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bookmarkStart w:id="0" w:name="_Toc86782811"/>
      <w:r>
        <w:t>Introduction</w:t>
      </w:r>
      <w:bookmarkEnd w:id="0"/>
    </w:p>
    <w:p>
      <w:r>
        <w:t>Sections in this document may be left intentionally blank if no additional commentary is provided.</w:t>
      </w:r>
    </w:p>
    <w:p>
      <w:pPr>
        <w:pStyle w:val="Heading2"/>
      </w:pPr>
      <w:bookmarkStart w:id="1" w:name="_Toc86782812"/>
      <w:r>
        <w:t>Served Use Cases</w:t>
      </w:r>
      <w:bookmarkEnd w:id="1"/>
    </w:p>
    <w:p>
      <w:pPr>
        <w:pStyle w:val="ListParagraph"/>
        <w:numPr>
          <w:ilvl w:val="0"/>
          <w:numId w:val="21"/>
        </w:numPr>
      </w:pPr>
      <w:r>
        <w:t>Add stronger error detection to DCC packets with lengths greater than 6 bytes (inclusive of X</w:t>
      </w:r>
      <w:del w:id="2" w:author="Baker, Stuart" w:date="2022-02-06T20:17:00Z">
        <w:r>
          <w:delText>-</w:delText>
        </w:r>
      </w:del>
      <w:r>
        <w:t>OR checksum)</w:t>
      </w:r>
    </w:p>
    <w:p>
      <w:pPr>
        <w:pStyle w:val="ListParagraph"/>
        <w:numPr>
          <w:ilvl w:val="0"/>
          <w:numId w:val="21"/>
        </w:numPr>
      </w:pPr>
      <w:r>
        <w:t>New advanced control commands</w:t>
      </w:r>
    </w:p>
    <w:p>
      <w:pPr>
        <w:pStyle w:val="ListParagraph"/>
        <w:numPr>
          <w:ilvl w:val="0"/>
          <w:numId w:val="21"/>
        </w:numPr>
      </w:pPr>
      <w:r>
        <w:t>Automatic discovery of decoders</w:t>
      </w:r>
    </w:p>
    <w:p>
      <w:pPr>
        <w:pStyle w:val="ListParagraph"/>
        <w:numPr>
          <w:ilvl w:val="0"/>
          <w:numId w:val="21"/>
        </w:numPr>
      </w:pPr>
      <w:r>
        <w:t>Bulk transfer of large amounts of data</w:t>
      </w:r>
    </w:p>
    <w:p>
      <w:pPr>
        <w:pStyle w:val="Heading2"/>
      </w:pPr>
      <w:bookmarkStart w:id="3" w:name="_Toc86782813"/>
      <w:r>
        <w:t>Unserved Use Cases</w:t>
      </w:r>
      <w:bookmarkEnd w:id="3"/>
    </w:p>
    <w:p>
      <w:pPr>
        <w:pStyle w:val="Heading1"/>
      </w:pPr>
      <w:bookmarkStart w:id="4" w:name="_Toc86782814"/>
      <w:r>
        <w:t>Annotations to the Standard</w:t>
      </w:r>
      <w:bookmarkEnd w:id="4"/>
    </w:p>
    <w:p>
      <w:pPr>
        <w:pStyle w:val="Heading2"/>
      </w:pPr>
      <w:bookmarkStart w:id="5" w:name="_Toc86782815"/>
      <w:r>
        <w:t>General</w:t>
      </w:r>
      <w:bookmarkEnd w:id="5"/>
    </w:p>
    <w:p>
      <w:pPr>
        <w:pStyle w:val="Heading3"/>
      </w:pPr>
      <w:bookmarkStart w:id="6" w:name="_Toc86782816"/>
      <w:r>
        <w:t>Introduction and Intended Use (Informative)</w:t>
      </w:r>
      <w:bookmarkEnd w:id="6"/>
    </w:p>
    <w:p>
      <w:pPr>
        <w:pStyle w:val="Heading3"/>
      </w:pPr>
      <w:bookmarkStart w:id="7" w:name="_Toc86782817"/>
      <w:r>
        <w:t>References</w:t>
      </w:r>
      <w:bookmarkEnd w:id="7"/>
    </w:p>
    <w:p>
      <w:pPr>
        <w:pStyle w:val="ListParagraph"/>
        <w:numPr>
          <w:ilvl w:val="0"/>
          <w:numId w:val="20"/>
        </w:numPr>
        <w:rPr>
          <w:ins w:id="8" w:author="Baker, Stuart" w:date="2021-11-07T13:56:00Z"/>
        </w:rPr>
      </w:pPr>
      <w:ins w:id="9" w:author="Baker, Stuart" w:date="2021-11-07T13:56:00Z">
        <w:r>
          <w:t>S-9.7.2.1</w:t>
        </w:r>
      </w:ins>
      <w:ins w:id="10" w:author="Baker, Stuart" w:date="2021-11-07T13:57:00Z">
        <w:r>
          <w:t xml:space="preserve"> CAN Frame Transfer, which contains a technique for generating a pseudo random number</w:t>
        </w:r>
      </w:ins>
    </w:p>
    <w:p>
      <w:pPr>
        <w:pStyle w:val="ListParagraph"/>
        <w:numPr>
          <w:ilvl w:val="0"/>
          <w:numId w:val="20"/>
        </w:numPr>
      </w:pPr>
      <w:r>
        <w:t>S-9.7.3 Message Network, which contains harmonized error codes</w:t>
      </w:r>
    </w:p>
    <w:p>
      <w:pPr>
        <w:pStyle w:val="ListParagraph"/>
        <w:numPr>
          <w:ilvl w:val="0"/>
          <w:numId w:val="20"/>
        </w:numPr>
      </w:pPr>
      <w:r>
        <w:t>S-9.7.4.2, Memory Configuration, which contains harmonized error codes</w:t>
      </w:r>
    </w:p>
    <w:p>
      <w:pPr>
        <w:pPrChange w:id="11" w:author="Baker, Stuart" w:date="2021-11-07T13:21:00Z">
          <w:pPr>
            <w:pStyle w:val="ListParagraph"/>
            <w:numPr>
              <w:numId w:val="20"/>
            </w:numPr>
            <w:ind w:hanging="360"/>
          </w:pPr>
        </w:pPrChange>
      </w:pPr>
      <w:del w:id="12" w:author="Baker, Stuart" w:date="2021-11-07T13:22:00Z">
        <w:r>
          <w:delText>S-9.2.1.1 Advanced Extended Packet Formats</w:delText>
        </w:r>
      </w:del>
      <w:ins w:id="13" w:author="Baker, Stuart" w:date="2021-11-07T13:22:00Z">
        <w:r>
          <w:t>Additional relevant references are found in S-9.2.1.1.</w:t>
        </w:r>
      </w:ins>
    </w:p>
    <w:p>
      <w:pPr>
        <w:pStyle w:val="Heading3"/>
      </w:pPr>
      <w:bookmarkStart w:id="14" w:name="_Toc86782818"/>
      <w:r>
        <w:t>Terminology</w:t>
      </w:r>
      <w:bookmarkEnd w:id="14"/>
    </w:p>
    <w:p>
      <w:pPr>
        <w:pStyle w:val="Heading3"/>
      </w:pPr>
      <w:bookmarkStart w:id="15" w:name="_Toc86782819"/>
      <w:r>
        <w:t>Requirements</w:t>
      </w:r>
      <w:bookmarkEnd w:id="15"/>
    </w:p>
    <w:p>
      <w:pPr>
        <w:pStyle w:val="Heading2"/>
      </w:pPr>
      <w:bookmarkStart w:id="16" w:name="_Toc86782820"/>
      <w:r>
        <w:t>Packet Framing</w:t>
      </w:r>
      <w:bookmarkEnd w:id="16"/>
    </w:p>
    <w:p>
      <w:pPr>
        <w:pStyle w:val="Heading3"/>
      </w:pPr>
      <w:bookmarkStart w:id="17" w:name="_Ref86775872"/>
      <w:bookmarkStart w:id="18" w:name="_Toc86782821"/>
      <w:r>
        <w:t>Error Detection</w:t>
      </w:r>
      <w:bookmarkEnd w:id="17"/>
      <w:bookmarkEnd w:id="18"/>
    </w:p>
    <w:p>
      <w:r>
        <w:t>The DCC packet length limit of 6 bytes (inclusive of X</w:t>
      </w:r>
      <w:del w:id="19" w:author="Baker, Stuart" w:date="2022-02-06T20:17:00Z">
        <w:r>
          <w:delText>-</w:delText>
        </w:r>
      </w:del>
      <w:r>
        <w:t>OR checksum) is long established in S-9.2.1. This limit exists primarily for two reasons:</w:t>
      </w:r>
    </w:p>
    <w:p>
      <w:pPr>
        <w:pStyle w:val="ListParagraph"/>
        <w:numPr>
          <w:ilvl w:val="0"/>
          <w:numId w:val="22"/>
        </w:numPr>
      </w:pPr>
      <w:r>
        <w:t>DCC bandwidth is limited, and ensures that as many diverse packets can be sent in a given time period</w:t>
      </w:r>
    </w:p>
    <w:p>
      <w:pPr>
        <w:pStyle w:val="ListParagraph"/>
        <w:numPr>
          <w:ilvl w:val="0"/>
          <w:numId w:val="22"/>
        </w:numPr>
      </w:pPr>
      <w:r>
        <w:t>The probability of the X</w:t>
      </w:r>
      <w:del w:id="20" w:author="Baker, Stuart" w:date="2022-02-06T20:17:00Z">
        <w:r>
          <w:delText>-</w:delText>
        </w:r>
      </w:del>
      <w:r>
        <w:t>OR checksum correctly identifying an error remains reasonably high.</w:t>
      </w:r>
    </w:p>
    <w:p>
      <w:r>
        <w:lastRenderedPageBreak/>
        <w:t>In order to implement the new features in this standard, longer than 6-byte packets are highly desired. Therefore, a CRC-8 checksum has been added for packets resulting in a greater than 6-byte length. The goal is to keep the probability of correctly identifying an error reasonably high despite these longer packet lengths.</w:t>
      </w:r>
    </w:p>
    <w:p>
      <w:r>
        <w:t>For the shortest possible packet requiring the addition of the CRC-8 (8-bytes inclusive of CRC-8 and X</w:t>
      </w:r>
      <w:del w:id="21" w:author="Baker, Stuart" w:date="2022-02-06T20:17:00Z">
        <w:r>
          <w:delText>-</w:delText>
        </w:r>
      </w:del>
      <w:r>
        <w:t>OR checksums), the added bandwidth overhead is approximately 12.5%. The exact percentage overhead will vary depending on the mix of 1's and 0's, and goes down with longer packet lengths.</w:t>
      </w:r>
    </w:p>
    <w:p>
      <w:r>
        <w:t>RCN-218 further requires that both "edges / bit halves" of the DCC signal be evaluated and discarded if either evaluation results in error. The NMRA agrees that this technique may serve to improve message reception integrity. However, the NMRA Standard remains silent on this requirement largely because there is no agreed-upon engineering model available that can be used in NMRA Conformance Warrant evaluation. This technique is recommended to be used, but is not required by the NMRA Standard or evaluated for the purposes of NMRA Conformance.</w:t>
      </w:r>
    </w:p>
    <w:p>
      <w:r>
        <w:t>Should an engineering model that can be used to evaluate Conformance become available, the NMRA may reevaluate whether a requirement should be added to the Standard.</w:t>
      </w:r>
    </w:p>
    <w:p>
      <w:r>
        <w:t>Packet length restrictions are nuanced. Longer packet lengths often improve bandwidth utilization efficiency. However, longer packet lengths increase the amount of time between two back-to-back packets. This can become a concern when there is a necessary sequence of decoder packets addressed to a single decoder. This is often the case in layout automation where the System is ramping the speed of one or more locomotives in a centralized fashion.</w:t>
      </w:r>
    </w:p>
    <w:p>
      <w:r>
        <w:t>In consideration of the goals and concerns, command types that are intended for normal operations should be defined with a maximum packet length of 16 bytes, while commands intended for configuration may be defined with a maximum packet length of 32 bytes, including the 253/254 address and the checksum byte(s).</w:t>
      </w:r>
    </w:p>
    <w:p>
      <w:proofErr w:type="spellStart"/>
      <w:r>
        <w:rPr>
          <w:b/>
        </w:rPr>
        <w:t>WriteBlock</w:t>
      </w:r>
      <w:proofErr w:type="spellEnd"/>
      <w:r>
        <w:t xml:space="preserve"> is an example of a command that is intended for configuration, and has a maximum packet length of 32 bytes. Addressed S-9.2.1 Chained is an example of commands (packet type) that have a maximum packet length of 16 bytes.</w:t>
      </w:r>
    </w:p>
    <w:p>
      <w:pPr>
        <w:pStyle w:val="Heading3"/>
      </w:pPr>
      <w:bookmarkStart w:id="22" w:name="_Toc86782822"/>
      <w:r>
        <w:t>Feedback</w:t>
      </w:r>
      <w:bookmarkEnd w:id="22"/>
    </w:p>
    <w:p>
      <w:pPr>
        <w:pStyle w:val="Heading4"/>
      </w:pPr>
      <w:r>
        <w:t>Address Partition 253</w:t>
      </w:r>
    </w:p>
    <w:p>
      <w:pPr>
        <w:pStyle w:val="Heading4"/>
      </w:pPr>
      <w:r>
        <w:t>Address Partition 254</w:t>
      </w:r>
    </w:p>
    <w:p>
      <w:pPr>
        <w:pStyle w:val="Heading4"/>
      </w:pPr>
      <w:r>
        <w:t>Encoding, Padding, and Alignment</w:t>
      </w:r>
    </w:p>
    <w:p>
      <w:ins w:id="23" w:author="Baker, Stuart" w:date="2022-02-11T19:51:00Z">
        <w:r>
          <w:t xml:space="preserve">S-9.3.2 does not require </w:t>
        </w:r>
      </w:ins>
      <w:ins w:id="24" w:author="Baker, Stuart" w:date="2022-02-11T19:53:00Z">
        <w:r>
          <w:t xml:space="preserve">the </w:t>
        </w:r>
      </w:ins>
      <w:ins w:id="25" w:author="Baker, Stuart" w:date="2022-02-11T19:51:00Z">
        <w:r>
          <w:t>remaining space to be filled with an ACK</w:t>
        </w:r>
      </w:ins>
      <w:ins w:id="26" w:author="Baker, Stuart" w:date="2022-02-11T19:53:00Z">
        <w:r>
          <w:t>s</w:t>
        </w:r>
      </w:ins>
      <w:ins w:id="27" w:author="Baker, Stuart" w:date="2022-02-11T19:51:00Z">
        <w:r>
          <w:t>, rather it is optional. This has led to some detectors not p</w:t>
        </w:r>
      </w:ins>
      <w:ins w:id="28" w:author="Baker, Stuart" w:date="2022-02-11T19:52:00Z">
        <w:r>
          <w:t>roperly detecting a single ACK and some decoders not filling the remaining space with ACKs. The added requirement to fill the space with ACKs for messages in this standard is designed to lead to greater c</w:t>
        </w:r>
      </w:ins>
      <w:ins w:id="29" w:author="Baker, Stuart" w:date="2022-02-11T19:53:00Z">
        <w:r>
          <w:t>ompatibility between detectors and decoders going forward.</w:t>
        </w:r>
      </w:ins>
      <w:bookmarkStart w:id="30" w:name="_GoBack"/>
      <w:bookmarkEnd w:id="30"/>
    </w:p>
    <w:p>
      <w:pPr>
        <w:pStyle w:val="Heading4"/>
      </w:pPr>
      <w:r>
        <w:lastRenderedPageBreak/>
        <w:t>Variable Length Feedback</w:t>
      </w:r>
    </w:p>
    <w:p>
      <w:pPr>
        <w:pStyle w:val="Heading3"/>
      </w:pPr>
      <w:bookmarkStart w:id="31" w:name="_Toc86782823"/>
      <w:r>
        <w:t>Acknowledgement</w:t>
      </w:r>
      <w:bookmarkEnd w:id="31"/>
    </w:p>
    <w:p>
      <w:pPr>
        <w:pStyle w:val="Heading3"/>
      </w:pPr>
      <w:bookmarkStart w:id="32" w:name="_Toc86782824"/>
      <w:r>
        <w:t>Frequency</w:t>
      </w:r>
      <w:bookmarkEnd w:id="32"/>
    </w:p>
    <w:p>
      <w:pPr>
        <w:rPr>
          <w:ins w:id="33" w:author="Baker, Stuart" w:date="2022-02-06T20:14:00Z"/>
        </w:rPr>
      </w:pPr>
      <w:r>
        <w:t>Unless explicitly noted otherwise, messages in this standard are not intended to be refreshed periodically. This is possible because of the requirement that all non-broadcast messages be acknowledged. When an acknowledgement is not received, the standard is intentionally undefined for the number of times or frequency that the System may repeat a packet. However, it is assumed that the System will not retry an unacknowledged packet indefinitely.</w:t>
      </w:r>
    </w:p>
    <w:p>
      <w:ins w:id="34" w:author="Baker, Stuart" w:date="2022-02-06T20:14:00Z">
        <w:r>
          <w:t>The requirement that messages</w:t>
        </w:r>
      </w:ins>
      <w:ins w:id="35" w:author="Baker, Stuart" w:date="2022-02-06T20:15:00Z">
        <w:r>
          <w:t xml:space="preserve"> not be part of a background “refresh” loop is important to preserve DCC bandwidth. The ori</w:t>
        </w:r>
      </w:ins>
      <w:ins w:id="36" w:author="Baker, Stuart" w:date="2022-02-06T20:16:00Z">
        <w:r>
          <w:t xml:space="preserve">ginal S-9.2.1 </w:t>
        </w:r>
      </w:ins>
      <w:ins w:id="37" w:author="Baker, Stuart" w:date="2022-02-06T20:18:00Z">
        <w:r>
          <w:t>S</w:t>
        </w:r>
      </w:ins>
      <w:ins w:id="38" w:author="Baker, Stuart" w:date="2022-02-06T20:16:00Z">
        <w:r>
          <w:t xml:space="preserve">tandard requires all DCC packets to be less than or equal to 6 bytes inclusive of </w:t>
        </w:r>
      </w:ins>
      <w:ins w:id="39" w:author="Baker, Stuart" w:date="2022-02-06T20:17:00Z">
        <w:r>
          <w:t xml:space="preserve">the </w:t>
        </w:r>
      </w:ins>
      <w:ins w:id="40" w:author="Baker, Stuart" w:date="2022-02-06T20:16:00Z">
        <w:r>
          <w:t xml:space="preserve">XOR </w:t>
        </w:r>
      </w:ins>
      <w:ins w:id="41" w:author="Baker, Stuart" w:date="2022-02-06T20:17:00Z">
        <w:r>
          <w:t xml:space="preserve">byte in part to preserve DCC bandwidth. In this </w:t>
        </w:r>
      </w:ins>
      <w:ins w:id="42" w:author="Baker, Stuart" w:date="2022-02-06T20:18:00Z">
        <w:r>
          <w:t>Standard, many of the messages are longer, in some cases significantly longer, than 6-bytes. It is important that these longer messages do not contribute to a</w:t>
        </w:r>
      </w:ins>
      <w:ins w:id="43" w:author="Baker, Stuart" w:date="2022-02-06T20:19:00Z">
        <w:r>
          <w:t>n unreasonable</w:t>
        </w:r>
      </w:ins>
      <w:ins w:id="44" w:author="Baker, Stuart" w:date="2022-02-06T20:18:00Z">
        <w:r>
          <w:t xml:space="preserve"> </w:t>
        </w:r>
      </w:ins>
      <w:ins w:id="45" w:author="Baker, Stuart" w:date="2022-02-06T20:19:00Z">
        <w:r>
          <w:t>degradation in efficient DCC bandwidth utilization.</w:t>
        </w:r>
      </w:ins>
    </w:p>
    <w:p>
      <w:r>
        <w:t>Normally S-9.2 allows a decoder to ignore any DCC packets directly following a previously decoded packet addressed to it for which the time between the previously decoded packet end bit and the preamble of the next packet is less than 5 milliseconds. However, this is not the case for the messages defined in this standard.</w:t>
      </w:r>
    </w:p>
    <w:p>
      <w:pPr>
        <w:pStyle w:val="Heading3"/>
      </w:pPr>
      <w:bookmarkStart w:id="46" w:name="_Toc86782825"/>
      <w:r>
        <w:t>Sequenced Messages</w:t>
      </w:r>
      <w:bookmarkEnd w:id="46"/>
    </w:p>
    <w:p>
      <w:r>
        <w:t xml:space="preserve">Sequenced </w:t>
      </w:r>
      <w:r>
        <w:rPr>
          <w:b/>
        </w:rPr>
        <w:t>Get Data</w:t>
      </w:r>
      <w:r>
        <w:t xml:space="preserve"> Messages are used to provide one specifically addressed Decoder multiple feedback cutouts in order to transmit a larger amount of data to the System. The </w:t>
      </w:r>
      <w:r>
        <w:rPr>
          <w:b/>
        </w:rPr>
        <w:t>Get Data</w:t>
      </w:r>
      <w:r>
        <w:t xml:space="preserve"> message encoding was chosen to be as short as possible in order to maximize the number of feedback cutouts per second. For this reason</w:t>
      </w:r>
      <w:ins w:id="47" w:author="Baker, Stuart" w:date="2022-02-06T20:20:00Z">
        <w:r>
          <w:t>,</w:t>
        </w:r>
      </w:ins>
      <w:r>
        <w:t xml:space="preserve"> the Get Data message does not contain any address information. There is still a requirement that only one Decoder may transmit in any one </w:t>
      </w:r>
      <w:del w:id="48" w:author="Baker, Stuart" w:date="2021-11-07T13:23:00Z">
        <w:r>
          <w:delText xml:space="preserve">RailCom </w:delText>
        </w:r>
      </w:del>
      <w:r>
        <w:t>cutout window, and Decoders implementing this Standard have to operate a simple state machine that defines whether they are selected to transmit in the cutout.</w:t>
      </w:r>
    </w:p>
    <w:p>
      <w:r>
        <w:t>The sequence looks as follows:</w:t>
      </w:r>
    </w:p>
    <w:p>
      <w:pPr>
        <w:pStyle w:val="ListParagraph"/>
        <w:numPr>
          <w:ilvl w:val="0"/>
          <w:numId w:val="23"/>
        </w:numPr>
      </w:pPr>
      <w:r>
        <w:t>Command message addressed to one specific decoder to start the sequence</w:t>
      </w:r>
    </w:p>
    <w:p>
      <w:pPr>
        <w:pStyle w:val="ListParagraph"/>
        <w:numPr>
          <w:ilvl w:val="0"/>
          <w:numId w:val="23"/>
        </w:numPr>
      </w:pPr>
      <w:r>
        <w:rPr>
          <w:b/>
        </w:rPr>
        <w:t>Get Data Start</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rPr>
          <w:b/>
        </w:rPr>
        <w:t>Get Data Continue</w:t>
      </w:r>
      <w:r>
        <w:t xml:space="preserve"> message</w:t>
      </w:r>
    </w:p>
    <w:p>
      <w:pPr>
        <w:pStyle w:val="ListParagraph"/>
        <w:numPr>
          <w:ilvl w:val="0"/>
          <w:numId w:val="23"/>
        </w:numPr>
      </w:pPr>
      <w:r>
        <w:t>… as many repetitions as needed.</w:t>
      </w:r>
    </w:p>
    <w:p>
      <w:r>
        <w:t xml:space="preserve">The current standard defines </w:t>
      </w:r>
      <w:r>
        <w:rPr>
          <w:b/>
        </w:rPr>
        <w:t>Select (</w:t>
      </w:r>
      <w:proofErr w:type="spellStart"/>
      <w:r>
        <w:rPr>
          <w:b/>
        </w:rPr>
        <w:t>ReadBlock</w:t>
      </w:r>
      <w:proofErr w:type="spellEnd"/>
      <w:r>
        <w:rPr>
          <w:b/>
        </w:rPr>
        <w:t>)</w:t>
      </w:r>
      <w:r>
        <w:t xml:space="preserve"> and </w:t>
      </w:r>
      <w:proofErr w:type="spellStart"/>
      <w:r>
        <w:rPr>
          <w:b/>
        </w:rPr>
        <w:t>ReadBlock</w:t>
      </w:r>
      <w:proofErr w:type="spellEnd"/>
      <w:r>
        <w:t xml:space="preserve"> as the two commands that may start such a sequence. Further standards or further revisions of this standard may define additional commands.</w:t>
      </w:r>
    </w:p>
    <w:p>
      <w:r>
        <w:t xml:space="preserve">The System may interleave other DCC messages after the </w:t>
      </w:r>
      <w:r>
        <w:rPr>
          <w:b/>
        </w:rPr>
        <w:t>Get Data Start</w:t>
      </w:r>
      <w:r>
        <w:t xml:space="preserve"> and between </w:t>
      </w:r>
      <w:r>
        <w:rPr>
          <w:b/>
        </w:rPr>
        <w:t>Get Data Continue</w:t>
      </w:r>
      <w:r>
        <w:t xml:space="preserve"> messages, but no messages of an alternate track protocol. This requirement is necessary so that a Decoder can clearly decide whether it has lost connection to the track. There may be no other message on the track between the Command message 1) and the </w:t>
      </w:r>
      <w:r>
        <w:rPr>
          <w:b/>
        </w:rPr>
        <w:t>Get Data Start</w:t>
      </w:r>
      <w:r>
        <w:t xml:space="preserve"> message 2).</w:t>
      </w:r>
    </w:p>
    <w:p>
      <w:r>
        <w:t>The state machine looks as follows, to be evaluated at each packet end:</w:t>
      </w:r>
    </w:p>
    <w:p>
      <w:pPr>
        <w:ind w:left="720"/>
        <w:rPr>
          <w:rFonts w:ascii="Courier New" w:hAnsi="Courier New" w:cs="Courier New"/>
        </w:rPr>
      </w:pPr>
      <w:r>
        <w:rPr>
          <w:rFonts w:ascii="Courier New" w:hAnsi="Courier New" w:cs="Courier New"/>
        </w:rPr>
        <w:lastRenderedPageBreak/>
        <w:t>if packet is not DCC or packet timeout</w:t>
      </w:r>
      <w:ins w:id="49" w:author="Baker, Stuart" w:date="2021-11-07T13:24:00Z">
        <w:r>
          <w:rPr>
            <w:rStyle w:val="FootnoteReference"/>
            <w:rFonts w:ascii="Courier New" w:hAnsi="Courier New" w:cs="Courier New"/>
          </w:rPr>
          <w:footnoteReference w:id="1"/>
        </w:r>
      </w:ins>
      <w:r>
        <w:rPr>
          <w:rFonts w:ascii="Courier New" w:hAnsi="Courier New" w:cs="Courier New"/>
        </w:rPr>
        <w:t>:</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checksum failed:</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packet is Get Data Start:</w:t>
      </w:r>
    </w:p>
    <w:p>
      <w:pPr>
        <w:ind w:left="720"/>
        <w:rPr>
          <w:rFonts w:ascii="Courier New" w:hAnsi="Courier New" w:cs="Courier New"/>
        </w:rPr>
      </w:pPr>
      <w:r>
        <w:rPr>
          <w:rFonts w:ascii="Courier New" w:hAnsi="Courier New" w:cs="Courier New"/>
        </w:rPr>
        <w:tab/>
        <w:t>if state_ is STARTING:</w:t>
      </w:r>
    </w:p>
    <w:p>
      <w:pPr>
        <w:ind w:left="720"/>
        <w:rPr>
          <w:rFonts w:ascii="Courier New" w:hAnsi="Courier New" w:cs="Courier New"/>
        </w:rPr>
      </w:pPr>
      <w:r>
        <w:rPr>
          <w:rFonts w:ascii="Courier New" w:hAnsi="Courier New" w:cs="Courier New"/>
        </w:rPr>
        <w:tab/>
      </w:r>
      <w:r>
        <w:rPr>
          <w:rFonts w:ascii="Courier New" w:hAnsi="Courier New" w:cs="Courier New"/>
        </w:rPr>
        <w:tab/>
        <w:t>state_ = ENABLED</w:t>
      </w:r>
    </w:p>
    <w:p>
      <w:pPr>
        <w:ind w:left="720"/>
        <w:rPr>
          <w:rFonts w:ascii="Courier New" w:hAnsi="Courier New" w:cs="Courier New"/>
        </w:rPr>
      </w:pPr>
      <w:r>
        <w:rPr>
          <w:rFonts w:ascii="Courier New" w:hAnsi="Courier New" w:cs="Courier New"/>
        </w:rPr>
        <w:tab/>
        <w:t>else:</w:t>
      </w:r>
    </w:p>
    <w:p>
      <w:pPr>
        <w:ind w:left="720"/>
        <w:rPr>
          <w:rFonts w:ascii="Courier New" w:hAnsi="Courier New" w:cs="Courier New"/>
        </w:rPr>
      </w:pPr>
      <w:r>
        <w:rPr>
          <w:rFonts w:ascii="Courier New" w:hAnsi="Courier New" w:cs="Courier New"/>
        </w:rPr>
        <w:tab/>
      </w:r>
      <w:r>
        <w:rPr>
          <w:rFonts w:ascii="Courier New" w:hAnsi="Courier New" w:cs="Courier New"/>
        </w:rPr>
        <w:tab/>
        <w:t>state_ = OFF</w:t>
      </w:r>
    </w:p>
    <w:p>
      <w:pPr>
        <w:ind w:left="720"/>
        <w:rPr>
          <w:rFonts w:ascii="Courier New" w:hAnsi="Courier New" w:cs="Courier New"/>
        </w:rPr>
      </w:pPr>
      <w:r>
        <w:rPr>
          <w:rFonts w:ascii="Courier New" w:hAnsi="Courier New" w:cs="Courier New"/>
        </w:rPr>
        <w:t>else if state_ is STARTING:</w:t>
      </w:r>
    </w:p>
    <w:p>
      <w:pPr>
        <w:ind w:left="720"/>
        <w:rPr>
          <w:rFonts w:ascii="Courier New" w:hAnsi="Courier New" w:cs="Courier New"/>
        </w:rPr>
      </w:pPr>
      <w:r>
        <w:rPr>
          <w:rFonts w:ascii="Courier New" w:hAnsi="Courier New" w:cs="Courier New"/>
        </w:rPr>
        <w:tab/>
        <w:t>state_ = OFF</w:t>
      </w:r>
    </w:p>
    <w:p>
      <w:pPr>
        <w:ind w:left="720"/>
        <w:rPr>
          <w:rFonts w:ascii="Courier New" w:hAnsi="Courier New" w:cs="Courier New"/>
        </w:rPr>
      </w:pPr>
      <w:r>
        <w:rPr>
          <w:rFonts w:ascii="Courier New" w:hAnsi="Courier New" w:cs="Courier New"/>
        </w:rPr>
        <w:t>if state_ is ENABLED and (packet is Get Data Start or Get Data Cont</w:t>
      </w:r>
      <w:ins w:id="53" w:author="Baker, Stuart" w:date="2021-11-07T13:25:00Z">
        <w:r>
          <w:rPr>
            <w:rFonts w:ascii="Courier New" w:hAnsi="Courier New" w:cs="Courier New"/>
          </w:rPr>
          <w:t>inue</w:t>
        </w:r>
      </w:ins>
      <w:r>
        <w:rPr>
          <w:rFonts w:ascii="Courier New" w:hAnsi="Courier New" w:cs="Courier New"/>
        </w:rPr>
        <w:t>):</w:t>
      </w:r>
    </w:p>
    <w:p>
      <w:pPr>
        <w:ind w:left="720"/>
        <w:rPr>
          <w:rFonts w:ascii="Courier New" w:hAnsi="Courier New" w:cs="Courier New"/>
        </w:rPr>
      </w:pPr>
      <w:r>
        <w:rPr>
          <w:rFonts w:ascii="Courier New" w:hAnsi="Courier New" w:cs="Courier New"/>
        </w:rPr>
        <w:tab/>
        <w:t xml:space="preserve">transmit in </w:t>
      </w:r>
      <w:del w:id="54" w:author="Baker, Stuart" w:date="2021-11-07T13:26:00Z">
        <w:r>
          <w:rPr>
            <w:rFonts w:ascii="Courier New" w:hAnsi="Courier New" w:cs="Courier New"/>
          </w:rPr>
          <w:delText>RailCom</w:delText>
        </w:r>
      </w:del>
      <w:ins w:id="55" w:author="Baker, Stuart" w:date="2021-11-07T13:25:00Z">
        <w:r>
          <w:rPr>
            <w:rFonts w:ascii="Courier New" w:hAnsi="Courier New" w:cs="Courier New"/>
          </w:rPr>
          <w:t>feedback</w:t>
        </w:r>
      </w:ins>
      <w:r>
        <w:rPr>
          <w:rFonts w:ascii="Courier New" w:hAnsi="Courier New" w:cs="Courier New"/>
        </w:rPr>
        <w:t xml:space="preserve"> channel 1 + channel 2</w:t>
      </w:r>
    </w:p>
    <w:p>
      <w:pPr>
        <w:ind w:left="720"/>
        <w:rPr>
          <w:rFonts w:ascii="Courier New" w:hAnsi="Courier New" w:cs="Courier New"/>
        </w:rPr>
      </w:pPr>
      <w:r>
        <w:rPr>
          <w:rFonts w:ascii="Courier New" w:hAnsi="Courier New" w:cs="Courier New"/>
        </w:rPr>
        <w:t xml:space="preserve">if ((packet is </w:t>
      </w:r>
      <w:ins w:id="56" w:author="Baker, Stuart" w:date="2021-11-07T13:26:00Z">
        <w:r>
          <w:rPr>
            <w:rFonts w:ascii="Courier New" w:hAnsi="Courier New" w:cs="Courier New"/>
          </w:rPr>
          <w:t>Select (</w:t>
        </w:r>
        <w:proofErr w:type="spellStart"/>
        <w:r>
          <w:rPr>
            <w:rFonts w:ascii="Courier New" w:hAnsi="Courier New" w:cs="Courier New"/>
          </w:rPr>
          <w:t>ReadBlock</w:t>
        </w:r>
        <w:proofErr w:type="spellEnd"/>
        <w:r>
          <w:rPr>
            <w:rFonts w:ascii="Courier New" w:hAnsi="Courier New" w:cs="Courier New"/>
          </w:rPr>
          <w:t>)</w:t>
        </w:r>
      </w:ins>
      <w:del w:id="57" w:author="Baker, Stuart" w:date="2021-11-07T13:26:00Z">
        <w:r>
          <w:rPr>
            <w:rFonts w:ascii="Courier New" w:hAnsi="Courier New" w:cs="Courier New"/>
          </w:rPr>
          <w:delText>Get Address Info</w:delText>
        </w:r>
      </w:del>
      <w:r>
        <w:rPr>
          <w:rFonts w:ascii="Courier New" w:hAnsi="Courier New" w:cs="Courier New"/>
        </w:rPr>
        <w:t xml:space="preserve">) or (packet is </w:t>
      </w:r>
      <w:proofErr w:type="spellStart"/>
      <w:ins w:id="58" w:author="Baker, Stuart" w:date="2021-11-07T13:26:00Z">
        <w:r>
          <w:rPr>
            <w:rFonts w:ascii="Courier New" w:hAnsi="Courier New" w:cs="Courier New"/>
          </w:rPr>
          <w:t>ReadBlock</w:t>
        </w:r>
      </w:ins>
      <w:proofErr w:type="spellEnd"/>
      <w:del w:id="59" w:author="Baker, Stuart" w:date="2021-11-07T13:26:00Z">
        <w:r>
          <w:rPr>
            <w:rFonts w:ascii="Courier New" w:hAnsi="Courier New" w:cs="Courier New"/>
          </w:rPr>
          <w:delText>Memory Space Read Short</w:delText>
        </w:r>
      </w:del>
      <w:r>
        <w:rPr>
          <w:rFonts w:ascii="Courier New" w:hAnsi="Courier New" w:cs="Courier New"/>
        </w:rPr>
        <w:t>)) and (packet address is me):</w:t>
      </w:r>
    </w:p>
    <w:p>
      <w:pPr>
        <w:ind w:left="720"/>
        <w:rPr>
          <w:rFonts w:ascii="Courier New" w:hAnsi="Courier New" w:cs="Courier New"/>
        </w:rPr>
      </w:pPr>
      <w:r>
        <w:rPr>
          <w:rFonts w:ascii="Courier New" w:hAnsi="Courier New" w:cs="Courier New"/>
        </w:rPr>
        <w:tab/>
        <w:t>state_ = STARTING</w:t>
      </w:r>
    </w:p>
    <w:p>
      <w:r>
        <w:t xml:space="preserve">The last condition of this state machine can be evaluated during or after the cutout, so long as the evaluation completes before the subsequent DCC packet end bit arrives (i.e., in ~4 </w:t>
      </w:r>
      <w:proofErr w:type="spellStart"/>
      <w:r>
        <w:t>msec</w:t>
      </w:r>
      <w:proofErr w:type="spellEnd"/>
      <w:r>
        <w:t>).</w:t>
      </w:r>
    </w:p>
    <w:p>
      <w:r>
        <w:t xml:space="preserve">The goal of this state machine is to shut off using the feedback cutout after a </w:t>
      </w:r>
      <w:r>
        <w:rPr>
          <w:b/>
        </w:rPr>
        <w:t>Get Data</w:t>
      </w:r>
      <w:r>
        <w:t xml:space="preserve"> message in all of the following conditions:</w:t>
      </w:r>
    </w:p>
    <w:p>
      <w:r>
        <w:t>when a different Decoder is addressed using a known read command;</w:t>
      </w:r>
    </w:p>
    <w:p>
      <w:r>
        <w:t xml:space="preserve">when a different Decoder is addressed using a read command unknown to the Decoder (both of these cases are recognized by the </w:t>
      </w:r>
      <w:r>
        <w:rPr>
          <w:b/>
        </w:rPr>
        <w:t>Get Data Start</w:t>
      </w:r>
      <w:r>
        <w:t xml:space="preserve"> command arriving in the wrong state);</w:t>
      </w:r>
    </w:p>
    <w:p>
      <w:r>
        <w:t xml:space="preserve">when the Decoder loses track contact and a packet could have been missed during this time that designates a different Decoder to transmit in cutouts after </w:t>
      </w:r>
      <w:r>
        <w:rPr>
          <w:b/>
        </w:rPr>
        <w:t>Get Data</w:t>
      </w:r>
      <w:r>
        <w:t xml:space="preserve"> packets.</w:t>
      </w:r>
    </w:p>
    <w:p>
      <w:pPr>
        <w:pStyle w:val="Heading3"/>
      </w:pPr>
      <w:bookmarkStart w:id="60" w:name="_Toc86782826"/>
      <w:r>
        <w:t>Error Codes</w:t>
      </w:r>
      <w:bookmarkEnd w:id="60"/>
    </w:p>
    <w:p>
      <w:r>
        <w:t>The Error Codes described in this section are harmonized with NMRA S-9.7.3 and S-9.7.4.2.</w:t>
      </w:r>
    </w:p>
    <w:p>
      <w:pPr>
        <w:pStyle w:val="Heading2"/>
      </w:pPr>
      <w:bookmarkStart w:id="61" w:name="_Toc86782827"/>
      <w:r>
        <w:t>Extended Address Format</w:t>
      </w:r>
      <w:bookmarkEnd w:id="61"/>
    </w:p>
    <w:p>
      <w:pPr>
        <w:pStyle w:val="Heading2"/>
      </w:pPr>
      <w:bookmarkStart w:id="62" w:name="_Toc86782828"/>
      <w:r>
        <w:t>Command Types in Address Partition 253</w:t>
      </w:r>
      <w:bookmarkEnd w:id="62"/>
    </w:p>
    <w:p>
      <w:r>
        <w:t xml:space="preserve">RCN-218 had a carefully evaluated mode/address scheme allowing for an easy decision how the decoder should behave in the following cutout. There have been several sessions with decoder </w:t>
      </w:r>
      <w:r>
        <w:lastRenderedPageBreak/>
        <w:t>vendors until all agreed on this scheme. It is recommended to put all addressed transactions with a channel 2 response only under a different prefix (253). It is still possible to open the sequenced transfer mode (in 254) for transfers initiated by 253 commands.</w:t>
      </w:r>
    </w:p>
    <w:p>
      <w:pPr>
        <w:pStyle w:val="Heading3"/>
      </w:pPr>
      <w:bookmarkStart w:id="63" w:name="_Toc86782829"/>
      <w:r>
        <w:t>Addressed and Addressed Continue</w:t>
      </w:r>
      <w:bookmarkEnd w:id="63"/>
    </w:p>
    <w:p>
      <w:pPr>
        <w:pStyle w:val="Heading3"/>
      </w:pPr>
      <w:bookmarkStart w:id="64" w:name="_Toc86782830"/>
      <w:r>
        <w:t>Addressed Control</w:t>
      </w:r>
      <w:bookmarkEnd w:id="64"/>
    </w:p>
    <w:p>
      <w:pPr>
        <w:pStyle w:val="Heading3"/>
      </w:pPr>
      <w:bookmarkStart w:id="65" w:name="_Toc86782831"/>
      <w:r>
        <w:t>Addressed S-9.2 / S-9.2.1 Chained</w:t>
      </w:r>
      <w:bookmarkEnd w:id="65"/>
    </w:p>
    <w:p>
      <w:r>
        <w:t>S-9.2.1 allows for a single addressed DCC packet to contain multiple commands, which it refers to as instruction-bytes, within a single DCC packet frame so long as the total frame length remains less than 6 bytes inclusive of the X</w:t>
      </w:r>
      <w:del w:id="66" w:author="Baker, Stuart" w:date="2022-02-06T20:17:00Z">
        <w:r>
          <w:delText>-</w:delText>
        </w:r>
      </w:del>
      <w:r>
        <w:t>OR byte. In some instances, this technique can be used to make more efficient use of the DCC bandwidth.</w:t>
      </w:r>
    </w:p>
    <w:p>
      <w:r>
        <w:t xml:space="preserve">Unfortunately, this feature of the standard has not been well understood by many decoder manufacturers, and therefore most DCC Systems do not take advantage of this technique. Adding support here for Addressed S-9.2 / S-9.2.1 Chained messages provides an opportunity to revive this useful technique by using the </w:t>
      </w:r>
      <w:ins w:id="67" w:author="Baker, Stuart" w:date="2021-11-07T13:28:00Z">
        <w:r>
          <w:rPr>
            <w:b/>
            <w:rPrChange w:id="68" w:author="Baker, Stuart" w:date="2021-11-07T13:29:00Z">
              <w:rPr/>
            </w:rPrChange>
          </w:rPr>
          <w:t xml:space="preserve">Capabilities </w:t>
        </w:r>
      </w:ins>
      <w:r>
        <w:rPr>
          <w:b/>
        </w:rPr>
        <w:t xml:space="preserve">Data Space </w:t>
      </w:r>
      <w:ins w:id="69" w:author="Baker, Stuart" w:date="2021-11-07T13:29:00Z">
        <w:r>
          <w:rPr>
            <w:rPrChange w:id="70" w:author="Baker, Stuart" w:date="2021-11-07T13:30:00Z">
              <w:rPr>
                <w:b/>
              </w:rPr>
            </w:rPrChange>
          </w:rPr>
          <w:t>and/or</w:t>
        </w:r>
        <w:r>
          <w:rPr>
            <w:b/>
          </w:rPr>
          <w:t xml:space="preserve"> </w:t>
        </w:r>
      </w:ins>
      <w:ins w:id="71" w:author="Baker, Stuart" w:date="2021-11-07T13:30:00Z">
        <w:r>
          <w:rPr>
            <w:b/>
          </w:rPr>
          <w:t>Select (</w:t>
        </w:r>
      </w:ins>
      <w:proofErr w:type="spellStart"/>
      <w:ins w:id="72" w:author="Baker, Stuart" w:date="2021-11-07T13:29:00Z">
        <w:r>
          <w:rPr>
            <w:b/>
          </w:rPr>
          <w:t>ReadShort</w:t>
        </w:r>
      </w:ins>
      <w:r>
        <w:rPr>
          <w:b/>
        </w:rPr>
        <w:t>Info</w:t>
      </w:r>
      <w:proofErr w:type="spellEnd"/>
      <w:ins w:id="73" w:author="Baker, Stuart" w:date="2021-11-07T13:30:00Z">
        <w:r>
          <w:rPr>
            <w:b/>
          </w:rPr>
          <w:t>)</w:t>
        </w:r>
      </w:ins>
      <w:r>
        <w:t xml:space="preserve"> </w:t>
      </w:r>
      <w:ins w:id="74" w:author="Baker, Stuart" w:date="2021-11-07T13:31:00Z">
        <w:r>
          <w:t xml:space="preserve">feedback message </w:t>
        </w:r>
      </w:ins>
      <w:r>
        <w:t>as a means for the System to discover that it is explicitly supported by the Decoder.</w:t>
      </w:r>
    </w:p>
    <w:p>
      <w:pPr>
        <w:pStyle w:val="Heading2"/>
      </w:pPr>
      <w:bookmarkStart w:id="75" w:name="_Toc86782832"/>
      <w:r>
        <w:t>Command Types in Address Partition 254</w:t>
      </w:r>
      <w:bookmarkEnd w:id="75"/>
    </w:p>
    <w:p>
      <w:pPr>
        <w:pStyle w:val="Heading2"/>
      </w:pPr>
      <w:bookmarkStart w:id="76" w:name="_Toc86782833"/>
      <w:r>
        <w:t>Logon</w:t>
      </w:r>
      <w:bookmarkEnd w:id="76"/>
    </w:p>
    <w:p>
      <w:pPr>
        <w:pStyle w:val="Heading3"/>
      </w:pPr>
      <w:bookmarkStart w:id="77" w:name="_Toc86782834"/>
      <w:r>
        <w:t>Procedure</w:t>
      </w:r>
      <w:bookmarkEnd w:id="77"/>
    </w:p>
    <w:p>
      <w:pPr>
        <w:pStyle w:val="Heading4"/>
      </w:pPr>
      <w:r>
        <w:t>Enumeration</w:t>
      </w:r>
    </w:p>
    <w:p>
      <w:r>
        <w:rPr>
          <w:noProof/>
        </w:rPr>
        <w:drawing>
          <wp:inline distT="0" distB="0" distL="0" distR="0">
            <wp:extent cx="4764024" cy="859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umeration.png"/>
                    <pic:cNvPicPr/>
                  </pic:nvPicPr>
                  <pic:blipFill rotWithShape="1">
                    <a:blip r:embed="rId9"/>
                    <a:srcRect l="22625" r="21997"/>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Confirmation</w:t>
      </w:r>
    </w:p>
    <w:p>
      <w:r>
        <w:rPr>
          <w:noProof/>
        </w:rPr>
        <w:drawing>
          <wp:inline distT="0" distB="0" distL="0" distR="0">
            <wp:extent cx="4764024" cy="8595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firmation.png"/>
                    <pic:cNvPicPr/>
                  </pic:nvPicPr>
                  <pic:blipFill rotWithShape="1">
                    <a:blip r:embed="rId10"/>
                    <a:srcRect l="22566" r="22050"/>
                    <a:stretch/>
                  </pic:blipFill>
                  <pic:spPr bwMode="auto">
                    <a:xfrm>
                      <a:off x="0" y="0"/>
                      <a:ext cx="4764024"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Assignment</w:t>
      </w:r>
    </w:p>
    <w:p>
      <w:r>
        <w:t xml:space="preserve">The algorithm by which the System chooses a DCC address to assign is intentionally undefined. However, it is reasonable for a System to </w:t>
      </w:r>
      <w:proofErr w:type="gramStart"/>
      <w:r>
        <w:t>take into account</w:t>
      </w:r>
      <w:proofErr w:type="gramEnd"/>
      <w:r>
        <w:t xml:space="preserve"> the last DCC address that was assigned to the decoder DID either as reported by the decoder itself, or cached within the command station's non-volatile memory.</w:t>
      </w:r>
    </w:p>
    <w:p>
      <w:r>
        <w:rPr>
          <w:noProof/>
        </w:rPr>
        <w:lastRenderedPageBreak/>
        <w:drawing>
          <wp:inline distT="0" distB="0" distL="0" distR="0">
            <wp:extent cx="4800600" cy="85953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signment.png"/>
                    <pic:cNvPicPr/>
                  </pic:nvPicPr>
                  <pic:blipFill rotWithShape="1">
                    <a:blip r:embed="rId11"/>
                    <a:srcRect l="22328" r="21874"/>
                    <a:stretch/>
                  </pic:blipFill>
                  <pic:spPr bwMode="auto">
                    <a:xfrm>
                      <a:off x="0" y="0"/>
                      <a:ext cx="4800600" cy="859536"/>
                    </a:xfrm>
                    <a:prstGeom prst="rect">
                      <a:avLst/>
                    </a:prstGeom>
                    <a:ln>
                      <a:noFill/>
                    </a:ln>
                    <a:extLst>
                      <a:ext uri="{53640926-AAD7-44D8-BBD7-CCE9431645EC}">
                        <a14:shadowObscured xmlns:a14="http://schemas.microsoft.com/office/drawing/2010/main"/>
                      </a:ext>
                    </a:extLst>
                  </pic:spPr>
                </pic:pic>
              </a:graphicData>
            </a:graphic>
          </wp:inline>
        </w:drawing>
      </w:r>
    </w:p>
    <w:p>
      <w:pPr>
        <w:pStyle w:val="Heading4"/>
      </w:pPr>
      <w:r>
        <w:t>Configuration Discovery</w:t>
      </w:r>
    </w:p>
    <w:p>
      <w:r>
        <w:t xml:space="preserve">Because the bandwidth required to transfer this information is considerable, it is recommended that Systems keep a cache of previously discovered configuration which is only refreshed when the decoder reports that the configuration is stale (via the feedback to </w:t>
      </w:r>
      <w:r>
        <w:rPr>
          <w:b/>
        </w:rPr>
        <w:t>Logon Assign</w:t>
      </w:r>
      <w:r>
        <w:t>).</w:t>
      </w:r>
    </w:p>
    <w:p>
      <w:pPr>
        <w:pStyle w:val="Heading4"/>
      </w:pPr>
      <w:r>
        <w:t>CID</w:t>
      </w:r>
    </w:p>
    <w:p>
      <w:r>
        <w:t>The CID is chosen by the product manufacturer. It should have a reasonably high probability of uniqueness among all Systems produced by a given manufacturer and among all other manufacturers. The Standard intentionally does not prescribe a method to achieve this. One possible way of achieving this is to use the following process:</w:t>
      </w:r>
    </w:p>
    <w:p>
      <w:pPr>
        <w:pStyle w:val="ListParagraph"/>
        <w:numPr>
          <w:ilvl w:val="0"/>
          <w:numId w:val="24"/>
        </w:numPr>
      </w:pPr>
      <w:r>
        <w:t>Assign a Unique 44-bit "Decoder" ID (DID) to the System.</w:t>
      </w:r>
    </w:p>
    <w:p>
      <w:pPr>
        <w:pStyle w:val="ListParagraph"/>
        <w:numPr>
          <w:ilvl w:val="0"/>
          <w:numId w:val="24"/>
        </w:numPr>
      </w:pPr>
      <w:r>
        <w:t>Generate a CRC-8 using the DID assigned to the System, and use the resulting CRC-8 for the first byte.</w:t>
      </w:r>
    </w:p>
    <w:p>
      <w:pPr>
        <w:pStyle w:val="ListParagraph"/>
        <w:numPr>
          <w:ilvl w:val="0"/>
          <w:numId w:val="24"/>
        </w:numPr>
      </w:pPr>
      <w:r>
        <w:t>Generate a CRC-8 using the DID assigned to the System using the result of the first calculator as the CRC-8 seed, and use the resulting CRC-8 for the second byte.</w:t>
      </w:r>
    </w:p>
    <w:p>
      <w:r>
        <w:t>It is recommended that the CID not be chosen sequentially between different System instances man</w:t>
      </w:r>
      <w:ins w:id="78" w:author="Baker, Stuart" w:date="2022-02-06T20:23:00Z">
        <w:r>
          <w:t>u</w:t>
        </w:r>
      </w:ins>
      <w:r>
        <w:t>f</w:t>
      </w:r>
      <w:del w:id="79" w:author="Baker, Stuart" w:date="2022-02-06T20:23:00Z">
        <w:r>
          <w:delText>u</w:delText>
        </w:r>
      </w:del>
      <w:r>
        <w:t>actured.</w:t>
      </w:r>
    </w:p>
    <w:p>
      <w:pPr>
        <w:pStyle w:val="Heading3"/>
      </w:pPr>
      <w:bookmarkStart w:id="80" w:name="_Toc86782835"/>
      <w:r>
        <w:t>Logon Commands</w:t>
      </w:r>
      <w:bookmarkEnd w:id="80"/>
    </w:p>
    <w:p>
      <w:pPr>
        <w:pStyle w:val="Heading4"/>
      </w:pPr>
      <w:r>
        <w:t>Logon Enable</w:t>
      </w:r>
    </w:p>
    <w:p>
      <w:r>
        <w:t xml:space="preserve">The frequency of transmission is chosen to balance the need for a decoder to have an opportunity to receive a </w:t>
      </w:r>
      <w:r>
        <w:rPr>
          <w:b/>
        </w:rPr>
        <w:t>Logon Enable</w:t>
      </w:r>
      <w:r>
        <w:t xml:space="preserve"> packet relatively quickly without consuming an unreasonable amount of DCC bandwidth. It is recommended to send this command more frequently up on system startup.</w:t>
      </w:r>
      <w:ins w:id="81" w:author="Baker, Stuart" w:date="2022-02-06T20:24:00Z">
        <w:r>
          <w:t xml:space="preserve"> This is so that auto-discover of many locomotives at startup can happen relatively quickly. </w:t>
        </w:r>
      </w:ins>
      <w:ins w:id="82" w:author="Baker, Stuart" w:date="2022-02-06T20:25:00Z">
        <w:r>
          <w:t xml:space="preserve">There are intentionally no specific timing requirements specific to the increased frequency at startup. It is </w:t>
        </w:r>
      </w:ins>
      <w:ins w:id="83" w:author="Baker, Stuart" w:date="2022-02-06T20:26:00Z">
        <w:r>
          <w:t>also feasible that the frequency at startup and duration of the increased frequency could be user configurable parameters.</w:t>
        </w:r>
      </w:ins>
    </w:p>
    <w:p>
      <w:pPr>
        <w:pStyle w:val="Heading4"/>
      </w:pPr>
      <w:r>
        <w:t>Select</w:t>
      </w:r>
    </w:p>
    <w:p>
      <w:pPr>
        <w:pStyle w:val="Heading5"/>
      </w:pPr>
      <w:proofErr w:type="spellStart"/>
      <w:r>
        <w:t>ReadShortInfo</w:t>
      </w:r>
      <w:proofErr w:type="spellEnd"/>
    </w:p>
    <w:p>
      <w:pPr>
        <w:pStyle w:val="Heading5"/>
      </w:pPr>
      <w:proofErr w:type="spellStart"/>
      <w:r>
        <w:t>ReadBlock</w:t>
      </w:r>
      <w:proofErr w:type="spellEnd"/>
    </w:p>
    <w:p>
      <w:pPr>
        <w:rPr>
          <w:ins w:id="84" w:author="Baker, Stuart" w:date="2021-11-07T14:00:00Z"/>
          <w:rPrChange w:id="85" w:author="Baker, Stuart" w:date="2021-11-07T14:01:00Z">
            <w:rPr>
              <w:ins w:id="86" w:author="Baker, Stuart" w:date="2021-11-07T14:00:00Z"/>
              <w:color w:val="0070C0"/>
            </w:rPr>
          </w:rPrChange>
        </w:rPr>
      </w:pPr>
      <w:del w:id="87" w:author="Baker, Stuart" w:date="2021-11-07T14:01:00Z">
        <w:r>
          <w:rPr>
            <w:rPrChange w:id="88" w:author="Baker, Stuart" w:date="2021-11-07T14:01:00Z">
              <w:rPr>
                <w:color w:val="0070C0"/>
              </w:rPr>
            </w:rPrChange>
          </w:rPr>
          <w:delText>[Balazs Racz to add commentary about different implementation options for ensuring an adequate number of Get Data packets are sent]</w:delText>
        </w:r>
      </w:del>
      <w:ins w:id="89" w:author="Baker, Stuart" w:date="2021-11-07T14:00:00Z">
        <w:r>
          <w:rPr>
            <w:rPrChange w:id="90" w:author="Baker, Stuart" w:date="2021-11-07T14:01:00Z">
              <w:rPr>
                <w:color w:val="0070C0"/>
              </w:rPr>
            </w:rPrChange>
          </w:rPr>
          <w:t>It is required that the System emits a sufficient number of Get Data Start + Get Data Continue messages for the Decoder to be able to transmit the requested data in the matching feedback. System manufacturers may use different strategies on how to ensure this, depending on the design of their system, and their choice of tradeoff between system complexity and bandwidth utilization.</w:t>
        </w:r>
      </w:ins>
    </w:p>
    <w:p>
      <w:pPr>
        <w:pStyle w:val="ListParagraph"/>
        <w:numPr>
          <w:ilvl w:val="0"/>
          <w:numId w:val="28"/>
        </w:numPr>
        <w:rPr>
          <w:ins w:id="91" w:author="Baker, Stuart" w:date="2021-11-07T14:00:00Z"/>
        </w:rPr>
        <w:pPrChange w:id="92" w:author="Baker, Stuart" w:date="2021-11-07T14:00:00Z">
          <w:pPr/>
        </w:pPrChange>
      </w:pPr>
      <w:ins w:id="93" w:author="Baker, Stuart" w:date="2021-11-07T14:00:00Z">
        <w:r>
          <w:lastRenderedPageBreak/>
          <w:t>Always sending 1xGet Data Start + 5xGet Data Continue ensures that the maximum length feedback message can be transmitted by the Decoder (header + 31 payload bytes + CRC-8).</w:t>
        </w:r>
      </w:ins>
    </w:p>
    <w:p>
      <w:pPr>
        <w:pStyle w:val="ListParagraph"/>
        <w:numPr>
          <w:ilvl w:val="0"/>
          <w:numId w:val="28"/>
        </w:numPr>
        <w:rPr>
          <w:ins w:id="94" w:author="Baker, Stuart" w:date="2021-11-07T14:00:00Z"/>
        </w:rPr>
        <w:pPrChange w:id="95" w:author="Baker, Stuart" w:date="2021-11-07T14:00:00Z">
          <w:pPr/>
        </w:pPrChange>
      </w:pPr>
      <w:ins w:id="96" w:author="Baker, Stuart" w:date="2021-11-07T14:00:00Z">
        <w:r>
          <w:t>The System may monitor the responses in the feedback cutout. As soon as a response arrives which is stuffed with ACK bytes, there is no need to send any further Get Data Continue. This is applicable to Systems that have very low latency feedback processing by design.</w:t>
        </w:r>
      </w:ins>
    </w:p>
    <w:p>
      <w:pPr>
        <w:pStyle w:val="ListParagraph"/>
        <w:numPr>
          <w:ilvl w:val="0"/>
          <w:numId w:val="28"/>
        </w:numPr>
        <w:rPr>
          <w:ins w:id="97" w:author="Baker, Stuart" w:date="2021-11-07T14:00:00Z"/>
        </w:rPr>
        <w:pPrChange w:id="98" w:author="Baker, Stuart" w:date="2021-11-07T14:00:00Z">
          <w:pPr/>
        </w:pPrChange>
      </w:pPr>
      <w:ins w:id="99" w:author="Baker, Stuart" w:date="2021-11-07T14:00:00Z">
        <w:r>
          <w:t>The System may take the header byte from the first feedback message, and determine based on the length field how many further Get Data Continue messages are needed. This is applicable to Systems that have low to medium latency feedback processing.</w:t>
        </w:r>
      </w:ins>
    </w:p>
    <w:p>
      <w:pPr>
        <w:pStyle w:val="ListParagraph"/>
        <w:numPr>
          <w:ilvl w:val="0"/>
          <w:numId w:val="28"/>
        </w:numPr>
        <w:rPr>
          <w:ins w:id="100" w:author="Baker, Stuart" w:date="2021-11-07T14:00:00Z"/>
        </w:rPr>
        <w:pPrChange w:id="101" w:author="Baker, Stuart" w:date="2021-11-07T14:00:00Z">
          <w:pPr/>
        </w:pPrChange>
      </w:pPr>
      <w:ins w:id="102" w:author="Baker, Stuart" w:date="2021-11-07T14:00:00Z">
        <w:r>
          <w:t>For almost all read operations, the System is able to determine the expected number of response bytes. This allows the System to determine in advance how many Get Data Continue messages to send out. For example:</w:t>
        </w:r>
      </w:ins>
    </w:p>
    <w:p>
      <w:pPr>
        <w:pStyle w:val="ListParagraph"/>
        <w:numPr>
          <w:ilvl w:val="1"/>
          <w:numId w:val="28"/>
        </w:numPr>
        <w:rPr>
          <w:ins w:id="103" w:author="Baker, Stuart" w:date="2021-11-07T14:00:00Z"/>
        </w:rPr>
        <w:pPrChange w:id="104" w:author="Baker, Stuart" w:date="2021-11-07T14:00:00Z">
          <w:pPr/>
        </w:pPrChange>
      </w:pPr>
      <w:ins w:id="105" w:author="Baker, Stuart" w:date="2021-11-07T14:00:00Z">
        <w:r>
          <w:t>Reads from the Capabilities Data Space return up to 4 bytes in this version of the Standard.</w:t>
        </w:r>
      </w:ins>
    </w:p>
    <w:p>
      <w:pPr>
        <w:pStyle w:val="ListParagraph"/>
        <w:numPr>
          <w:ilvl w:val="1"/>
          <w:numId w:val="28"/>
        </w:numPr>
        <w:rPr>
          <w:ins w:id="106" w:author="Baker, Stuart" w:date="2021-11-07T14:00:00Z"/>
        </w:rPr>
        <w:pPrChange w:id="107" w:author="Baker, Stuart" w:date="2021-11-07T14:00:00Z">
          <w:pPr/>
        </w:pPrChange>
      </w:pPr>
      <w:ins w:id="108" w:author="Baker, Stuart" w:date="2021-11-07T14:00:00Z">
        <w:r>
          <w:t xml:space="preserve">Reads from the </w:t>
        </w:r>
        <w:proofErr w:type="spellStart"/>
        <w:r>
          <w:t>ShortGUI</w:t>
        </w:r>
        <w:proofErr w:type="spellEnd"/>
        <w:r>
          <w:t xml:space="preserve"> Data Space are fixed length due to the layout of this space.</w:t>
        </w:r>
      </w:ins>
    </w:p>
    <w:p>
      <w:pPr>
        <w:pStyle w:val="ListParagraph"/>
        <w:numPr>
          <w:ilvl w:val="1"/>
          <w:numId w:val="28"/>
        </w:numPr>
        <w:pPrChange w:id="109" w:author="Baker, Stuart" w:date="2021-11-07T14:00:00Z">
          <w:pPr/>
        </w:pPrChange>
      </w:pPr>
      <w:ins w:id="110" w:author="Baker, Stuart" w:date="2021-11-07T14:00:00Z">
        <w:r>
          <w:t>Reads from the CV Space always carry the number of expected bytes as response.</w:t>
        </w:r>
      </w:ins>
    </w:p>
    <w:p>
      <w:pPr>
        <w:pStyle w:val="Heading5"/>
      </w:pPr>
      <w:r>
        <w:t>Set Decoder Internal Status</w:t>
      </w:r>
    </w:p>
    <w:p>
      <w:pPr>
        <w:rPr>
          <w:ins w:id="111" w:author="Baker, Stuart" w:date="2021-11-07T13:32:00Z"/>
        </w:rPr>
      </w:pPr>
      <w:del w:id="112" w:author="Baker, Stuart" w:date="2021-11-07T13:35:00Z">
        <w:r>
          <w:delText>The primary purpose is to clear the change flags as an indication to a System that discovered information which has been previously cached is still valid upon subsequent Logons.</w:delText>
        </w:r>
      </w:del>
      <w:ins w:id="113" w:author="Baker, Stuart" w:date="2021-11-07T13:32:00Z">
        <w:r>
          <w:t>The only currently defined use for this message is to clear the change flags. The expected usage is as follows:</w:t>
        </w:r>
      </w:ins>
    </w:p>
    <w:p>
      <w:pPr>
        <w:pStyle w:val="ListParagraph"/>
        <w:numPr>
          <w:ilvl w:val="0"/>
          <w:numId w:val="26"/>
        </w:numPr>
        <w:rPr>
          <w:ins w:id="114" w:author="Baker, Stuart" w:date="2021-11-07T13:32:00Z"/>
        </w:rPr>
      </w:pPr>
      <w:ins w:id="115" w:author="Baker, Stuart" w:date="2021-11-07T13:32:00Z">
        <w:r>
          <w:t>System A is operating a given mobile Decoder, and has downloaded various information from the Decoder to a local cache.</w:t>
        </w:r>
      </w:ins>
    </w:p>
    <w:p>
      <w:pPr>
        <w:pStyle w:val="ListParagraph"/>
        <w:numPr>
          <w:ilvl w:val="0"/>
          <w:numId w:val="26"/>
        </w:numPr>
        <w:rPr>
          <w:ins w:id="116" w:author="Baker, Stuart" w:date="2021-11-07T13:33:00Z"/>
        </w:rPr>
      </w:pPr>
      <w:ins w:id="117" w:author="Baker, Stuart" w:date="2021-11-07T13:32:00Z">
        <w:r>
          <w:t xml:space="preserve">The Decoder </w:t>
        </w:r>
      </w:ins>
      <w:ins w:id="118" w:author="Baker, Stuart" w:date="2021-11-07T13:33:00Z">
        <w:r>
          <w:t>is moved to Sy</w:t>
        </w:r>
      </w:ins>
      <w:ins w:id="119" w:author="Baker, Stuart" w:date="2021-11-07T13:35:00Z">
        <w:r>
          <w:t>s</w:t>
        </w:r>
      </w:ins>
      <w:ins w:id="120" w:author="Baker, Stuart" w:date="2021-11-07T13:33:00Z">
        <w:r>
          <w:t>tem B. and some configuration settings of the Decoder are modified there. The Decoder sets the change flags matching the change.</w:t>
        </w:r>
      </w:ins>
    </w:p>
    <w:p>
      <w:pPr>
        <w:pStyle w:val="ListParagraph"/>
        <w:numPr>
          <w:ilvl w:val="0"/>
          <w:numId w:val="26"/>
        </w:numPr>
        <w:rPr>
          <w:ins w:id="121" w:author="Baker, Stuart" w:date="2021-11-07T13:34:00Z"/>
        </w:rPr>
      </w:pPr>
      <w:ins w:id="122" w:author="Baker, Stuart" w:date="2021-11-07T13:33:00Z">
        <w:r>
          <w:t xml:space="preserve">The Decoder is moved back to System A. The local cache of the settings that System A has are now outdated. System A will see from the change flags that the cached </w:t>
        </w:r>
      </w:ins>
      <w:ins w:id="123" w:author="Baker, Stuart" w:date="2021-11-07T13:34:00Z">
        <w:r>
          <w:t>information needs to be (selectively or entirely) refreshed.</w:t>
        </w:r>
      </w:ins>
    </w:p>
    <w:p>
      <w:pPr>
        <w:pStyle w:val="ListParagraph"/>
        <w:numPr>
          <w:ilvl w:val="0"/>
          <w:numId w:val="26"/>
        </w:numPr>
        <w:rPr>
          <w:ins w:id="124" w:author="Baker, Stuart" w:date="2021-11-07T13:34:00Z"/>
        </w:rPr>
      </w:pPr>
      <w:ins w:id="125" w:author="Baker, Stuart" w:date="2021-11-07T13:34:00Z">
        <w:r>
          <w:t>System A downloads the necessary information to refresh its cache.</w:t>
        </w:r>
      </w:ins>
    </w:p>
    <w:p>
      <w:pPr>
        <w:pStyle w:val="ListParagraph"/>
        <w:numPr>
          <w:ilvl w:val="0"/>
          <w:numId w:val="26"/>
        </w:numPr>
        <w:pPrChange w:id="126" w:author="Baker, Stuart" w:date="2021-11-07T13:32:00Z">
          <w:pPr/>
        </w:pPrChange>
      </w:pPr>
      <w:ins w:id="127" w:author="Baker, Stuart" w:date="2021-11-07T13:34:00Z">
        <w:r>
          <w:t>System A clears the change flags using this command.</w:t>
        </w:r>
      </w:ins>
    </w:p>
    <w:p>
      <w:pPr>
        <w:pStyle w:val="Heading4"/>
      </w:pPr>
      <w:r>
        <w:t>Get Data</w:t>
      </w:r>
    </w:p>
    <w:p>
      <w:pPr>
        <w:pStyle w:val="Heading5"/>
      </w:pPr>
      <w:r>
        <w:t>Get Data Start</w:t>
      </w:r>
    </w:p>
    <w:p>
      <w:pPr>
        <w:pStyle w:val="Heading5"/>
      </w:pPr>
      <w:r>
        <w:t>Get Data Continue</w:t>
      </w:r>
    </w:p>
    <w:p>
      <w:pPr>
        <w:pStyle w:val="Heading5"/>
      </w:pPr>
      <w:r>
        <w:t>Get Data Feedback</w:t>
      </w:r>
    </w:p>
    <w:p>
      <w:pPr>
        <w:pStyle w:val="Heading4"/>
      </w:pPr>
      <w:r>
        <w:t>Set Data</w:t>
      </w:r>
    </w:p>
    <w:p>
      <w:pPr>
        <w:pStyle w:val="Heading4"/>
      </w:pPr>
      <w:r>
        <w:t>Logon Assign</w:t>
      </w:r>
    </w:p>
    <w:p>
      <w:r>
        <w:t xml:space="preserve">It may be reasonable for a System implementation to provide the user an option to commit the assigned session specific address to a Decoder's non-volatile configuration. In the case of CV17 / CV18 or CV1(513) / CV9(521) pairs, the S-9.2.1 </w:t>
      </w:r>
      <w:r>
        <w:rPr>
          <w:b/>
        </w:rPr>
        <w:t>POM Short Form</w:t>
      </w:r>
      <w:r>
        <w:t xml:space="preserve"> instruction should be used in order to ensure the two CV pairs are assigned atomically.</w:t>
      </w:r>
    </w:p>
    <w:p>
      <w:r>
        <w:t>Presently the change flags in the feedback definition are mobile Decoder specific. In the future, it may be necessary to have overlapping flag definitions specific to accessory Decoders.</w:t>
      </w:r>
    </w:p>
    <w:p>
      <w:pPr>
        <w:pStyle w:val="Heading3"/>
      </w:pPr>
      <w:bookmarkStart w:id="128" w:name="_Toc86782836"/>
      <w:r>
        <w:lastRenderedPageBreak/>
        <w:t>System Behavior</w:t>
      </w:r>
      <w:bookmarkEnd w:id="128"/>
    </w:p>
    <w:p>
      <w:pPr>
        <w:pStyle w:val="Heading4"/>
      </w:pPr>
      <w:r>
        <w:t>Registration</w:t>
      </w:r>
    </w:p>
    <w:p>
      <w:pPr>
        <w:rPr>
          <w:ins w:id="129" w:author="Baker, Stuart" w:date="2021-11-07T13:38:00Z"/>
        </w:rPr>
      </w:pPr>
      <w:r>
        <w:t xml:space="preserve">After sending a few </w:t>
      </w:r>
      <w:r>
        <w:rPr>
          <w:b/>
        </w:rPr>
        <w:t>Logon Enable</w:t>
      </w:r>
      <w:r>
        <w:t xml:space="preserve"> messages upon startup and detecting collisions, it may be reasonable for the system to proactively send </w:t>
      </w:r>
      <w:r>
        <w:rPr>
          <w:b/>
        </w:rPr>
        <w:t>Select</w:t>
      </w:r>
      <w:r>
        <w:t xml:space="preserve"> messages to Decoders known from a prior operating session before transitioning into the back-off algorithm. This may serve to reduce the total number of collisions at startup and reduce the overall time required for all decoders to logon.</w:t>
      </w:r>
    </w:p>
    <w:p>
      <w:pPr>
        <w:pStyle w:val="Heading4"/>
        <w:pPrChange w:id="130" w:author="Baker, Stuart" w:date="2021-11-07T13:38:00Z">
          <w:pPr/>
        </w:pPrChange>
      </w:pPr>
      <w:ins w:id="131" w:author="Baker, Stuart" w:date="2021-11-07T13:38:00Z">
        <w:r>
          <w:t xml:space="preserve">Configuration </w:t>
        </w:r>
      </w:ins>
      <w:ins w:id="132" w:author="Baker, Stuart" w:date="2021-11-07T13:39:00Z">
        <w:r>
          <w:t>Discovery</w:t>
        </w:r>
      </w:ins>
    </w:p>
    <w:p>
      <w:r>
        <w:t>A System may optionally go through the Configuration Discovery process for any decoders that become known to the system. How the System prioritizes the reading of configuration is intentionally undefined. A reasonable methodology would be to start with decoders that are not previously known to the System, then decoders that are previously known but are reporting a configuration change, then decoders that are previously known but do not report a configuration change.</w:t>
      </w:r>
    </w:p>
    <w:p>
      <w:r>
        <w:t>A System may use any read method (</w:t>
      </w:r>
      <w:r>
        <w:rPr>
          <w:b/>
        </w:rPr>
        <w:t>POM</w:t>
      </w:r>
      <w:r>
        <w:t xml:space="preserve">, </w:t>
      </w:r>
      <w:r>
        <w:rPr>
          <w:b/>
        </w:rPr>
        <w:t>XPOM</w:t>
      </w:r>
      <w:r>
        <w:t xml:space="preserve">, </w:t>
      </w:r>
      <w:proofErr w:type="gramStart"/>
      <w:r>
        <w:rPr>
          <w:b/>
        </w:rPr>
        <w:t>Select</w:t>
      </w:r>
      <w:proofErr w:type="gramEnd"/>
      <w:r>
        <w:rPr>
          <w:b/>
        </w:rPr>
        <w:t xml:space="preserve"> + </w:t>
      </w:r>
      <w:proofErr w:type="spellStart"/>
      <w:r>
        <w:rPr>
          <w:b/>
        </w:rPr>
        <w:t>ReadBlock</w:t>
      </w:r>
      <w:proofErr w:type="spellEnd"/>
      <w:r>
        <w:t xml:space="preserve">, </w:t>
      </w:r>
      <w:proofErr w:type="spellStart"/>
      <w:r>
        <w:rPr>
          <w:b/>
        </w:rPr>
        <w:t>ReadBlock</w:t>
      </w:r>
      <w:proofErr w:type="spellEnd"/>
      <w:r>
        <w:t xml:space="preserve">, or </w:t>
      </w:r>
      <w:proofErr w:type="spellStart"/>
      <w:r>
        <w:rPr>
          <w:b/>
        </w:rPr>
        <w:t>ReadBackground</w:t>
      </w:r>
      <w:proofErr w:type="spellEnd"/>
      <w:r>
        <w:t>) so long as it is reported as supported by the decoder. System designers are encouraged to use a read method that is the most efficient use of bandwidth for transferring data.</w:t>
      </w:r>
    </w:p>
    <w:p>
      <w:pPr>
        <w:pStyle w:val="Heading4"/>
        <w:rPr>
          <w:del w:id="133" w:author="Baker, Stuart" w:date="2021-11-07T13:39:00Z"/>
        </w:rPr>
      </w:pPr>
      <w:del w:id="134" w:author="Baker, Stuart" w:date="2021-11-07T13:39:00Z">
        <w:r>
          <w:delText>Configuration Discovery</w:delText>
        </w:r>
      </w:del>
    </w:p>
    <w:p>
      <w:pPr>
        <w:pStyle w:val="Heading3"/>
      </w:pPr>
      <w:bookmarkStart w:id="135" w:name="_Toc86782837"/>
      <w:r>
        <w:t>Decoder Behavior</w:t>
      </w:r>
      <w:bookmarkEnd w:id="135"/>
    </w:p>
    <w:p>
      <w:pPr>
        <w:pStyle w:val="Heading4"/>
      </w:pPr>
      <w:r>
        <w:t>Startup</w:t>
      </w:r>
    </w:p>
    <w:p>
      <w:pPr>
        <w:rPr>
          <w:ins w:id="136" w:author="Baker, Stuart" w:date="2022-02-06T20:30:00Z"/>
        </w:rPr>
      </w:pPr>
      <w:r>
        <w:t xml:space="preserve">The waiting period (700 milliseconds) is chosen to balance the need to give a decoder at least two opportunities to receive a </w:t>
      </w:r>
      <w:r>
        <w:rPr>
          <w:b/>
        </w:rPr>
        <w:t>Logon Enable</w:t>
      </w:r>
      <w:r>
        <w:t xml:space="preserve"> packet while not having to wait too long to fall back on a previously assigned DCC address.</w:t>
      </w:r>
    </w:p>
    <w:p>
      <w:pPr>
        <w:rPr>
          <w:ins w:id="137" w:author="Baker, Stuart" w:date="2022-02-06T20:37:00Z"/>
        </w:rPr>
      </w:pPr>
      <w:ins w:id="138" w:author="Baker, Stuart" w:date="2022-02-06T20:30:00Z">
        <w:r>
          <w:t xml:space="preserve">It is generally assumed that the decoder </w:t>
        </w:r>
      </w:ins>
      <w:ins w:id="139" w:author="Baker, Stuart" w:date="2022-02-06T20:31:00Z">
        <w:r>
          <w:t>shall be able to determine if it is restarting due to a short power interrupt, caused by dirty track/wheels for example,</w:t>
        </w:r>
      </w:ins>
      <w:ins w:id="140" w:author="Baker, Stuart" w:date="2022-02-06T20:32:00Z">
        <w:r>
          <w:t xml:space="preserve"> skip the </w:t>
        </w:r>
      </w:ins>
      <w:ins w:id="141" w:author="Baker, Stuart" w:date="2022-02-06T20:33:00Z">
        <w:r>
          <w:t>L</w:t>
        </w:r>
      </w:ins>
      <w:ins w:id="142" w:author="Baker, Stuart" w:date="2022-02-06T20:32:00Z">
        <w:r>
          <w:t xml:space="preserve">ogon </w:t>
        </w:r>
      </w:ins>
      <w:ins w:id="143" w:author="Baker, Stuart" w:date="2022-02-06T20:34:00Z">
        <w:r>
          <w:t>procedure,</w:t>
        </w:r>
      </w:ins>
      <w:ins w:id="144" w:author="Baker, Stuart" w:date="2022-02-06T20:32:00Z">
        <w:r>
          <w:t xml:space="preserve"> and immediately begin using its previous</w:t>
        </w:r>
      </w:ins>
      <w:ins w:id="145" w:author="Baker, Stuart" w:date="2022-02-06T20:33:00Z">
        <w:r>
          <w:t xml:space="preserve"> DCC address.</w:t>
        </w:r>
      </w:ins>
    </w:p>
    <w:p>
      <w:ins w:id="146" w:author="Baker, Stuart" w:date="2022-02-06T20:37:00Z">
        <w:r>
          <w:t xml:space="preserve">The purpose of the Session </w:t>
        </w:r>
      </w:ins>
      <w:ins w:id="147" w:author="Baker, Stuart" w:date="2022-02-06T20:38:00Z">
        <w:r>
          <w:t xml:space="preserve">ID allowance of 4 counts is to </w:t>
        </w:r>
      </w:ins>
      <w:ins w:id="148" w:author="Baker, Stuart" w:date="2022-02-06T20:39:00Z">
        <w:r>
          <w:t>accommodate</w:t>
        </w:r>
      </w:ins>
      <w:ins w:id="149" w:author="Baker, Stuart" w:date="2022-02-06T20:38:00Z">
        <w:r>
          <w:t xml:space="preserve"> the case where a user may intentionally power cycle the layout in quick succession, perhaps to fix a problem that was encountered</w:t>
        </w:r>
      </w:ins>
      <w:ins w:id="150" w:author="Baker, Stuart" w:date="2022-02-06T20:39:00Z">
        <w:r>
          <w:t>, without subsequently requiring every single locomotive on the layout to begin the Logon procedure from the beginning.</w:t>
        </w:r>
      </w:ins>
    </w:p>
    <w:p>
      <w:del w:id="151" w:author="Baker, Stuart" w:date="2021-11-07T13:40:00Z">
        <w:r>
          <w:delText>The way in which an error condition is displayed is intentionally undefined. It is up to the manufacturer to define the method of indication. One possible implementation could be to Flash one or more function outputs (lights).</w:delText>
        </w:r>
      </w:del>
    </w:p>
    <w:p>
      <w:pPr>
        <w:pStyle w:val="Heading4"/>
      </w:pPr>
      <w:r>
        <w:t>Back-off</w:t>
      </w:r>
    </w:p>
    <w:p>
      <w:pPr>
        <w:rPr>
          <w:ins w:id="152" w:author="Baker, Stuart" w:date="2021-11-07T13:49:00Z"/>
        </w:rPr>
      </w:pPr>
      <w:r>
        <w:t xml:space="preserve">The primary reason that a decoder will not receive a </w:t>
      </w:r>
      <w:r>
        <w:rPr>
          <w:b/>
        </w:rPr>
        <w:t>Select</w:t>
      </w:r>
      <w:r>
        <w:t xml:space="preserve"> confirmation after an attempted registration is a collision between two or more decoders responding in the feedback channel. The back-off algorithm is designed so that some decoders can begin responding without collision.</w:t>
      </w:r>
    </w:p>
    <w:p>
      <w:pPr>
        <w:rPr>
          <w:ins w:id="153" w:author="Baker, Stuart" w:date="2021-11-07T13:49:00Z"/>
        </w:rPr>
      </w:pPr>
      <w:ins w:id="154" w:author="Baker, Stuart" w:date="2021-11-07T13:49:00Z">
        <w:r>
          <w:t>There are multiple different approaches to generating compliant random numbers.</w:t>
        </w:r>
      </w:ins>
    </w:p>
    <w:p>
      <w:pPr>
        <w:pStyle w:val="ListParagraph"/>
        <w:numPr>
          <w:ilvl w:val="0"/>
          <w:numId w:val="27"/>
        </w:numPr>
        <w:rPr>
          <w:ins w:id="155" w:author="Baker, Stuart" w:date="2021-11-07T13:49:00Z"/>
        </w:rPr>
        <w:pPrChange w:id="156" w:author="Baker, Stuart" w:date="2021-11-07T13:50:00Z">
          <w:pPr/>
        </w:pPrChange>
      </w:pPr>
      <w:ins w:id="157" w:author="Baker, Stuart" w:date="2021-11-07T13:49:00Z">
        <w:r>
          <w:t>When a true random number generator hardware is available, it can be used to generate the random numbers.</w:t>
        </w:r>
      </w:ins>
    </w:p>
    <w:p>
      <w:pPr>
        <w:pStyle w:val="ListParagraph"/>
        <w:numPr>
          <w:ilvl w:val="0"/>
          <w:numId w:val="27"/>
        </w:numPr>
        <w:rPr>
          <w:ins w:id="158" w:author="Baker, Stuart" w:date="2021-11-07T13:49:00Z"/>
        </w:rPr>
        <w:pPrChange w:id="159" w:author="Baker, Stuart" w:date="2021-11-07T13:50:00Z">
          <w:pPr/>
        </w:pPrChange>
      </w:pPr>
      <w:ins w:id="160" w:author="Baker, Stuart" w:date="2021-11-07T13:49:00Z">
        <w:r>
          <w:lastRenderedPageBreak/>
          <w:t>The manufacturer may pre-load a fixed but long enough sequence of random bits into the decoder at manufacturing time. The decoder cycles through these random bits as needed. There has to be at least 64 bits of randomness programmed,</w:t>
        </w:r>
      </w:ins>
      <w:ins w:id="161" w:author="Baker, Stuart" w:date="2021-11-07T13:51:00Z">
        <w:r>
          <w:t xml:space="preserve"> and</w:t>
        </w:r>
      </w:ins>
      <w:ins w:id="162" w:author="Baker, Stuart" w:date="2021-11-07T13:49:00Z">
        <w:r>
          <w:t xml:space="preserve"> it is important that the software uses all the bits.</w:t>
        </w:r>
      </w:ins>
      <w:ins w:id="163" w:author="Baker, Stuart" w:date="2021-11-07T14:08:00Z">
        <w:r>
          <w:rPr>
            <w:rStyle w:val="FootnoteReference"/>
          </w:rPr>
          <w:footnoteReference w:id="2"/>
        </w:r>
      </w:ins>
    </w:p>
    <w:p>
      <w:pPr>
        <w:pStyle w:val="ListParagraph"/>
        <w:numPr>
          <w:ilvl w:val="0"/>
          <w:numId w:val="27"/>
        </w:numPr>
        <w:rPr>
          <w:ins w:id="165" w:author="Baker, Stuart" w:date="2021-11-07T13:49:00Z"/>
        </w:rPr>
        <w:pPrChange w:id="166" w:author="Baker, Stuart" w:date="2021-11-07T13:50:00Z">
          <w:pPr/>
        </w:pPrChange>
      </w:pPr>
      <w:ins w:id="167" w:author="Baker, Stuart" w:date="2021-11-07T13:49:00Z">
        <w:r>
          <w:t>A reversible hash can be used to transform the Unique ID into a sequence of randomly looking bits. An easy such transformation is (DID * 0x55555555555) &amp; 0xFFFFFFFFFFF, and bits have to be used from the MSB first.</w:t>
        </w:r>
      </w:ins>
      <w:ins w:id="168" w:author="Baker, Stuart" w:date="2021-11-07T14:09:00Z">
        <w:r>
          <w:rPr>
            <w:rStyle w:val="FootnoteReference"/>
          </w:rPr>
          <w:footnoteReference w:id="3"/>
        </w:r>
      </w:ins>
    </w:p>
    <w:p>
      <w:pPr>
        <w:pStyle w:val="ListParagraph"/>
        <w:numPr>
          <w:ilvl w:val="0"/>
          <w:numId w:val="27"/>
        </w:numPr>
        <w:pPrChange w:id="170" w:author="Baker, Stuart" w:date="2021-11-07T13:50:00Z">
          <w:pPr/>
        </w:pPrChange>
      </w:pPr>
      <w:ins w:id="171" w:author="Baker, Stuart" w:date="2021-11-07T13:49:00Z">
        <w:r>
          <w:t>A pseudorandom generator that has at least 44 bits of state</w:t>
        </w:r>
      </w:ins>
      <w:ins w:id="172" w:author="Baker, Stuart" w:date="2021-11-07T13:51:00Z">
        <w:r>
          <w:t xml:space="preserve"> which</w:t>
        </w:r>
      </w:ins>
      <w:ins w:id="173" w:author="Baker, Stuart" w:date="2021-11-07T13:49:00Z">
        <w:r>
          <w:t xml:space="preserve"> </w:t>
        </w:r>
      </w:ins>
      <w:ins w:id="174" w:author="Baker, Stuart" w:date="2021-11-07T13:52:00Z">
        <w:r>
          <w:t>is</w:t>
        </w:r>
      </w:ins>
      <w:ins w:id="175" w:author="Baker, Stuart" w:date="2021-11-07T13:49:00Z">
        <w:r>
          <w:t xml:space="preserve"> seeded with the Unique ID</w:t>
        </w:r>
      </w:ins>
      <w:ins w:id="176" w:author="Baker, Stuart" w:date="2021-11-07T13:52:00Z">
        <w:r>
          <w:t>,</w:t>
        </w:r>
      </w:ins>
      <w:ins w:id="177" w:author="Baker, Stuart" w:date="2021-11-07T13:49:00Z">
        <w:r>
          <w:t xml:space="preserve"> and this can be used to generate random numbers. This may be as simple as a linear congruential generator with an at least </w:t>
        </w:r>
        <w:proofErr w:type="gramStart"/>
        <w:r>
          <w:t>45 bit</w:t>
        </w:r>
        <w:proofErr w:type="gramEnd"/>
        <w:r>
          <w:t xml:space="preserve"> long modulus, or an LFSR based generator with 44 bits or more state. An example LFSR-based pseudorandom generator is listed in TN-9.7.2.1 </w:t>
        </w:r>
      </w:ins>
      <w:ins w:id="178" w:author="Baker, Stuart" w:date="2021-11-07T13:58:00Z">
        <w:r>
          <w:t>“</w:t>
        </w:r>
      </w:ins>
      <w:ins w:id="179" w:author="Baker, Stuart" w:date="2021-11-07T13:49:00Z">
        <w:r>
          <w:t>Preferred PRNG</w:t>
        </w:r>
      </w:ins>
      <w:ins w:id="180" w:author="Baker, Stuart" w:date="2021-11-07T13:59:00Z">
        <w:r>
          <w:t>”</w:t>
        </w:r>
      </w:ins>
      <w:ins w:id="181" w:author="Baker, Stuart" w:date="2021-11-07T13:49:00Z">
        <w:r>
          <w:t xml:space="preserve">. This was selected because it is microcontroller-friendly as it only utilizes bit shift, and bit </w:t>
        </w:r>
      </w:ins>
      <w:ins w:id="182" w:author="Baker, Stuart" w:date="2021-11-07T13:55:00Z">
        <w:r>
          <w:t>AND</w:t>
        </w:r>
      </w:ins>
      <w:ins w:id="183" w:author="Baker, Stuart" w:date="2021-11-07T13:49:00Z">
        <w:r>
          <w:t>/</w:t>
        </w:r>
      </w:ins>
      <w:ins w:id="184" w:author="Baker, Stuart" w:date="2021-11-07T13:55:00Z">
        <w:r>
          <w:t>OR</w:t>
        </w:r>
      </w:ins>
      <w:ins w:id="185" w:author="Baker, Stuart" w:date="2021-11-07T13:49:00Z">
        <w:r>
          <w:t>/</w:t>
        </w:r>
      </w:ins>
      <w:ins w:id="186" w:author="Baker, Stuart" w:date="2021-11-07T13:55:00Z">
        <w:r>
          <w:t>XOR</w:t>
        </w:r>
      </w:ins>
      <w:ins w:id="187" w:author="Baker, Stuart" w:date="2021-11-07T13:49:00Z">
        <w:r>
          <w:t xml:space="preserve"> operations and it is only a few lines of C code. It is important however that during the projection to the random value all bits from the state variable have to be used by </w:t>
        </w:r>
      </w:ins>
      <w:ins w:id="188" w:author="Baker, Stuart" w:date="2021-11-07T13:55:00Z">
        <w:r>
          <w:t>XOR</w:t>
        </w:r>
      </w:ins>
      <w:ins w:id="189" w:author="Baker, Stuart" w:date="2021-11-07T13:49:00Z">
        <w:r>
          <w:t>-</w:t>
        </w:r>
        <w:proofErr w:type="spellStart"/>
        <w:r>
          <w:t>ing</w:t>
        </w:r>
        <w:proofErr w:type="spellEnd"/>
        <w:r>
          <w:t xml:space="preserve"> together the different parts.</w:t>
        </w:r>
      </w:ins>
      <w:ins w:id="190" w:author="Baker, Stuart" w:date="2021-11-07T14:10:00Z">
        <w:r>
          <w:rPr>
            <w:rStyle w:val="FootnoteReference"/>
          </w:rPr>
          <w:footnoteReference w:id="4"/>
        </w:r>
      </w:ins>
    </w:p>
    <w:p>
      <w:pPr>
        <w:pStyle w:val="Heading4"/>
      </w:pPr>
      <w:r>
        <w:t>CV19 Consisting Behavior</w:t>
      </w:r>
    </w:p>
    <w:p>
      <w:r>
        <w:t xml:space="preserve">If a decoder uses its CV19 consist address upon </w:t>
      </w:r>
      <w:r>
        <w:rPr>
          <w:b/>
        </w:rPr>
        <w:t>Logon Assign</w:t>
      </w:r>
      <w:r>
        <w:t xml:space="preserve">, it could result in undesirable and confusing behavior. This is because the user may not know or expect that the locomotive is consisted. It is also possible that the programmed consist address is in conflict with an assigned address or a known permanent address. It is for these reasons that the CV19 consist address is ignored before, during, and after </w:t>
      </w:r>
      <w:r>
        <w:rPr>
          <w:b/>
        </w:rPr>
        <w:t>Logon Assign</w:t>
      </w:r>
      <w:r>
        <w:t xml:space="preserve">. The System will know if the Decoder is in a CV19 consist from the </w:t>
      </w:r>
      <w:r>
        <w:rPr>
          <w:b/>
        </w:rPr>
        <w:t>Logon Assign</w:t>
      </w:r>
      <w:r>
        <w:t xml:space="preserve"> feedback. It is up to the System implementation to decide what to do with this information, including reading the assigned CV19 consist address as a clue on what to do next.</w:t>
      </w:r>
    </w:p>
    <w:p>
      <w:r>
        <w:t xml:space="preserve">If the System wants </w:t>
      </w:r>
      <w:del w:id="192" w:author="Baker, Stuart" w:date="2021-11-07T13:40:00Z">
        <w:r>
          <w:delText>to</w:delText>
        </w:r>
      </w:del>
      <w:ins w:id="193" w:author="Baker, Stuart" w:date="2021-11-07T13:40:00Z">
        <w:r>
          <w:t>the</w:t>
        </w:r>
      </w:ins>
      <w:r>
        <w:t xml:space="preserve"> Decoder to use CV19 consisting, it must reaffirm its CV19 address. It is intentionally unspecified what address the System should program into CV19. It may program the existing CV19 consist address, or it may choose another consist address to program.</w:t>
      </w:r>
    </w:p>
    <w:p>
      <w:r>
        <w:t>There is a pending proposal for a way of assigning a session based consist address with Logon which may be considered for future revisions of this Standard. The CV19 behavior currently described within the Standard is designed to be forward compatible with the proposal as of this writing.</w:t>
      </w:r>
    </w:p>
    <w:p>
      <w:pPr>
        <w:pStyle w:val="Heading2"/>
      </w:pPr>
      <w:bookmarkStart w:id="194" w:name="_Toc86782838"/>
      <w:r>
        <w:t>Data Spaces</w:t>
      </w:r>
      <w:bookmarkEnd w:id="194"/>
    </w:p>
    <w:p>
      <w:ins w:id="195" w:author="Baker, Stuart" w:date="2022-02-06T20:42:00Z">
        <w:r>
          <w:t>T</w:t>
        </w:r>
      </w:ins>
      <w:ins w:id="196" w:author="Baker, Stuart" w:date="2022-02-06T20:43:00Z">
        <w:r>
          <w:t xml:space="preserve">he </w:t>
        </w:r>
      </w:ins>
      <w:ins w:id="197" w:author="Baker, Stuart" w:date="2022-02-06T20:44:00Z">
        <w:r>
          <w:t>D</w:t>
        </w:r>
      </w:ins>
      <w:ins w:id="198" w:author="Baker, Stuart" w:date="2022-02-06T20:43:00Z">
        <w:r>
          <w:t>ata</w:t>
        </w:r>
      </w:ins>
      <w:ins w:id="199" w:author="Baker, Stuart" w:date="2022-02-06T20:44:00Z">
        <w:r>
          <w:t xml:space="preserve"> S</w:t>
        </w:r>
      </w:ins>
      <w:ins w:id="200" w:author="Baker, Stuart" w:date="2022-02-06T20:43:00Z">
        <w:r>
          <w:t>pace</w:t>
        </w:r>
      </w:ins>
      <w:ins w:id="201" w:author="Baker, Stuart" w:date="2022-02-06T20:44:00Z">
        <w:r>
          <w:t xml:space="preserve"> number</w:t>
        </w:r>
      </w:ins>
      <w:ins w:id="202" w:author="Baker, Stuart" w:date="2022-02-06T20:43:00Z">
        <w:r>
          <w:t xml:space="preserve"> used as a CRC-8 seed ensures that the data being transmitted correctly corresponds to the requested Data Space</w:t>
        </w:r>
      </w:ins>
      <w:ins w:id="203" w:author="Baker, Stuart" w:date="2022-02-06T20:45:00Z">
        <w:r>
          <w:t>.</w:t>
        </w:r>
      </w:ins>
    </w:p>
    <w:p>
      <w:pPr>
        <w:pStyle w:val="Heading3"/>
      </w:pPr>
      <w:bookmarkStart w:id="204" w:name="_Toc86782839"/>
      <w:proofErr w:type="spellStart"/>
      <w:r>
        <w:lastRenderedPageBreak/>
        <w:t>WriteBlock</w:t>
      </w:r>
      <w:bookmarkEnd w:id="204"/>
      <w:proofErr w:type="spellEnd"/>
    </w:p>
    <w:p>
      <w:r>
        <w:t xml:space="preserve">When compared to </w:t>
      </w:r>
      <w:r>
        <w:rPr>
          <w:b/>
        </w:rPr>
        <w:t>POM</w:t>
      </w:r>
      <w:r>
        <w:t xml:space="preserve">, a significant difference is that a </w:t>
      </w:r>
      <w:r>
        <w:rPr>
          <w:b/>
        </w:rPr>
        <w:t>POM</w:t>
      </w:r>
      <w:r>
        <w:t xml:space="preserve"> write requires two identical packets to be received by the decoder before a write is allowed to be executed. There is intentionally no such requirement here. The CRC-8 checksum on the Write provides the necessary protection against erroneous writes.</w:t>
      </w:r>
    </w:p>
    <w:p>
      <w:pPr>
        <w:pStyle w:val="Heading4"/>
      </w:pPr>
      <w:proofErr w:type="spellStart"/>
      <w:r>
        <w:t>WriteBlock</w:t>
      </w:r>
      <w:proofErr w:type="spellEnd"/>
      <w:r>
        <w:t xml:space="preserve"> Feedback</w:t>
      </w:r>
    </w:p>
    <w:p>
      <w:pPr>
        <w:pStyle w:val="Heading4"/>
      </w:pPr>
      <w:proofErr w:type="spellStart"/>
      <w:r>
        <w:t>WriteBlock</w:t>
      </w:r>
      <w:proofErr w:type="spellEnd"/>
      <w:r>
        <w:t xml:space="preserve"> Continue</w:t>
      </w:r>
    </w:p>
    <w:p>
      <w:pPr>
        <w:pStyle w:val="Heading3"/>
      </w:pPr>
      <w:bookmarkStart w:id="205" w:name="_Toc86782840"/>
      <w:proofErr w:type="spellStart"/>
      <w:r>
        <w:t>ReadBackground</w:t>
      </w:r>
      <w:bookmarkEnd w:id="205"/>
      <w:proofErr w:type="spellEnd"/>
    </w:p>
    <w:p>
      <w:r>
        <w:t>For decoders that are not on a handheld right now</w:t>
      </w:r>
      <w:ins w:id="206" w:author="Baker, Stuart" w:date="2021-11-07T13:40:00Z">
        <w:r>
          <w:t>,</w:t>
        </w:r>
      </w:ins>
      <w:r>
        <w:t xml:space="preserve"> background read is a better option as it takes no dedicated bandwidth. The System can </w:t>
      </w:r>
      <w:del w:id="207" w:author="Baker, Stuart" w:date="2021-11-07T13:41:00Z">
        <w:r>
          <w:delText>optionally</w:delText>
        </w:r>
      </w:del>
      <w:ins w:id="208" w:author="Baker, Stuart" w:date="2021-11-07T13:41:00Z">
        <w:r>
          <w:t>choose to issue and</w:t>
        </w:r>
      </w:ins>
      <w:r>
        <w:t xml:space="preserve"> handle multiple </w:t>
      </w:r>
      <w:proofErr w:type="spellStart"/>
      <w:r>
        <w:rPr>
          <w:b/>
        </w:rPr>
        <w:t>ReadBackground</w:t>
      </w:r>
      <w:proofErr w:type="spellEnd"/>
      <w:r>
        <w:t xml:space="preserve"> operations simultaneously.</w:t>
      </w:r>
    </w:p>
    <w:p>
      <w:pPr>
        <w:pStyle w:val="Heading3"/>
      </w:pPr>
      <w:bookmarkStart w:id="209" w:name="_Toc86782841"/>
      <w:proofErr w:type="spellStart"/>
      <w:r>
        <w:t>ReadBlock</w:t>
      </w:r>
      <w:bookmarkEnd w:id="209"/>
      <w:proofErr w:type="spellEnd"/>
    </w:p>
    <w:p>
      <w:r>
        <w:t xml:space="preserve">For a currently controlled decoder, it is desirable to use the </w:t>
      </w:r>
      <w:del w:id="210" w:author="Baker, Stuart" w:date="2021-11-07T13:45:00Z">
        <w:r>
          <w:delText>“short read”</w:delText>
        </w:r>
      </w:del>
      <w:proofErr w:type="spellStart"/>
      <w:ins w:id="211" w:author="Baker, Stuart" w:date="2021-11-07T13:44:00Z">
        <w:r>
          <w:rPr>
            <w:b/>
            <w:rPrChange w:id="212" w:author="Baker, Stuart" w:date="2021-11-07T13:45:00Z">
              <w:rPr/>
            </w:rPrChange>
          </w:rPr>
          <w:t>ReadBlock</w:t>
        </w:r>
      </w:ins>
      <w:proofErr w:type="spellEnd"/>
      <w:r>
        <w:t xml:space="preserve"> commands because they are faster. However, only one </w:t>
      </w:r>
      <w:proofErr w:type="spellStart"/>
      <w:r>
        <w:rPr>
          <w:b/>
        </w:rPr>
        <w:t>ReadBlock</w:t>
      </w:r>
      <w:proofErr w:type="spellEnd"/>
      <w:r>
        <w:t xml:space="preserve"> can be active at a time.</w:t>
      </w:r>
    </w:p>
    <w:p>
      <w:pPr>
        <w:pStyle w:val="Heading4"/>
      </w:pPr>
      <w:proofErr w:type="spellStart"/>
      <w:r>
        <w:t>ReadBlock</w:t>
      </w:r>
      <w:proofErr w:type="spellEnd"/>
      <w:r>
        <w:t xml:space="preserve"> Errors</w:t>
      </w:r>
    </w:p>
    <w:p>
      <w:r>
        <w:t xml:space="preserve">The Get Data commands from the </w:t>
      </w:r>
      <w:proofErr w:type="gramStart"/>
      <w:r>
        <w:t>254 address</w:t>
      </w:r>
      <w:proofErr w:type="gramEnd"/>
      <w:r>
        <w:t xml:space="preserve"> space are required to complete the </w:t>
      </w:r>
      <w:proofErr w:type="spellStart"/>
      <w:r>
        <w:rPr>
          <w:b/>
          <w:rPrChange w:id="213" w:author="Baker, Stuart" w:date="2021-11-07T13:44:00Z">
            <w:rPr/>
          </w:rPrChange>
        </w:rPr>
        <w:t>ReadBlock</w:t>
      </w:r>
      <w:proofErr w:type="spellEnd"/>
      <w:r>
        <w:t xml:space="preserve"> transaction. </w:t>
      </w:r>
      <w:proofErr w:type="gramStart"/>
      <w:r>
        <w:t>Therefore</w:t>
      </w:r>
      <w:proofErr w:type="gramEnd"/>
      <w:r>
        <w:t xml:space="preserve"> address space 254 must be enabled (CV28, bit 7) in order for the </w:t>
      </w:r>
      <w:proofErr w:type="spellStart"/>
      <w:r>
        <w:rPr>
          <w:b/>
          <w:rPrChange w:id="214" w:author="Baker, Stuart" w:date="2021-11-07T13:44:00Z">
            <w:rPr/>
          </w:rPrChange>
        </w:rPr>
        <w:t>ReadBlcok</w:t>
      </w:r>
      <w:proofErr w:type="spellEnd"/>
      <w:r>
        <w:t xml:space="preserve"> transaction to complete.</w:t>
      </w:r>
    </w:p>
    <w:p>
      <w:pPr>
        <w:pStyle w:val="Heading3"/>
      </w:pPr>
      <w:bookmarkStart w:id="215" w:name="_Toc86782842"/>
      <w:r>
        <w:t>Data Space Definitions</w:t>
      </w:r>
      <w:bookmarkEnd w:id="215"/>
    </w:p>
    <w:p>
      <w:r>
        <w:t>Suggestions for future data spaces include:</w:t>
      </w:r>
    </w:p>
    <w:tbl>
      <w:tblPr>
        <w:tblStyle w:val="TableGrid"/>
        <w:tblW w:w="0" w:type="auto"/>
        <w:tblLook w:val="04A0" w:firstRow="1" w:lastRow="0" w:firstColumn="1" w:lastColumn="0" w:noHBand="0" w:noVBand="1"/>
        <w:tblPrChange w:id="216" w:author="Baker, Stuart" w:date="2021-11-11T21:18:00Z">
          <w:tblPr>
            <w:tblStyle w:val="TableGrid"/>
            <w:tblW w:w="0" w:type="auto"/>
            <w:tblLook w:val="04A0" w:firstRow="1" w:lastRow="0" w:firstColumn="1" w:lastColumn="0" w:noHBand="0" w:noVBand="1"/>
          </w:tblPr>
        </w:tblPrChange>
      </w:tblPr>
      <w:tblGrid>
        <w:gridCol w:w="1615"/>
        <w:gridCol w:w="1440"/>
        <w:gridCol w:w="6583"/>
        <w:tblGridChange w:id="217">
          <w:tblGrid>
            <w:gridCol w:w="1615"/>
            <w:gridCol w:w="1440"/>
            <w:gridCol w:w="6583"/>
          </w:tblGrid>
        </w:tblGridChange>
      </w:tblGrid>
      <w:tr>
        <w:trPr>
          <w:tblHeader/>
        </w:trPr>
        <w:tc>
          <w:tcPr>
            <w:tcW w:w="1615" w:type="dxa"/>
            <w:shd w:val="clear" w:color="auto" w:fill="BFBFBF" w:themeFill="background1" w:themeFillShade="BF"/>
            <w:tcPrChange w:id="218" w:author="Baker, Stuart" w:date="2021-11-11T21:18:00Z">
              <w:tcPr>
                <w:tcW w:w="1615" w:type="dxa"/>
                <w:shd w:val="clear" w:color="auto" w:fill="BFBFBF" w:themeFill="background1" w:themeFillShade="BF"/>
              </w:tcPr>
            </w:tcPrChange>
          </w:tcPr>
          <w:p>
            <w:pPr>
              <w:rPr>
                <w:b/>
              </w:rPr>
            </w:pPr>
            <w:r>
              <w:rPr>
                <w:b/>
              </w:rPr>
              <w:t>Name</w:t>
            </w:r>
          </w:p>
        </w:tc>
        <w:tc>
          <w:tcPr>
            <w:tcW w:w="1440" w:type="dxa"/>
            <w:shd w:val="clear" w:color="auto" w:fill="BFBFBF" w:themeFill="background1" w:themeFillShade="BF"/>
            <w:tcPrChange w:id="219" w:author="Baker, Stuart" w:date="2021-11-11T21:18:00Z">
              <w:tcPr>
                <w:tcW w:w="1440" w:type="dxa"/>
                <w:shd w:val="clear" w:color="auto" w:fill="BFBFBF" w:themeFill="background1" w:themeFillShade="BF"/>
              </w:tcPr>
            </w:tcPrChange>
          </w:tcPr>
          <w:p>
            <w:pPr>
              <w:rPr>
                <w:b/>
              </w:rPr>
            </w:pPr>
            <w:r>
              <w:rPr>
                <w:b/>
              </w:rPr>
              <w:t>Size (bytes)</w:t>
            </w:r>
          </w:p>
        </w:tc>
        <w:tc>
          <w:tcPr>
            <w:tcW w:w="6583" w:type="dxa"/>
            <w:shd w:val="clear" w:color="auto" w:fill="BFBFBF" w:themeFill="background1" w:themeFillShade="BF"/>
            <w:tcPrChange w:id="220" w:author="Baker, Stuart" w:date="2021-11-11T21:18:00Z">
              <w:tcPr>
                <w:tcW w:w="6583" w:type="dxa"/>
                <w:shd w:val="clear" w:color="auto" w:fill="BFBFBF" w:themeFill="background1" w:themeFillShade="BF"/>
              </w:tcPr>
            </w:tcPrChange>
          </w:tcPr>
          <w:p>
            <w:pPr>
              <w:rPr>
                <w:b/>
              </w:rPr>
            </w:pPr>
            <w:r>
              <w:rPr>
                <w:b/>
              </w:rPr>
              <w:t>Description</w:t>
            </w:r>
          </w:p>
        </w:tc>
      </w:tr>
      <w:tr>
        <w:tc>
          <w:tcPr>
            <w:tcW w:w="1615" w:type="dxa"/>
            <w:shd w:val="clear" w:color="auto" w:fill="auto"/>
          </w:tcPr>
          <w:p>
            <w:r>
              <w:t>Product Name</w:t>
            </w:r>
          </w:p>
        </w:tc>
        <w:tc>
          <w:tcPr>
            <w:tcW w:w="1440" w:type="dxa"/>
            <w:shd w:val="clear" w:color="auto" w:fill="auto"/>
          </w:tcPr>
          <w:p>
            <w:pPr>
              <w:jc w:val="center"/>
            </w:pPr>
            <w:r>
              <w:t>16</w:t>
            </w:r>
          </w:p>
        </w:tc>
        <w:tc>
          <w:tcPr>
            <w:tcW w:w="6583" w:type="dxa"/>
          </w:tcPr>
          <w:p>
            <w:r>
              <w:t>Manufacturer defined product designation (UTF-8 format, 0x00 padded)</w:t>
            </w:r>
          </w:p>
        </w:tc>
      </w:tr>
      <w:tr>
        <w:tc>
          <w:tcPr>
            <w:tcW w:w="1615" w:type="dxa"/>
            <w:shd w:val="clear" w:color="auto" w:fill="auto"/>
          </w:tcPr>
          <w:p>
            <w:r>
              <w:t>Long Name</w:t>
            </w:r>
          </w:p>
        </w:tc>
        <w:tc>
          <w:tcPr>
            <w:tcW w:w="1440" w:type="dxa"/>
            <w:shd w:val="clear" w:color="auto" w:fill="auto"/>
          </w:tcPr>
          <w:p>
            <w:pPr>
              <w:jc w:val="center"/>
            </w:pPr>
            <w:r>
              <w:t>31</w:t>
            </w:r>
          </w:p>
        </w:tc>
        <w:tc>
          <w:tcPr>
            <w:tcW w:w="6583" w:type="dxa"/>
          </w:tcPr>
          <w:p>
            <w:r>
              <w:t>User defined [long] name (UTF-8 format, 0x00 padded)</w:t>
            </w:r>
          </w:p>
        </w:tc>
      </w:tr>
      <w:tr>
        <w:tc>
          <w:tcPr>
            <w:tcW w:w="1615" w:type="dxa"/>
            <w:shd w:val="clear" w:color="auto" w:fill="auto"/>
          </w:tcPr>
          <w:p>
            <w:r>
              <w:t>Display Text</w:t>
            </w:r>
          </w:p>
        </w:tc>
        <w:tc>
          <w:tcPr>
            <w:tcW w:w="1440" w:type="dxa"/>
            <w:shd w:val="clear" w:color="auto" w:fill="auto"/>
          </w:tcPr>
          <w:p>
            <w:pPr>
              <w:jc w:val="center"/>
            </w:pPr>
            <w:r>
              <w:t>31</w:t>
            </w:r>
          </w:p>
        </w:tc>
        <w:tc>
          <w:tcPr>
            <w:tcW w:w="6583" w:type="dxa"/>
          </w:tcPr>
          <w:p>
            <w:r>
              <w:t>User defined message (UTF-8 format, 0x00 padded)</w:t>
            </w:r>
          </w:p>
        </w:tc>
      </w:tr>
    </w:tbl>
    <w:p>
      <w:pPr>
        <w:rPr>
          <w:ins w:id="221" w:author="Baker, Stuart" w:date="2021-11-11T21:17:00Z"/>
        </w:rPr>
      </w:pPr>
    </w:p>
    <w:p>
      <w:pPr>
        <w:rPr>
          <w:ins w:id="222" w:author="Baker, Stuart" w:date="2021-11-11T21:24:00Z"/>
        </w:rPr>
      </w:pPr>
      <w:ins w:id="223" w:author="Baker, Stuart" w:date="2021-11-11T21:18:00Z">
        <w:r>
          <w:t>Mapping Data Spaces to [inde</w:t>
        </w:r>
      </w:ins>
      <w:ins w:id="224" w:author="Baker, Stuart" w:date="2021-11-11T21:19:00Z">
        <w:r>
          <w:t>xed] CV Space is encouraged as an alternate means of accessing the information</w:t>
        </w:r>
      </w:ins>
      <w:ins w:id="225" w:author="Baker, Stuart" w:date="2021-11-11T21:21:00Z">
        <w:r>
          <w:t xml:space="preserve"> because t</w:t>
        </w:r>
      </w:ins>
      <w:ins w:id="226" w:author="Baker, Stuart" w:date="2021-11-11T21:19:00Z">
        <w:r>
          <w:t xml:space="preserve">his allows for simple </w:t>
        </w:r>
      </w:ins>
      <w:ins w:id="227" w:author="Baker, Stuart" w:date="2021-11-11T21:22:00Z">
        <w:r>
          <w:t>D</w:t>
        </w:r>
      </w:ins>
      <w:ins w:id="228" w:author="Baker, Stuart" w:date="2021-11-11T21:19:00Z">
        <w:r>
          <w:t xml:space="preserve">ecoders to </w:t>
        </w:r>
      </w:ins>
      <w:ins w:id="229" w:author="Baker, Stuart" w:date="2021-11-11T21:20:00Z">
        <w:r>
          <w:t>implement new features, such as Short GUI, without having to fully implement any of the new Advanc</w:t>
        </w:r>
      </w:ins>
      <w:ins w:id="230" w:author="Baker, Stuart" w:date="2021-11-11T21:21:00Z">
        <w:r>
          <w:t xml:space="preserve">ed Extended Packet Formats. It also allows simple </w:t>
        </w:r>
      </w:ins>
      <w:ins w:id="231" w:author="Baker, Stuart" w:date="2021-11-11T21:22:00Z">
        <w:r>
          <w:t>low-end</w:t>
        </w:r>
      </w:ins>
      <w:ins w:id="232" w:author="Baker, Stuart" w:date="2021-11-11T21:21:00Z">
        <w:r>
          <w:t xml:space="preserve"> </w:t>
        </w:r>
      </w:ins>
      <w:ins w:id="233" w:author="Baker, Stuart" w:date="2021-11-11T21:22:00Z">
        <w:r>
          <w:t>S</w:t>
        </w:r>
      </w:ins>
      <w:ins w:id="234" w:author="Baker, Stuart" w:date="2021-11-11T21:21:00Z">
        <w:r>
          <w:t>ystems access</w:t>
        </w:r>
      </w:ins>
      <w:ins w:id="235" w:author="Baker, Stuart" w:date="2021-11-11T21:22:00Z">
        <w:r>
          <w:t xml:space="preserve"> to</w:t>
        </w:r>
      </w:ins>
      <w:ins w:id="236" w:author="Baker, Stuart" w:date="2021-11-11T21:21:00Z">
        <w:r>
          <w:t xml:space="preserve"> these same features without having to implement any of the new commands.</w:t>
        </w:r>
      </w:ins>
    </w:p>
    <w:p>
      <w:pPr>
        <w:rPr>
          <w:ins w:id="237" w:author="Baker, Stuart" w:date="2021-11-11T21:17:00Z"/>
        </w:rPr>
        <w:pPrChange w:id="238" w:author="Baker, Stuart" w:date="2021-11-11T21:17:00Z">
          <w:pPr>
            <w:pStyle w:val="Heading4"/>
          </w:pPr>
        </w:pPrChange>
      </w:pPr>
      <w:ins w:id="239" w:author="Baker, Stuart" w:date="2021-11-11T21:24:00Z">
        <w:r>
          <w:t>Utilizing traditional CV write methods also provides compatibility with older configuration tools.</w:t>
        </w:r>
      </w:ins>
    </w:p>
    <w:p>
      <w:pPr>
        <w:pStyle w:val="Heading4"/>
      </w:pPr>
      <w:r>
        <w:lastRenderedPageBreak/>
        <w:t>Extended Capabilities</w:t>
      </w:r>
    </w:p>
    <w:p>
      <w:pPr>
        <w:pStyle w:val="Heading4"/>
      </w:pPr>
      <w:r>
        <w:t>Data Space Info</w:t>
      </w:r>
    </w:p>
    <w:p>
      <w:pPr>
        <w:pStyle w:val="Heading4"/>
      </w:pPr>
      <w:r>
        <w:t>Short GUI</w:t>
      </w:r>
    </w:p>
    <w:p>
      <w:pPr>
        <w:pStyle w:val="Heading4"/>
      </w:pPr>
      <w:r>
        <w:t>Configuration Variables (CV’s)</w:t>
      </w:r>
    </w:p>
    <w:p>
      <w:pPr>
        <w:pStyle w:val="Heading4"/>
      </w:pPr>
      <w:r>
        <w:t>[Indexed] CV Space Overlay Mapping</w:t>
      </w:r>
    </w:p>
    <w:p>
      <w:r>
        <w:t xml:space="preserve">​Supporting the </w:t>
      </w:r>
      <w:proofErr w:type="spellStart"/>
      <w:r>
        <w:rPr>
          <w:b/>
        </w:rPr>
        <w:t>ReadBlock</w:t>
      </w:r>
      <w:proofErr w:type="spellEnd"/>
      <w:r>
        <w:t xml:space="preserve"> or </w:t>
      </w:r>
      <w:proofErr w:type="spellStart"/>
      <w:r>
        <w:rPr>
          <w:b/>
        </w:rPr>
        <w:t>ReadBackground</w:t>
      </w:r>
      <w:proofErr w:type="spellEnd"/>
      <w:r>
        <w:t xml:space="preserve"> sequence requires additional state machine complexity both in the System and the Decoder. For this reason, the Data Spaces are also mapped to CV address space. This provides a System or Decoder manufacturer the option to read this information without the additional state machine complexity of </w:t>
      </w:r>
      <w:proofErr w:type="spellStart"/>
      <w:r>
        <w:rPr>
          <w:b/>
        </w:rPr>
        <w:t>ReadBlock</w:t>
      </w:r>
      <w:proofErr w:type="spellEnd"/>
      <w:r>
        <w:t xml:space="preserve"> or </w:t>
      </w:r>
      <w:proofErr w:type="spellStart"/>
      <w:r>
        <w:rPr>
          <w:b/>
        </w:rPr>
        <w:t>ReadBackground</w:t>
      </w:r>
      <w:proofErr w:type="spellEnd"/>
      <w:r>
        <w:t>.</w:t>
      </w:r>
    </w:p>
    <w:p>
      <w:pPr>
        <w:rPr>
          <w:ins w:id="240" w:author="Baker, Stuart" w:date="2021-11-07T19:24:00Z"/>
        </w:rPr>
      </w:pPr>
      <w:r>
        <w:t xml:space="preserve">Supporting </w:t>
      </w:r>
      <w:proofErr w:type="spellStart"/>
      <w:r>
        <w:rPr>
          <w:b/>
        </w:rPr>
        <w:t>ReadBlock</w:t>
      </w:r>
      <w:proofErr w:type="spellEnd"/>
      <w:r>
        <w:t xml:space="preserve"> or </w:t>
      </w:r>
      <w:proofErr w:type="spellStart"/>
      <w:r>
        <w:rPr>
          <w:b/>
        </w:rPr>
        <w:t>ReadBackground</w:t>
      </w:r>
      <w:proofErr w:type="spellEnd"/>
      <w:r>
        <w:t xml:space="preserve"> in the System and Decoder provides for much faster transfer of read data compared to </w:t>
      </w:r>
      <w:r>
        <w:rPr>
          <w:b/>
        </w:rPr>
        <w:t>POM</w:t>
      </w:r>
      <w:r>
        <w:t xml:space="preserve"> or </w:t>
      </w:r>
      <w:r>
        <w:rPr>
          <w:b/>
        </w:rPr>
        <w:t>XPOM</w:t>
      </w:r>
      <w:r>
        <w:t>.</w:t>
      </w:r>
    </w:p>
    <w:p>
      <w:ins w:id="241" w:author="Baker, Stuart" w:date="2021-11-07T19:24:00Z">
        <w:r>
          <w:t xml:space="preserve">CV mapping is the only </w:t>
        </w:r>
      </w:ins>
      <w:ins w:id="242" w:author="Baker, Stuart" w:date="2021-11-07T19:26:00Z">
        <w:r>
          <w:t>method</w:t>
        </w:r>
      </w:ins>
      <w:ins w:id="243" w:author="Baker, Stuart" w:date="2021-11-07T19:24:00Z">
        <w:r>
          <w:t xml:space="preserve"> to</w:t>
        </w:r>
      </w:ins>
      <w:ins w:id="244" w:author="Baker, Stuart" w:date="2021-11-07T19:26:00Z">
        <w:r>
          <w:t xml:space="preserve"> write to</w:t>
        </w:r>
      </w:ins>
      <w:ins w:id="245" w:author="Baker, Stuart" w:date="2021-11-07T19:24:00Z">
        <w:r>
          <w:t xml:space="preserve"> a Data Space if the decoder does not support </w:t>
        </w:r>
        <w:proofErr w:type="spellStart"/>
        <w:r>
          <w:rPr>
            <w:b/>
            <w:rPrChange w:id="246" w:author="Baker, Stuart" w:date="2021-11-07T19:25:00Z">
              <w:rPr/>
            </w:rPrChange>
          </w:rPr>
          <w:t>WriteBlock</w:t>
        </w:r>
        <w:proofErr w:type="spellEnd"/>
        <w:r>
          <w:t>.</w:t>
        </w:r>
      </w:ins>
    </w:p>
    <w:p>
      <w:pPr>
        <w:rPr>
          <w:ins w:id="247" w:author="Baker, Stuart" w:date="2021-11-07T14:12:00Z"/>
        </w:rPr>
      </w:pPr>
      <w:r>
        <w:t>Prepending a length byte to the Data Space data allows for the System to avoid unnecessarily reading superfluous information.</w:t>
      </w:r>
    </w:p>
    <w:p>
      <w:ins w:id="248" w:author="Baker, Stuart" w:date="2021-11-07T14:22:00Z">
        <w:r>
          <w:t>In some</w:t>
        </w:r>
      </w:ins>
      <w:ins w:id="249" w:author="Baker, Stuart" w:date="2021-11-07T14:13:00Z">
        <w:r>
          <w:t xml:space="preserve"> older decoders, it is </w:t>
        </w:r>
      </w:ins>
      <w:ins w:id="250" w:author="Baker, Stuart" w:date="2021-11-07T19:25:00Z">
        <w:r>
          <w:t>common</w:t>
        </w:r>
      </w:ins>
      <w:ins w:id="251" w:author="Baker, Stuart" w:date="2021-11-07T14:13:00Z">
        <w:r>
          <w:t xml:space="preserve"> to always return 0 or 255 when asked to</w:t>
        </w:r>
      </w:ins>
      <w:ins w:id="252" w:author="Baker, Stuart" w:date="2021-11-07T14:14:00Z">
        <w:r>
          <w:t xml:space="preserve"> </w:t>
        </w:r>
      </w:ins>
      <w:ins w:id="253" w:author="Baker, Stuart" w:date="2021-11-07T14:16:00Z">
        <w:r>
          <w:t>read an unimplemented CV. This is why length values of 0 and 255 are considered invalid in the standard</w:t>
        </w:r>
      </w:ins>
      <w:ins w:id="254" w:author="Baker, Stuart" w:date="2021-11-07T14:22:00Z">
        <w:r>
          <w:t xml:space="preserve">, and the System </w:t>
        </w:r>
      </w:ins>
      <w:ins w:id="255" w:author="Baker, Stuart" w:date="2021-11-07T14:23:00Z">
        <w:r>
          <w:t xml:space="preserve">is expected to </w:t>
        </w:r>
      </w:ins>
      <w:ins w:id="256" w:author="Baker, Stuart" w:date="2021-11-07T14:22:00Z">
        <w:r>
          <w:t xml:space="preserve">assume </w:t>
        </w:r>
      </w:ins>
      <w:ins w:id="257" w:author="Baker, Stuart" w:date="2021-11-07T14:23:00Z">
        <w:r>
          <w:t>the Data Space i</w:t>
        </w:r>
      </w:ins>
      <w:ins w:id="258" w:author="Baker, Stuart" w:date="2021-11-07T19:25:00Z">
        <w:r>
          <w:t>s</w:t>
        </w:r>
      </w:ins>
      <w:ins w:id="259" w:author="Baker, Stuart" w:date="2021-11-07T14:23:00Z">
        <w:r>
          <w:t xml:space="preserve"> unimplemented if one of these values is returned.</w:t>
        </w:r>
      </w:ins>
    </w:p>
    <w:p>
      <w:r>
        <w:t>The table mapping is intended to be in harmony with S-9.2.2.</w:t>
      </w:r>
    </w:p>
    <w:p>
      <w:pPr>
        <w:pStyle w:val="Heading2"/>
      </w:pPr>
      <w:bookmarkStart w:id="260" w:name="_Toc86782843"/>
      <w:r>
        <w:t>Manufacturer Specific Command Space</w:t>
      </w:r>
      <w:bookmarkEnd w:id="260"/>
    </w:p>
    <w:p>
      <w:r>
        <w:t>Ordinarily, the DCC address/command space is very limited. There is not enough space for every manufacturer to define their own commands without coordinating with the wider DCC community or running into future conflict.</w:t>
      </w:r>
    </w:p>
    <w:p>
      <w:r>
        <w:t xml:space="preserve">With the addition of the </w:t>
      </w:r>
      <w:proofErr w:type="gramStart"/>
      <w:r>
        <w:t>253 address</w:t>
      </w:r>
      <w:proofErr w:type="gramEnd"/>
      <w:r>
        <w:t xml:space="preserve"> space, there is now the possibility of much larger addressed DCC packet lengths. Longer packet lengths provide adequate space for the 12-bit manufacturer ID preceding the "interesting" command payload. Prefixing a 12-bit manufacturer ID to a manufacturer defined command prevents any possibility of conflict between manufacturers.</w:t>
      </w:r>
    </w:p>
    <w:p>
      <w:r>
        <w:t xml:space="preserve">As explained in Section </w:t>
      </w:r>
      <w:r>
        <w:fldChar w:fldCharType="begin"/>
      </w:r>
      <w:r>
        <w:instrText xml:space="preserve"> REF _Ref86775872 \r \p \h </w:instrText>
      </w:r>
      <w:r>
        <w:fldChar w:fldCharType="separate"/>
      </w:r>
      <w:r>
        <w:t>2.2.1 above</w:t>
      </w:r>
      <w:r>
        <w:fldChar w:fldCharType="end"/>
      </w:r>
      <w:r>
        <w:t>, it is normally preferred to keep packet lengths to a maximum of 16 bytes, including the 253 address and the checksum byte(s).</w:t>
      </w:r>
    </w:p>
    <w:p>
      <w:r>
        <w:t>The Standard intentionally does not require manufacturers to share information about commands they define in this manufacturer specific space. Manufacturers are still highly encouraged to share their command definitions publicly. The NMRA DCC WG may decide to adopt concepts developed in a manufacturer specific address/command space into a standardized address/command space. It is recommended that manufacturers create their implementations with this in mind.</w:t>
      </w:r>
    </w:p>
    <w:p>
      <w:r>
        <w:t>The Standard allows manufacturers to use this command space in any way that they choose. This could include, but is not limited to:</w:t>
      </w:r>
    </w:p>
    <w:p>
      <w:pPr>
        <w:pStyle w:val="ListParagraph"/>
        <w:numPr>
          <w:ilvl w:val="0"/>
          <w:numId w:val="25"/>
        </w:numPr>
      </w:pPr>
      <w:r>
        <w:t>Manufacturing test</w:t>
      </w:r>
    </w:p>
    <w:p>
      <w:pPr>
        <w:pStyle w:val="ListParagraph"/>
        <w:numPr>
          <w:ilvl w:val="0"/>
          <w:numId w:val="25"/>
        </w:numPr>
      </w:pPr>
      <w:r>
        <w:t>Proprietary System/Decoder capabilities</w:t>
      </w:r>
    </w:p>
    <w:p>
      <w:pPr>
        <w:pStyle w:val="ListParagraph"/>
        <w:numPr>
          <w:ilvl w:val="0"/>
          <w:numId w:val="25"/>
        </w:numPr>
      </w:pPr>
      <w:r>
        <w:lastRenderedPageBreak/>
        <w:t>Experimental System/Decoder capabilities</w:t>
      </w:r>
    </w:p>
    <w:p>
      <w:pPr>
        <w:pStyle w:val="ListParagraph"/>
        <w:numPr>
          <w:ilvl w:val="0"/>
          <w:numId w:val="25"/>
        </w:numPr>
      </w:pPr>
      <w:r>
        <w:t>Encapsulation of another protocol</w:t>
      </w:r>
    </w:p>
    <w:p>
      <w:pPr>
        <w:pStyle w:val="Heading1"/>
      </w:pPr>
      <w:bookmarkStart w:id="261" w:name="_Toc86782844"/>
      <w:r>
        <w:t>Document History</w:t>
      </w:r>
      <w:bookmarkEnd w:id="261"/>
    </w:p>
    <w:tbl>
      <w:tblPr>
        <w:tblStyle w:val="TableGrid"/>
        <w:tblW w:w="0" w:type="auto"/>
        <w:tblLook w:val="04A0" w:firstRow="1" w:lastRow="0" w:firstColumn="1" w:lastColumn="0" w:noHBand="0" w:noVBand="1"/>
      </w:tblPr>
      <w:tblGrid>
        <w:gridCol w:w="1611"/>
        <w:gridCol w:w="8027"/>
      </w:tblGrid>
      <w:tr>
        <w:tc>
          <w:tcPr>
            <w:tcW w:w="1638" w:type="dxa"/>
            <w:shd w:val="clear" w:color="auto" w:fill="BFBFBF" w:themeFill="background1" w:themeFillShade="BF"/>
          </w:tcPr>
          <w:p>
            <w:pPr>
              <w:rPr>
                <w:b/>
              </w:rPr>
            </w:pPr>
            <w:r>
              <w:rPr>
                <w:b/>
              </w:rPr>
              <w:t>Date</w:t>
            </w:r>
          </w:p>
        </w:tc>
        <w:tc>
          <w:tcPr>
            <w:tcW w:w="8226" w:type="dxa"/>
            <w:shd w:val="clear" w:color="auto" w:fill="BFBFBF" w:themeFill="background1" w:themeFillShade="BF"/>
          </w:tcPr>
          <w:p>
            <w:pPr>
              <w:rPr>
                <w:b/>
              </w:rPr>
            </w:pPr>
            <w:r>
              <w:rPr>
                <w:b/>
              </w:rPr>
              <w:t>Description</w:t>
            </w:r>
          </w:p>
        </w:tc>
      </w:tr>
      <w:tr>
        <w:tc>
          <w:tcPr>
            <w:tcW w:w="1638" w:type="dxa"/>
          </w:tcPr>
          <w:p/>
        </w:tc>
        <w:tc>
          <w:tcPr>
            <w:tcW w:w="8226" w:type="dxa"/>
          </w:tcPr>
          <w:p>
            <w:r>
              <w:t>First Revision</w:t>
            </w:r>
          </w:p>
        </w:tc>
      </w:tr>
      <w:tr>
        <w:tc>
          <w:tcPr>
            <w:tcW w:w="1638" w:type="dxa"/>
          </w:tcPr>
          <w:p/>
        </w:tc>
        <w:tc>
          <w:tcPr>
            <w:tcW w:w="8226" w:type="dxa"/>
          </w:tcPr>
          <w:p/>
        </w:tc>
      </w:tr>
      <w:tr>
        <w:tc>
          <w:tcPr>
            <w:tcW w:w="1638" w:type="dxa"/>
          </w:tcPr>
          <w:p/>
        </w:tc>
        <w:tc>
          <w:tcPr>
            <w:tcW w:w="8226" w:type="dxa"/>
          </w:tcPr>
          <w:p/>
        </w:tc>
      </w:tr>
      <w:tr>
        <w:tc>
          <w:tcPr>
            <w:tcW w:w="1638" w:type="dxa"/>
          </w:tcPr>
          <w:p/>
        </w:tc>
        <w:tc>
          <w:tcPr>
            <w:tcW w:w="8226" w:type="dxa"/>
          </w:tcPr>
          <w:p/>
        </w:tc>
      </w:tr>
    </w:tbl>
    <w:bookmarkStart w:id="262" w:name="_Toc86782845" w:displacedByCustomXml="next"/>
    <w:sdt>
      <w:sdtPr>
        <w:rPr>
          <w:rFonts w:ascii="Times New Roman" w:hAnsi="Times New Roman"/>
          <w:b w:val="0"/>
          <w:kern w:val="0"/>
          <w:sz w:val="24"/>
          <w:szCs w:val="20"/>
        </w:rPr>
        <w:id w:val="1417589770"/>
        <w:docPartObj>
          <w:docPartGallery w:val="Table of Contents"/>
          <w:docPartUnique/>
        </w:docPartObj>
      </w:sdtPr>
      <w:sdtEndPr>
        <w:rPr>
          <w:bCs/>
          <w:noProof/>
        </w:rPr>
      </w:sdtEndPr>
      <w:sdtContent>
        <w:p>
          <w:pPr>
            <w:pStyle w:val="Heading1"/>
          </w:pPr>
          <w:r>
            <w:t>Table of Contents</w:t>
          </w:r>
          <w:bookmarkEnd w:id="262"/>
        </w:p>
        <w:p>
          <w:pPr>
            <w:pStyle w:val="TOC1"/>
            <w:tabs>
              <w:tab w:val="left" w:pos="400"/>
              <w:tab w:val="right" w:leader="dot" w:pos="9638"/>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86782811" w:history="1">
            <w:r>
              <w:rPr>
                <w:rStyle w:val="Hyperlink"/>
                <w:noProof/>
              </w:rPr>
              <w:t>1</w:t>
            </w:r>
            <w:r>
              <w:rPr>
                <w:rFonts w:asciiTheme="minorHAnsi" w:eastAsiaTheme="minorEastAsia" w:hAnsiTheme="minorHAnsi" w:cstheme="minorBidi"/>
                <w:noProof/>
                <w:color w:val="auto"/>
                <w:sz w:val="22"/>
                <w:szCs w:val="22"/>
              </w:rPr>
              <w:tab/>
            </w:r>
            <w:r>
              <w:rPr>
                <w:rStyle w:val="Hyperlink"/>
                <w:noProof/>
              </w:rPr>
              <w:t>Introduction</w:t>
            </w:r>
            <w:r>
              <w:rPr>
                <w:noProof/>
                <w:webHidden/>
              </w:rPr>
              <w:tab/>
            </w:r>
            <w:r>
              <w:rPr>
                <w:noProof/>
                <w:webHidden/>
              </w:rPr>
              <w:fldChar w:fldCharType="begin"/>
            </w:r>
            <w:r>
              <w:rPr>
                <w:noProof/>
                <w:webHidden/>
              </w:rPr>
              <w:instrText xml:space="preserve"> PAGEREF _Toc86782811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2" w:history="1">
            <w:r>
              <w:rPr>
                <w:rStyle w:val="Hyperlink"/>
                <w:noProof/>
              </w:rPr>
              <w:t>1.1</w:t>
            </w:r>
            <w:r>
              <w:rPr>
                <w:rFonts w:asciiTheme="minorHAnsi" w:eastAsiaTheme="minorEastAsia" w:hAnsiTheme="minorHAnsi" w:cstheme="minorBidi"/>
                <w:noProof/>
                <w:color w:val="auto"/>
                <w:sz w:val="22"/>
                <w:szCs w:val="22"/>
              </w:rPr>
              <w:tab/>
            </w:r>
            <w:r>
              <w:rPr>
                <w:rStyle w:val="Hyperlink"/>
                <w:noProof/>
              </w:rPr>
              <w:t>Served Use Cases</w:t>
            </w:r>
            <w:r>
              <w:rPr>
                <w:noProof/>
                <w:webHidden/>
              </w:rPr>
              <w:tab/>
            </w:r>
            <w:r>
              <w:rPr>
                <w:noProof/>
                <w:webHidden/>
              </w:rPr>
              <w:fldChar w:fldCharType="begin"/>
            </w:r>
            <w:r>
              <w:rPr>
                <w:noProof/>
                <w:webHidden/>
              </w:rPr>
              <w:instrText xml:space="preserve"> PAGEREF _Toc86782812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3" w:history="1">
            <w:r>
              <w:rPr>
                <w:rStyle w:val="Hyperlink"/>
                <w:noProof/>
              </w:rPr>
              <w:t>1.2</w:t>
            </w:r>
            <w:r>
              <w:rPr>
                <w:rFonts w:asciiTheme="minorHAnsi" w:eastAsiaTheme="minorEastAsia" w:hAnsiTheme="minorHAnsi" w:cstheme="minorBidi"/>
                <w:noProof/>
                <w:color w:val="auto"/>
                <w:sz w:val="22"/>
                <w:szCs w:val="22"/>
              </w:rPr>
              <w:tab/>
            </w:r>
            <w:r>
              <w:rPr>
                <w:rStyle w:val="Hyperlink"/>
                <w:noProof/>
              </w:rPr>
              <w:t>Unserved Use Cases</w:t>
            </w:r>
            <w:r>
              <w:rPr>
                <w:noProof/>
                <w:webHidden/>
              </w:rPr>
              <w:tab/>
            </w:r>
            <w:r>
              <w:rPr>
                <w:noProof/>
                <w:webHidden/>
              </w:rPr>
              <w:fldChar w:fldCharType="begin"/>
            </w:r>
            <w:r>
              <w:rPr>
                <w:noProof/>
                <w:webHidden/>
              </w:rPr>
              <w:instrText xml:space="preserve"> PAGEREF _Toc86782813 \h </w:instrText>
            </w:r>
            <w:r>
              <w:rPr>
                <w:noProof/>
                <w:webHidden/>
              </w:rPr>
            </w:r>
            <w:r>
              <w:rPr>
                <w:noProof/>
                <w:webHidden/>
              </w:rPr>
              <w:fldChar w:fldCharType="separate"/>
            </w:r>
            <w:r>
              <w:rPr>
                <w:noProof/>
                <w:webHidden/>
              </w:rPr>
              <w:t>1</w:t>
            </w:r>
            <w:r>
              <w:rPr>
                <w:noProof/>
                <w:webHidden/>
              </w:rPr>
              <w:fldChar w:fldCharType="end"/>
            </w:r>
          </w:hyperlink>
        </w:p>
        <w:p>
          <w:pPr>
            <w:pStyle w:val="TOC1"/>
            <w:tabs>
              <w:tab w:val="left" w:pos="400"/>
              <w:tab w:val="right" w:leader="dot" w:pos="9638"/>
            </w:tabs>
            <w:rPr>
              <w:rFonts w:asciiTheme="minorHAnsi" w:eastAsiaTheme="minorEastAsia" w:hAnsiTheme="minorHAnsi" w:cstheme="minorBidi"/>
              <w:noProof/>
              <w:color w:val="auto"/>
              <w:sz w:val="22"/>
              <w:szCs w:val="22"/>
            </w:rPr>
          </w:pPr>
          <w:hyperlink w:anchor="_Toc86782814" w:history="1">
            <w:r>
              <w:rPr>
                <w:rStyle w:val="Hyperlink"/>
                <w:noProof/>
              </w:rPr>
              <w:t>2</w:t>
            </w:r>
            <w:r>
              <w:rPr>
                <w:rFonts w:asciiTheme="minorHAnsi" w:eastAsiaTheme="minorEastAsia" w:hAnsiTheme="minorHAnsi" w:cstheme="minorBidi"/>
                <w:noProof/>
                <w:color w:val="auto"/>
                <w:sz w:val="22"/>
                <w:szCs w:val="22"/>
              </w:rPr>
              <w:tab/>
            </w:r>
            <w:r>
              <w:rPr>
                <w:rStyle w:val="Hyperlink"/>
                <w:noProof/>
              </w:rPr>
              <w:t>Annotations to the Standard</w:t>
            </w:r>
            <w:r>
              <w:rPr>
                <w:noProof/>
                <w:webHidden/>
              </w:rPr>
              <w:tab/>
            </w:r>
            <w:r>
              <w:rPr>
                <w:noProof/>
                <w:webHidden/>
              </w:rPr>
              <w:fldChar w:fldCharType="begin"/>
            </w:r>
            <w:r>
              <w:rPr>
                <w:noProof/>
                <w:webHidden/>
              </w:rPr>
              <w:instrText xml:space="preserve"> PAGEREF _Toc86782814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15" w:history="1">
            <w:r>
              <w:rPr>
                <w:rStyle w:val="Hyperlink"/>
                <w:noProof/>
              </w:rPr>
              <w:t>2.1</w:t>
            </w:r>
            <w:r>
              <w:rPr>
                <w:rFonts w:asciiTheme="minorHAnsi" w:eastAsiaTheme="minorEastAsia" w:hAnsiTheme="minorHAnsi" w:cstheme="minorBidi"/>
                <w:noProof/>
                <w:color w:val="auto"/>
                <w:sz w:val="22"/>
                <w:szCs w:val="22"/>
              </w:rPr>
              <w:tab/>
            </w:r>
            <w:r>
              <w:rPr>
                <w:rStyle w:val="Hyperlink"/>
                <w:noProof/>
              </w:rPr>
              <w:t>General</w:t>
            </w:r>
            <w:r>
              <w:rPr>
                <w:noProof/>
                <w:webHidden/>
              </w:rPr>
              <w:tab/>
            </w:r>
            <w:r>
              <w:rPr>
                <w:noProof/>
                <w:webHidden/>
              </w:rPr>
              <w:fldChar w:fldCharType="begin"/>
            </w:r>
            <w:r>
              <w:rPr>
                <w:noProof/>
                <w:webHidden/>
              </w:rPr>
              <w:instrText xml:space="preserve"> PAGEREF _Toc86782815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6" w:history="1">
            <w:r>
              <w:rPr>
                <w:rStyle w:val="Hyperlink"/>
                <w:noProof/>
              </w:rPr>
              <w:t>2.1.1</w:t>
            </w:r>
            <w:r>
              <w:rPr>
                <w:rFonts w:asciiTheme="minorHAnsi" w:eastAsiaTheme="minorEastAsia" w:hAnsiTheme="minorHAnsi" w:cstheme="minorBidi"/>
                <w:noProof/>
                <w:color w:val="auto"/>
                <w:sz w:val="22"/>
                <w:szCs w:val="22"/>
              </w:rPr>
              <w:tab/>
            </w:r>
            <w:r>
              <w:rPr>
                <w:rStyle w:val="Hyperlink"/>
                <w:noProof/>
              </w:rPr>
              <w:t>Introduction and Intended Use (Informative)</w:t>
            </w:r>
            <w:r>
              <w:rPr>
                <w:noProof/>
                <w:webHidden/>
              </w:rPr>
              <w:tab/>
            </w:r>
            <w:r>
              <w:rPr>
                <w:noProof/>
                <w:webHidden/>
              </w:rPr>
              <w:fldChar w:fldCharType="begin"/>
            </w:r>
            <w:r>
              <w:rPr>
                <w:noProof/>
                <w:webHidden/>
              </w:rPr>
              <w:instrText xml:space="preserve"> PAGEREF _Toc86782816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7" w:history="1">
            <w:r>
              <w:rPr>
                <w:rStyle w:val="Hyperlink"/>
                <w:noProof/>
              </w:rPr>
              <w:t>2.1.2</w:t>
            </w:r>
            <w:r>
              <w:rPr>
                <w:rFonts w:asciiTheme="minorHAnsi" w:eastAsiaTheme="minorEastAsia" w:hAnsiTheme="minorHAnsi" w:cstheme="minorBidi"/>
                <w:noProof/>
                <w:color w:val="auto"/>
                <w:sz w:val="22"/>
                <w:szCs w:val="22"/>
              </w:rPr>
              <w:tab/>
            </w:r>
            <w:r>
              <w:rPr>
                <w:rStyle w:val="Hyperlink"/>
                <w:noProof/>
              </w:rPr>
              <w:t>References</w:t>
            </w:r>
            <w:r>
              <w:rPr>
                <w:noProof/>
                <w:webHidden/>
              </w:rPr>
              <w:tab/>
            </w:r>
            <w:r>
              <w:rPr>
                <w:noProof/>
                <w:webHidden/>
              </w:rPr>
              <w:fldChar w:fldCharType="begin"/>
            </w:r>
            <w:r>
              <w:rPr>
                <w:noProof/>
                <w:webHidden/>
              </w:rPr>
              <w:instrText xml:space="preserve"> PAGEREF _Toc86782817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8" w:history="1">
            <w:r>
              <w:rPr>
                <w:rStyle w:val="Hyperlink"/>
                <w:noProof/>
              </w:rPr>
              <w:t>2.1.3</w:t>
            </w:r>
            <w:r>
              <w:rPr>
                <w:rFonts w:asciiTheme="minorHAnsi" w:eastAsiaTheme="minorEastAsia" w:hAnsiTheme="minorHAnsi" w:cstheme="minorBidi"/>
                <w:noProof/>
                <w:color w:val="auto"/>
                <w:sz w:val="22"/>
                <w:szCs w:val="22"/>
              </w:rPr>
              <w:tab/>
            </w:r>
            <w:r>
              <w:rPr>
                <w:rStyle w:val="Hyperlink"/>
                <w:noProof/>
              </w:rPr>
              <w:t>Terminology</w:t>
            </w:r>
            <w:r>
              <w:rPr>
                <w:noProof/>
                <w:webHidden/>
              </w:rPr>
              <w:tab/>
            </w:r>
            <w:r>
              <w:rPr>
                <w:noProof/>
                <w:webHidden/>
              </w:rPr>
              <w:fldChar w:fldCharType="begin"/>
            </w:r>
            <w:r>
              <w:rPr>
                <w:noProof/>
                <w:webHidden/>
              </w:rPr>
              <w:instrText xml:space="preserve"> PAGEREF _Toc86782818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19" w:history="1">
            <w:r>
              <w:rPr>
                <w:rStyle w:val="Hyperlink"/>
                <w:noProof/>
              </w:rPr>
              <w:t>2.1.4</w:t>
            </w:r>
            <w:r>
              <w:rPr>
                <w:rFonts w:asciiTheme="minorHAnsi" w:eastAsiaTheme="minorEastAsia" w:hAnsiTheme="minorHAnsi" w:cstheme="minorBidi"/>
                <w:noProof/>
                <w:color w:val="auto"/>
                <w:sz w:val="22"/>
                <w:szCs w:val="22"/>
              </w:rPr>
              <w:tab/>
            </w:r>
            <w:r>
              <w:rPr>
                <w:rStyle w:val="Hyperlink"/>
                <w:noProof/>
              </w:rPr>
              <w:t>Requirements</w:t>
            </w:r>
            <w:r>
              <w:rPr>
                <w:noProof/>
                <w:webHidden/>
              </w:rPr>
              <w:tab/>
            </w:r>
            <w:r>
              <w:rPr>
                <w:noProof/>
                <w:webHidden/>
              </w:rPr>
              <w:fldChar w:fldCharType="begin"/>
            </w:r>
            <w:r>
              <w:rPr>
                <w:noProof/>
                <w:webHidden/>
              </w:rPr>
              <w:instrText xml:space="preserve"> PAGEREF _Toc86782819 \h </w:instrText>
            </w:r>
            <w:r>
              <w:rPr>
                <w:noProof/>
                <w:webHidden/>
              </w:rPr>
            </w:r>
            <w:r>
              <w:rPr>
                <w:noProof/>
                <w:webHidden/>
              </w:rPr>
              <w:fldChar w:fldCharType="separate"/>
            </w:r>
            <w:r>
              <w:rPr>
                <w:noProof/>
                <w:webHidden/>
              </w:rPr>
              <w:t>1</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0" w:history="1">
            <w:r>
              <w:rPr>
                <w:rStyle w:val="Hyperlink"/>
                <w:noProof/>
              </w:rPr>
              <w:t>2.2</w:t>
            </w:r>
            <w:r>
              <w:rPr>
                <w:rFonts w:asciiTheme="minorHAnsi" w:eastAsiaTheme="minorEastAsia" w:hAnsiTheme="minorHAnsi" w:cstheme="minorBidi"/>
                <w:noProof/>
                <w:color w:val="auto"/>
                <w:sz w:val="22"/>
                <w:szCs w:val="22"/>
              </w:rPr>
              <w:tab/>
            </w:r>
            <w:r>
              <w:rPr>
                <w:rStyle w:val="Hyperlink"/>
                <w:noProof/>
              </w:rPr>
              <w:t>Packet Framing</w:t>
            </w:r>
            <w:r>
              <w:rPr>
                <w:noProof/>
                <w:webHidden/>
              </w:rPr>
              <w:tab/>
            </w:r>
            <w:r>
              <w:rPr>
                <w:noProof/>
                <w:webHidden/>
              </w:rPr>
              <w:fldChar w:fldCharType="begin"/>
            </w:r>
            <w:r>
              <w:rPr>
                <w:noProof/>
                <w:webHidden/>
              </w:rPr>
              <w:instrText xml:space="preserve"> PAGEREF _Toc86782820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1" w:history="1">
            <w:r>
              <w:rPr>
                <w:rStyle w:val="Hyperlink"/>
                <w:noProof/>
              </w:rPr>
              <w:t>2.2.1</w:t>
            </w:r>
            <w:r>
              <w:rPr>
                <w:rFonts w:asciiTheme="minorHAnsi" w:eastAsiaTheme="minorEastAsia" w:hAnsiTheme="minorHAnsi" w:cstheme="minorBidi"/>
                <w:noProof/>
                <w:color w:val="auto"/>
                <w:sz w:val="22"/>
                <w:szCs w:val="22"/>
              </w:rPr>
              <w:tab/>
            </w:r>
            <w:r>
              <w:rPr>
                <w:rStyle w:val="Hyperlink"/>
                <w:noProof/>
              </w:rPr>
              <w:t>Error Detection</w:t>
            </w:r>
            <w:r>
              <w:rPr>
                <w:noProof/>
                <w:webHidden/>
              </w:rPr>
              <w:tab/>
            </w:r>
            <w:r>
              <w:rPr>
                <w:noProof/>
                <w:webHidden/>
              </w:rPr>
              <w:fldChar w:fldCharType="begin"/>
            </w:r>
            <w:r>
              <w:rPr>
                <w:noProof/>
                <w:webHidden/>
              </w:rPr>
              <w:instrText xml:space="preserve"> PAGEREF _Toc86782821 \h </w:instrText>
            </w:r>
            <w:r>
              <w:rPr>
                <w:noProof/>
                <w:webHidden/>
              </w:rPr>
            </w:r>
            <w:r>
              <w:rPr>
                <w:noProof/>
                <w:webHidden/>
              </w:rPr>
              <w:fldChar w:fldCharType="separate"/>
            </w:r>
            <w:r>
              <w:rPr>
                <w:noProof/>
                <w:webHidden/>
              </w:rPr>
              <w:t>1</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2" w:history="1">
            <w:r>
              <w:rPr>
                <w:rStyle w:val="Hyperlink"/>
                <w:noProof/>
              </w:rPr>
              <w:t>2.2.2</w:t>
            </w:r>
            <w:r>
              <w:rPr>
                <w:rFonts w:asciiTheme="minorHAnsi" w:eastAsiaTheme="minorEastAsia" w:hAnsiTheme="minorHAnsi" w:cstheme="minorBidi"/>
                <w:noProof/>
                <w:color w:val="auto"/>
                <w:sz w:val="22"/>
                <w:szCs w:val="22"/>
              </w:rPr>
              <w:tab/>
            </w:r>
            <w:r>
              <w:rPr>
                <w:rStyle w:val="Hyperlink"/>
                <w:noProof/>
              </w:rPr>
              <w:t>Feedback</w:t>
            </w:r>
            <w:r>
              <w:rPr>
                <w:noProof/>
                <w:webHidden/>
              </w:rPr>
              <w:tab/>
            </w:r>
            <w:r>
              <w:rPr>
                <w:noProof/>
                <w:webHidden/>
              </w:rPr>
              <w:fldChar w:fldCharType="begin"/>
            </w:r>
            <w:r>
              <w:rPr>
                <w:noProof/>
                <w:webHidden/>
              </w:rPr>
              <w:instrText xml:space="preserve"> PAGEREF _Toc86782822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3" w:history="1">
            <w:r>
              <w:rPr>
                <w:rStyle w:val="Hyperlink"/>
                <w:noProof/>
              </w:rPr>
              <w:t>2.2.3</w:t>
            </w:r>
            <w:r>
              <w:rPr>
                <w:rFonts w:asciiTheme="minorHAnsi" w:eastAsiaTheme="minorEastAsia" w:hAnsiTheme="minorHAnsi" w:cstheme="minorBidi"/>
                <w:noProof/>
                <w:color w:val="auto"/>
                <w:sz w:val="22"/>
                <w:szCs w:val="22"/>
              </w:rPr>
              <w:tab/>
            </w:r>
            <w:r>
              <w:rPr>
                <w:rStyle w:val="Hyperlink"/>
                <w:noProof/>
              </w:rPr>
              <w:t>Acknowledgement</w:t>
            </w:r>
            <w:r>
              <w:rPr>
                <w:noProof/>
                <w:webHidden/>
              </w:rPr>
              <w:tab/>
            </w:r>
            <w:r>
              <w:rPr>
                <w:noProof/>
                <w:webHidden/>
              </w:rPr>
              <w:fldChar w:fldCharType="begin"/>
            </w:r>
            <w:r>
              <w:rPr>
                <w:noProof/>
                <w:webHidden/>
              </w:rPr>
              <w:instrText xml:space="preserve"> PAGEREF _Toc86782823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4" w:history="1">
            <w:r>
              <w:rPr>
                <w:rStyle w:val="Hyperlink"/>
                <w:noProof/>
              </w:rPr>
              <w:t>2.2.4</w:t>
            </w:r>
            <w:r>
              <w:rPr>
                <w:rFonts w:asciiTheme="minorHAnsi" w:eastAsiaTheme="minorEastAsia" w:hAnsiTheme="minorHAnsi" w:cstheme="minorBidi"/>
                <w:noProof/>
                <w:color w:val="auto"/>
                <w:sz w:val="22"/>
                <w:szCs w:val="22"/>
              </w:rPr>
              <w:tab/>
            </w:r>
            <w:r>
              <w:rPr>
                <w:rStyle w:val="Hyperlink"/>
                <w:noProof/>
              </w:rPr>
              <w:t>Frequency</w:t>
            </w:r>
            <w:r>
              <w:rPr>
                <w:noProof/>
                <w:webHidden/>
              </w:rPr>
              <w:tab/>
            </w:r>
            <w:r>
              <w:rPr>
                <w:noProof/>
                <w:webHidden/>
              </w:rPr>
              <w:fldChar w:fldCharType="begin"/>
            </w:r>
            <w:r>
              <w:rPr>
                <w:noProof/>
                <w:webHidden/>
              </w:rPr>
              <w:instrText xml:space="preserve"> PAGEREF _Toc86782824 \h </w:instrText>
            </w:r>
            <w:r>
              <w:rPr>
                <w:noProof/>
                <w:webHidden/>
              </w:rPr>
            </w:r>
            <w:r>
              <w:rPr>
                <w:noProof/>
                <w:webHidden/>
              </w:rPr>
              <w:fldChar w:fldCharType="separate"/>
            </w:r>
            <w:r>
              <w:rPr>
                <w:noProof/>
                <w:webHidden/>
              </w:rPr>
              <w:t>2</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5" w:history="1">
            <w:r>
              <w:rPr>
                <w:rStyle w:val="Hyperlink"/>
                <w:noProof/>
              </w:rPr>
              <w:t>2.2.5</w:t>
            </w:r>
            <w:r>
              <w:rPr>
                <w:rFonts w:asciiTheme="minorHAnsi" w:eastAsiaTheme="minorEastAsia" w:hAnsiTheme="minorHAnsi" w:cstheme="minorBidi"/>
                <w:noProof/>
                <w:color w:val="auto"/>
                <w:sz w:val="22"/>
                <w:szCs w:val="22"/>
              </w:rPr>
              <w:tab/>
            </w:r>
            <w:r>
              <w:rPr>
                <w:rStyle w:val="Hyperlink"/>
                <w:noProof/>
              </w:rPr>
              <w:t>Sequenced Messages</w:t>
            </w:r>
            <w:r>
              <w:rPr>
                <w:noProof/>
                <w:webHidden/>
              </w:rPr>
              <w:tab/>
            </w:r>
            <w:r>
              <w:rPr>
                <w:noProof/>
                <w:webHidden/>
              </w:rPr>
              <w:fldChar w:fldCharType="begin"/>
            </w:r>
            <w:r>
              <w:rPr>
                <w:noProof/>
                <w:webHidden/>
              </w:rPr>
              <w:instrText xml:space="preserve"> PAGEREF _Toc86782825 \h </w:instrText>
            </w:r>
            <w:r>
              <w:rPr>
                <w:noProof/>
                <w:webHidden/>
              </w:rPr>
            </w:r>
            <w:r>
              <w:rPr>
                <w:noProof/>
                <w:webHidden/>
              </w:rPr>
              <w:fldChar w:fldCharType="separate"/>
            </w:r>
            <w:r>
              <w:rPr>
                <w:noProof/>
                <w:webHidden/>
              </w:rPr>
              <w:t>3</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6" w:history="1">
            <w:r>
              <w:rPr>
                <w:rStyle w:val="Hyperlink"/>
                <w:noProof/>
              </w:rPr>
              <w:t>2.2.6</w:t>
            </w:r>
            <w:r>
              <w:rPr>
                <w:rFonts w:asciiTheme="minorHAnsi" w:eastAsiaTheme="minorEastAsia" w:hAnsiTheme="minorHAnsi" w:cstheme="minorBidi"/>
                <w:noProof/>
                <w:color w:val="auto"/>
                <w:sz w:val="22"/>
                <w:szCs w:val="22"/>
              </w:rPr>
              <w:tab/>
            </w:r>
            <w:r>
              <w:rPr>
                <w:rStyle w:val="Hyperlink"/>
                <w:noProof/>
              </w:rPr>
              <w:t>Error Codes</w:t>
            </w:r>
            <w:r>
              <w:rPr>
                <w:noProof/>
                <w:webHidden/>
              </w:rPr>
              <w:tab/>
            </w:r>
            <w:r>
              <w:rPr>
                <w:noProof/>
                <w:webHidden/>
              </w:rPr>
              <w:fldChar w:fldCharType="begin"/>
            </w:r>
            <w:r>
              <w:rPr>
                <w:noProof/>
                <w:webHidden/>
              </w:rPr>
              <w:instrText xml:space="preserve"> PAGEREF _Toc86782826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7" w:history="1">
            <w:r>
              <w:rPr>
                <w:rStyle w:val="Hyperlink"/>
                <w:noProof/>
              </w:rPr>
              <w:t>2.3</w:t>
            </w:r>
            <w:r>
              <w:rPr>
                <w:rFonts w:asciiTheme="minorHAnsi" w:eastAsiaTheme="minorEastAsia" w:hAnsiTheme="minorHAnsi" w:cstheme="minorBidi"/>
                <w:noProof/>
                <w:color w:val="auto"/>
                <w:sz w:val="22"/>
                <w:szCs w:val="22"/>
              </w:rPr>
              <w:tab/>
            </w:r>
            <w:r>
              <w:rPr>
                <w:rStyle w:val="Hyperlink"/>
                <w:noProof/>
              </w:rPr>
              <w:t>Extended Address Format</w:t>
            </w:r>
            <w:r>
              <w:rPr>
                <w:noProof/>
                <w:webHidden/>
              </w:rPr>
              <w:tab/>
            </w:r>
            <w:r>
              <w:rPr>
                <w:noProof/>
                <w:webHidden/>
              </w:rPr>
              <w:fldChar w:fldCharType="begin"/>
            </w:r>
            <w:r>
              <w:rPr>
                <w:noProof/>
                <w:webHidden/>
              </w:rPr>
              <w:instrText xml:space="preserve"> PAGEREF _Toc86782827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28" w:history="1">
            <w:r>
              <w:rPr>
                <w:rStyle w:val="Hyperlink"/>
                <w:noProof/>
              </w:rPr>
              <w:t>2.4</w:t>
            </w:r>
            <w:r>
              <w:rPr>
                <w:rFonts w:asciiTheme="minorHAnsi" w:eastAsiaTheme="minorEastAsia" w:hAnsiTheme="minorHAnsi" w:cstheme="minorBidi"/>
                <w:noProof/>
                <w:color w:val="auto"/>
                <w:sz w:val="22"/>
                <w:szCs w:val="22"/>
              </w:rPr>
              <w:tab/>
            </w:r>
            <w:r>
              <w:rPr>
                <w:rStyle w:val="Hyperlink"/>
                <w:noProof/>
              </w:rPr>
              <w:t>Command Types in Address Partition 253</w:t>
            </w:r>
            <w:r>
              <w:rPr>
                <w:noProof/>
                <w:webHidden/>
              </w:rPr>
              <w:tab/>
            </w:r>
            <w:r>
              <w:rPr>
                <w:noProof/>
                <w:webHidden/>
              </w:rPr>
              <w:fldChar w:fldCharType="begin"/>
            </w:r>
            <w:r>
              <w:rPr>
                <w:noProof/>
                <w:webHidden/>
              </w:rPr>
              <w:instrText xml:space="preserve"> PAGEREF _Toc86782828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29" w:history="1">
            <w:r>
              <w:rPr>
                <w:rStyle w:val="Hyperlink"/>
                <w:noProof/>
              </w:rPr>
              <w:t>2.4.1</w:t>
            </w:r>
            <w:r>
              <w:rPr>
                <w:rFonts w:asciiTheme="minorHAnsi" w:eastAsiaTheme="minorEastAsia" w:hAnsiTheme="minorHAnsi" w:cstheme="minorBidi"/>
                <w:noProof/>
                <w:color w:val="auto"/>
                <w:sz w:val="22"/>
                <w:szCs w:val="22"/>
              </w:rPr>
              <w:tab/>
            </w:r>
            <w:r>
              <w:rPr>
                <w:rStyle w:val="Hyperlink"/>
                <w:noProof/>
              </w:rPr>
              <w:t>Addressed and Addressed Continue</w:t>
            </w:r>
            <w:r>
              <w:rPr>
                <w:noProof/>
                <w:webHidden/>
              </w:rPr>
              <w:tab/>
            </w:r>
            <w:r>
              <w:rPr>
                <w:noProof/>
                <w:webHidden/>
              </w:rPr>
              <w:fldChar w:fldCharType="begin"/>
            </w:r>
            <w:r>
              <w:rPr>
                <w:noProof/>
                <w:webHidden/>
              </w:rPr>
              <w:instrText xml:space="preserve"> PAGEREF _Toc86782829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0" w:history="1">
            <w:r>
              <w:rPr>
                <w:rStyle w:val="Hyperlink"/>
                <w:noProof/>
              </w:rPr>
              <w:t>2.4.2</w:t>
            </w:r>
            <w:r>
              <w:rPr>
                <w:rFonts w:asciiTheme="minorHAnsi" w:eastAsiaTheme="minorEastAsia" w:hAnsiTheme="minorHAnsi" w:cstheme="minorBidi"/>
                <w:noProof/>
                <w:color w:val="auto"/>
                <w:sz w:val="22"/>
                <w:szCs w:val="22"/>
              </w:rPr>
              <w:tab/>
            </w:r>
            <w:r>
              <w:rPr>
                <w:rStyle w:val="Hyperlink"/>
                <w:noProof/>
              </w:rPr>
              <w:t>Addressed Control</w:t>
            </w:r>
            <w:r>
              <w:rPr>
                <w:noProof/>
                <w:webHidden/>
              </w:rPr>
              <w:tab/>
            </w:r>
            <w:r>
              <w:rPr>
                <w:noProof/>
                <w:webHidden/>
              </w:rPr>
              <w:fldChar w:fldCharType="begin"/>
            </w:r>
            <w:r>
              <w:rPr>
                <w:noProof/>
                <w:webHidden/>
              </w:rPr>
              <w:instrText xml:space="preserve"> PAGEREF _Toc86782830 \h </w:instrText>
            </w:r>
            <w:r>
              <w:rPr>
                <w:noProof/>
                <w:webHidden/>
              </w:rPr>
            </w:r>
            <w:r>
              <w:rPr>
                <w:noProof/>
                <w:webHidden/>
              </w:rPr>
              <w:fldChar w:fldCharType="separate"/>
            </w:r>
            <w:r>
              <w:rPr>
                <w:noProof/>
                <w:webHidden/>
              </w:rPr>
              <w:t>4</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1" w:history="1">
            <w:r>
              <w:rPr>
                <w:rStyle w:val="Hyperlink"/>
                <w:noProof/>
              </w:rPr>
              <w:t>2.4.3</w:t>
            </w:r>
            <w:r>
              <w:rPr>
                <w:rFonts w:asciiTheme="minorHAnsi" w:eastAsiaTheme="minorEastAsia" w:hAnsiTheme="minorHAnsi" w:cstheme="minorBidi"/>
                <w:noProof/>
                <w:color w:val="auto"/>
                <w:sz w:val="22"/>
                <w:szCs w:val="22"/>
              </w:rPr>
              <w:tab/>
            </w:r>
            <w:r>
              <w:rPr>
                <w:rStyle w:val="Hyperlink"/>
                <w:noProof/>
              </w:rPr>
              <w:t>Addressed S-9.2 / S-9.2.1 Chained</w:t>
            </w:r>
            <w:r>
              <w:rPr>
                <w:noProof/>
                <w:webHidden/>
              </w:rPr>
              <w:tab/>
            </w:r>
            <w:r>
              <w:rPr>
                <w:noProof/>
                <w:webHidden/>
              </w:rPr>
              <w:fldChar w:fldCharType="begin"/>
            </w:r>
            <w:r>
              <w:rPr>
                <w:noProof/>
                <w:webHidden/>
              </w:rPr>
              <w:instrText xml:space="preserve"> PAGEREF _Toc86782831 \h </w:instrText>
            </w:r>
            <w:r>
              <w:rPr>
                <w:noProof/>
                <w:webHidden/>
              </w:rPr>
            </w:r>
            <w:r>
              <w:rPr>
                <w:noProof/>
                <w:webHidden/>
              </w:rPr>
              <w:fldChar w:fldCharType="separate"/>
            </w:r>
            <w:r>
              <w:rPr>
                <w:noProof/>
                <w:webHidden/>
              </w:rPr>
              <w:t>4</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2" w:history="1">
            <w:r>
              <w:rPr>
                <w:rStyle w:val="Hyperlink"/>
                <w:noProof/>
              </w:rPr>
              <w:t>2.5</w:t>
            </w:r>
            <w:r>
              <w:rPr>
                <w:rFonts w:asciiTheme="minorHAnsi" w:eastAsiaTheme="minorEastAsia" w:hAnsiTheme="minorHAnsi" w:cstheme="minorBidi"/>
                <w:noProof/>
                <w:color w:val="auto"/>
                <w:sz w:val="22"/>
                <w:szCs w:val="22"/>
              </w:rPr>
              <w:tab/>
            </w:r>
            <w:r>
              <w:rPr>
                <w:rStyle w:val="Hyperlink"/>
                <w:noProof/>
              </w:rPr>
              <w:t>Command Types in Address Partition 254</w:t>
            </w:r>
            <w:r>
              <w:rPr>
                <w:noProof/>
                <w:webHidden/>
              </w:rPr>
              <w:tab/>
            </w:r>
            <w:r>
              <w:rPr>
                <w:noProof/>
                <w:webHidden/>
              </w:rPr>
              <w:fldChar w:fldCharType="begin"/>
            </w:r>
            <w:r>
              <w:rPr>
                <w:noProof/>
                <w:webHidden/>
              </w:rPr>
              <w:instrText xml:space="preserve"> PAGEREF _Toc86782832 \h </w:instrText>
            </w:r>
            <w:r>
              <w:rPr>
                <w:noProof/>
                <w:webHidden/>
              </w:rPr>
            </w:r>
            <w:r>
              <w:rPr>
                <w:noProof/>
                <w:webHidden/>
              </w:rPr>
              <w:fldChar w:fldCharType="separate"/>
            </w:r>
            <w:r>
              <w:rPr>
                <w:noProof/>
                <w:webHidden/>
              </w:rPr>
              <w:t>5</w:t>
            </w:r>
            <w:r>
              <w:rPr>
                <w:noProof/>
                <w:webHidden/>
              </w:rPr>
              <w:fldChar w:fldCharType="end"/>
            </w:r>
          </w:hyperlink>
        </w:p>
        <w:p>
          <w:pPr>
            <w:pStyle w:val="TOC2"/>
            <w:tabs>
              <w:tab w:val="left" w:pos="800"/>
              <w:tab w:val="right" w:leader="dot" w:pos="9638"/>
            </w:tabs>
            <w:rPr>
              <w:rFonts w:asciiTheme="minorHAnsi" w:eastAsiaTheme="minorEastAsia" w:hAnsiTheme="minorHAnsi" w:cstheme="minorBidi"/>
              <w:noProof/>
              <w:color w:val="auto"/>
              <w:sz w:val="22"/>
              <w:szCs w:val="22"/>
            </w:rPr>
          </w:pPr>
          <w:hyperlink w:anchor="_Toc86782833" w:history="1">
            <w:r>
              <w:rPr>
                <w:rStyle w:val="Hyperlink"/>
                <w:noProof/>
              </w:rPr>
              <w:t>2.6</w:t>
            </w:r>
            <w:r>
              <w:rPr>
                <w:rFonts w:asciiTheme="minorHAnsi" w:eastAsiaTheme="minorEastAsia" w:hAnsiTheme="minorHAnsi" w:cstheme="minorBidi"/>
                <w:noProof/>
                <w:color w:val="auto"/>
                <w:sz w:val="22"/>
                <w:szCs w:val="22"/>
              </w:rPr>
              <w:tab/>
            </w:r>
            <w:r>
              <w:rPr>
                <w:rStyle w:val="Hyperlink"/>
                <w:noProof/>
              </w:rPr>
              <w:t>Logon</w:t>
            </w:r>
            <w:r>
              <w:rPr>
                <w:noProof/>
                <w:webHidden/>
              </w:rPr>
              <w:tab/>
            </w:r>
            <w:r>
              <w:rPr>
                <w:noProof/>
                <w:webHidden/>
              </w:rPr>
              <w:fldChar w:fldCharType="begin"/>
            </w:r>
            <w:r>
              <w:rPr>
                <w:noProof/>
                <w:webHidden/>
              </w:rPr>
              <w:instrText xml:space="preserve"> PAGEREF _Toc86782833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4" w:history="1">
            <w:r>
              <w:rPr>
                <w:rStyle w:val="Hyperlink"/>
                <w:noProof/>
              </w:rPr>
              <w:t>2.6.1</w:t>
            </w:r>
            <w:r>
              <w:rPr>
                <w:rFonts w:asciiTheme="minorHAnsi" w:eastAsiaTheme="minorEastAsia" w:hAnsiTheme="minorHAnsi" w:cstheme="minorBidi"/>
                <w:noProof/>
                <w:color w:val="auto"/>
                <w:sz w:val="22"/>
                <w:szCs w:val="22"/>
              </w:rPr>
              <w:tab/>
            </w:r>
            <w:r>
              <w:rPr>
                <w:rStyle w:val="Hyperlink"/>
                <w:noProof/>
              </w:rPr>
              <w:t>Procedure</w:t>
            </w:r>
            <w:r>
              <w:rPr>
                <w:noProof/>
                <w:webHidden/>
              </w:rPr>
              <w:tab/>
            </w:r>
            <w:r>
              <w:rPr>
                <w:noProof/>
                <w:webHidden/>
              </w:rPr>
              <w:fldChar w:fldCharType="begin"/>
            </w:r>
            <w:r>
              <w:rPr>
                <w:noProof/>
                <w:webHidden/>
              </w:rPr>
              <w:instrText xml:space="preserve"> PAGEREF _Toc86782834 \h </w:instrText>
            </w:r>
            <w:r>
              <w:rPr>
                <w:noProof/>
                <w:webHidden/>
              </w:rPr>
            </w:r>
            <w:r>
              <w:rPr>
                <w:noProof/>
                <w:webHidden/>
              </w:rPr>
              <w:fldChar w:fldCharType="separate"/>
            </w:r>
            <w:r>
              <w:rPr>
                <w:noProof/>
                <w:webHidden/>
              </w:rPr>
              <w:t>5</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hyperlink w:anchor="_Toc86782835" w:history="1">
            <w:r>
              <w:rPr>
                <w:rStyle w:val="Hyperlink"/>
                <w:noProof/>
              </w:rPr>
              <w:t>2.6.2</w:t>
            </w:r>
            <w:r>
              <w:rPr>
                <w:rFonts w:asciiTheme="minorHAnsi" w:eastAsiaTheme="minorEastAsia" w:hAnsiTheme="minorHAnsi" w:cstheme="minorBidi"/>
                <w:noProof/>
                <w:color w:val="auto"/>
                <w:sz w:val="22"/>
                <w:szCs w:val="22"/>
              </w:rPr>
              <w:tab/>
            </w:r>
            <w:r>
              <w:rPr>
                <w:rStyle w:val="Hyperlink"/>
                <w:noProof/>
              </w:rPr>
              <w:t>Logon Commands</w:t>
            </w:r>
            <w:r>
              <w:rPr>
                <w:noProof/>
                <w:webHidden/>
              </w:rPr>
              <w:tab/>
            </w:r>
            <w:r>
              <w:rPr>
                <w:noProof/>
                <w:webHidden/>
              </w:rPr>
              <w:fldChar w:fldCharType="begin"/>
            </w:r>
            <w:r>
              <w:rPr>
                <w:noProof/>
                <w:webHidden/>
              </w:rPr>
              <w:instrText xml:space="preserve"> PAGEREF _Toc86782835 \h </w:instrText>
            </w:r>
            <w:r>
              <w:rPr>
                <w:noProof/>
                <w:webHidden/>
              </w:rPr>
            </w:r>
            <w:r>
              <w:rPr>
                <w:noProof/>
                <w:webHidden/>
              </w:rPr>
              <w:fldChar w:fldCharType="separate"/>
            </w:r>
            <w:r>
              <w:rPr>
                <w:noProof/>
                <w:webHidden/>
              </w:rPr>
              <w:t>6</w:t>
            </w:r>
            <w:r>
              <w:rPr>
                <w:noProof/>
                <w:webHidden/>
              </w:rPr>
              <w:fldChar w:fldCharType="end"/>
            </w:r>
          </w:hyperlink>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"_Toc86782836" </w:instrText>
          </w:r>
          <w:r>
            <w:rPr>
              <w:noProof/>
            </w:rPr>
            <w:fldChar w:fldCharType="separate"/>
          </w:r>
          <w:r>
            <w:rPr>
              <w:rStyle w:val="Hyperlink"/>
              <w:noProof/>
            </w:rPr>
            <w:t>2.6.3</w:t>
          </w:r>
          <w:r>
            <w:rPr>
              <w:rFonts w:asciiTheme="minorHAnsi" w:eastAsiaTheme="minorEastAsia" w:hAnsiTheme="minorHAnsi" w:cstheme="minorBidi"/>
              <w:noProof/>
              <w:color w:val="auto"/>
              <w:sz w:val="22"/>
              <w:szCs w:val="22"/>
            </w:rPr>
            <w:tab/>
          </w:r>
          <w:r>
            <w:rPr>
              <w:rStyle w:val="Hyperlink"/>
              <w:noProof/>
            </w:rPr>
            <w:t>System Behavior</w:t>
          </w:r>
          <w:r>
            <w:rPr>
              <w:noProof/>
              <w:webHidden/>
            </w:rPr>
            <w:tab/>
          </w:r>
          <w:r>
            <w:rPr>
              <w:noProof/>
              <w:webHidden/>
            </w:rPr>
            <w:fldChar w:fldCharType="begin"/>
          </w:r>
          <w:r>
            <w:rPr>
              <w:noProof/>
              <w:webHidden/>
            </w:rPr>
            <w:instrText xml:space="preserve"> PAGEREF _Toc86782836 \h </w:instrText>
          </w:r>
          <w:r>
            <w:rPr>
              <w:noProof/>
              <w:webHidden/>
            </w:rPr>
          </w:r>
          <w:r>
            <w:rPr>
              <w:noProof/>
              <w:webHidden/>
            </w:rPr>
            <w:fldChar w:fldCharType="separate"/>
          </w:r>
          <w:ins w:id="263" w:author="Baker, Stuart" w:date="2022-02-06T20:53:00Z">
            <w:r>
              <w:rPr>
                <w:noProof/>
                <w:webHidden/>
              </w:rPr>
              <w:t>7</w:t>
            </w:r>
          </w:ins>
          <w:del w:id="264" w:author="Baker, Stuart" w:date="2022-02-06T20:53:00Z">
            <w:r>
              <w:rPr>
                <w:noProof/>
                <w:webHidden/>
              </w:rPr>
              <w:delText>6</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"_Toc86782837" </w:instrText>
          </w:r>
          <w:r>
            <w:rPr>
              <w:noProof/>
            </w:rPr>
            <w:fldChar w:fldCharType="separate"/>
          </w:r>
          <w:r>
            <w:rPr>
              <w:rStyle w:val="Hyperlink"/>
              <w:noProof/>
            </w:rPr>
            <w:t>2.6.4</w:t>
          </w:r>
          <w:r>
            <w:rPr>
              <w:rFonts w:asciiTheme="minorHAnsi" w:eastAsiaTheme="minorEastAsia" w:hAnsiTheme="minorHAnsi" w:cstheme="minorBidi"/>
              <w:noProof/>
              <w:color w:val="auto"/>
              <w:sz w:val="22"/>
              <w:szCs w:val="22"/>
            </w:rPr>
            <w:tab/>
          </w:r>
          <w:r>
            <w:rPr>
              <w:rStyle w:val="Hyperlink"/>
              <w:noProof/>
            </w:rPr>
            <w:t>Decoder Behavior</w:t>
          </w:r>
          <w:r>
            <w:rPr>
              <w:noProof/>
              <w:webHidden/>
            </w:rPr>
            <w:tab/>
          </w:r>
          <w:r>
            <w:rPr>
              <w:noProof/>
              <w:webHidden/>
            </w:rPr>
            <w:fldChar w:fldCharType="begin"/>
          </w:r>
          <w:r>
            <w:rPr>
              <w:noProof/>
              <w:webHidden/>
            </w:rPr>
            <w:instrText xml:space="preserve"> PAGEREF _Toc86782837 \h </w:instrText>
          </w:r>
          <w:r>
            <w:rPr>
              <w:noProof/>
              <w:webHidden/>
            </w:rPr>
          </w:r>
          <w:r>
            <w:rPr>
              <w:noProof/>
              <w:webHidden/>
            </w:rPr>
            <w:fldChar w:fldCharType="separate"/>
          </w:r>
          <w:ins w:id="265" w:author="Baker, Stuart" w:date="2022-02-06T20:53:00Z">
            <w:r>
              <w:rPr>
                <w:noProof/>
                <w:webHidden/>
              </w:rPr>
              <w:t>8</w:t>
            </w:r>
          </w:ins>
          <w:del w:id="266" w:author="Baker, Stuart" w:date="2022-02-06T20:53:00Z">
            <w:r>
              <w:rPr>
                <w:noProof/>
                <w:webHidden/>
              </w:rPr>
              <w:delText>7</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lastRenderedPageBreak/>
            <w:fldChar w:fldCharType="begin"/>
          </w:r>
          <w:r>
            <w:rPr>
              <w:noProof/>
            </w:rPr>
            <w:instrText xml:space="preserve"> HYPERLINK \l "_Toc86782838" </w:instrText>
          </w:r>
          <w:r>
            <w:rPr>
              <w:noProof/>
            </w:rPr>
            <w:fldChar w:fldCharType="separate"/>
          </w:r>
          <w:r>
            <w:rPr>
              <w:rStyle w:val="Hyperlink"/>
              <w:noProof/>
            </w:rPr>
            <w:t>2.7</w:t>
          </w:r>
          <w:r>
            <w:rPr>
              <w:rFonts w:asciiTheme="minorHAnsi" w:eastAsiaTheme="minorEastAsia" w:hAnsiTheme="minorHAnsi" w:cstheme="minorBidi"/>
              <w:noProof/>
              <w:color w:val="auto"/>
              <w:sz w:val="22"/>
              <w:szCs w:val="22"/>
            </w:rPr>
            <w:tab/>
          </w:r>
          <w:r>
            <w:rPr>
              <w:rStyle w:val="Hyperlink"/>
              <w:noProof/>
            </w:rPr>
            <w:t>Data Spaces</w:t>
          </w:r>
          <w:r>
            <w:rPr>
              <w:noProof/>
              <w:webHidden/>
            </w:rPr>
            <w:tab/>
          </w:r>
          <w:r>
            <w:rPr>
              <w:noProof/>
              <w:webHidden/>
            </w:rPr>
            <w:fldChar w:fldCharType="begin"/>
          </w:r>
          <w:r>
            <w:rPr>
              <w:noProof/>
              <w:webHidden/>
            </w:rPr>
            <w:instrText xml:space="preserve"> PAGEREF _Toc86782838 \h </w:instrText>
          </w:r>
          <w:r>
            <w:rPr>
              <w:noProof/>
              <w:webHidden/>
            </w:rPr>
          </w:r>
          <w:r>
            <w:rPr>
              <w:noProof/>
              <w:webHidden/>
            </w:rPr>
            <w:fldChar w:fldCharType="separate"/>
          </w:r>
          <w:ins w:id="267" w:author="Baker, Stuart" w:date="2022-02-06T20:53:00Z">
            <w:r>
              <w:rPr>
                <w:noProof/>
                <w:webHidden/>
              </w:rPr>
              <w:t>9</w:t>
            </w:r>
          </w:ins>
          <w:del w:id="268" w:author="Baker, Stuart" w:date="2022-02-06T20:53:00Z">
            <w:r>
              <w:rPr>
                <w:noProof/>
                <w:webHidden/>
              </w:rPr>
              <w:delText>7</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"_Toc86782839" </w:instrText>
          </w:r>
          <w:r>
            <w:rPr>
              <w:noProof/>
            </w:rPr>
            <w:fldChar w:fldCharType="separate"/>
          </w:r>
          <w:r>
            <w:rPr>
              <w:rStyle w:val="Hyperlink"/>
              <w:noProof/>
            </w:rPr>
            <w:t>2.7.1</w:t>
          </w:r>
          <w:r>
            <w:rPr>
              <w:rFonts w:asciiTheme="minorHAnsi" w:eastAsiaTheme="minorEastAsia" w:hAnsiTheme="minorHAnsi" w:cstheme="minorBidi"/>
              <w:noProof/>
              <w:color w:val="auto"/>
              <w:sz w:val="22"/>
              <w:szCs w:val="22"/>
            </w:rPr>
            <w:tab/>
          </w:r>
          <w:r>
            <w:rPr>
              <w:rStyle w:val="Hyperlink"/>
              <w:noProof/>
            </w:rPr>
            <w:t>WriteBlock</w:t>
          </w:r>
          <w:r>
            <w:rPr>
              <w:noProof/>
              <w:webHidden/>
            </w:rPr>
            <w:tab/>
          </w:r>
          <w:r>
            <w:rPr>
              <w:noProof/>
              <w:webHidden/>
            </w:rPr>
            <w:fldChar w:fldCharType="begin"/>
          </w:r>
          <w:r>
            <w:rPr>
              <w:noProof/>
              <w:webHidden/>
            </w:rPr>
            <w:instrText xml:space="preserve"> PAGEREF _Toc86782839 \h </w:instrText>
          </w:r>
          <w:r>
            <w:rPr>
              <w:noProof/>
              <w:webHidden/>
            </w:rPr>
          </w:r>
          <w:r>
            <w:rPr>
              <w:noProof/>
              <w:webHidden/>
            </w:rPr>
            <w:fldChar w:fldCharType="separate"/>
          </w:r>
          <w:ins w:id="269" w:author="Baker, Stuart" w:date="2022-02-06T20:53:00Z">
            <w:r>
              <w:rPr>
                <w:noProof/>
                <w:webHidden/>
              </w:rPr>
              <w:t>9</w:t>
            </w:r>
          </w:ins>
          <w:del w:id="270" w:author="Baker, Stuart" w:date="2022-02-06T20:53:00Z">
            <w:r>
              <w:rPr>
                <w:noProof/>
                <w:webHidden/>
              </w:rPr>
              <w:delText>7</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"_Toc86782840" </w:instrText>
          </w:r>
          <w:r>
            <w:rPr>
              <w:noProof/>
            </w:rPr>
            <w:fldChar w:fldCharType="separate"/>
          </w:r>
          <w:r>
            <w:rPr>
              <w:rStyle w:val="Hyperlink"/>
              <w:noProof/>
            </w:rPr>
            <w:t>2.7.2</w:t>
          </w:r>
          <w:r>
            <w:rPr>
              <w:rFonts w:asciiTheme="minorHAnsi" w:eastAsiaTheme="minorEastAsia" w:hAnsiTheme="minorHAnsi" w:cstheme="minorBidi"/>
              <w:noProof/>
              <w:color w:val="auto"/>
              <w:sz w:val="22"/>
              <w:szCs w:val="22"/>
            </w:rPr>
            <w:tab/>
          </w:r>
          <w:r>
            <w:rPr>
              <w:rStyle w:val="Hyperlink"/>
              <w:noProof/>
            </w:rPr>
            <w:t>ReadBackground</w:t>
          </w:r>
          <w:r>
            <w:rPr>
              <w:noProof/>
              <w:webHidden/>
            </w:rPr>
            <w:tab/>
          </w:r>
          <w:r>
            <w:rPr>
              <w:noProof/>
              <w:webHidden/>
            </w:rPr>
            <w:fldChar w:fldCharType="begin"/>
          </w:r>
          <w:r>
            <w:rPr>
              <w:noProof/>
              <w:webHidden/>
            </w:rPr>
            <w:instrText xml:space="preserve"> PAGEREF _Toc86782840 \h </w:instrText>
          </w:r>
          <w:r>
            <w:rPr>
              <w:noProof/>
              <w:webHidden/>
            </w:rPr>
          </w:r>
          <w:r>
            <w:rPr>
              <w:noProof/>
              <w:webHidden/>
            </w:rPr>
            <w:fldChar w:fldCharType="separate"/>
          </w:r>
          <w:ins w:id="271" w:author="Baker, Stuart" w:date="2022-02-06T20:53:00Z">
            <w:r>
              <w:rPr>
                <w:noProof/>
                <w:webHidden/>
              </w:rPr>
              <w:t>9</w:t>
            </w:r>
          </w:ins>
          <w:del w:id="272" w:author="Baker, Stuart" w:date="2022-02-06T20:53:00Z">
            <w:r>
              <w:rPr>
                <w:noProof/>
                <w:webHidden/>
              </w:rPr>
              <w:delText>8</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"_Toc86782841" </w:instrText>
          </w:r>
          <w:r>
            <w:rPr>
              <w:noProof/>
            </w:rPr>
            <w:fldChar w:fldCharType="separate"/>
          </w:r>
          <w:r>
            <w:rPr>
              <w:rStyle w:val="Hyperlink"/>
              <w:noProof/>
            </w:rPr>
            <w:t>2.7.3</w:t>
          </w:r>
          <w:r>
            <w:rPr>
              <w:rFonts w:asciiTheme="minorHAnsi" w:eastAsiaTheme="minorEastAsia" w:hAnsiTheme="minorHAnsi" w:cstheme="minorBidi"/>
              <w:noProof/>
              <w:color w:val="auto"/>
              <w:sz w:val="22"/>
              <w:szCs w:val="22"/>
            </w:rPr>
            <w:tab/>
          </w:r>
          <w:r>
            <w:rPr>
              <w:rStyle w:val="Hyperlink"/>
              <w:noProof/>
            </w:rPr>
            <w:t>ReadBlock</w:t>
          </w:r>
          <w:r>
            <w:rPr>
              <w:noProof/>
              <w:webHidden/>
            </w:rPr>
            <w:tab/>
          </w:r>
          <w:r>
            <w:rPr>
              <w:noProof/>
              <w:webHidden/>
            </w:rPr>
            <w:fldChar w:fldCharType="begin"/>
          </w:r>
          <w:r>
            <w:rPr>
              <w:noProof/>
              <w:webHidden/>
            </w:rPr>
            <w:instrText xml:space="preserve"> PAGEREF _Toc86782841 \h </w:instrText>
          </w:r>
          <w:r>
            <w:rPr>
              <w:noProof/>
              <w:webHidden/>
            </w:rPr>
          </w:r>
          <w:r>
            <w:rPr>
              <w:noProof/>
              <w:webHidden/>
            </w:rPr>
            <w:fldChar w:fldCharType="separate"/>
          </w:r>
          <w:ins w:id="273" w:author="Baker, Stuart" w:date="2022-02-06T20:53:00Z">
            <w:r>
              <w:rPr>
                <w:noProof/>
                <w:webHidden/>
              </w:rPr>
              <w:t>10</w:t>
            </w:r>
          </w:ins>
          <w:del w:id="274" w:author="Baker, Stuart" w:date="2022-02-06T20:53:00Z">
            <w:r>
              <w:rPr>
                <w:noProof/>
                <w:webHidden/>
              </w:rPr>
              <w:delText>8</w:delText>
            </w:r>
          </w:del>
          <w:r>
            <w:rPr>
              <w:noProof/>
              <w:webHidden/>
            </w:rPr>
            <w:fldChar w:fldCharType="end"/>
          </w:r>
          <w:r>
            <w:rPr>
              <w:noProof/>
            </w:rPr>
            <w:fldChar w:fldCharType="end"/>
          </w:r>
        </w:p>
        <w:p>
          <w:pPr>
            <w:pStyle w:val="TOC3"/>
            <w:tabs>
              <w:tab w:val="left" w:pos="12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"_Toc86782842" </w:instrText>
          </w:r>
          <w:r>
            <w:rPr>
              <w:noProof/>
            </w:rPr>
            <w:fldChar w:fldCharType="separate"/>
          </w:r>
          <w:r>
            <w:rPr>
              <w:rStyle w:val="Hyperlink"/>
              <w:noProof/>
            </w:rPr>
            <w:t>2.7.4</w:t>
          </w:r>
          <w:r>
            <w:rPr>
              <w:rFonts w:asciiTheme="minorHAnsi" w:eastAsiaTheme="minorEastAsia" w:hAnsiTheme="minorHAnsi" w:cstheme="minorBidi"/>
              <w:noProof/>
              <w:color w:val="auto"/>
              <w:sz w:val="22"/>
              <w:szCs w:val="22"/>
            </w:rPr>
            <w:tab/>
          </w:r>
          <w:r>
            <w:rPr>
              <w:rStyle w:val="Hyperlink"/>
              <w:noProof/>
            </w:rPr>
            <w:t>Data Space Definitions</w:t>
          </w:r>
          <w:r>
            <w:rPr>
              <w:noProof/>
              <w:webHidden/>
            </w:rPr>
            <w:tab/>
          </w:r>
          <w:r>
            <w:rPr>
              <w:noProof/>
              <w:webHidden/>
            </w:rPr>
            <w:fldChar w:fldCharType="begin"/>
          </w:r>
          <w:r>
            <w:rPr>
              <w:noProof/>
              <w:webHidden/>
            </w:rPr>
            <w:instrText xml:space="preserve"> PAGEREF _Toc86782842 \h </w:instrText>
          </w:r>
          <w:r>
            <w:rPr>
              <w:noProof/>
              <w:webHidden/>
            </w:rPr>
          </w:r>
          <w:r>
            <w:rPr>
              <w:noProof/>
              <w:webHidden/>
            </w:rPr>
            <w:fldChar w:fldCharType="separate"/>
          </w:r>
          <w:ins w:id="275" w:author="Baker, Stuart" w:date="2022-02-06T20:53:00Z">
            <w:r>
              <w:rPr>
                <w:noProof/>
                <w:webHidden/>
              </w:rPr>
              <w:t>10</w:t>
            </w:r>
          </w:ins>
          <w:del w:id="276" w:author="Baker, Stuart" w:date="2022-02-06T20:53:00Z">
            <w:r>
              <w:rPr>
                <w:noProof/>
                <w:webHidden/>
              </w:rPr>
              <w:delText>8</w:delText>
            </w:r>
          </w:del>
          <w:r>
            <w:rPr>
              <w:noProof/>
              <w:webHidden/>
            </w:rPr>
            <w:fldChar w:fldCharType="end"/>
          </w:r>
          <w:r>
            <w:rPr>
              <w:noProof/>
            </w:rPr>
            <w:fldChar w:fldCharType="end"/>
          </w:r>
        </w:p>
        <w:p>
          <w:pPr>
            <w:pStyle w:val="TOC2"/>
            <w:tabs>
              <w:tab w:val="left" w:pos="8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"_Toc86782843" </w:instrText>
          </w:r>
          <w:r>
            <w:rPr>
              <w:noProof/>
            </w:rPr>
            <w:fldChar w:fldCharType="separate"/>
          </w:r>
          <w:r>
            <w:rPr>
              <w:rStyle w:val="Hyperlink"/>
              <w:noProof/>
            </w:rPr>
            <w:t>2.8</w:t>
          </w:r>
          <w:r>
            <w:rPr>
              <w:rFonts w:asciiTheme="minorHAnsi" w:eastAsiaTheme="minorEastAsia" w:hAnsiTheme="minorHAnsi" w:cstheme="minorBidi"/>
              <w:noProof/>
              <w:color w:val="auto"/>
              <w:sz w:val="22"/>
              <w:szCs w:val="22"/>
            </w:rPr>
            <w:tab/>
          </w:r>
          <w:r>
            <w:rPr>
              <w:rStyle w:val="Hyperlink"/>
              <w:noProof/>
            </w:rPr>
            <w:t>Manufacturer Specific Command Space</w:t>
          </w:r>
          <w:r>
            <w:rPr>
              <w:noProof/>
              <w:webHidden/>
            </w:rPr>
            <w:tab/>
          </w:r>
          <w:r>
            <w:rPr>
              <w:noProof/>
              <w:webHidden/>
            </w:rPr>
            <w:fldChar w:fldCharType="begin"/>
          </w:r>
          <w:r>
            <w:rPr>
              <w:noProof/>
              <w:webHidden/>
            </w:rPr>
            <w:instrText xml:space="preserve"> PAGEREF _Toc86782843 \h </w:instrText>
          </w:r>
          <w:r>
            <w:rPr>
              <w:noProof/>
              <w:webHidden/>
            </w:rPr>
          </w:r>
          <w:r>
            <w:rPr>
              <w:noProof/>
              <w:webHidden/>
            </w:rPr>
            <w:fldChar w:fldCharType="separate"/>
          </w:r>
          <w:ins w:id="277" w:author="Baker, Stuart" w:date="2022-02-06T20:53:00Z">
            <w:r>
              <w:rPr>
                <w:noProof/>
                <w:webHidden/>
              </w:rPr>
              <w:t>11</w:t>
            </w:r>
          </w:ins>
          <w:del w:id="278" w:author="Baker, Stuart" w:date="2022-02-06T20:53:00Z">
            <w:r>
              <w:rPr>
                <w:noProof/>
                <w:webHidden/>
              </w:rPr>
              <w:delText>9</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"_Toc86782844" </w:instrText>
          </w:r>
          <w:r>
            <w:rPr>
              <w:noProof/>
            </w:rPr>
            <w:fldChar w:fldCharType="separate"/>
          </w:r>
          <w:r>
            <w:rPr>
              <w:rStyle w:val="Hyperlink"/>
              <w:noProof/>
            </w:rPr>
            <w:t>3</w:t>
          </w:r>
          <w:r>
            <w:rPr>
              <w:rFonts w:asciiTheme="minorHAnsi" w:eastAsiaTheme="minorEastAsia" w:hAnsiTheme="minorHAnsi" w:cstheme="minorBidi"/>
              <w:noProof/>
              <w:color w:val="auto"/>
              <w:sz w:val="22"/>
              <w:szCs w:val="22"/>
            </w:rPr>
            <w:tab/>
          </w:r>
          <w:r>
            <w:rPr>
              <w:rStyle w:val="Hyperlink"/>
              <w:noProof/>
            </w:rPr>
            <w:t>Document History</w:t>
          </w:r>
          <w:r>
            <w:rPr>
              <w:noProof/>
              <w:webHidden/>
            </w:rPr>
            <w:tab/>
          </w:r>
          <w:r>
            <w:rPr>
              <w:noProof/>
              <w:webHidden/>
            </w:rPr>
            <w:fldChar w:fldCharType="begin"/>
          </w:r>
          <w:r>
            <w:rPr>
              <w:noProof/>
              <w:webHidden/>
            </w:rPr>
            <w:instrText xml:space="preserve"> PAGEREF _Toc86782844 \h </w:instrText>
          </w:r>
          <w:r>
            <w:rPr>
              <w:noProof/>
              <w:webHidden/>
            </w:rPr>
          </w:r>
          <w:r>
            <w:rPr>
              <w:noProof/>
              <w:webHidden/>
            </w:rPr>
            <w:fldChar w:fldCharType="separate"/>
          </w:r>
          <w:ins w:id="279" w:author="Baker, Stuart" w:date="2022-02-06T20:53:00Z">
            <w:r>
              <w:rPr>
                <w:noProof/>
                <w:webHidden/>
              </w:rPr>
              <w:t>11</w:t>
            </w:r>
          </w:ins>
          <w:del w:id="280" w:author="Baker, Stuart" w:date="2022-02-06T20:53:00Z">
            <w:r>
              <w:rPr>
                <w:noProof/>
                <w:webHidden/>
              </w:rPr>
              <w:delText>9</w:delText>
            </w:r>
          </w:del>
          <w:r>
            <w:rPr>
              <w:noProof/>
              <w:webHidden/>
            </w:rPr>
            <w:fldChar w:fldCharType="end"/>
          </w:r>
          <w:r>
            <w:rPr>
              <w:noProof/>
            </w:rPr>
            <w:fldChar w:fldCharType="end"/>
          </w:r>
        </w:p>
        <w:p>
          <w:pPr>
            <w:pStyle w:val="TOC1"/>
            <w:tabs>
              <w:tab w:val="left" w:pos="400"/>
              <w:tab w:val="right" w:leader="dot" w:pos="9638"/>
            </w:tabs>
            <w:rPr>
              <w:rFonts w:asciiTheme="minorHAnsi" w:eastAsiaTheme="minorEastAsia" w:hAnsiTheme="minorHAnsi" w:cstheme="minorBidi"/>
              <w:noProof/>
              <w:color w:val="auto"/>
              <w:sz w:val="22"/>
              <w:szCs w:val="22"/>
            </w:rPr>
          </w:pPr>
          <w:r>
            <w:rPr>
              <w:noProof/>
            </w:rPr>
            <w:fldChar w:fldCharType="begin"/>
          </w:r>
          <w:r>
            <w:rPr>
              <w:noProof/>
            </w:rPr>
            <w:instrText xml:space="preserve"> HYPERLINK \l "_Toc86782845" </w:instrText>
          </w:r>
          <w:r>
            <w:rPr>
              <w:noProof/>
            </w:rPr>
            <w:fldChar w:fldCharType="separate"/>
          </w:r>
          <w:r>
            <w:rPr>
              <w:rStyle w:val="Hyperlink"/>
              <w:noProof/>
            </w:rPr>
            <w:t>4</w:t>
          </w:r>
          <w:r>
            <w:rPr>
              <w:rFonts w:asciiTheme="minorHAnsi" w:eastAsiaTheme="minorEastAsia" w:hAnsiTheme="minorHAnsi" w:cstheme="minorBidi"/>
              <w:noProof/>
              <w:color w:val="auto"/>
              <w:sz w:val="22"/>
              <w:szCs w:val="22"/>
            </w:rPr>
            <w:tab/>
          </w:r>
          <w:r>
            <w:rPr>
              <w:rStyle w:val="Hyperlink"/>
              <w:noProof/>
            </w:rPr>
            <w:t>Table of Contents</w:t>
          </w:r>
          <w:r>
            <w:rPr>
              <w:noProof/>
              <w:webHidden/>
            </w:rPr>
            <w:tab/>
          </w:r>
          <w:r>
            <w:rPr>
              <w:noProof/>
              <w:webHidden/>
            </w:rPr>
            <w:fldChar w:fldCharType="begin"/>
          </w:r>
          <w:r>
            <w:rPr>
              <w:noProof/>
              <w:webHidden/>
            </w:rPr>
            <w:instrText xml:space="preserve"> PAGEREF _Toc86782845 \h </w:instrText>
          </w:r>
          <w:r>
            <w:rPr>
              <w:noProof/>
              <w:webHidden/>
            </w:rPr>
          </w:r>
          <w:r>
            <w:rPr>
              <w:noProof/>
              <w:webHidden/>
            </w:rPr>
            <w:fldChar w:fldCharType="separate"/>
          </w:r>
          <w:ins w:id="281" w:author="Baker, Stuart" w:date="2022-02-06T20:53:00Z">
            <w:r>
              <w:rPr>
                <w:noProof/>
                <w:webHidden/>
              </w:rPr>
              <w:t>11</w:t>
            </w:r>
          </w:ins>
          <w:del w:id="282" w:author="Baker, Stuart" w:date="2022-02-06T20:53:00Z">
            <w:r>
              <w:rPr>
                <w:noProof/>
                <w:webHidden/>
              </w:rPr>
              <w:delText>9</w:delText>
            </w:r>
          </w:del>
          <w:r>
            <w:rPr>
              <w:noProof/>
              <w:webHidden/>
            </w:rPr>
            <w:fldChar w:fldCharType="end"/>
          </w:r>
          <w:r>
            <w:rPr>
              <w:noProof/>
            </w:rPr>
            <w:fldChar w:fldCharType="end"/>
          </w:r>
        </w:p>
        <w:p>
          <w:r>
            <w:rPr>
              <w:b/>
              <w:bCs/>
              <w:noProof/>
            </w:rPr>
            <w:fldChar w:fldCharType="end"/>
          </w:r>
        </w:p>
      </w:sdtContent>
    </w:sdt>
    <w:p>
      <w:pPr>
        <w:sectPr>
          <w:footerReference w:type="even" r:id="rId12"/>
          <w:footerReference w:type="default" r:id="rId13"/>
          <w:headerReference w:type="first" r:id="rId14"/>
          <w:footerReference w:type="first" r:id="rId15"/>
          <w:pgSz w:w="12240" w:h="15840" w:code="1"/>
          <w:pgMar w:top="864" w:right="1440" w:bottom="864" w:left="1152" w:header="288" w:footer="648" w:gutter="0"/>
          <w:lnNumType w:countBy="5" w:restart="continuous"/>
          <w:cols w:space="720"/>
          <w:titlePg/>
          <w:docGrid w:linePitch="326"/>
        </w:sectPr>
      </w:pPr>
    </w:p>
    <w:p>
      <w:pPr>
        <w:autoSpaceDE w:val="0"/>
        <w:autoSpaceDN w:val="0"/>
        <w:adjustRightInd w:val="0"/>
        <w:spacing w:after="80"/>
        <w:rPr>
          <w:rFonts w:ascii="Arial" w:hAnsi="Arial" w:cs="Arial"/>
          <w:b/>
          <w:bCs/>
          <w:sz w:val="26"/>
          <w:szCs w:val="26"/>
        </w:rPr>
        <w:sectPr>
          <w:headerReference w:type="default" r:id="rId16"/>
          <w:pgSz w:w="12240" w:h="15840" w:code="1"/>
          <w:pgMar w:top="864" w:right="1440" w:bottom="864" w:left="1152" w:header="288" w:footer="648" w:gutter="0"/>
          <w:cols w:space="144"/>
          <w:docGrid w:linePitch="326"/>
        </w:sectPr>
      </w:pPr>
      <w:r>
        <w:rPr>
          <w:rFonts w:ascii="Arial" w:hAnsi="Arial" w:cs="Arial"/>
          <w:b/>
          <w:bCs/>
          <w:sz w:val="26"/>
          <w:szCs w:val="26"/>
        </w:rPr>
        <w:lastRenderedPageBreak/>
        <w:t>Important Notices and Disclaimers Concerning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The Standards (S), Recommended Practices (RP), Technical Note (TN),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Notice and Disclaimer of Liability Concerning the Use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engineering, and industry-based expertise. Volunteers are not necessarily members of NMRA, and participate without compensation from NMRA.</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 the material contained in NMRA Standards documents is free from patent infringement. NMRA Standards documents are supplied “AS IS” and “WITH ALL FAULTS.”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of the art and comments received from users of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IN NO EVENT SHALL NMRA BE LIABLE FOR ANY DIRECT, INDIRECT, INCIDENTAL, SPECIAL, EXEMPLARY, OR CONSEQUENTIAL DAMAGES (INCLUDING, BUT NOT LIMITED TO: THE NEED TO PROCURE SUBSTITUTE GOODS OR SERVICES; LOSS OF USE, DATA, OR PROFITS; OR BUSINESS INTERRUPTION) HOWEVER CAUSED AND ON ANY THEORY OF LIABILITY, WHETHER IN CONTRACT, STRICT LIABILITY, OR TORT (INCLUDING NEGLIGENCE OR OTHERWISE) ARISING IN ANY WAY OUT OF THE PUBLICATION, USE OF, OR RELIANCE UPON ANY STANDARD OR RECOMMENDED PRACTICE, EVEN IF ADVISED OF THE POSSIBILITY OF SUCH DAMAGE AND REGARDLESS OF WHETHER SUCH DAMAGE WAS FORESEEABLE.</w:t>
      </w:r>
    </w:p>
    <w:p>
      <w:pPr>
        <w:autoSpaceDE w:val="0"/>
        <w:autoSpaceDN w:val="0"/>
        <w:adjustRightInd w:val="0"/>
        <w:spacing w:after="80"/>
        <w:rPr>
          <w:rFonts w:ascii="Arial Narrow" w:hAnsi="Arial Narrow" w:cs="TimesNewRomanPSMT"/>
          <w:sz w:val="17"/>
          <w:szCs w:val="17"/>
        </w:rPr>
      </w:pP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Pr>
          <w:rFonts w:ascii="Arial Narrow" w:hAnsi="Arial Narrow" w:cs="TimesNewRomanPS-BoldMT"/>
          <w:b/>
          <w:bCs/>
          <w:sz w:val="17"/>
          <w:szCs w:val="17"/>
        </w:rPr>
        <w:t>Translations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NMRA’s development of NMRA Standards documents involves the review of documents in English only. In the event that an NMRA Standards document is translated, only the English version published by NMRA is the approved NMRA Standards document.</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Official Statements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A statement, written or oral, that is not processed in accordance with NMRA policies for distribution of NMRA communications, or approved by the Board of Directors, an officer or committee chairperson, shall not be considered or inferred to be the official position of NMRA or any of its committees and shall not be considered to be, nor be relied upon as, a formal position of NMRA.</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Comments on Standards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MT"/>
          <w:sz w:val="17"/>
          <w:szCs w:val="17"/>
        </w:rPr>
        <w:t xml:space="preserve">Comments for revision of NMRA Standards documents are welcome from any interested party, regardless of membership. However, </w:t>
      </w:r>
      <w:r>
        <w:rPr>
          <w:rFonts w:ascii="Arial Narrow" w:hAnsi="Arial Narrow" w:cs="TimesNewRomanPS-BoldMT"/>
          <w:b/>
          <w:bCs/>
          <w:sz w:val="17"/>
          <w:szCs w:val="17"/>
        </w:rPr>
        <w:t>NMRA does not provide interpretations, consulting information, or advice pertaining to NMRA Standards documents.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Suggestions for changes in documents should be in the form of a proposed change of text, together with appropriate supporting comments. Since NMRA standards represent a consensus of concerned interests, it is important that any responses to comments and questions also receive the concurrence of a balance of interests. For this reason, NMRA, its departments, Working Groups or committees cannot provide an instant response to comments, or questions except in those cases where the matter has previously been addressed. For the same reason, NMRA does not respond to interpretation requests. Any person who would like to participate in evaluating comments or in revisions to NMRA Standards documents may request participation in the relevant NMRA working group.</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Laws &amp; Regulations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Users of NMRA Standards documents should consult all applicable laws and regulations. Compliance with the provisions of any NMRA Standards document does not constitute compliance to any applicable regulatory requirements. Implementers of the standard are responsible for observing or referring to the applicable regulatory requirements. NMRA does not, by the publication of NMRA Standards documents, intend to urge action that is not in compliance with applicable laws, and NMRA Standards documents may not be construed as doing so.</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Copyrights</w:t>
      </w:r>
    </w:p>
    <w:p>
      <w:pPr>
        <w:autoSpaceDE w:val="0"/>
        <w:autoSpaceDN w:val="0"/>
        <w:adjustRightInd w:val="0"/>
        <w:spacing w:after="80"/>
        <w:rPr>
          <w:rFonts w:ascii="Arial Narrow" w:hAnsi="Arial Narrow" w:cs="TimesNewRomanPSMT"/>
          <w:sz w:val="17"/>
          <w:szCs w:val="17"/>
        </w:rPr>
      </w:pPr>
      <w:r>
        <w:rPr>
          <w:rFonts w:ascii="Arial Narrow" w:hAnsi="Arial Narrow" w:cs="TimesNewRomanPSMT"/>
          <w:sz w:val="17"/>
          <w:szCs w:val="17"/>
        </w:rPr>
        <w:t xml:space="preserve">NMRA Standards documents are copyrighted by NMRA under US and international copyright laws. They are made available by NMRA and are adopted for a wide variety of both public and private uses. These include both </w:t>
      </w:r>
      <w:proofErr w:type="gramStart"/>
      <w:r>
        <w:rPr>
          <w:rFonts w:ascii="Arial Narrow" w:hAnsi="Arial Narrow" w:cs="TimesNewRomanPSMT"/>
          <w:sz w:val="17"/>
          <w:szCs w:val="17"/>
        </w:rPr>
        <w:t>use</w:t>
      </w:r>
      <w:proofErr w:type="gramEnd"/>
      <w:r>
        <w:rPr>
          <w:rFonts w:ascii="Arial Narrow" w:hAnsi="Arial Narrow" w:cs="TimesNewRomanPSMT"/>
          <w:sz w:val="17"/>
          <w:szCs w:val="17"/>
        </w:rPr>
        <w:t>, by reference, in laws and regulations, and use in private self-regulation, standardization, and the promotion of modeling, structural and engineering practices and methods. By making NMRA Standards documents available for use and adoption by public authorities and private users, NMRA does not waive any rights in copyright to the NMRA Standards documents.</w:t>
      </w:r>
    </w:p>
    <w:p>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t>IMPORTANT NOTICE</w:t>
      </w:r>
    </w:p>
    <w:p>
      <w:pPr>
        <w:autoSpaceDE w:val="0"/>
        <w:autoSpaceDN w:val="0"/>
        <w:adjustRightInd w:val="0"/>
        <w:spacing w:after="80"/>
        <w:rPr>
          <w:rFonts w:ascii="Arial Narrow" w:hAnsi="Arial Narrow"/>
          <w:sz w:val="17"/>
          <w:szCs w:val="17"/>
        </w:rPr>
      </w:pPr>
      <w:r>
        <w:rPr>
          <w:rFonts w:ascii="Arial Narrow" w:hAnsi="Arial Narrow" w:cs="TimesNewRomanPSMT"/>
          <w:sz w:val="17"/>
          <w:szCs w:val="17"/>
        </w:rPr>
        <w:t>NMRA Standards documents do not guarantee or ensure safety, security, health, or environmental protection, or ensure against interference with or from other systems, devices or networks. NMRA Standards documents development activities consider research and information presented to the standards development group in developing any safety recommendations. Other information about safety practices, changes in technology or technology implementation, or impact by peripheral systems also may be pertinent to safety considerations during implementation of the standard. Implementers and users of NMRA Standards documents are responsible for determining and complying with all appropriate safety, security, environmental, health, and interference protection practices and all applicable laws and regulations.</w:t>
      </w:r>
    </w:p>
    <w:sectPr>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tc>
        <w:tcPr>
          <w:tcW w:w="1384" w:type="pct"/>
        </w:tcPr>
        <w:p>
          <w:pPr>
            <w:pStyle w:val="Footer"/>
          </w:pPr>
        </w:p>
      </w:tc>
      <w:tc>
        <w:tcPr>
          <w:tcW w:w="3616" w:type="pct"/>
        </w:tcPr>
        <w:p>
          <w:pPr>
            <w:jc w:val="right"/>
          </w:pPr>
          <w:r>
            <w:fldChar w:fldCharType="begin"/>
          </w:r>
          <w:r>
            <w:instrText xml:space="preserve"> DOCPROPERTY "Company"  \* MERGEFORMAT </w:instrText>
          </w:r>
          <w:r>
            <w:fldChar w:fldCharType="separate"/>
          </w:r>
          <w:r>
            <w:t xml:space="preserve">© </w:t>
          </w:r>
          <w:proofErr w:type="spellStart"/>
          <w:r>
            <w:t>yyyy</w:t>
          </w:r>
          <w:proofErr w:type="spellEnd"/>
          <w:r>
            <w:t xml:space="preserve"> – </w:t>
          </w:r>
          <w:proofErr w:type="spellStart"/>
          <w:r>
            <w:t>yyyy</w:t>
          </w:r>
          <w:proofErr w:type="spellEnd"/>
          <w:r>
            <w:t xml:space="preserve"> National Model Railroad Association, Inc.</w:t>
          </w:r>
          <w:r>
            <w:fldChar w:fldCharType="end"/>
          </w:r>
        </w:p>
      </w:tc>
    </w:tr>
    <w:tr>
      <w:tc>
        <w:tcPr>
          <w:tcW w:w="1384" w:type="pct"/>
        </w:tcPr>
        <w:p>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p>
      </w:tc>
      <w:tc>
        <w:tcPr>
          <w:tcW w:w="3616" w:type="pct"/>
        </w:tcPr>
        <w:p>
          <w:pPr>
            <w:jc w:val="right"/>
          </w:pPr>
          <w:fldSimple w:instr=" TITLE  \* MERGEFORMAT ">
            <w:r>
              <w:t>X-9.99.99 Draft</w:t>
            </w:r>
          </w:fldSimple>
          <w:r>
            <w:t xml:space="preserve"> </w:t>
          </w:r>
          <w:fldSimple w:instr=" SUBJECT  \* MERGEFORMAT ">
            <w:r>
              <w:t>Brief Desc.</w:t>
            </w:r>
          </w:fldSimple>
        </w:p>
      </w:tc>
    </w:tr>
  </w:tbl>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478949830"/>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pStyle w:val="Footer"/>
      <w:tabs>
        <w:tab w:val="clear" w:pos="4320"/>
        <w:tab w:val="clear" w:pos="8640"/>
      </w:tabs>
      <w:spacing w:after="0"/>
    </w:pPr>
    <w:sdt>
      <w:sdtPr>
        <w:alias w:val="Title"/>
        <w:tag w:val=""/>
        <w:id w:val="99830729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153140277"/>
        <w:dataBinding w:prefixMappings="xmlns:ns0='http://purl.org/dc/elements/1.1/' xmlns:ns1='http://schemas.openxmlformats.org/package/2006/metadata/core-properties' " w:xpath="/ns1:coreProperties[1]/ns0:subject[1]" w:storeItemID="{6C3C8BC8-F283-45AE-878A-BAB7291924A1}"/>
        <w:text/>
      </w:sdtPr>
      <w:sdtContent>
        <w:del w:id="283" w:author="Baker, Stuart" w:date="2021-11-07T13:19:00Z">
          <w:r>
            <w:delText>Brief Desc.</w:delText>
          </w:r>
        </w:del>
        <w:ins w:id="284"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324172492"/>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285" w:author="Baker, Stuart" w:date="2021-11-07T20:24:00Z">
          <w:r>
            <w:rPr>
              <w:rStyle w:val="PageNumber"/>
            </w:rPr>
            <w:delText>Nov 2, 2021</w:delText>
          </w:r>
        </w:del>
        <w:ins w:id="286" w:author="Baker, Stuart" w:date="2022-02-11T19:43:00Z">
          <w:r>
            <w:rPr>
              <w:rStyle w:val="PageNumber"/>
            </w:rPr>
            <w:t>Feb 11, 2022</w:t>
          </w:r>
        </w:ins>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Company"/>
      <w:tag w:val=""/>
      <w:id w:val="1772364481"/>
      <w:dataBinding w:prefixMappings="xmlns:ns0='http://schemas.openxmlformats.org/officeDocument/2006/extended-properties' " w:xpath="/ns0:Properties[1]/ns0:Company[1]" w:storeItemID="{6668398D-A668-4E3E-A5EB-62B293D839F1}"/>
      <w:text/>
    </w:sdtPr>
    <w:sdtContent>
      <w:p>
        <w:pPr>
          <w:spacing w:after="0"/>
        </w:pPr>
        <w:r>
          <w:t>© 2022 National Model Railroad Association, Inc.</w:t>
        </w:r>
      </w:p>
    </w:sdtContent>
  </w:sdt>
  <w:p>
    <w:pPr>
      <w:spacing w:after="0"/>
    </w:pPr>
    <w:sdt>
      <w:sdtPr>
        <w:alias w:val="Title"/>
        <w:tag w:val=""/>
        <w:id w:val="-617983614"/>
        <w:dataBinding w:prefixMappings="xmlns:ns0='http://purl.org/dc/elements/1.1/' xmlns:ns1='http://schemas.openxmlformats.org/package/2006/metadata/core-properties' " w:xpath="/ns1:coreProperties[1]/ns0:title[1]" w:storeItemID="{6C3C8BC8-F283-45AE-878A-BAB7291924A1}"/>
        <w:text/>
      </w:sdtPr>
      <w:sdtContent>
        <w:r>
          <w:t>TN-9.2.1.1 Draft</w:t>
        </w:r>
      </w:sdtContent>
    </w:sdt>
    <w:r>
      <w:t xml:space="preserve"> </w:t>
    </w:r>
    <w:sdt>
      <w:sdtPr>
        <w:alias w:val="Subject"/>
        <w:tag w:val=""/>
        <w:id w:val="-2113655656"/>
        <w:dataBinding w:prefixMappings="xmlns:ns0='http://purl.org/dc/elements/1.1/' xmlns:ns1='http://schemas.openxmlformats.org/package/2006/metadata/core-properties' " w:xpath="/ns1:coreProperties[1]/ns0:subject[1]" w:storeItemID="{6C3C8BC8-F283-45AE-878A-BAB7291924A1}"/>
        <w:text/>
      </w:sdtPr>
      <w:sdtContent>
        <w:del w:id="291" w:author="Baker, Stuart" w:date="2021-11-07T13:19:00Z">
          <w:r>
            <w:delText>Brief Desc.</w:delText>
          </w:r>
        </w:del>
        <w:ins w:id="292" w:author="Baker, Stuart" w:date="2021-11-07T13:19:00Z">
          <w:r>
            <w:t>Advanced Extended Packet Formats</w:t>
          </w:r>
        </w:ins>
      </w:sdtContent>
    </w:sdt>
    <w:r>
      <w:ptab w:relativeTo="margin" w:alignment="right" w:leader="none"/>
    </w:r>
    <w:r>
      <w:t xml:space="preserve"> 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Pr>
        <w:rStyle w:val="PageNumber"/>
        <w:noProof/>
      </w:rPr>
      <w:t>2</w:t>
    </w:r>
    <w:r>
      <w:rPr>
        <w:rStyle w:val="PageNumber"/>
      </w:rPr>
      <w:fldChar w:fldCharType="end"/>
    </w:r>
    <w:r>
      <w:rPr>
        <w:rStyle w:val="PageNumber"/>
      </w:rPr>
      <w:t xml:space="preserve"> – </w:t>
    </w:r>
    <w:sdt>
      <w:sdtPr>
        <w:rPr>
          <w:rStyle w:val="PageNumber"/>
        </w:rPr>
        <w:alias w:val="Publish Date"/>
        <w:tag w:val=""/>
        <w:id w:val="-824500248"/>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del w:id="293" w:author="Baker, Stuart" w:date="2021-11-07T20:24:00Z">
          <w:r>
            <w:rPr>
              <w:rStyle w:val="PageNumber"/>
            </w:rPr>
            <w:delText>Nov 2, 2021</w:delText>
          </w:r>
        </w:del>
        <w:ins w:id="294" w:author="Baker, Stuart" w:date="2022-02-11T19:43:00Z">
          <w:r>
            <w:rPr>
              <w:rStyle w:val="PageNumber"/>
            </w:rPr>
            <w:t>Feb 11, 2022</w:t>
          </w:r>
        </w:ins>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footnote>
  <w:footnote w:type="continuationSeparator" w:id="0">
    <w:p>
      <w:r>
        <w:continuationSeparator/>
      </w:r>
    </w:p>
  </w:footnote>
  <w:footnote w:id="1">
    <w:p>
      <w:pPr>
        <w:pStyle w:val="FootnoteText"/>
      </w:pPr>
      <w:ins w:id="50" w:author="Baker, Stuart" w:date="2021-11-07T13:24:00Z">
        <w:r>
          <w:rPr>
            <w:rStyle w:val="FootnoteReference"/>
          </w:rPr>
          <w:footnoteRef/>
        </w:r>
        <w:r>
          <w:t xml:space="preserve"> A Packet timeout can be defined as not receiving a valid DCC packet start bit for 25*2*60 </w:t>
        </w:r>
      </w:ins>
      <w:ins w:id="51" w:author="Baker, Stuart" w:date="2021-11-07T13:25:00Z">
        <w:r>
          <w:t>microseconds</w:t>
        </w:r>
      </w:ins>
      <w:ins w:id="52" w:author="Baker, Stuart" w:date="2021-11-07T13:24:00Z">
        <w:r>
          <w:t xml:space="preserve"> after the last packet end bit.</w:t>
        </w:r>
      </w:ins>
    </w:p>
  </w:footnote>
  <w:footnote w:id="2">
    <w:p>
      <w:pPr>
        <w:pStyle w:val="FootnoteText"/>
      </w:pPr>
      <w:ins w:id="164" w:author="Baker, Stuart" w:date="2021-11-07T14:08:00Z">
        <w:r>
          <w:rPr>
            <w:rStyle w:val="FootnoteReference"/>
          </w:rPr>
          <w:footnoteRef/>
        </w:r>
        <w:r>
          <w:t xml:space="preserve"> A wrong solution is to use 8 random bytes and cycle through them byte wise. This will only use 3-6 bits per byte.</w:t>
        </w:r>
      </w:ins>
    </w:p>
  </w:footnote>
  <w:footnote w:id="3">
    <w:p>
      <w:pPr>
        <w:pStyle w:val="FootnoteText"/>
      </w:pPr>
      <w:ins w:id="169" w:author="Baker, Stuart" w:date="2021-11-07T14:09:00Z">
        <w:r>
          <w:rPr>
            <w:rStyle w:val="FootnoteReference"/>
          </w:rPr>
          <w:footnoteRef/>
        </w:r>
        <w:r>
          <w:t xml:space="preserve"> This is guaranteed to produce 44 bits that differ for each Unique ID, because you can take (Output * 0xFFFFFFFFFFD) &amp; 0xFFFFFFFFFFF and get back the Unique ID. The MSB bits have to be used first, because the LSB does not depend on the manufacturer ID, just the low bits of the unique ID. It is better to use a modulus that is not a power of two, but in that case the processor or the code has to support integer div/mod operation. It is acceptable to hardcode this transformed unique ID at manufacturing time.</w:t>
        </w:r>
      </w:ins>
    </w:p>
  </w:footnote>
  <w:footnote w:id="4">
    <w:p>
      <w:pPr>
        <w:pStyle w:val="FootnoteText"/>
      </w:pPr>
      <w:ins w:id="191" w:author="Baker, Stuart" w:date="2021-11-07T14:10:00Z">
        <w:r>
          <w:rPr>
            <w:rStyle w:val="FootnoteReference"/>
          </w:rPr>
          <w:footnoteRef/>
        </w:r>
        <w:r>
          <w:t xml:space="preserve"> Taking only the lowest 3 bits, for example to generate a random number in 0..7, will not provide good randomness in the early stages.</w:t>
        </w:r>
      </w:ins>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54"/>
      <w:gridCol w:w="268"/>
      <w:gridCol w:w="4121"/>
      <w:gridCol w:w="236"/>
      <w:gridCol w:w="1418"/>
      <w:gridCol w:w="2546"/>
    </w:tblGrid>
    <w:tr>
      <w:tc>
        <w:tcPr>
          <w:tcW w:w="547" w:type="pct"/>
          <w:vMerge w:val="restart"/>
          <w:tcBorders>
            <w:top w:val="nil"/>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1" w:type="pct"/>
          <w:tcBorders>
            <w:top w:val="nil"/>
            <w:left w:val="nil"/>
            <w:bottom w:val="nil"/>
          </w:tcBorders>
        </w:tcPr>
        <w:p/>
      </w:tc>
      <w:tc>
        <w:tcPr>
          <w:tcW w:w="2055" w:type="pct"/>
          <w:gridSpan w:val="2"/>
          <w:vAlign w:val="center"/>
        </w:tcPr>
        <w:p>
          <w:pPr>
            <w:pStyle w:val="Heading4"/>
            <w:numPr>
              <w:ilvl w:val="0"/>
              <w:numId w:val="0"/>
            </w:numPr>
            <w:spacing w:before="0" w:after="0"/>
            <w:jc w:val="center"/>
            <w:rPr>
              <w:rStyle w:val="Strong"/>
            </w:rPr>
          </w:pPr>
          <w:r>
            <w:rPr>
              <w:rStyle w:val="Strong"/>
            </w:rPr>
            <w:t>NMRA Technical Note</w:t>
          </w:r>
        </w:p>
      </w:tc>
    </w:tr>
    <w:tr>
      <w:tc>
        <w:tcPr>
          <w:tcW w:w="547" w:type="pct"/>
          <w:vMerge/>
          <w:tcBorders>
            <w:left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tc>
      <w:sdt>
        <w:sdtPr>
          <w:alias w:val="Subject"/>
          <w:tag w:val=""/>
          <w:id w:val="1216005313"/>
          <w:dataBinding w:prefixMappings="xmlns:ns0='http://purl.org/dc/elements/1.1/' xmlns:ns1='http://schemas.openxmlformats.org/package/2006/metadata/core-properties' " w:xpath="/ns1:coreProperties[1]/ns0:subject[1]" w:storeItemID="{6C3C8BC8-F283-45AE-878A-BAB7291924A1}"/>
          <w:text/>
        </w:sdtPr>
        <w:sdtContent>
          <w:tc>
            <w:tcPr>
              <w:tcW w:w="2055" w:type="pct"/>
              <w:gridSpan w:val="2"/>
              <w:vAlign w:val="center"/>
            </w:tcPr>
            <w:p>
              <w:pPr>
                <w:jc w:val="center"/>
              </w:pPr>
              <w:ins w:id="287" w:author="Baker, Stuart" w:date="2021-11-07T13:19:00Z">
                <w:r>
                  <w:t>Advanced Extended Packet Formats</w:t>
                </w:r>
              </w:ins>
              <w:del w:id="288" w:author="Baker, Stuart" w:date="2021-11-07T13:19:00Z">
                <w:r>
                  <w:delText>Brief Desc.</w:delText>
                </w:r>
              </w:del>
            </w:p>
          </w:tc>
        </w:sdtContent>
      </w:sdt>
    </w:tr>
    <w:tr>
      <w:tc>
        <w:tcPr>
          <w:tcW w:w="547" w:type="pct"/>
          <w:vMerge/>
          <w:tcBorders>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137" w:type="pct"/>
          <w:tcBorders>
            <w:top w:val="nil"/>
            <w:left w:val="nil"/>
            <w:bottom w:val="nil"/>
            <w:right w:val="nil"/>
          </w:tcBorders>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1" w:type="pct"/>
          <w:tcBorders>
            <w:top w:val="nil"/>
            <w:left w:val="nil"/>
            <w:bottom w:val="nil"/>
          </w:tcBorders>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sdt>
        <w:sdtPr>
          <w:rPr>
            <w:rFonts w:ascii="CG Times" w:hAnsi="CG Times"/>
            <w:sz w:val="20"/>
          </w:rPr>
          <w:alias w:val="Publish Date"/>
          <w:tag w:val=""/>
          <w:id w:val="1853835996"/>
          <w:dataBinding w:prefixMappings="xmlns:ns0='http://schemas.microsoft.com/office/2006/coverPageProps' " w:xpath="/ns0:CoverPageProperties[1]/ns0:PublishDate[1]" w:storeItemID="{55AF091B-3C7A-41E3-B477-F2FDAA23CFDA}"/>
          <w:date w:fullDate="2022-02-11T00:00:00Z">
            <w:dateFormat w:val="MMM d, yyyy"/>
            <w:lid w:val="en-US"/>
            <w:storeMappedDataAs w:val="dateTime"/>
            <w:calendar w:val="gregorian"/>
          </w:date>
        </w:sdtPr>
        <w:sdtContent>
          <w:tc>
            <w:tcPr>
              <w:tcW w:w="735" w:type="pct"/>
              <w:vAlign w:val="center"/>
            </w:tcPr>
            <w:p>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del w:id="289" w:author="Baker, Stuart" w:date="2021-11-07T20:24:00Z">
                <w:r>
                  <w:rPr>
                    <w:rFonts w:ascii="CG Times" w:hAnsi="CG Times"/>
                    <w:sz w:val="20"/>
                  </w:rPr>
                  <w:delText>Nov 2, 2021</w:delText>
                </w:r>
              </w:del>
              <w:ins w:id="290" w:author="Baker, Stuart" w:date="2022-02-11T19:43:00Z">
                <w:r>
                  <w:rPr>
                    <w:rFonts w:ascii="CG Times" w:hAnsi="CG Times"/>
                    <w:sz w:val="20"/>
                  </w:rPr>
                  <w:t>Feb 11, 2022</w:t>
                </w:r>
              </w:ins>
            </w:p>
          </w:tc>
        </w:sdtContent>
      </w:sdt>
      <w:sdt>
        <w:sdtPr>
          <w:rPr>
            <w:rFonts w:ascii="CG Times" w:hAnsi="CG Times"/>
          </w:rPr>
          <w:alias w:val="Title"/>
          <w:tag w:val=""/>
          <w:id w:val="-1136491503"/>
          <w:dataBinding w:prefixMappings="xmlns:ns0='http://purl.org/dc/elements/1.1/' xmlns:ns1='http://schemas.openxmlformats.org/package/2006/metadata/core-properties' " w:xpath="/ns1:coreProperties[1]/ns0:title[1]" w:storeItemID="{6C3C8BC8-F283-45AE-878A-BAB7291924A1}"/>
          <w:text/>
        </w:sdtPr>
        <w:sdtContent>
          <w:tc>
            <w:tcPr>
              <w:tcW w:w="1319" w:type="pct"/>
              <w:vAlign w:val="center"/>
            </w:tcPr>
            <w:p>
              <w:pPr>
                <w:rPr>
                  <w:rFonts w:ascii="CG Times" w:hAnsi="CG Times"/>
                </w:rPr>
              </w:pPr>
              <w:r>
                <w:rPr>
                  <w:rFonts w:ascii="CG Times" w:hAnsi="CG Times"/>
                </w:rPr>
                <w:t>TN-9.2.1.1 Draft</w:t>
              </w:r>
            </w:p>
          </w:tc>
        </w:sdtContent>
      </w:sdt>
    </w:tr>
  </w:tbl>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5B42BC"/>
    <w:multiLevelType w:val="hybridMultilevel"/>
    <w:tmpl w:val="E0246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8EF63EC"/>
    <w:multiLevelType w:val="hybridMultilevel"/>
    <w:tmpl w:val="47DE6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EB13E21"/>
    <w:multiLevelType w:val="hybridMultilevel"/>
    <w:tmpl w:val="648CD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5" w15:restartNumberingAfterBreak="0">
    <w:nsid w:val="270C32C8"/>
    <w:multiLevelType w:val="hybridMultilevel"/>
    <w:tmpl w:val="D5906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7" w15:restartNumberingAfterBreak="0">
    <w:nsid w:val="385F649F"/>
    <w:multiLevelType w:val="hybridMultilevel"/>
    <w:tmpl w:val="E1169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500E4"/>
    <w:multiLevelType w:val="hybridMultilevel"/>
    <w:tmpl w:val="B8F4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78316F"/>
    <w:multiLevelType w:val="hybridMultilevel"/>
    <w:tmpl w:val="693203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607EC"/>
    <w:multiLevelType w:val="singleLevel"/>
    <w:tmpl w:val="40E273BC"/>
    <w:lvl w:ilvl="0">
      <w:start w:val="1"/>
      <w:numFmt w:val="decimal"/>
      <w:lvlText w:val="%1."/>
      <w:legacy w:legacy="1" w:legacySpace="0" w:legacyIndent="360"/>
      <w:lvlJc w:val="left"/>
      <w:pPr>
        <w:ind w:left="1440" w:hanging="360"/>
      </w:pPr>
    </w:lvl>
  </w:abstractNum>
  <w:abstractNum w:abstractNumId="21" w15:restartNumberingAfterBreak="0">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22" w15:restartNumberingAfterBreak="0">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DB2021"/>
    <w:multiLevelType w:val="hybridMultilevel"/>
    <w:tmpl w:val="89DAF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4"/>
  </w:num>
  <w:num w:numId="3">
    <w:abstractNumId w:val="16"/>
  </w:num>
  <w:num w:numId="4">
    <w:abstractNumId w:val="20"/>
  </w:num>
  <w:num w:numId="5">
    <w:abstractNumId w:val="27"/>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25"/>
  </w:num>
  <w:num w:numId="19">
    <w:abstractNumId w:val="26"/>
  </w:num>
  <w:num w:numId="20">
    <w:abstractNumId w:val="22"/>
  </w:num>
  <w:num w:numId="21">
    <w:abstractNumId w:val="13"/>
  </w:num>
  <w:num w:numId="22">
    <w:abstractNumId w:val="17"/>
  </w:num>
  <w:num w:numId="23">
    <w:abstractNumId w:val="19"/>
  </w:num>
  <w:num w:numId="24">
    <w:abstractNumId w:val="12"/>
  </w:num>
  <w:num w:numId="25">
    <w:abstractNumId w:val="15"/>
  </w:num>
  <w:num w:numId="26">
    <w:abstractNumId w:val="23"/>
  </w:num>
  <w:num w:numId="27">
    <w:abstractNumId w:val="18"/>
  </w:num>
  <w:num w:numId="28">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ker, Stuart">
    <w15:presenceInfo w15:providerId="AD" w15:userId="S-1-5-21-1315882459-817801392-1359842108-7353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pos w:val="sectEnd"/>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5:docId w15:val="{B6C14D0A-7ABD-40DF-9013-0A7DF5BA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uiPriority w:val="99"/>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uiPriority w:val="39"/>
    <w:rPr>
      <w:color w:val="000000"/>
      <w:sz w:val="20"/>
    </w:rPr>
  </w:style>
  <w:style w:type="paragraph" w:styleId="TOC2">
    <w:name w:val="toc 2"/>
    <w:basedOn w:val="Normal"/>
    <w:next w:val="Normal"/>
    <w:autoRedefine/>
    <w:uiPriority w:val="39"/>
    <w:pPr>
      <w:ind w:left="200"/>
    </w:pPr>
    <w:rPr>
      <w:color w:val="000000"/>
      <w:sz w:val="20"/>
    </w:rPr>
  </w:style>
  <w:style w:type="paragraph" w:styleId="TOC3">
    <w:name w:val="toc 3"/>
    <w:basedOn w:val="Normal"/>
    <w:next w:val="Normal"/>
    <w:autoRedefine/>
    <w:uiPriority w:val="39"/>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character" w:styleId="Strong">
    <w:name w:val="Strong"/>
    <w:basedOn w:val="DefaultParagraphFont"/>
    <w:qFormat/>
    <w:rPr>
      <w:b/>
      <w:bCs/>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 w:type="paragraph" w:styleId="TOCHeading">
    <w:name w:val="TOC Heading"/>
    <w:basedOn w:val="Heading1"/>
    <w:next w:val="Normal"/>
    <w:uiPriority w:val="39"/>
    <w:unhideWhenUsed/>
    <w:qFormat/>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14604">
      <w:bodyDiv w:val="1"/>
      <w:marLeft w:val="0"/>
      <w:marRight w:val="0"/>
      <w:marTop w:val="0"/>
      <w:marBottom w:val="0"/>
      <w:divBdr>
        <w:top w:val="none" w:sz="0" w:space="0" w:color="auto"/>
        <w:left w:val="none" w:sz="0" w:space="0" w:color="auto"/>
        <w:bottom w:val="none" w:sz="0" w:space="0" w:color="auto"/>
        <w:right w:val="none" w:sz="0" w:space="0" w:color="auto"/>
      </w:divBdr>
    </w:div>
    <w:div w:id="170536191">
      <w:bodyDiv w:val="1"/>
      <w:marLeft w:val="0"/>
      <w:marRight w:val="0"/>
      <w:marTop w:val="0"/>
      <w:marBottom w:val="0"/>
      <w:divBdr>
        <w:top w:val="none" w:sz="0" w:space="0" w:color="auto"/>
        <w:left w:val="none" w:sz="0" w:space="0" w:color="auto"/>
        <w:bottom w:val="none" w:sz="0" w:space="0" w:color="auto"/>
        <w:right w:val="none" w:sz="0" w:space="0" w:color="auto"/>
      </w:divBdr>
    </w:div>
    <w:div w:id="291400141">
      <w:bodyDiv w:val="1"/>
      <w:marLeft w:val="0"/>
      <w:marRight w:val="0"/>
      <w:marTop w:val="0"/>
      <w:marBottom w:val="0"/>
      <w:divBdr>
        <w:top w:val="none" w:sz="0" w:space="0" w:color="auto"/>
        <w:left w:val="none" w:sz="0" w:space="0" w:color="auto"/>
        <w:bottom w:val="none" w:sz="0" w:space="0" w:color="auto"/>
        <w:right w:val="none" w:sz="0" w:space="0" w:color="auto"/>
      </w:divBdr>
    </w:div>
    <w:div w:id="341587650">
      <w:bodyDiv w:val="1"/>
      <w:marLeft w:val="0"/>
      <w:marRight w:val="0"/>
      <w:marTop w:val="0"/>
      <w:marBottom w:val="0"/>
      <w:divBdr>
        <w:top w:val="none" w:sz="0" w:space="0" w:color="auto"/>
        <w:left w:val="none" w:sz="0" w:space="0" w:color="auto"/>
        <w:bottom w:val="none" w:sz="0" w:space="0" w:color="auto"/>
        <w:right w:val="none" w:sz="0" w:space="0" w:color="auto"/>
      </w:divBdr>
    </w:div>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679311494">
      <w:bodyDiv w:val="1"/>
      <w:marLeft w:val="0"/>
      <w:marRight w:val="0"/>
      <w:marTop w:val="0"/>
      <w:marBottom w:val="0"/>
      <w:divBdr>
        <w:top w:val="none" w:sz="0" w:space="0" w:color="auto"/>
        <w:left w:val="none" w:sz="0" w:space="0" w:color="auto"/>
        <w:bottom w:val="none" w:sz="0" w:space="0" w:color="auto"/>
        <w:right w:val="none" w:sz="0" w:space="0" w:color="auto"/>
      </w:divBdr>
    </w:div>
    <w:div w:id="834606766">
      <w:bodyDiv w:val="1"/>
      <w:marLeft w:val="0"/>
      <w:marRight w:val="0"/>
      <w:marTop w:val="0"/>
      <w:marBottom w:val="0"/>
      <w:divBdr>
        <w:top w:val="none" w:sz="0" w:space="0" w:color="auto"/>
        <w:left w:val="none" w:sz="0" w:space="0" w:color="auto"/>
        <w:bottom w:val="none" w:sz="0" w:space="0" w:color="auto"/>
        <w:right w:val="none" w:sz="0" w:space="0" w:color="auto"/>
      </w:divBdr>
    </w:div>
    <w:div w:id="926042549">
      <w:bodyDiv w:val="1"/>
      <w:marLeft w:val="0"/>
      <w:marRight w:val="0"/>
      <w:marTop w:val="0"/>
      <w:marBottom w:val="0"/>
      <w:divBdr>
        <w:top w:val="none" w:sz="0" w:space="0" w:color="auto"/>
        <w:left w:val="none" w:sz="0" w:space="0" w:color="auto"/>
        <w:bottom w:val="none" w:sz="0" w:space="0" w:color="auto"/>
        <w:right w:val="none" w:sz="0" w:space="0" w:color="auto"/>
      </w:divBdr>
    </w:div>
    <w:div w:id="1419866201">
      <w:bodyDiv w:val="1"/>
      <w:marLeft w:val="0"/>
      <w:marRight w:val="0"/>
      <w:marTop w:val="0"/>
      <w:marBottom w:val="0"/>
      <w:divBdr>
        <w:top w:val="none" w:sz="0" w:space="0" w:color="auto"/>
        <w:left w:val="none" w:sz="0" w:space="0" w:color="auto"/>
        <w:bottom w:val="none" w:sz="0" w:space="0" w:color="auto"/>
        <w:right w:val="none" w:sz="0" w:space="0" w:color="auto"/>
      </w:divBdr>
    </w:div>
    <w:div w:id="1437822899">
      <w:bodyDiv w:val="1"/>
      <w:marLeft w:val="0"/>
      <w:marRight w:val="0"/>
      <w:marTop w:val="0"/>
      <w:marBottom w:val="0"/>
      <w:divBdr>
        <w:top w:val="none" w:sz="0" w:space="0" w:color="auto"/>
        <w:left w:val="none" w:sz="0" w:space="0" w:color="auto"/>
        <w:bottom w:val="none" w:sz="0" w:space="0" w:color="auto"/>
        <w:right w:val="none" w:sz="0" w:space="0" w:color="auto"/>
      </w:divBdr>
    </w:div>
    <w:div w:id="1522234134">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1702319396">
      <w:bodyDiv w:val="1"/>
      <w:marLeft w:val="0"/>
      <w:marRight w:val="0"/>
      <w:marTop w:val="0"/>
      <w:marBottom w:val="0"/>
      <w:divBdr>
        <w:top w:val="none" w:sz="0" w:space="0" w:color="auto"/>
        <w:left w:val="none" w:sz="0" w:space="0" w:color="auto"/>
        <w:bottom w:val="none" w:sz="0" w:space="0" w:color="auto"/>
        <w:right w:val="none" w:sz="0" w:space="0" w:color="auto"/>
      </w:divBdr>
    </w:div>
    <w:div w:id="1780175394">
      <w:bodyDiv w:val="1"/>
      <w:marLeft w:val="0"/>
      <w:marRight w:val="0"/>
      <w:marTop w:val="0"/>
      <w:marBottom w:val="0"/>
      <w:divBdr>
        <w:top w:val="none" w:sz="0" w:space="0" w:color="auto"/>
        <w:left w:val="none" w:sz="0" w:space="0" w:color="auto"/>
        <w:bottom w:val="none" w:sz="0" w:space="0" w:color="auto"/>
        <w:right w:val="none" w:sz="0" w:space="0" w:color="auto"/>
      </w:divBdr>
    </w:div>
    <w:div w:id="2004506581">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 w:id="2072607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13302C-B2A2-46D0-A31C-0A535E5CF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577</TotalTime>
  <Pages>14</Pages>
  <Words>5270</Words>
  <Characters>30042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TN-9.2.1.1 Draft</vt:lpstr>
    </vt:vector>
  </TitlesOfParts>
  <Manager>Carl Smeigh</Manager>
  <Company>© 2022 National Model Railroad Association, Inc.</Company>
  <LinksUpToDate>false</LinksUpToDate>
  <CharactersWithSpaces>35242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TN-9.2.1.1 Draft</dc:title>
  <dc:subject>Advanced Extended Packet Formats</dc:subject>
  <dc:creator>Baker, Stuart</dc:creator>
  <cp:lastModifiedBy>Baker, Stuart</cp:lastModifiedBy>
  <cp:revision>23</cp:revision>
  <cp:lastPrinted>2011-06-18T21:26:00Z</cp:lastPrinted>
  <dcterms:created xsi:type="dcterms:W3CDTF">2021-11-02T23:41:00Z</dcterms:created>
  <dcterms:modified xsi:type="dcterms:W3CDTF">2022-02-12T01:56:00Z</dcterms:modified>
</cp:coreProperties>
</file>