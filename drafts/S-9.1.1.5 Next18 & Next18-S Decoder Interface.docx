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D17D9B" w:rsidRPr="00D17D9B" w:rsidRDefault="00D17D9B" w:rsidP="00D17D9B">
      <w:r w:rsidRPr="00D17D9B">
        <w:t>This standard defines a multi-pole interface for vehicles with limited installation volume for electronic components. It is suitable for N and TT gauges, as well as smaller vehicle installations in HO gauge.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D17D9B" w:rsidRDefault="00D17D9B" w:rsidP="00D17D9B">
      <w:pPr>
        <w:pStyle w:val="ListParagraph"/>
        <w:numPr>
          <w:ilvl w:val="0"/>
          <w:numId w:val="20"/>
        </w:numPr>
      </w:pPr>
      <w:r>
        <w:t>S-9.1.1 DCC Interfaces, which specifies general DCC interface requirements</w:t>
      </w:r>
    </w:p>
    <w:p w:rsidR="00623B38" w:rsidRDefault="00D17D9B" w:rsidP="00D17D9B">
      <w:pPr>
        <w:pStyle w:val="ListParagraph"/>
        <w:numPr>
          <w:ilvl w:val="0"/>
          <w:numId w:val="20"/>
        </w:numPr>
      </w:pPr>
      <w:r>
        <w:t>S-9.2.3 DCC Service Mode, which specifies service mode programming requirements</w:t>
      </w:r>
    </w:p>
    <w:p w:rsidR="00623B38" w:rsidRDefault="00623B38" w:rsidP="00623B38">
      <w:pPr>
        <w:pStyle w:val="Heading3"/>
      </w:pPr>
      <w:r>
        <w:t>Informative</w:t>
      </w:r>
    </w:p>
    <w:p w:rsidR="00D17D9B" w:rsidRDefault="00D17D9B" w:rsidP="00D17D9B">
      <w:pPr>
        <w:pStyle w:val="ListParagraph"/>
        <w:numPr>
          <w:ilvl w:val="0"/>
          <w:numId w:val="20"/>
        </w:numPr>
      </w:pPr>
      <w:r>
        <w:t>TN-9.1.1 DCC Interfaces, which provides commentary on general DCC interface requirements</w:t>
      </w:r>
    </w:p>
    <w:p w:rsidR="00D17D9B" w:rsidRDefault="00D17D9B" w:rsidP="00D17D9B">
      <w:pPr>
        <w:pStyle w:val="ListParagraph"/>
        <w:numPr>
          <w:ilvl w:val="0"/>
          <w:numId w:val="20"/>
        </w:numPr>
      </w:pPr>
      <w:r>
        <w:t>TN-9.1.1.5 Next18 and Next18-S Decoder Interface, which provides commentary on the Next18 and Next18-S decoder interface</w:t>
      </w:r>
    </w:p>
    <w:p w:rsidR="00D17D9B" w:rsidRDefault="00D17D9B" w:rsidP="00D17D9B">
      <w:pPr>
        <w:pStyle w:val="ListParagraph"/>
        <w:numPr>
          <w:ilvl w:val="0"/>
          <w:numId w:val="20"/>
        </w:numPr>
      </w:pPr>
      <w:r>
        <w:t>TI-9.1.1 Sources for Connectors for DCC, which provides a list of manufacturer part numbers for DCC interface connectors</w:t>
      </w:r>
    </w:p>
    <w:p w:rsidR="00D17D9B" w:rsidRDefault="00D17D9B" w:rsidP="00D17D9B">
      <w:pPr>
        <w:pStyle w:val="ListParagraph"/>
        <w:numPr>
          <w:ilvl w:val="0"/>
          <w:numId w:val="20"/>
        </w:numPr>
      </w:pPr>
      <w:r>
        <w:t>TI-9.2.3 Serial User Standard Interface for DCC, which provides information on SUSI</w:t>
      </w:r>
    </w:p>
    <w:p w:rsidR="00D17D9B" w:rsidRDefault="00D17D9B" w:rsidP="00D17D9B">
      <w:pPr>
        <w:pStyle w:val="ListParagraph"/>
        <w:numPr>
          <w:ilvl w:val="0"/>
          <w:numId w:val="20"/>
        </w:numPr>
      </w:pPr>
      <w:r>
        <w:t>RCN-118 Decoder Interfaces Next18/Next18-S, with which this standard is intended to be in harmony</w:t>
      </w:r>
      <w:ins w:id="0" w:author="Baker, Stuart" w:date="2020-09-02T23:32:00Z">
        <w:r w:rsidR="0038254B">
          <w:rPr>
            <w:rStyle w:val="EndnoteReference"/>
          </w:rPr>
          <w:endnoteReference w:id="1"/>
        </w:r>
      </w:ins>
    </w:p>
    <w:p w:rsidR="00623B38" w:rsidRDefault="00D17D9B" w:rsidP="00D17D9B">
      <w:pPr>
        <w:pStyle w:val="ListParagraph"/>
        <w:numPr>
          <w:ilvl w:val="0"/>
          <w:numId w:val="20"/>
        </w:numPr>
      </w:pPr>
      <w:r>
        <w:t>NEM 662 Electrical Interface Next 18, with which this standard is intended to be in harmony</w:t>
      </w:r>
      <w:ins w:id="3" w:author="Baker, Stuart" w:date="2020-09-02T23:33:00Z">
        <w:r w:rsidR="0038254B">
          <w:rPr>
            <w:rStyle w:val="EndnoteReference"/>
          </w:rPr>
          <w:endnoteReference w:id="2"/>
        </w:r>
      </w:ins>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17D9B" w:rsidP="00627D4B">
            <w:r>
              <w:t>Vehicle</w:t>
            </w:r>
          </w:p>
        </w:tc>
        <w:tc>
          <w:tcPr>
            <w:tcW w:w="7596" w:type="dxa"/>
          </w:tcPr>
          <w:p w:rsidR="00627D4B" w:rsidRDefault="00D17D9B" w:rsidP="00627D4B">
            <w:r w:rsidRPr="00D17D9B">
              <w:t>Mobile model railroad device. This includes locomotives and other rolling stock.</w:t>
            </w:r>
          </w:p>
        </w:tc>
      </w:tr>
      <w:tr w:rsidR="00627D4B" w:rsidTr="00627D4B">
        <w:tc>
          <w:tcPr>
            <w:tcW w:w="2268" w:type="dxa"/>
          </w:tcPr>
          <w:p w:rsidR="00627D4B" w:rsidRDefault="00D17D9B" w:rsidP="00627D4B">
            <w:r>
              <w:t>Decoder</w:t>
            </w:r>
          </w:p>
        </w:tc>
        <w:tc>
          <w:tcPr>
            <w:tcW w:w="7596" w:type="dxa"/>
          </w:tcPr>
          <w:p w:rsidR="00627D4B" w:rsidRDefault="00D17D9B" w:rsidP="00627D4B">
            <w:r w:rsidRPr="00D17D9B">
              <w:t>DCC receiver for controlling vehicle animation.</w:t>
            </w:r>
          </w:p>
        </w:tc>
      </w:tr>
      <w:tr w:rsidR="00627D4B" w:rsidTr="00627D4B">
        <w:tc>
          <w:tcPr>
            <w:tcW w:w="2268" w:type="dxa"/>
          </w:tcPr>
          <w:p w:rsidR="00627D4B" w:rsidRDefault="00D17D9B" w:rsidP="00627D4B">
            <w:r>
              <w:t>System Board</w:t>
            </w:r>
          </w:p>
        </w:tc>
        <w:tc>
          <w:tcPr>
            <w:tcW w:w="7596" w:type="dxa"/>
          </w:tcPr>
          <w:p w:rsidR="00627D4B" w:rsidRDefault="00D17D9B" w:rsidP="00627D4B">
            <w:r w:rsidRPr="00D17D9B">
              <w:t>Electronic circuit board that is considered part of the vehicle which a decoder is intended to be plugged into.</w:t>
            </w:r>
          </w:p>
        </w:tc>
      </w:tr>
      <w:tr w:rsidR="00627D4B" w:rsidTr="00627D4B">
        <w:tc>
          <w:tcPr>
            <w:tcW w:w="2268" w:type="dxa"/>
          </w:tcPr>
          <w:p w:rsidR="00627D4B" w:rsidRDefault="00D17D9B" w:rsidP="00627D4B">
            <w:r>
              <w:t>Train Bus</w:t>
            </w:r>
          </w:p>
        </w:tc>
        <w:tc>
          <w:tcPr>
            <w:tcW w:w="7596" w:type="dxa"/>
          </w:tcPr>
          <w:p w:rsidR="00627D4B" w:rsidRDefault="00D17D9B" w:rsidP="00627D4B">
            <w:r w:rsidRPr="00D17D9B">
              <w:t>Serial User Standard Interface (SUSI)</w:t>
            </w:r>
          </w:p>
        </w:tc>
      </w:tr>
    </w:tbl>
    <w:p w:rsidR="00983B36" w:rsidRDefault="00983B36" w:rsidP="00983B36">
      <w:pPr>
        <w:rPr>
          <w:rFonts w:ascii="Arial" w:hAnsi="Arial"/>
          <w:sz w:val="28"/>
          <w:szCs w:val="28"/>
        </w:rPr>
      </w:pPr>
      <w:r>
        <w:br w:type="page"/>
      </w:r>
    </w:p>
    <w:p w:rsidR="00627D4B" w:rsidRDefault="00D17D9B" w:rsidP="00D17D9B">
      <w:pPr>
        <w:pStyle w:val="Heading2"/>
      </w:pPr>
      <w:r>
        <w:lastRenderedPageBreak/>
        <w:t>Requirements</w:t>
      </w:r>
    </w:p>
    <w:p w:rsidR="00D17D9B" w:rsidRDefault="00D17D9B" w:rsidP="00D17D9B">
      <w:r w:rsidRPr="00D17D9B">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rsidR="00D17D9B" w:rsidRDefault="00D17D9B" w:rsidP="00D17D9B">
      <w:pPr>
        <w:pStyle w:val="Heading1"/>
      </w:pPr>
      <w:r>
        <w:t>Mechanical Properties</w:t>
      </w:r>
    </w:p>
    <w:p w:rsidR="00D17D9B" w:rsidRDefault="00D17D9B" w:rsidP="00D17D9B">
      <w:r w:rsidRPr="00D17D9B">
        <w:t>The interface consists of an enca</w:t>
      </w:r>
      <w:r w:rsidR="001178E1">
        <w:t>psulated 18-pin socket (</w:t>
      </w:r>
      <w:r w:rsidR="001178E1">
        <w:fldChar w:fldCharType="begin"/>
      </w:r>
      <w:r w:rsidR="001178E1">
        <w:instrText xml:space="preserve"> REF _Ref49975851 \h </w:instrText>
      </w:r>
      <w:r w:rsidR="001178E1">
        <w:fldChar w:fldCharType="separate"/>
      </w:r>
      <w:r w:rsidR="00627998">
        <w:t xml:space="preserve">Figure </w:t>
      </w:r>
      <w:r w:rsidR="00627998">
        <w:rPr>
          <w:noProof/>
        </w:rPr>
        <w:t>1</w:t>
      </w:r>
      <w:r w:rsidR="001178E1">
        <w:fldChar w:fldCharType="end"/>
      </w:r>
      <w:r w:rsidRPr="00D17D9B">
        <w:t>) on the system board of vehicle and the enca</w:t>
      </w:r>
      <w:r w:rsidR="001178E1">
        <w:t>psulated 18-pin header (</w:t>
      </w:r>
      <w:r w:rsidR="001178E1">
        <w:fldChar w:fldCharType="begin"/>
      </w:r>
      <w:r w:rsidR="001178E1">
        <w:instrText xml:space="preserve"> REF _Ref49975861 \h </w:instrText>
      </w:r>
      <w:r w:rsidR="001178E1">
        <w:fldChar w:fldCharType="separate"/>
      </w:r>
      <w:r w:rsidR="00627998">
        <w:t xml:space="preserve">Figure </w:t>
      </w:r>
      <w:r w:rsidR="00627998">
        <w:rPr>
          <w:noProof/>
        </w:rPr>
        <w:t>2</w:t>
      </w:r>
      <w:r w:rsidR="001178E1">
        <w:fldChar w:fldCharType="end"/>
      </w:r>
      <w:r w:rsidRPr="00D17D9B">
        <w:t>) on the decoder.</w:t>
      </w:r>
    </w:p>
    <w:p w:rsidR="00117F07" w:rsidRDefault="00117F07" w:rsidP="00D17D9B">
      <w:r>
        <w:rPr>
          <w:noProof/>
        </w:rPr>
        <w:drawing>
          <wp:anchor distT="0" distB="0" distL="114300" distR="114300" simplePos="0" relativeHeight="251658240" behindDoc="0" locked="0" layoutInCell="1" allowOverlap="1" wp14:anchorId="72120507" wp14:editId="3857BFED">
            <wp:simplePos x="0" y="0"/>
            <wp:positionH relativeFrom="margin">
              <wp:posOffset>1035685</wp:posOffset>
            </wp:positionH>
            <wp:positionV relativeFrom="paragraph">
              <wp:posOffset>0</wp:posOffset>
            </wp:positionV>
            <wp:extent cx="1627632" cy="950976"/>
            <wp:effectExtent l="0" t="0" r="0" b="1905"/>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27632" cy="9509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96AAD9C" wp14:editId="2C92EA3A">
            <wp:simplePos x="0" y="0"/>
            <wp:positionH relativeFrom="margin">
              <wp:posOffset>3416300</wp:posOffset>
            </wp:positionH>
            <wp:positionV relativeFrom="paragraph">
              <wp:posOffset>0</wp:posOffset>
            </wp:positionV>
            <wp:extent cx="1655064" cy="969264"/>
            <wp:effectExtent l="0" t="0" r="2540" b="2540"/>
            <wp:wrapSquare wrapText="bothSides"/>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55064" cy="969264"/>
                    </a:xfrm>
                    <a:prstGeom prst="rect">
                      <a:avLst/>
                    </a:prstGeom>
                  </pic:spPr>
                </pic:pic>
              </a:graphicData>
            </a:graphic>
            <wp14:sizeRelH relativeFrom="margin">
              <wp14:pctWidth>0</wp14:pctWidth>
            </wp14:sizeRelH>
            <wp14:sizeRelV relativeFrom="margin">
              <wp14:pctHeight>0</wp14:pctHeight>
            </wp14:sizeRelV>
          </wp:anchor>
        </w:drawing>
      </w:r>
    </w:p>
    <w:p w:rsidR="00D17D9B" w:rsidRDefault="00D17D9B" w:rsidP="00D17D9B"/>
    <w:p w:rsidR="00117F07" w:rsidRDefault="00117F07" w:rsidP="00D17D9B"/>
    <w:p w:rsidR="00117F07" w:rsidRDefault="00C7699E" w:rsidP="00D17D9B">
      <w:r>
        <w:rPr>
          <w:noProof/>
        </w:rPr>
        <mc:AlternateContent>
          <mc:Choice Requires="wps">
            <w:drawing>
              <wp:anchor distT="0" distB="0" distL="114300" distR="114300" simplePos="0" relativeHeight="251662336" behindDoc="0" locked="0" layoutInCell="1" allowOverlap="1" wp14:anchorId="1B308186" wp14:editId="2EE5ABFA">
                <wp:simplePos x="0" y="0"/>
                <wp:positionH relativeFrom="column">
                  <wp:posOffset>3405505</wp:posOffset>
                </wp:positionH>
                <wp:positionV relativeFrom="paragraph">
                  <wp:posOffset>80645</wp:posOffset>
                </wp:positionV>
                <wp:extent cx="1652270" cy="635"/>
                <wp:effectExtent l="0" t="0" r="5080" b="16510"/>
                <wp:wrapSquare wrapText="bothSides"/>
                <wp:docPr id="2" name="Text Box 2"/>
                <wp:cNvGraphicFramePr/>
                <a:graphic xmlns:a="http://schemas.openxmlformats.org/drawingml/2006/main">
                  <a:graphicData uri="http://schemas.microsoft.com/office/word/2010/wordprocessingShape">
                    <wps:wsp>
                      <wps:cNvSpPr txBox="1"/>
                      <wps:spPr>
                        <a:xfrm>
                          <a:off x="0" y="0"/>
                          <a:ext cx="1652270" cy="635"/>
                        </a:xfrm>
                        <a:prstGeom prst="rect">
                          <a:avLst/>
                        </a:prstGeom>
                        <a:noFill/>
                        <a:ln>
                          <a:noFill/>
                        </a:ln>
                        <a:effectLst/>
                      </wps:spPr>
                      <wps:txbx>
                        <w:txbxContent>
                          <w:p w:rsidR="00CC37F9" w:rsidRPr="00950230" w:rsidRDefault="00CC37F9" w:rsidP="00C427B1">
                            <w:pPr>
                              <w:pStyle w:val="Caption"/>
                              <w:rPr>
                                <w:noProof/>
                              </w:rPr>
                            </w:pPr>
                            <w:bookmarkStart w:id="6" w:name="_Ref49975851"/>
                            <w:r>
                              <w:t xml:space="preserve">Figure </w:t>
                            </w:r>
                            <w:fldSimple w:instr=" SEQ Figure \* ARABIC ">
                              <w:r w:rsidR="00627998">
                                <w:rPr>
                                  <w:noProof/>
                                </w:rPr>
                                <w:t>1</w:t>
                              </w:r>
                            </w:fldSimple>
                            <w:bookmarkEnd w:id="6"/>
                            <w:r>
                              <w:t>: 18-pin plug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8.15pt;margin-top:6.35pt;width:130.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" filled="f" stroked="f">
                <v:textbox style="mso-fit-shape-to-text:t" inset="0,0,0,0">
                  <w:txbxContent>
                    <w:p w:rsidR="00CC37F9" w:rsidRPr="00950230" w:rsidRDefault="00CC37F9" w:rsidP="00C427B1">
                      <w:pPr>
                        <w:pStyle w:val="Caption"/>
                        <w:rPr>
                          <w:noProof/>
                        </w:rPr>
                      </w:pPr>
                      <w:bookmarkStart w:id="7" w:name="_Ref49975851"/>
                      <w:r>
                        <w:t xml:space="preserve">Figure </w:t>
                      </w:r>
                      <w:r>
                        <w:fldChar w:fldCharType="begin"/>
                      </w:r>
                      <w:r>
                        <w:instrText xml:space="preserve"> SEQ Figure \* ARABIC </w:instrText>
                      </w:r>
                      <w:r>
                        <w:fldChar w:fldCharType="separate"/>
                      </w:r>
                      <w:r w:rsidR="00627998">
                        <w:rPr>
                          <w:noProof/>
                        </w:rPr>
                        <w:t>1</w:t>
                      </w:r>
                      <w:r>
                        <w:fldChar w:fldCharType="end"/>
                      </w:r>
                      <w:bookmarkEnd w:id="7"/>
                      <w:r>
                        <w:t>: 18-pin plug</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C03556F" wp14:editId="66F16554">
                <wp:simplePos x="0" y="0"/>
                <wp:positionH relativeFrom="column">
                  <wp:posOffset>1035685</wp:posOffset>
                </wp:positionH>
                <wp:positionV relativeFrom="paragraph">
                  <wp:posOffset>77470</wp:posOffset>
                </wp:positionV>
                <wp:extent cx="1623695" cy="635"/>
                <wp:effectExtent l="0" t="0" r="14605" b="16510"/>
                <wp:wrapSquare wrapText="bothSides"/>
                <wp:docPr id="1" name="Text Box 1"/>
                <wp:cNvGraphicFramePr/>
                <a:graphic xmlns:a="http://schemas.openxmlformats.org/drawingml/2006/main">
                  <a:graphicData uri="http://schemas.microsoft.com/office/word/2010/wordprocessingShape">
                    <wps:wsp>
                      <wps:cNvSpPr txBox="1"/>
                      <wps:spPr>
                        <a:xfrm>
                          <a:off x="0" y="0"/>
                          <a:ext cx="1623695" cy="635"/>
                        </a:xfrm>
                        <a:prstGeom prst="rect">
                          <a:avLst/>
                        </a:prstGeom>
                        <a:noFill/>
                        <a:ln>
                          <a:noFill/>
                        </a:ln>
                        <a:effectLst/>
                      </wps:spPr>
                      <wps:txbx>
                        <w:txbxContent>
                          <w:p w:rsidR="00CC37F9" w:rsidRPr="00C94D5F" w:rsidRDefault="00CC37F9" w:rsidP="00C427B1">
                            <w:pPr>
                              <w:pStyle w:val="Caption"/>
                              <w:rPr>
                                <w:noProof/>
                              </w:rPr>
                            </w:pPr>
                            <w:bookmarkStart w:id="7" w:name="_Ref49975861"/>
                            <w:r>
                              <w:t xml:space="preserve">Figure </w:t>
                            </w:r>
                            <w:fldSimple w:instr=" SEQ Figure \* ARABIC ">
                              <w:r w:rsidR="00627998">
                                <w:rPr>
                                  <w:noProof/>
                                </w:rPr>
                                <w:t>2</w:t>
                              </w:r>
                            </w:fldSimple>
                            <w:bookmarkEnd w:id="7"/>
                            <w:r>
                              <w:t>: 18-pin socket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 Box 1" o:spid="_x0000_s1027" type="#_x0000_t202" style="position:absolute;margin-left:81.55pt;margin-top:6.1pt;width:127.85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" filled="f" stroked="f">
                <v:textbox style="mso-fit-shape-to-text:t" inset="0,0,0,0">
                  <w:txbxContent>
                    <w:p w:rsidR="00CC37F9" w:rsidRPr="00C94D5F" w:rsidRDefault="00CC37F9" w:rsidP="00C427B1">
                      <w:pPr>
                        <w:pStyle w:val="Caption"/>
                        <w:rPr>
                          <w:noProof/>
                        </w:rPr>
                      </w:pPr>
                      <w:bookmarkStart w:id="9" w:name="_Ref49975861"/>
                      <w:r>
                        <w:t xml:space="preserve">Figure </w:t>
                      </w:r>
                      <w:r>
                        <w:fldChar w:fldCharType="begin"/>
                      </w:r>
                      <w:r>
                        <w:instrText xml:space="preserve"> SEQ Figure \* ARABIC </w:instrText>
                      </w:r>
                      <w:r>
                        <w:fldChar w:fldCharType="separate"/>
                      </w:r>
                      <w:r w:rsidR="00627998">
                        <w:rPr>
                          <w:noProof/>
                        </w:rPr>
                        <w:t>2</w:t>
                      </w:r>
                      <w:r>
                        <w:fldChar w:fldCharType="end"/>
                      </w:r>
                      <w:bookmarkEnd w:id="9"/>
                      <w:r>
                        <w:t>: 18-pin socket</w:t>
                      </w:r>
                    </w:p>
                  </w:txbxContent>
                </v:textbox>
                <w10:wrap type="square"/>
              </v:shape>
            </w:pict>
          </mc:Fallback>
        </mc:AlternateContent>
      </w:r>
    </w:p>
    <w:p w:rsidR="00C7699E" w:rsidRDefault="00C7699E" w:rsidP="00D17D9B"/>
    <w:p w:rsidR="00D17D9B" w:rsidRDefault="00D17D9B" w:rsidP="00D17D9B">
      <w:r>
        <w:t>The electrical connections are arranged symmetrically to prevent damages if installed in a rotated orientation. However, the vehicle shall reserve space such that intended installation orientation is obvious.</w:t>
      </w:r>
    </w:p>
    <w:p w:rsidR="00D17D9B" w:rsidRDefault="00D17D9B" w:rsidP="00D17D9B">
      <w:r>
        <w:t>The interface is divided into two installation volumes:</w:t>
      </w:r>
    </w:p>
    <w:p w:rsidR="00D17D9B" w:rsidRDefault="00D17D9B" w:rsidP="00D17D9B">
      <w:pPr>
        <w:pStyle w:val="ListParagraph"/>
        <w:numPr>
          <w:ilvl w:val="0"/>
          <w:numId w:val="21"/>
        </w:numPr>
      </w:pPr>
      <w:r>
        <w:t>Next18: Electronic components (locomotive and/or function decoder) without sound</w:t>
      </w:r>
    </w:p>
    <w:p w:rsidR="00D17D9B" w:rsidRDefault="00D17D9B" w:rsidP="00D17D9B">
      <w:pPr>
        <w:pStyle w:val="ListParagraph"/>
        <w:numPr>
          <w:ilvl w:val="0"/>
          <w:numId w:val="21"/>
        </w:numPr>
      </w:pPr>
      <w:r>
        <w:t>Next18-S: electronic components (locomotive and/or function decoder) with sound</w:t>
      </w:r>
    </w:p>
    <w:p w:rsidR="001178E1" w:rsidRDefault="001178E1" w:rsidP="00C427B1">
      <w:pPr>
        <w:pStyle w:val="Caption"/>
      </w:pPr>
      <w:bookmarkStart w:id="8" w:name="_Ref49975800"/>
      <w:r>
        <w:t xml:space="preserve">Table </w:t>
      </w:r>
      <w:fldSimple w:instr=" SEQ Table \* ARABIC ">
        <w:r w:rsidR="00627998">
          <w:rPr>
            <w:noProof/>
          </w:rPr>
          <w:t>1</w:t>
        </w:r>
      </w:fldSimple>
      <w:bookmarkEnd w:id="8"/>
      <w:ins w:id="9" w:author="Baker, Stuart" w:date="2020-09-02T23:41:00Z">
        <w:r w:rsidR="00627998">
          <w:t>: Decoder dimensions</w:t>
        </w:r>
      </w:ins>
    </w:p>
    <w:tbl>
      <w:tblPr>
        <w:tblStyle w:val="TableGrid"/>
        <w:tblW w:w="0" w:type="auto"/>
        <w:tblLook w:val="04A0" w:firstRow="1" w:lastRow="0" w:firstColumn="1" w:lastColumn="0" w:noHBand="0" w:noVBand="1"/>
      </w:tblPr>
      <w:tblGrid>
        <w:gridCol w:w="1310"/>
        <w:gridCol w:w="4738"/>
        <w:gridCol w:w="1908"/>
        <w:gridCol w:w="1908"/>
      </w:tblGrid>
      <w:tr w:rsidR="001178E1" w:rsidTr="00117F07">
        <w:tc>
          <w:tcPr>
            <w:tcW w:w="1310" w:type="dxa"/>
            <w:shd w:val="clear" w:color="auto" w:fill="BFBFBF" w:themeFill="background1" w:themeFillShade="BF"/>
          </w:tcPr>
          <w:p w:rsidR="00D17D9B" w:rsidRPr="00D17D9B" w:rsidRDefault="00D17D9B" w:rsidP="00D17D9B">
            <w:pPr>
              <w:jc w:val="center"/>
              <w:rPr>
                <w:b/>
              </w:rPr>
            </w:pPr>
            <w:r w:rsidRPr="00D17D9B">
              <w:rPr>
                <w:b/>
              </w:rPr>
              <w:t>Dimension</w:t>
            </w:r>
          </w:p>
        </w:tc>
        <w:tc>
          <w:tcPr>
            <w:tcW w:w="4738" w:type="dxa"/>
            <w:shd w:val="clear" w:color="auto" w:fill="BFBFBF" w:themeFill="background1" w:themeFillShade="BF"/>
          </w:tcPr>
          <w:p w:rsidR="00D17D9B" w:rsidRPr="00D17D9B" w:rsidRDefault="00D17D9B" w:rsidP="00D17D9B">
            <w:pPr>
              <w:jc w:val="center"/>
              <w:rPr>
                <w:b/>
              </w:rPr>
            </w:pPr>
            <w:r w:rsidRPr="00D17D9B">
              <w:rPr>
                <w:b/>
              </w:rPr>
              <w:t>Description</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w:t>
            </w:r>
          </w:p>
          <w:p w:rsidR="00D17D9B" w:rsidRPr="00D17D9B" w:rsidRDefault="00D17D9B" w:rsidP="00D17D9B">
            <w:pPr>
              <w:spacing w:after="0"/>
              <w:jc w:val="center"/>
              <w:rPr>
                <w:b/>
              </w:rPr>
            </w:pPr>
            <w:r w:rsidRPr="00D17D9B">
              <w:rPr>
                <w:b/>
              </w:rPr>
              <w:t>(without sound)</w:t>
            </w:r>
          </w:p>
        </w:tc>
        <w:tc>
          <w:tcPr>
            <w:tcW w:w="1908" w:type="dxa"/>
            <w:shd w:val="clear" w:color="auto" w:fill="BFBFBF" w:themeFill="background1" w:themeFillShade="BF"/>
          </w:tcPr>
          <w:p w:rsidR="00D17D9B" w:rsidRPr="00D17D9B" w:rsidRDefault="00D17D9B" w:rsidP="00D17D9B">
            <w:pPr>
              <w:spacing w:after="0"/>
              <w:jc w:val="center"/>
              <w:rPr>
                <w:b/>
              </w:rPr>
            </w:pPr>
            <w:r w:rsidRPr="00D17D9B">
              <w:rPr>
                <w:b/>
              </w:rPr>
              <w:t>Next18-S</w:t>
            </w:r>
          </w:p>
          <w:p w:rsidR="00D17D9B" w:rsidRPr="00D17D9B" w:rsidRDefault="00D17D9B" w:rsidP="00D17D9B">
            <w:pPr>
              <w:spacing w:after="0"/>
              <w:jc w:val="center"/>
              <w:rPr>
                <w:b/>
              </w:rPr>
            </w:pPr>
            <w:r w:rsidRPr="00D17D9B">
              <w:rPr>
                <w:b/>
              </w:rPr>
              <w:t>(with sound)</w:t>
            </w:r>
          </w:p>
        </w:tc>
      </w:tr>
      <w:tr w:rsidR="00D17D9B" w:rsidTr="00117F07">
        <w:tc>
          <w:tcPr>
            <w:tcW w:w="1310" w:type="dxa"/>
            <w:vAlign w:val="center"/>
          </w:tcPr>
          <w:p w:rsidR="00D17D9B" w:rsidRDefault="00D17D9B" w:rsidP="00D17D9B">
            <w:pPr>
              <w:jc w:val="center"/>
            </w:pPr>
            <w:r>
              <w:t>a</w:t>
            </w:r>
          </w:p>
        </w:tc>
        <w:tc>
          <w:tcPr>
            <w:tcW w:w="4738" w:type="dxa"/>
          </w:tcPr>
          <w:p w:rsidR="00D17D9B" w:rsidRDefault="00D17D9B" w:rsidP="00D17D9B">
            <w:r>
              <w:t>Decoder length</w:t>
            </w:r>
          </w:p>
        </w:tc>
        <w:tc>
          <w:tcPr>
            <w:tcW w:w="1908" w:type="dxa"/>
            <w:vAlign w:val="center"/>
          </w:tcPr>
          <w:p w:rsidR="00D17D9B" w:rsidRDefault="00D17D9B" w:rsidP="00D17D9B">
            <w:pPr>
              <w:jc w:val="center"/>
            </w:pPr>
            <w:r>
              <w:t>15.0mm</w:t>
            </w:r>
          </w:p>
        </w:tc>
        <w:tc>
          <w:tcPr>
            <w:tcW w:w="1908" w:type="dxa"/>
            <w:vAlign w:val="center"/>
          </w:tcPr>
          <w:p w:rsidR="00D17D9B" w:rsidRDefault="00D17D9B" w:rsidP="00D17D9B">
            <w:pPr>
              <w:jc w:val="center"/>
            </w:pPr>
            <w:r>
              <w:t>25.0mm</w:t>
            </w:r>
          </w:p>
        </w:tc>
      </w:tr>
      <w:tr w:rsidR="00D17D9B" w:rsidTr="00117F07">
        <w:tc>
          <w:tcPr>
            <w:tcW w:w="1310" w:type="dxa"/>
            <w:vAlign w:val="center"/>
          </w:tcPr>
          <w:p w:rsidR="00D17D9B" w:rsidRDefault="00D17D9B" w:rsidP="00D17D9B">
            <w:pPr>
              <w:jc w:val="center"/>
            </w:pPr>
            <w:r>
              <w:t>b</w:t>
            </w:r>
          </w:p>
        </w:tc>
        <w:tc>
          <w:tcPr>
            <w:tcW w:w="4738" w:type="dxa"/>
          </w:tcPr>
          <w:p w:rsidR="00D17D9B" w:rsidRDefault="00D17D9B" w:rsidP="00D17D9B">
            <w:r>
              <w:t>Decoder width</w:t>
            </w:r>
          </w:p>
        </w:tc>
        <w:tc>
          <w:tcPr>
            <w:tcW w:w="1908" w:type="dxa"/>
            <w:vAlign w:val="center"/>
          </w:tcPr>
          <w:p w:rsidR="00D17D9B" w:rsidRDefault="00D17D9B" w:rsidP="00D17D9B">
            <w:pPr>
              <w:jc w:val="center"/>
            </w:pPr>
            <w:r>
              <w:t>9.5mm</w:t>
            </w:r>
          </w:p>
        </w:tc>
        <w:tc>
          <w:tcPr>
            <w:tcW w:w="1908" w:type="dxa"/>
            <w:vAlign w:val="center"/>
          </w:tcPr>
          <w:p w:rsidR="00D17D9B" w:rsidRDefault="00D17D9B" w:rsidP="00D17D9B">
            <w:pPr>
              <w:jc w:val="center"/>
            </w:pPr>
            <w:r>
              <w:t>9.5mm</w:t>
            </w:r>
          </w:p>
        </w:tc>
      </w:tr>
      <w:tr w:rsidR="00D17D9B" w:rsidTr="00117F07">
        <w:tc>
          <w:tcPr>
            <w:tcW w:w="1310" w:type="dxa"/>
            <w:vAlign w:val="center"/>
          </w:tcPr>
          <w:p w:rsidR="00D17D9B" w:rsidRDefault="00D17D9B" w:rsidP="00D17D9B">
            <w:pPr>
              <w:jc w:val="center"/>
            </w:pPr>
            <w:r>
              <w:t>c</w:t>
            </w:r>
          </w:p>
        </w:tc>
        <w:tc>
          <w:tcPr>
            <w:tcW w:w="4738" w:type="dxa"/>
          </w:tcPr>
          <w:p w:rsidR="00D17D9B" w:rsidRDefault="00D17D9B" w:rsidP="00D17D9B">
            <w:r>
              <w:t>Decoder height</w:t>
            </w:r>
          </w:p>
        </w:tc>
        <w:tc>
          <w:tcPr>
            <w:tcW w:w="1908" w:type="dxa"/>
            <w:vAlign w:val="center"/>
          </w:tcPr>
          <w:p w:rsidR="00D17D9B" w:rsidRDefault="00D17D9B" w:rsidP="00D17D9B">
            <w:pPr>
              <w:jc w:val="center"/>
            </w:pPr>
            <w:r>
              <w:t>2.9mm</w:t>
            </w:r>
          </w:p>
        </w:tc>
        <w:tc>
          <w:tcPr>
            <w:tcW w:w="1908" w:type="dxa"/>
            <w:vAlign w:val="center"/>
          </w:tcPr>
          <w:p w:rsidR="00D17D9B" w:rsidRDefault="00D17D9B" w:rsidP="00D17D9B">
            <w:pPr>
              <w:jc w:val="center"/>
            </w:pPr>
            <w:r>
              <w:t>4.1mm</w:t>
            </w:r>
          </w:p>
        </w:tc>
      </w:tr>
      <w:tr w:rsidR="00D17D9B" w:rsidTr="00117F07">
        <w:tc>
          <w:tcPr>
            <w:tcW w:w="1310" w:type="dxa"/>
            <w:vAlign w:val="center"/>
          </w:tcPr>
          <w:p w:rsidR="00D17D9B" w:rsidRDefault="00D17D9B" w:rsidP="00D17D9B">
            <w:pPr>
              <w:jc w:val="center"/>
            </w:pPr>
            <w:r>
              <w:t>d</w:t>
            </w:r>
          </w:p>
        </w:tc>
        <w:tc>
          <w:tcPr>
            <w:tcW w:w="4738" w:type="dxa"/>
          </w:tcPr>
          <w:p w:rsidR="00D17D9B" w:rsidRDefault="00D17D9B" w:rsidP="00D17D9B">
            <w:r>
              <w:t>Distance from edge of decoder to center of connector</w:t>
            </w:r>
          </w:p>
        </w:tc>
        <w:tc>
          <w:tcPr>
            <w:tcW w:w="1908" w:type="dxa"/>
            <w:vAlign w:val="center"/>
          </w:tcPr>
          <w:p w:rsidR="00D17D9B" w:rsidRDefault="00D17D9B" w:rsidP="00D17D9B">
            <w:pPr>
              <w:jc w:val="center"/>
            </w:pPr>
            <w:r>
              <w:t>2.5mm</w:t>
            </w:r>
          </w:p>
        </w:tc>
        <w:tc>
          <w:tcPr>
            <w:tcW w:w="1908" w:type="dxa"/>
            <w:vAlign w:val="center"/>
          </w:tcPr>
          <w:p w:rsidR="00D17D9B" w:rsidRDefault="00D17D9B" w:rsidP="00D17D9B">
            <w:pPr>
              <w:jc w:val="center"/>
            </w:pPr>
            <w:r>
              <w:t>2.5mm</w:t>
            </w:r>
          </w:p>
        </w:tc>
      </w:tr>
      <w:tr w:rsidR="00D17D9B" w:rsidTr="00117F07">
        <w:tc>
          <w:tcPr>
            <w:tcW w:w="1310" w:type="dxa"/>
            <w:vAlign w:val="center"/>
          </w:tcPr>
          <w:p w:rsidR="00D17D9B" w:rsidRDefault="00D17D9B" w:rsidP="00D17D9B">
            <w:pPr>
              <w:jc w:val="center"/>
            </w:pPr>
            <w:r>
              <w:t>e</w:t>
            </w:r>
          </w:p>
        </w:tc>
        <w:tc>
          <w:tcPr>
            <w:tcW w:w="4738" w:type="dxa"/>
          </w:tcPr>
          <w:p w:rsidR="00D17D9B" w:rsidRDefault="00D17D9B" w:rsidP="00D17D9B">
            <w:r>
              <w:t>Distance from decoder edge to assembly with max height of 0.5mm</w:t>
            </w:r>
          </w:p>
        </w:tc>
        <w:tc>
          <w:tcPr>
            <w:tcW w:w="1908" w:type="dxa"/>
            <w:vAlign w:val="center"/>
          </w:tcPr>
          <w:p w:rsidR="00D17D9B" w:rsidRDefault="00D17D9B" w:rsidP="00D17D9B">
            <w:pPr>
              <w:jc w:val="center"/>
            </w:pPr>
            <w:r>
              <w:t>5.4mm</w:t>
            </w:r>
          </w:p>
        </w:tc>
        <w:tc>
          <w:tcPr>
            <w:tcW w:w="1908" w:type="dxa"/>
            <w:vAlign w:val="center"/>
          </w:tcPr>
          <w:p w:rsidR="00D17D9B" w:rsidRDefault="00D17D9B" w:rsidP="00D17D9B">
            <w:pPr>
              <w:jc w:val="center"/>
            </w:pPr>
            <w:r>
              <w:t>5.4mm</w:t>
            </w:r>
          </w:p>
        </w:tc>
      </w:tr>
      <w:tr w:rsidR="00D17D9B" w:rsidTr="00117F07">
        <w:tc>
          <w:tcPr>
            <w:tcW w:w="1310" w:type="dxa"/>
            <w:vAlign w:val="center"/>
          </w:tcPr>
          <w:p w:rsidR="00D17D9B" w:rsidRDefault="00D17D9B" w:rsidP="00D17D9B">
            <w:pPr>
              <w:jc w:val="center"/>
            </w:pPr>
            <w:r>
              <w:t>f</w:t>
            </w:r>
          </w:p>
        </w:tc>
        <w:tc>
          <w:tcPr>
            <w:tcW w:w="4738" w:type="dxa"/>
          </w:tcPr>
          <w:p w:rsidR="00D17D9B" w:rsidRDefault="00D17D9B" w:rsidP="00D17D9B">
            <w:r>
              <w:t>Distance from decoder edge to assembly with max height of 1.5mm</w:t>
            </w:r>
          </w:p>
        </w:tc>
        <w:tc>
          <w:tcPr>
            <w:tcW w:w="1908" w:type="dxa"/>
            <w:vAlign w:val="center"/>
          </w:tcPr>
          <w:p w:rsidR="00D17D9B" w:rsidRDefault="00D17D9B" w:rsidP="00D17D9B">
            <w:pPr>
              <w:jc w:val="center"/>
            </w:pPr>
            <w:r>
              <w:t>5.9mm</w:t>
            </w:r>
          </w:p>
        </w:tc>
        <w:tc>
          <w:tcPr>
            <w:tcW w:w="1908" w:type="dxa"/>
            <w:vAlign w:val="center"/>
          </w:tcPr>
          <w:p w:rsidR="00D17D9B" w:rsidRDefault="00D17D9B" w:rsidP="00D17D9B">
            <w:pPr>
              <w:jc w:val="center"/>
            </w:pPr>
            <w:r>
              <w:t>5.9mm</w:t>
            </w:r>
          </w:p>
        </w:tc>
      </w:tr>
    </w:tbl>
    <w:p w:rsidR="00117F07" w:rsidRDefault="00117F07" w:rsidP="00117F07"/>
    <w:p w:rsidR="00117F07" w:rsidRDefault="00117F07" w:rsidP="00117F07">
      <w:r>
        <w:t>A decoder with the dimensions permitted for the Next18-S must provide a functional speaker connection.</w:t>
      </w:r>
    </w:p>
    <w:p w:rsidR="00D17D9B" w:rsidRDefault="00117F07" w:rsidP="00117F07">
      <w:r>
        <w:t>The installation space in vehicle must be designed so that no components of the decoder touch bare metal parts or conductive traces. The installation space</w:t>
      </w:r>
      <w:r w:rsidR="001178E1">
        <w:t xml:space="preserve">, dimensions according to </w:t>
      </w:r>
      <w:r w:rsidR="001178E1">
        <w:fldChar w:fldCharType="begin"/>
      </w:r>
      <w:r w:rsidR="001178E1">
        <w:instrText xml:space="preserve"> REF _Ref49975800 \h </w:instrText>
      </w:r>
      <w:r w:rsidR="001178E1">
        <w:fldChar w:fldCharType="separate"/>
      </w:r>
      <w:r w:rsidR="00627998">
        <w:t xml:space="preserve">Table </w:t>
      </w:r>
      <w:r w:rsidR="00627998">
        <w:rPr>
          <w:noProof/>
        </w:rPr>
        <w:t>1</w:t>
      </w:r>
      <w:r w:rsidR="001178E1">
        <w:fldChar w:fldCharType="end"/>
      </w:r>
      <w:r w:rsidR="001178E1">
        <w:t xml:space="preserve"> </w:t>
      </w:r>
      <w:r w:rsidR="001178E1">
        <w:fldChar w:fldCharType="begin"/>
      </w:r>
      <w:r w:rsidR="001178E1">
        <w:instrText xml:space="preserve"> REF _Ref49975800 \p \h </w:instrText>
      </w:r>
      <w:r w:rsidR="001178E1">
        <w:fldChar w:fldCharType="separate"/>
      </w:r>
      <w:r w:rsidR="00627998">
        <w:t>above</w:t>
      </w:r>
      <w:r w:rsidR="001178E1">
        <w:fldChar w:fldCharType="end"/>
      </w:r>
      <w:r>
        <w:t>, should be dimensioned so that the decoder fits into the installation space.</w:t>
      </w:r>
    </w:p>
    <w:p w:rsidR="00C7699E" w:rsidRDefault="00C7699E" w:rsidP="00627998">
      <w:pPr>
        <w:suppressLineNumbers/>
      </w:pPr>
      <w:r w:rsidRPr="00C7699E">
        <w:rPr>
          <w:noProof/>
        </w:rPr>
        <w:lastRenderedPageBreak/>
        <w:drawing>
          <wp:anchor distT="0" distB="0" distL="114300" distR="114300" simplePos="0" relativeHeight="251664384" behindDoc="1" locked="0" layoutInCell="1" allowOverlap="1" wp14:anchorId="28DF8449" wp14:editId="21E2BC0A">
            <wp:simplePos x="0" y="0"/>
            <wp:positionH relativeFrom="column">
              <wp:posOffset>-635</wp:posOffset>
            </wp:positionH>
            <wp:positionV relativeFrom="paragraph">
              <wp:posOffset>-1270</wp:posOffset>
            </wp:positionV>
            <wp:extent cx="3959860" cy="2262505"/>
            <wp:effectExtent l="0" t="0" r="2540" b="4445"/>
            <wp:wrapTight wrapText="bothSides">
              <wp:wrapPolygon edited="0">
                <wp:start x="0" y="0"/>
                <wp:lineTo x="0" y="21461"/>
                <wp:lineTo x="21510" y="21461"/>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59860" cy="2262505"/>
                    </a:xfrm>
                    <a:prstGeom prst="rect">
                      <a:avLst/>
                    </a:prstGeom>
                  </pic:spPr>
                </pic:pic>
              </a:graphicData>
            </a:graphic>
            <wp14:sizeRelH relativeFrom="page">
              <wp14:pctWidth>0</wp14:pctWidth>
            </wp14:sizeRelH>
            <wp14:sizeRelV relativeFrom="page">
              <wp14:pctHeight>0</wp14:pctHeight>
            </wp14:sizeRelV>
          </wp:anchor>
        </w:drawing>
      </w:r>
    </w:p>
    <w:p w:rsidR="001178E1" w:rsidRDefault="004810A4" w:rsidP="00627998">
      <w:pPr>
        <w:suppressLineNumbers/>
      </w:pPr>
      <w:r>
        <w:t>B1 = max 1.5mm permitted</w:t>
      </w:r>
    </w:p>
    <w:p w:rsidR="004810A4" w:rsidRDefault="004810A4" w:rsidP="00627998">
      <w:pPr>
        <w:suppressLineNumbers/>
      </w:pPr>
      <w:r>
        <w:t>B2 = max 0.5mm permitted</w:t>
      </w:r>
    </w:p>
    <w:p w:rsidR="001178E1" w:rsidRDefault="004810A4" w:rsidP="00627998">
      <w:pPr>
        <w:suppressLineNumbers/>
      </w:pPr>
      <w:r>
        <w:t>B3 = no assembly components allowed in this area</w:t>
      </w:r>
    </w:p>
    <w:p w:rsidR="001178E1" w:rsidRDefault="001178E1" w:rsidP="00627998">
      <w:pPr>
        <w:suppressLineNumbers/>
      </w:pPr>
    </w:p>
    <w:p w:rsidR="001178E1" w:rsidRDefault="001178E1" w:rsidP="00627998">
      <w:pPr>
        <w:suppressLineNumbers/>
      </w:pPr>
    </w:p>
    <w:p w:rsidR="001178E1" w:rsidRDefault="001178E1" w:rsidP="00627998">
      <w:pPr>
        <w:suppressLineNumbers/>
      </w:pPr>
    </w:p>
    <w:p w:rsidR="001178E1" w:rsidRDefault="001178E1" w:rsidP="00627998">
      <w:pPr>
        <w:suppressLineNumbers/>
      </w:pPr>
      <w:r>
        <w:rPr>
          <w:noProof/>
        </w:rPr>
        <mc:AlternateContent>
          <mc:Choice Requires="wps">
            <w:drawing>
              <wp:anchor distT="0" distB="0" distL="114300" distR="114300" simplePos="0" relativeHeight="251666432" behindDoc="0" locked="0" layoutInCell="1" allowOverlap="1" wp14:anchorId="08BCEB76" wp14:editId="52A1B1C2">
                <wp:simplePos x="0" y="0"/>
                <wp:positionH relativeFrom="column">
                  <wp:posOffset>-4043680</wp:posOffset>
                </wp:positionH>
                <wp:positionV relativeFrom="paragraph">
                  <wp:posOffset>220345</wp:posOffset>
                </wp:positionV>
                <wp:extent cx="3750310" cy="635"/>
                <wp:effectExtent l="0" t="0" r="2540" b="16510"/>
                <wp:wrapTight wrapText="bothSides">
                  <wp:wrapPolygon edited="0">
                    <wp:start x="0" y="0"/>
                    <wp:lineTo x="0" y="21396"/>
                    <wp:lineTo x="21505" y="21396"/>
                    <wp:lineTo x="2150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750310" cy="635"/>
                        </a:xfrm>
                        <a:prstGeom prst="rect">
                          <a:avLst/>
                        </a:prstGeom>
                        <a:noFill/>
                        <a:ln>
                          <a:noFill/>
                        </a:ln>
                        <a:effectLst/>
                      </wps:spPr>
                      <wps:txbx>
                        <w:txbxContent>
                          <w:p w:rsidR="00CC37F9" w:rsidRPr="004454D2" w:rsidRDefault="00CC37F9" w:rsidP="00C427B1">
                            <w:pPr>
                              <w:pStyle w:val="Caption"/>
                            </w:pPr>
                            <w:r>
                              <w:t xml:space="preserve">Figure </w:t>
                            </w:r>
                            <w:fldSimple w:instr=" SEQ Figure \* ARABIC ">
                              <w:r w:rsidR="00627998">
                                <w:rPr>
                                  <w:noProof/>
                                </w:rPr>
                                <w:t>3</w:t>
                              </w:r>
                            </w:fldSimple>
                            <w:r>
                              <w:t>: View from component side of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 o:spid="_x0000_s1028" type="#_x0000_t202" style="position:absolute;margin-left:-318.4pt;margin-top:17.35pt;width:295.3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" filled="f" stroked="f">
                <v:textbox style="mso-fit-shape-to-text:t" inset="0,0,0,0">
                  <w:txbxContent>
                    <w:p w:rsidR="00CC37F9" w:rsidRPr="004454D2" w:rsidRDefault="00CC37F9" w:rsidP="00C427B1">
                      <w:pPr>
                        <w:pStyle w:val="Caption"/>
                      </w:pPr>
                      <w:r>
                        <w:t xml:space="preserve">Figure </w:t>
                      </w:r>
                      <w:r>
                        <w:fldChar w:fldCharType="begin"/>
                      </w:r>
                      <w:r>
                        <w:instrText xml:space="preserve"> SEQ Figure \* ARABIC </w:instrText>
                      </w:r>
                      <w:r>
                        <w:fldChar w:fldCharType="separate"/>
                      </w:r>
                      <w:r w:rsidR="00627998">
                        <w:rPr>
                          <w:noProof/>
                        </w:rPr>
                        <w:t>3</w:t>
                      </w:r>
                      <w:r>
                        <w:fldChar w:fldCharType="end"/>
                      </w:r>
                      <w:r>
                        <w:t>: View from component side of connector</w:t>
                      </w:r>
                    </w:p>
                  </w:txbxContent>
                </v:textbox>
                <w10:wrap type="tight"/>
              </v:shape>
            </w:pict>
          </mc:Fallback>
        </mc:AlternateContent>
      </w:r>
    </w:p>
    <w:p w:rsidR="001178E1" w:rsidRDefault="001178E1" w:rsidP="00627998">
      <w:pPr>
        <w:suppressLineNumbers/>
      </w:pPr>
    </w:p>
    <w:p w:rsidR="0050155D" w:rsidRDefault="00C7699E" w:rsidP="0050155D">
      <w:pPr>
        <w:keepNext/>
      </w:pPr>
      <w:r w:rsidRPr="00C7699E">
        <w:rPr>
          <w:noProof/>
        </w:rPr>
        <w:drawing>
          <wp:inline distT="0" distB="0" distL="0" distR="0" wp14:anchorId="3B5089B1" wp14:editId="1BBF122F">
            <wp:extent cx="5619791" cy="16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9791" cy="1600212"/>
                    </a:xfrm>
                    <a:prstGeom prst="rect">
                      <a:avLst/>
                    </a:prstGeom>
                  </pic:spPr>
                </pic:pic>
              </a:graphicData>
            </a:graphic>
          </wp:inline>
        </w:drawing>
      </w:r>
    </w:p>
    <w:p w:rsidR="00C7699E" w:rsidRDefault="0050155D" w:rsidP="00C427B1">
      <w:pPr>
        <w:pStyle w:val="Caption"/>
      </w:pPr>
      <w:r>
        <w:t xml:space="preserve">Figure </w:t>
      </w:r>
      <w:fldSimple w:instr=" SEQ Figure \* ARABIC ">
        <w:r w:rsidR="00627998">
          <w:rPr>
            <w:noProof/>
          </w:rPr>
          <w:t>4</w:t>
        </w:r>
      </w:fldSimple>
      <w:r>
        <w:t>: Decoder side view</w:t>
      </w:r>
    </w:p>
    <w:p w:rsidR="0050155D" w:rsidRDefault="0050155D" w:rsidP="0050155D">
      <w:r w:rsidRPr="0050155D">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t>.</w:t>
      </w:r>
      <w:r>
        <w:br w:type="page"/>
      </w:r>
    </w:p>
    <w:p w:rsidR="004810A4" w:rsidRDefault="0050155D" w:rsidP="0050155D">
      <w:pPr>
        <w:pStyle w:val="Heading2"/>
      </w:pPr>
      <w:r>
        <w:lastRenderedPageBreak/>
        <w:t>Plug Specification</w:t>
      </w:r>
    </w:p>
    <w:p w:rsidR="0050155D" w:rsidRDefault="0050155D" w:rsidP="00627998">
      <w:pPr>
        <w:suppressLineNumbers/>
      </w:pPr>
      <w:r w:rsidRPr="0050155D">
        <w:rPr>
          <w:noProof/>
        </w:rPr>
        <w:drawing>
          <wp:anchor distT="0" distB="0" distL="114300" distR="114300" simplePos="0" relativeHeight="251667456" behindDoc="1" locked="0" layoutInCell="1" allowOverlap="1" wp14:anchorId="09E49F00" wp14:editId="22B47055">
            <wp:simplePos x="0" y="0"/>
            <wp:positionH relativeFrom="column">
              <wp:posOffset>-635</wp:posOffset>
            </wp:positionH>
            <wp:positionV relativeFrom="paragraph">
              <wp:posOffset>-635</wp:posOffset>
            </wp:positionV>
            <wp:extent cx="3985895" cy="2686050"/>
            <wp:effectExtent l="0" t="0" r="0" b="0"/>
            <wp:wrapTight wrapText="bothSides">
              <wp:wrapPolygon edited="0">
                <wp:start x="0" y="0"/>
                <wp:lineTo x="0" y="21447"/>
                <wp:lineTo x="21473" y="21447"/>
                <wp:lineTo x="214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85895" cy="26860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Tr="001F1E8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Tr="001F1E8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1F1E8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5.40</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pStyle w:val="Heading2"/>
        <w:numPr>
          <w:ilvl w:val="0"/>
          <w:numId w:val="0"/>
        </w:numPr>
        <w:suppressLineNumbers/>
        <w:rPr>
          <w:rFonts w:ascii="Times New Roman" w:hAnsi="Times New Roman"/>
          <w:b w:val="0"/>
          <w:sz w:val="24"/>
          <w:szCs w:val="20"/>
        </w:rPr>
      </w:pPr>
    </w:p>
    <w:p w:rsidR="001F1E89" w:rsidRDefault="001F1E89" w:rsidP="001F1E89">
      <w:pPr>
        <w:pStyle w:val="Heading2"/>
      </w:pPr>
      <w:r>
        <w:t>Socket Specifications</w:t>
      </w:r>
    </w:p>
    <w:p w:rsidR="001F1E89" w:rsidRPr="001F1E89" w:rsidRDefault="001F1E89" w:rsidP="00627998">
      <w:pPr>
        <w:suppressLineNumbers/>
      </w:pPr>
      <w:r w:rsidRPr="001F1E89">
        <w:rPr>
          <w:noProof/>
        </w:rPr>
        <w:drawing>
          <wp:anchor distT="0" distB="0" distL="114300" distR="114300" simplePos="0" relativeHeight="251668480" behindDoc="1" locked="0" layoutInCell="1" allowOverlap="1" wp14:anchorId="04679826" wp14:editId="1544932B">
            <wp:simplePos x="0" y="0"/>
            <wp:positionH relativeFrom="column">
              <wp:posOffset>-635</wp:posOffset>
            </wp:positionH>
            <wp:positionV relativeFrom="paragraph">
              <wp:posOffset>-1270</wp:posOffset>
            </wp:positionV>
            <wp:extent cx="3985895" cy="2580640"/>
            <wp:effectExtent l="0" t="0" r="0" b="0"/>
            <wp:wrapTight wrapText="bothSides">
              <wp:wrapPolygon edited="0">
                <wp:start x="0" y="0"/>
                <wp:lineTo x="0" y="21366"/>
                <wp:lineTo x="21473" y="21366"/>
                <wp:lineTo x="214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5895" cy="258064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123"/>
        <w:gridCol w:w="861"/>
        <w:gridCol w:w="861"/>
        <w:gridCol w:w="861"/>
      </w:tblGrid>
      <w:tr w:rsidR="001F1E89" w:rsidRPr="001F1E89" w:rsidTr="00CC37F9">
        <w:tc>
          <w:tcPr>
            <w:tcW w:w="862" w:type="dxa"/>
            <w:vMerge w:val="restart"/>
            <w:vAlign w:val="center"/>
          </w:tcPr>
          <w:p w:rsidR="001F1E89" w:rsidRPr="001F1E89" w:rsidRDefault="001F1E89" w:rsidP="00627998">
            <w:pPr>
              <w:suppressLineNumbers/>
              <w:jc w:val="center"/>
              <w:rPr>
                <w:b/>
              </w:rPr>
            </w:pPr>
            <w:r w:rsidRPr="001F1E89">
              <w:rPr>
                <w:b/>
              </w:rPr>
              <w:t>Contacts</w:t>
            </w:r>
          </w:p>
        </w:tc>
        <w:tc>
          <w:tcPr>
            <w:tcW w:w="2583" w:type="dxa"/>
            <w:gridSpan w:val="3"/>
            <w:vAlign w:val="center"/>
          </w:tcPr>
          <w:p w:rsidR="001F1E89" w:rsidRPr="001F1E89" w:rsidRDefault="001F1E89" w:rsidP="00627998">
            <w:pPr>
              <w:suppressLineNumbers/>
              <w:jc w:val="center"/>
              <w:rPr>
                <w:b/>
              </w:rPr>
            </w:pPr>
            <w:r w:rsidRPr="001F1E89">
              <w:rPr>
                <w:b/>
              </w:rPr>
              <w:t>Dimension [mm]</w:t>
            </w:r>
          </w:p>
        </w:tc>
      </w:tr>
      <w:tr w:rsidR="001F1E89" w:rsidRPr="001F1E89" w:rsidTr="00CC37F9">
        <w:tc>
          <w:tcPr>
            <w:tcW w:w="862" w:type="dxa"/>
            <w:vMerge/>
            <w:vAlign w:val="center"/>
          </w:tcPr>
          <w:p w:rsidR="001F1E89" w:rsidRPr="001F1E89" w:rsidRDefault="001F1E89" w:rsidP="00627998">
            <w:pPr>
              <w:suppressLineNumbers/>
              <w:jc w:val="center"/>
              <w:rPr>
                <w:b/>
              </w:rPr>
            </w:pPr>
          </w:p>
        </w:tc>
        <w:tc>
          <w:tcPr>
            <w:tcW w:w="861" w:type="dxa"/>
            <w:vAlign w:val="center"/>
          </w:tcPr>
          <w:p w:rsidR="001F1E89" w:rsidRPr="001F1E89" w:rsidRDefault="001F1E89" w:rsidP="00627998">
            <w:pPr>
              <w:suppressLineNumbers/>
              <w:jc w:val="center"/>
              <w:rPr>
                <w:b/>
              </w:rPr>
            </w:pPr>
            <w:r w:rsidRPr="001F1E89">
              <w:rPr>
                <w:b/>
              </w:rPr>
              <w:t>A</w:t>
            </w:r>
          </w:p>
        </w:tc>
        <w:tc>
          <w:tcPr>
            <w:tcW w:w="861" w:type="dxa"/>
            <w:vAlign w:val="center"/>
          </w:tcPr>
          <w:p w:rsidR="001F1E89" w:rsidRPr="001F1E89" w:rsidRDefault="001F1E89" w:rsidP="00627998">
            <w:pPr>
              <w:suppressLineNumbers/>
              <w:jc w:val="center"/>
              <w:rPr>
                <w:b/>
              </w:rPr>
            </w:pPr>
            <w:r w:rsidRPr="001F1E89">
              <w:rPr>
                <w:b/>
              </w:rPr>
              <w:t>B</w:t>
            </w:r>
          </w:p>
        </w:tc>
        <w:tc>
          <w:tcPr>
            <w:tcW w:w="861" w:type="dxa"/>
            <w:vAlign w:val="center"/>
          </w:tcPr>
          <w:p w:rsidR="001F1E89" w:rsidRPr="001F1E89" w:rsidRDefault="001F1E89" w:rsidP="00627998">
            <w:pPr>
              <w:suppressLineNumbers/>
              <w:jc w:val="center"/>
              <w:rPr>
                <w:b/>
              </w:rPr>
            </w:pPr>
            <w:r w:rsidRPr="001F1E89">
              <w:rPr>
                <w:b/>
              </w:rPr>
              <w:t>C</w:t>
            </w:r>
          </w:p>
        </w:tc>
      </w:tr>
      <w:tr w:rsidR="001F1E89" w:rsidTr="00CC37F9">
        <w:tc>
          <w:tcPr>
            <w:tcW w:w="862" w:type="dxa"/>
            <w:vAlign w:val="center"/>
          </w:tcPr>
          <w:p w:rsidR="001F1E89" w:rsidRDefault="001F1E89" w:rsidP="00627998">
            <w:pPr>
              <w:suppressLineNumbers/>
              <w:jc w:val="center"/>
            </w:pPr>
            <w:r>
              <w:t>18</w:t>
            </w:r>
          </w:p>
        </w:tc>
        <w:tc>
          <w:tcPr>
            <w:tcW w:w="861" w:type="dxa"/>
            <w:vAlign w:val="center"/>
          </w:tcPr>
          <w:p w:rsidR="001F1E89" w:rsidRDefault="001F1E89" w:rsidP="00627998">
            <w:pPr>
              <w:suppressLineNumbers/>
              <w:jc w:val="center"/>
            </w:pPr>
            <w:r>
              <w:t>7.50</w:t>
            </w:r>
          </w:p>
        </w:tc>
        <w:tc>
          <w:tcPr>
            <w:tcW w:w="861" w:type="dxa"/>
            <w:vAlign w:val="center"/>
          </w:tcPr>
          <w:p w:rsidR="001F1E89" w:rsidRDefault="001F1E89" w:rsidP="00627998">
            <w:pPr>
              <w:suppressLineNumbers/>
              <w:jc w:val="center"/>
            </w:pPr>
            <w:r>
              <w:t>5.45</w:t>
            </w:r>
          </w:p>
        </w:tc>
        <w:tc>
          <w:tcPr>
            <w:tcW w:w="861" w:type="dxa"/>
            <w:vAlign w:val="center"/>
          </w:tcPr>
          <w:p w:rsidR="001F1E89" w:rsidRDefault="001F1E89" w:rsidP="00627998">
            <w:pPr>
              <w:suppressLineNumbers/>
              <w:jc w:val="center"/>
            </w:pPr>
            <w:r>
              <w:t>4.00</w:t>
            </w:r>
          </w:p>
        </w:tc>
      </w:tr>
    </w:tbl>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627998">
      <w:pPr>
        <w:suppressLineNumbers/>
      </w:pPr>
    </w:p>
    <w:p w:rsidR="001F1E89" w:rsidRDefault="001F1E89" w:rsidP="001F1E89">
      <w:pPr>
        <w:pStyle w:val="Heading2"/>
      </w:pPr>
      <w:r>
        <w:t>Common Plug and Socket Specifications</w:t>
      </w:r>
    </w:p>
    <w:p w:rsidR="001F1E89" w:rsidRPr="001F1E89" w:rsidRDefault="001F1E89" w:rsidP="001F1E89">
      <w:pPr>
        <w:rPr>
          <w:b/>
        </w:rPr>
      </w:pPr>
      <w:r w:rsidRPr="001F1E89">
        <w:rPr>
          <w:b/>
        </w:rPr>
        <w:t>Material</w:t>
      </w:r>
      <w:ins w:id="10" w:author="Baker, Stuart" w:date="2020-09-02T23:20:00Z">
        <w:r w:rsidR="00003969">
          <w:rPr>
            <w:b/>
          </w:rPr>
          <w:t xml:space="preserve"> (Informative)</w:t>
        </w:r>
      </w:ins>
    </w:p>
    <w:p w:rsidR="001F1E89" w:rsidRDefault="001F1E89" w:rsidP="001F1E89">
      <w:pPr>
        <w:pStyle w:val="ListParagraph"/>
        <w:numPr>
          <w:ilvl w:val="0"/>
          <w:numId w:val="22"/>
        </w:numPr>
      </w:pPr>
      <w:r>
        <w:t>Housing: High temperature plastic (94-V0)</w:t>
      </w:r>
    </w:p>
    <w:p w:rsidR="001F1E89" w:rsidRDefault="001F1E89" w:rsidP="001F1E89">
      <w:pPr>
        <w:pStyle w:val="ListParagraph"/>
        <w:numPr>
          <w:ilvl w:val="0"/>
          <w:numId w:val="22"/>
        </w:numPr>
      </w:pPr>
      <w:r>
        <w:t>Contact: Copper alloy (t = 0.2mm) Gold over nickel plating</w:t>
      </w:r>
    </w:p>
    <w:p w:rsidR="001F1E89" w:rsidRPr="001F1E89" w:rsidRDefault="001F1E89" w:rsidP="001F1E89">
      <w:pPr>
        <w:rPr>
          <w:b/>
        </w:rPr>
      </w:pPr>
      <w:r w:rsidRPr="001F1E89">
        <w:rPr>
          <w:b/>
        </w:rPr>
        <w:t>Specification</w:t>
      </w:r>
      <w:ins w:id="11" w:author="Baker, Stuart" w:date="2020-09-02T23:20:00Z">
        <w:r w:rsidR="00003969">
          <w:rPr>
            <w:b/>
          </w:rPr>
          <w:t xml:space="preserve"> (Normative)</w:t>
        </w:r>
      </w:ins>
    </w:p>
    <w:p w:rsidR="001F1E89" w:rsidRDefault="001F1E89" w:rsidP="001F1E89">
      <w:pPr>
        <w:pStyle w:val="ListParagraph"/>
        <w:numPr>
          <w:ilvl w:val="0"/>
          <w:numId w:val="24"/>
        </w:numPr>
      </w:pPr>
      <w:r>
        <w:t>Current carrying capacity: 0.5A max</w:t>
      </w:r>
    </w:p>
    <w:p w:rsidR="001F1E89" w:rsidRDefault="001F1E89" w:rsidP="001F1E89">
      <w:pPr>
        <w:pStyle w:val="ListParagraph"/>
        <w:numPr>
          <w:ilvl w:val="0"/>
          <w:numId w:val="24"/>
        </w:numPr>
      </w:pPr>
      <w:r>
        <w:t>Insulation resistance: 1000MΩ at 500V DC</w:t>
      </w:r>
    </w:p>
    <w:p w:rsidR="001F1E89" w:rsidRDefault="001F1E89" w:rsidP="001F1E89">
      <w:pPr>
        <w:pStyle w:val="ListParagraph"/>
        <w:numPr>
          <w:ilvl w:val="0"/>
          <w:numId w:val="24"/>
        </w:numPr>
      </w:pPr>
      <w:r>
        <w:t>Dielectric strength: 150Vrms AC at 0.5mA for 1 minute</w:t>
      </w:r>
    </w:p>
    <w:p w:rsidR="001F1E89" w:rsidRDefault="001F1E89" w:rsidP="001F1E89">
      <w:pPr>
        <w:pStyle w:val="ListParagraph"/>
        <w:numPr>
          <w:ilvl w:val="0"/>
          <w:numId w:val="24"/>
        </w:numPr>
      </w:pPr>
      <w:r>
        <w:t>Contact resistance: 50mΩ max</w:t>
      </w:r>
    </w:p>
    <w:p w:rsidR="001F1E89" w:rsidRDefault="001F1E89" w:rsidP="001F1E89">
      <w:pPr>
        <w:pStyle w:val="ListParagraph"/>
        <w:numPr>
          <w:ilvl w:val="0"/>
          <w:numId w:val="24"/>
        </w:numPr>
      </w:pPr>
      <w:r>
        <w:t>Operating temperature: -40C to +105C</w:t>
      </w:r>
    </w:p>
    <w:p w:rsidR="001F1E89" w:rsidRDefault="001F1E89" w:rsidP="001F1E89">
      <w:pPr>
        <w:pStyle w:val="ListParagraph"/>
        <w:numPr>
          <w:ilvl w:val="0"/>
          <w:numId w:val="24"/>
        </w:numPr>
      </w:pPr>
      <w:r>
        <w:t>Maximum processing temperature</w:t>
      </w:r>
      <w:ins w:id="12" w:author="Baker, Stuart" w:date="2020-09-02T23:20:00Z">
        <w:r w:rsidR="00003969">
          <w:t xml:space="preserve"> (Informative)</w:t>
        </w:r>
      </w:ins>
      <w:r>
        <w:t>: 230C for 30 – 60 seconds</w:t>
      </w:r>
    </w:p>
    <w:p w:rsidR="001F1E89" w:rsidRDefault="001F1E89" w:rsidP="001F1E89">
      <w:pPr>
        <w:pStyle w:val="Heading1"/>
      </w:pPr>
      <w:r>
        <w:lastRenderedPageBreak/>
        <w:t>Electrical Properties</w:t>
      </w:r>
    </w:p>
    <w:p w:rsidR="001F1E89" w:rsidRDefault="001F1E89" w:rsidP="001F1E89">
      <w:r w:rsidRPr="001F1E89">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rsidR="001F1E89" w:rsidRDefault="001F1E89" w:rsidP="001F1E89">
      <w:pPr>
        <w:pStyle w:val="Heading2"/>
      </w:pPr>
      <w:r>
        <w:t>Next18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1F1E89" w:rsidTr="00CC37F9">
        <w:tc>
          <w:tcPr>
            <w:tcW w:w="1008" w:type="dxa"/>
            <w:shd w:val="clear" w:color="auto" w:fill="BFBFBF" w:themeFill="background1" w:themeFillShade="BF"/>
          </w:tcPr>
          <w:p w:rsidR="001F1E89" w:rsidRPr="001F1E89" w:rsidRDefault="001F1E89" w:rsidP="001F1E89">
            <w:pPr>
              <w:jc w:val="center"/>
              <w:rPr>
                <w:b/>
              </w:rPr>
            </w:pPr>
            <w:r w:rsidRPr="001F1E89">
              <w:rPr>
                <w:b/>
              </w:rPr>
              <w:t>Pin</w:t>
            </w:r>
          </w:p>
        </w:tc>
        <w:tc>
          <w:tcPr>
            <w:tcW w:w="1980" w:type="dxa"/>
            <w:shd w:val="clear" w:color="auto" w:fill="BFBFBF" w:themeFill="background1" w:themeFillShade="BF"/>
          </w:tcPr>
          <w:p w:rsidR="001F1E89" w:rsidRPr="001F1E89" w:rsidRDefault="001F1E89" w:rsidP="001F1E89">
            <w:pPr>
              <w:jc w:val="center"/>
              <w:rPr>
                <w:b/>
              </w:rPr>
            </w:pPr>
            <w:r w:rsidRPr="001F1E89">
              <w:rPr>
                <w:b/>
              </w:rPr>
              <w:t>Name</w:t>
            </w:r>
          </w:p>
        </w:tc>
        <w:tc>
          <w:tcPr>
            <w:tcW w:w="5850" w:type="dxa"/>
            <w:shd w:val="clear" w:color="auto" w:fill="BFBFBF" w:themeFill="background1" w:themeFillShade="BF"/>
          </w:tcPr>
          <w:p w:rsidR="001F1E89" w:rsidRPr="001F1E89" w:rsidRDefault="001F1E89" w:rsidP="001F1E89">
            <w:pPr>
              <w:jc w:val="center"/>
              <w:rPr>
                <w:b/>
              </w:rPr>
            </w:pPr>
            <w:r w:rsidRPr="001F1E89">
              <w:rPr>
                <w:b/>
              </w:rPr>
              <w:t>Descriptions</w:t>
            </w:r>
          </w:p>
        </w:tc>
        <w:tc>
          <w:tcPr>
            <w:tcW w:w="1026" w:type="dxa"/>
            <w:shd w:val="clear" w:color="auto" w:fill="BFBFBF" w:themeFill="background1" w:themeFillShade="BF"/>
          </w:tcPr>
          <w:p w:rsidR="001F1E89" w:rsidRPr="001F1E89" w:rsidRDefault="001F1E89" w:rsidP="001F1E89">
            <w:pPr>
              <w:jc w:val="center"/>
              <w:rPr>
                <w:b/>
              </w:rPr>
            </w:pPr>
            <w:r w:rsidRPr="001F1E89">
              <w:rPr>
                <w:b/>
              </w:rPr>
              <w:t>Group</w:t>
            </w:r>
          </w:p>
        </w:tc>
      </w:tr>
      <w:tr w:rsidR="001F1E89" w:rsidTr="00CC37F9">
        <w:tc>
          <w:tcPr>
            <w:tcW w:w="1008" w:type="dxa"/>
          </w:tcPr>
          <w:p w:rsidR="001F1E89" w:rsidRDefault="001F1E89" w:rsidP="001F1E89">
            <w:pPr>
              <w:jc w:val="center"/>
            </w:pPr>
            <w:r>
              <w:t>1</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2</w:t>
            </w:r>
          </w:p>
        </w:tc>
        <w:tc>
          <w:tcPr>
            <w:tcW w:w="1980" w:type="dxa"/>
          </w:tcPr>
          <w:p w:rsidR="001F1E89" w:rsidRDefault="00436468" w:rsidP="001F1E89">
            <w:r>
              <w:t>Motor +</w:t>
            </w:r>
          </w:p>
        </w:tc>
        <w:tc>
          <w:tcPr>
            <w:tcW w:w="5850" w:type="dxa"/>
          </w:tcPr>
          <w:p w:rsidR="001F1E89" w:rsidRDefault="00436468" w:rsidP="001F1E89">
            <w:r>
              <w:t>Motor connection 1 plus / forward</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3</w:t>
            </w:r>
          </w:p>
        </w:tc>
        <w:tc>
          <w:tcPr>
            <w:tcW w:w="1980" w:type="dxa"/>
          </w:tcPr>
          <w:p w:rsidR="001F1E89" w:rsidRDefault="00436468" w:rsidP="001F1E89">
            <w:r>
              <w:t>AUX1</w:t>
            </w:r>
          </w:p>
        </w:tc>
        <w:tc>
          <w:tcPr>
            <w:tcW w:w="5850" w:type="dxa"/>
          </w:tcPr>
          <w:p w:rsidR="001F1E89" w:rsidRDefault="00CC37F9" w:rsidP="001F1E89">
            <w:r>
              <w:t>Output 1</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4</w:t>
            </w:r>
          </w:p>
        </w:tc>
        <w:tc>
          <w:tcPr>
            <w:tcW w:w="1980" w:type="dxa"/>
          </w:tcPr>
          <w:p w:rsidR="001F1E89" w:rsidRDefault="00436468" w:rsidP="001F1E89">
            <w:r>
              <w:t>AUX3/TBCLK</w:t>
            </w:r>
          </w:p>
        </w:tc>
        <w:tc>
          <w:tcPr>
            <w:tcW w:w="5850" w:type="dxa"/>
          </w:tcPr>
          <w:p w:rsidR="001F1E89" w:rsidRDefault="00CC37F9" w:rsidP="001F1E89">
            <w:r>
              <w:t>Output 3</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5</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6</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7</w:t>
            </w:r>
          </w:p>
        </w:tc>
        <w:tc>
          <w:tcPr>
            <w:tcW w:w="1980" w:type="dxa"/>
          </w:tcPr>
          <w:p w:rsidR="001F1E89" w:rsidRDefault="00436468" w:rsidP="001F1E89">
            <w:r>
              <w:t>AUX6</w:t>
            </w:r>
          </w:p>
        </w:tc>
        <w:tc>
          <w:tcPr>
            <w:tcW w:w="5850" w:type="dxa"/>
          </w:tcPr>
          <w:p w:rsidR="001F1E89" w:rsidRDefault="00CC37F9" w:rsidP="001F1E89">
            <w:r>
              <w:t>Output 6</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8</w:t>
            </w:r>
          </w:p>
        </w:tc>
        <w:tc>
          <w:tcPr>
            <w:tcW w:w="1980" w:type="dxa"/>
          </w:tcPr>
          <w:p w:rsidR="001F1E89" w:rsidRDefault="00436468" w:rsidP="001F1E89">
            <w:r>
              <w:t>F0F</w:t>
            </w:r>
          </w:p>
        </w:tc>
        <w:tc>
          <w:tcPr>
            <w:tcW w:w="5850" w:type="dxa"/>
          </w:tcPr>
          <w:p w:rsidR="001F1E89" w:rsidRDefault="00CC37F9" w:rsidP="00CC37F9">
            <w:r>
              <w:t>Forward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9</w:t>
            </w:r>
          </w:p>
        </w:tc>
        <w:tc>
          <w:tcPr>
            <w:tcW w:w="1980" w:type="dxa"/>
          </w:tcPr>
          <w:p w:rsidR="001F1E89" w:rsidRDefault="00436468" w:rsidP="001F1E89">
            <w:r>
              <w:t>Track Left</w:t>
            </w:r>
          </w:p>
        </w:tc>
        <w:tc>
          <w:tcPr>
            <w:tcW w:w="5850" w:type="dxa"/>
          </w:tcPr>
          <w:p w:rsidR="001F1E89" w:rsidRDefault="00436468" w:rsidP="00436468">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10</w:t>
            </w:r>
          </w:p>
        </w:tc>
        <w:tc>
          <w:tcPr>
            <w:tcW w:w="1980" w:type="dxa"/>
          </w:tcPr>
          <w:p w:rsidR="001F1E89" w:rsidRDefault="00436468" w:rsidP="001F1E89">
            <w:r>
              <w:t>Track Left</w:t>
            </w:r>
          </w:p>
        </w:tc>
        <w:tc>
          <w:tcPr>
            <w:tcW w:w="5850" w:type="dxa"/>
          </w:tcPr>
          <w:p w:rsidR="001F1E89" w:rsidRDefault="00436468" w:rsidP="001F1E89">
            <w:r>
              <w:t>Track connection left rail</w:t>
            </w:r>
          </w:p>
        </w:tc>
        <w:tc>
          <w:tcPr>
            <w:tcW w:w="1026" w:type="dxa"/>
          </w:tcPr>
          <w:p w:rsidR="001F1E89" w:rsidRDefault="00CC37F9" w:rsidP="00CC37F9">
            <w:pPr>
              <w:jc w:val="center"/>
            </w:pPr>
            <w:r>
              <w:t>1</w:t>
            </w:r>
          </w:p>
        </w:tc>
      </w:tr>
      <w:tr w:rsidR="001F1E89" w:rsidTr="00CC37F9">
        <w:tc>
          <w:tcPr>
            <w:tcW w:w="1008" w:type="dxa"/>
          </w:tcPr>
          <w:p w:rsidR="001F1E89" w:rsidRDefault="001F1E89" w:rsidP="001F1E89">
            <w:pPr>
              <w:jc w:val="center"/>
            </w:pPr>
            <w:r>
              <w:t>11</w:t>
            </w:r>
          </w:p>
        </w:tc>
        <w:tc>
          <w:tcPr>
            <w:tcW w:w="1980" w:type="dxa"/>
          </w:tcPr>
          <w:p w:rsidR="001F1E89" w:rsidRDefault="00436468" w:rsidP="001F1E89">
            <w:r>
              <w:t>Motor -</w:t>
            </w:r>
          </w:p>
        </w:tc>
        <w:tc>
          <w:tcPr>
            <w:tcW w:w="5850" w:type="dxa"/>
          </w:tcPr>
          <w:p w:rsidR="001F1E89" w:rsidRDefault="00436468" w:rsidP="001F1E89">
            <w:r>
              <w:t>Motor connection 2 minus / reverse</w:t>
            </w:r>
          </w:p>
        </w:tc>
        <w:tc>
          <w:tcPr>
            <w:tcW w:w="1026" w:type="dxa"/>
          </w:tcPr>
          <w:p w:rsidR="001F1E89" w:rsidRDefault="00CC37F9" w:rsidP="00CC37F9">
            <w:pPr>
              <w:jc w:val="center"/>
            </w:pPr>
            <w:r>
              <w:t>2</w:t>
            </w:r>
          </w:p>
        </w:tc>
      </w:tr>
      <w:tr w:rsidR="001F1E89" w:rsidTr="00CC37F9">
        <w:tc>
          <w:tcPr>
            <w:tcW w:w="1008" w:type="dxa"/>
          </w:tcPr>
          <w:p w:rsidR="001F1E89" w:rsidRDefault="001F1E89" w:rsidP="001F1E89">
            <w:pPr>
              <w:jc w:val="center"/>
            </w:pPr>
            <w:r>
              <w:t>12</w:t>
            </w:r>
          </w:p>
        </w:tc>
        <w:tc>
          <w:tcPr>
            <w:tcW w:w="1980" w:type="dxa"/>
          </w:tcPr>
          <w:p w:rsidR="001F1E89" w:rsidRDefault="00436468" w:rsidP="001F1E89">
            <w:r>
              <w:t>AUX2</w:t>
            </w:r>
          </w:p>
        </w:tc>
        <w:tc>
          <w:tcPr>
            <w:tcW w:w="5850" w:type="dxa"/>
          </w:tcPr>
          <w:p w:rsidR="001F1E89" w:rsidRDefault="00436468" w:rsidP="001F1E89">
            <w:r>
              <w:t>Output 2</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13</w:t>
            </w:r>
          </w:p>
        </w:tc>
        <w:tc>
          <w:tcPr>
            <w:tcW w:w="1980" w:type="dxa"/>
          </w:tcPr>
          <w:p w:rsidR="001F1E89" w:rsidRDefault="00436468" w:rsidP="001F1E89">
            <w:r>
              <w:t>AUX4/TBDAT</w:t>
            </w:r>
          </w:p>
        </w:tc>
        <w:tc>
          <w:tcPr>
            <w:tcW w:w="5850" w:type="dxa"/>
          </w:tcPr>
          <w:p w:rsidR="001F1E89" w:rsidRDefault="00436468" w:rsidP="001F1E89">
            <w:r>
              <w:t>Output 4</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14</w:t>
            </w:r>
          </w:p>
        </w:tc>
        <w:tc>
          <w:tcPr>
            <w:tcW w:w="1980" w:type="dxa"/>
          </w:tcPr>
          <w:p w:rsidR="001F1E89" w:rsidRDefault="00436468" w:rsidP="001F1E89">
            <w:r>
              <w:t>GND</w:t>
            </w:r>
          </w:p>
        </w:tc>
        <w:tc>
          <w:tcPr>
            <w:tcW w:w="5850" w:type="dxa"/>
          </w:tcPr>
          <w:p w:rsidR="001F1E89" w:rsidRDefault="00CC37F9" w:rsidP="001F1E89">
            <w:r>
              <w:t>Decoder ground,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15</w:t>
            </w:r>
          </w:p>
        </w:tc>
        <w:tc>
          <w:tcPr>
            <w:tcW w:w="1980" w:type="dxa"/>
          </w:tcPr>
          <w:p w:rsidR="001F1E89" w:rsidRDefault="00436468" w:rsidP="001F1E89">
            <w:r>
              <w:t>V+</w:t>
            </w:r>
          </w:p>
        </w:tc>
        <w:tc>
          <w:tcPr>
            <w:tcW w:w="5850" w:type="dxa"/>
          </w:tcPr>
          <w:p w:rsidR="001F1E89" w:rsidRDefault="00CC37F9" w:rsidP="001F1E89">
            <w:r>
              <w:t>Decoder plus, after rectifier</w:t>
            </w:r>
          </w:p>
        </w:tc>
        <w:tc>
          <w:tcPr>
            <w:tcW w:w="1026" w:type="dxa"/>
          </w:tcPr>
          <w:p w:rsidR="001F1E89" w:rsidRDefault="001F1E89" w:rsidP="00CC37F9">
            <w:pPr>
              <w:jc w:val="center"/>
            </w:pPr>
          </w:p>
        </w:tc>
      </w:tr>
      <w:tr w:rsidR="001F1E89" w:rsidTr="00CC37F9">
        <w:tc>
          <w:tcPr>
            <w:tcW w:w="1008" w:type="dxa"/>
          </w:tcPr>
          <w:p w:rsidR="001F1E89" w:rsidRDefault="001F1E89" w:rsidP="001F1E89">
            <w:pPr>
              <w:jc w:val="center"/>
            </w:pPr>
            <w:r>
              <w:t>16</w:t>
            </w:r>
          </w:p>
        </w:tc>
        <w:tc>
          <w:tcPr>
            <w:tcW w:w="1980" w:type="dxa"/>
          </w:tcPr>
          <w:p w:rsidR="001F1E89" w:rsidRDefault="00436468" w:rsidP="001F1E89">
            <w:r>
              <w:t>AUX5</w:t>
            </w:r>
          </w:p>
        </w:tc>
        <w:tc>
          <w:tcPr>
            <w:tcW w:w="5850" w:type="dxa"/>
          </w:tcPr>
          <w:p w:rsidR="001F1E89" w:rsidRDefault="00CC37F9" w:rsidP="001F1E89">
            <w:r>
              <w:t>Output 5</w:t>
            </w:r>
          </w:p>
        </w:tc>
        <w:tc>
          <w:tcPr>
            <w:tcW w:w="1026" w:type="dxa"/>
          </w:tcPr>
          <w:p w:rsidR="001F1E89" w:rsidRDefault="00CC37F9" w:rsidP="00CC37F9">
            <w:pPr>
              <w:jc w:val="center"/>
            </w:pPr>
            <w:r>
              <w:t>4</w:t>
            </w:r>
          </w:p>
        </w:tc>
      </w:tr>
      <w:tr w:rsidR="001F1E89" w:rsidTr="00CC37F9">
        <w:tc>
          <w:tcPr>
            <w:tcW w:w="1008" w:type="dxa"/>
          </w:tcPr>
          <w:p w:rsidR="001F1E89" w:rsidRDefault="001F1E89" w:rsidP="001F1E89">
            <w:pPr>
              <w:jc w:val="center"/>
            </w:pPr>
            <w:r>
              <w:t>17</w:t>
            </w:r>
          </w:p>
        </w:tc>
        <w:tc>
          <w:tcPr>
            <w:tcW w:w="1980" w:type="dxa"/>
          </w:tcPr>
          <w:p w:rsidR="001F1E89" w:rsidRDefault="00436468" w:rsidP="001F1E89">
            <w:r>
              <w:t>F0R</w:t>
            </w:r>
          </w:p>
        </w:tc>
        <w:tc>
          <w:tcPr>
            <w:tcW w:w="5850" w:type="dxa"/>
          </w:tcPr>
          <w:p w:rsidR="001F1E89" w:rsidRDefault="00CC37F9" w:rsidP="001F1E89">
            <w:r>
              <w:t>Reverse headlight</w:t>
            </w:r>
          </w:p>
        </w:tc>
        <w:tc>
          <w:tcPr>
            <w:tcW w:w="1026" w:type="dxa"/>
          </w:tcPr>
          <w:p w:rsidR="001F1E89" w:rsidRDefault="00CC37F9" w:rsidP="00CC37F9">
            <w:pPr>
              <w:jc w:val="center"/>
            </w:pPr>
            <w:r>
              <w:t>3</w:t>
            </w:r>
          </w:p>
        </w:tc>
      </w:tr>
      <w:tr w:rsidR="001F1E89" w:rsidTr="00CC37F9">
        <w:tc>
          <w:tcPr>
            <w:tcW w:w="1008" w:type="dxa"/>
          </w:tcPr>
          <w:p w:rsidR="001F1E89" w:rsidRDefault="001F1E89" w:rsidP="001F1E89">
            <w:pPr>
              <w:jc w:val="center"/>
            </w:pPr>
            <w:r>
              <w:t>18</w:t>
            </w:r>
          </w:p>
        </w:tc>
        <w:tc>
          <w:tcPr>
            <w:tcW w:w="1980" w:type="dxa"/>
          </w:tcPr>
          <w:p w:rsidR="001F1E89" w:rsidRDefault="00436468" w:rsidP="001F1E89">
            <w:r>
              <w:t>Track Right</w:t>
            </w:r>
          </w:p>
        </w:tc>
        <w:tc>
          <w:tcPr>
            <w:tcW w:w="5850" w:type="dxa"/>
          </w:tcPr>
          <w:p w:rsidR="001F1E89" w:rsidRDefault="00436468" w:rsidP="001F1E89">
            <w:r>
              <w:t>Track connection right rail</w:t>
            </w:r>
          </w:p>
        </w:tc>
        <w:tc>
          <w:tcPr>
            <w:tcW w:w="1026" w:type="dxa"/>
          </w:tcPr>
          <w:p w:rsidR="001F1E89" w:rsidRDefault="00CC37F9" w:rsidP="00CC37F9">
            <w:pPr>
              <w:jc w:val="center"/>
            </w:pPr>
            <w:r>
              <w:t>1</w:t>
            </w:r>
          </w:p>
        </w:tc>
      </w:tr>
    </w:tbl>
    <w:p w:rsidR="00CC37F9" w:rsidRDefault="00CC37F9" w:rsidP="001F1E89"/>
    <w:p w:rsidR="00CC37F9" w:rsidRDefault="00CC37F9" w:rsidP="00CC37F9">
      <w:r>
        <w:br w:type="page"/>
      </w:r>
    </w:p>
    <w:p w:rsidR="001F1E89" w:rsidRDefault="00CC37F9" w:rsidP="00CC37F9">
      <w:pPr>
        <w:pStyle w:val="Heading2"/>
      </w:pPr>
      <w:r>
        <w:lastRenderedPageBreak/>
        <w:t>Next18-S Pin Assignment</w:t>
      </w:r>
    </w:p>
    <w:tbl>
      <w:tblPr>
        <w:tblStyle w:val="TableGrid"/>
        <w:tblW w:w="0" w:type="auto"/>
        <w:tblLayout w:type="fixed"/>
        <w:tblLook w:val="04A0" w:firstRow="1" w:lastRow="0" w:firstColumn="1" w:lastColumn="0" w:noHBand="0" w:noVBand="1"/>
      </w:tblPr>
      <w:tblGrid>
        <w:gridCol w:w="1008"/>
        <w:gridCol w:w="1980"/>
        <w:gridCol w:w="5850"/>
        <w:gridCol w:w="1026"/>
      </w:tblGrid>
      <w:tr w:rsidR="00CC37F9" w:rsidRPr="001F1E89" w:rsidTr="00CC37F9">
        <w:tc>
          <w:tcPr>
            <w:tcW w:w="1008" w:type="dxa"/>
            <w:shd w:val="clear" w:color="auto" w:fill="BFBFBF" w:themeFill="background1" w:themeFillShade="BF"/>
          </w:tcPr>
          <w:p w:rsidR="00CC37F9" w:rsidRPr="001F1E89" w:rsidRDefault="00CC37F9" w:rsidP="00CC37F9">
            <w:pPr>
              <w:jc w:val="center"/>
              <w:rPr>
                <w:b/>
              </w:rPr>
            </w:pPr>
            <w:r w:rsidRPr="001F1E89">
              <w:rPr>
                <w:b/>
              </w:rPr>
              <w:t>Pin</w:t>
            </w:r>
          </w:p>
        </w:tc>
        <w:tc>
          <w:tcPr>
            <w:tcW w:w="1980" w:type="dxa"/>
            <w:shd w:val="clear" w:color="auto" w:fill="BFBFBF" w:themeFill="background1" w:themeFillShade="BF"/>
          </w:tcPr>
          <w:p w:rsidR="00CC37F9" w:rsidRPr="001F1E89" w:rsidRDefault="00CC37F9" w:rsidP="00CC37F9">
            <w:pPr>
              <w:jc w:val="center"/>
              <w:rPr>
                <w:b/>
              </w:rPr>
            </w:pPr>
            <w:r w:rsidRPr="001F1E89">
              <w:rPr>
                <w:b/>
              </w:rPr>
              <w:t>Name</w:t>
            </w:r>
          </w:p>
        </w:tc>
        <w:tc>
          <w:tcPr>
            <w:tcW w:w="5850" w:type="dxa"/>
            <w:shd w:val="clear" w:color="auto" w:fill="BFBFBF" w:themeFill="background1" w:themeFillShade="BF"/>
          </w:tcPr>
          <w:p w:rsidR="00CC37F9" w:rsidRPr="001F1E89" w:rsidRDefault="00CC37F9" w:rsidP="00CC37F9">
            <w:pPr>
              <w:jc w:val="center"/>
              <w:rPr>
                <w:b/>
              </w:rPr>
            </w:pPr>
            <w:r w:rsidRPr="001F1E89">
              <w:rPr>
                <w:b/>
              </w:rPr>
              <w:t>Descriptions</w:t>
            </w:r>
          </w:p>
        </w:tc>
        <w:tc>
          <w:tcPr>
            <w:tcW w:w="1026" w:type="dxa"/>
            <w:shd w:val="clear" w:color="auto" w:fill="BFBFBF" w:themeFill="background1" w:themeFillShade="BF"/>
          </w:tcPr>
          <w:p w:rsidR="00CC37F9" w:rsidRPr="001F1E89" w:rsidRDefault="00CC37F9" w:rsidP="00CC37F9">
            <w:pPr>
              <w:jc w:val="center"/>
              <w:rPr>
                <w:b/>
              </w:rPr>
            </w:pPr>
            <w:r w:rsidRPr="001F1E89">
              <w:rPr>
                <w:b/>
              </w:rPr>
              <w:t>Group</w:t>
            </w:r>
          </w:p>
        </w:tc>
      </w:tr>
      <w:tr w:rsidR="00CC37F9" w:rsidTr="00CC37F9">
        <w:tc>
          <w:tcPr>
            <w:tcW w:w="1008" w:type="dxa"/>
          </w:tcPr>
          <w:p w:rsidR="00CC37F9" w:rsidRDefault="00CC37F9" w:rsidP="00CC37F9">
            <w:pPr>
              <w:jc w:val="center"/>
            </w:pPr>
            <w:r>
              <w:t>1</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2</w:t>
            </w:r>
          </w:p>
        </w:tc>
        <w:tc>
          <w:tcPr>
            <w:tcW w:w="1980" w:type="dxa"/>
          </w:tcPr>
          <w:p w:rsidR="00CC37F9" w:rsidRDefault="00CC37F9" w:rsidP="00CC37F9">
            <w:r>
              <w:t>Motor +</w:t>
            </w:r>
          </w:p>
        </w:tc>
        <w:tc>
          <w:tcPr>
            <w:tcW w:w="5850" w:type="dxa"/>
          </w:tcPr>
          <w:p w:rsidR="00CC37F9" w:rsidRDefault="00CC37F9" w:rsidP="00CC37F9">
            <w:r>
              <w:t>Motor connection 1 plus / forward</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3</w:t>
            </w:r>
          </w:p>
        </w:tc>
        <w:tc>
          <w:tcPr>
            <w:tcW w:w="1980" w:type="dxa"/>
          </w:tcPr>
          <w:p w:rsidR="00CC37F9" w:rsidRDefault="00CC37F9" w:rsidP="00CC37F9">
            <w:r>
              <w:t>AUX1</w:t>
            </w:r>
          </w:p>
        </w:tc>
        <w:tc>
          <w:tcPr>
            <w:tcW w:w="5850" w:type="dxa"/>
          </w:tcPr>
          <w:p w:rsidR="00CC37F9" w:rsidRDefault="00CC37F9" w:rsidP="00CC37F9">
            <w:r>
              <w:t>Output 1</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4</w:t>
            </w:r>
          </w:p>
        </w:tc>
        <w:tc>
          <w:tcPr>
            <w:tcW w:w="1980" w:type="dxa"/>
          </w:tcPr>
          <w:p w:rsidR="00CC37F9" w:rsidRDefault="00CC37F9" w:rsidP="00CC37F9">
            <w:r>
              <w:t>AUX3/TBCLK</w:t>
            </w:r>
          </w:p>
        </w:tc>
        <w:tc>
          <w:tcPr>
            <w:tcW w:w="5850" w:type="dxa"/>
          </w:tcPr>
          <w:p w:rsidR="00CC37F9" w:rsidRDefault="00CC37F9" w:rsidP="00CC37F9">
            <w:r>
              <w:t>Output 3</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5</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6</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7</w:t>
            </w:r>
          </w:p>
        </w:tc>
        <w:tc>
          <w:tcPr>
            <w:tcW w:w="1980" w:type="dxa"/>
          </w:tcPr>
          <w:p w:rsidR="00CC37F9" w:rsidRDefault="00CC37F9" w:rsidP="00CC37F9">
            <w:r>
              <w:t>Speaker B</w:t>
            </w:r>
          </w:p>
        </w:tc>
        <w:tc>
          <w:tcPr>
            <w:tcW w:w="5850" w:type="dxa"/>
          </w:tcPr>
          <w:p w:rsidR="00CC37F9" w:rsidRDefault="00CC37F9" w:rsidP="00CC37F9">
            <w:r>
              <w:t>Speaker connection B</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8</w:t>
            </w:r>
          </w:p>
        </w:tc>
        <w:tc>
          <w:tcPr>
            <w:tcW w:w="1980" w:type="dxa"/>
          </w:tcPr>
          <w:p w:rsidR="00CC37F9" w:rsidRDefault="00CC37F9" w:rsidP="00CC37F9">
            <w:r>
              <w:t>F0F</w:t>
            </w:r>
          </w:p>
        </w:tc>
        <w:tc>
          <w:tcPr>
            <w:tcW w:w="5850" w:type="dxa"/>
          </w:tcPr>
          <w:p w:rsidR="00CC37F9" w:rsidRDefault="00CC37F9" w:rsidP="00CC37F9">
            <w:r>
              <w:t>Forward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9</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10</w:t>
            </w:r>
          </w:p>
        </w:tc>
        <w:tc>
          <w:tcPr>
            <w:tcW w:w="1980" w:type="dxa"/>
          </w:tcPr>
          <w:p w:rsidR="00CC37F9" w:rsidRDefault="00CC37F9" w:rsidP="00CC37F9">
            <w:r>
              <w:t>Track Left</w:t>
            </w:r>
          </w:p>
        </w:tc>
        <w:tc>
          <w:tcPr>
            <w:tcW w:w="5850" w:type="dxa"/>
          </w:tcPr>
          <w:p w:rsidR="00CC37F9" w:rsidRDefault="00CC37F9" w:rsidP="00CC37F9">
            <w:r>
              <w:t>Track connection left rail</w:t>
            </w:r>
          </w:p>
        </w:tc>
        <w:tc>
          <w:tcPr>
            <w:tcW w:w="1026" w:type="dxa"/>
          </w:tcPr>
          <w:p w:rsidR="00CC37F9" w:rsidRDefault="00CC37F9" w:rsidP="00CC37F9">
            <w:pPr>
              <w:jc w:val="center"/>
            </w:pPr>
            <w:r>
              <w:t>1</w:t>
            </w:r>
          </w:p>
        </w:tc>
      </w:tr>
      <w:tr w:rsidR="00CC37F9" w:rsidTr="00CC37F9">
        <w:tc>
          <w:tcPr>
            <w:tcW w:w="1008" w:type="dxa"/>
          </w:tcPr>
          <w:p w:rsidR="00CC37F9" w:rsidRDefault="00CC37F9" w:rsidP="00CC37F9">
            <w:pPr>
              <w:jc w:val="center"/>
            </w:pPr>
            <w:r>
              <w:t>11</w:t>
            </w:r>
          </w:p>
        </w:tc>
        <w:tc>
          <w:tcPr>
            <w:tcW w:w="1980" w:type="dxa"/>
          </w:tcPr>
          <w:p w:rsidR="00CC37F9" w:rsidRDefault="00CC37F9" w:rsidP="00CC37F9">
            <w:r>
              <w:t>Motor -</w:t>
            </w:r>
          </w:p>
        </w:tc>
        <w:tc>
          <w:tcPr>
            <w:tcW w:w="5850" w:type="dxa"/>
          </w:tcPr>
          <w:p w:rsidR="00CC37F9" w:rsidRDefault="00CC37F9" w:rsidP="00CC37F9">
            <w:r>
              <w:t>Motor connection 2 minus / reverse</w:t>
            </w:r>
          </w:p>
        </w:tc>
        <w:tc>
          <w:tcPr>
            <w:tcW w:w="1026" w:type="dxa"/>
          </w:tcPr>
          <w:p w:rsidR="00CC37F9" w:rsidRDefault="00CC37F9" w:rsidP="00CC37F9">
            <w:pPr>
              <w:jc w:val="center"/>
            </w:pPr>
            <w:r>
              <w:t>2</w:t>
            </w:r>
          </w:p>
        </w:tc>
      </w:tr>
      <w:tr w:rsidR="00CC37F9" w:rsidTr="00CC37F9">
        <w:tc>
          <w:tcPr>
            <w:tcW w:w="1008" w:type="dxa"/>
          </w:tcPr>
          <w:p w:rsidR="00CC37F9" w:rsidRDefault="00CC37F9" w:rsidP="00CC37F9">
            <w:pPr>
              <w:jc w:val="center"/>
            </w:pPr>
            <w:r>
              <w:t>12</w:t>
            </w:r>
          </w:p>
        </w:tc>
        <w:tc>
          <w:tcPr>
            <w:tcW w:w="1980" w:type="dxa"/>
          </w:tcPr>
          <w:p w:rsidR="00CC37F9" w:rsidRDefault="00CC37F9" w:rsidP="00CC37F9">
            <w:r>
              <w:t>AUX2</w:t>
            </w:r>
          </w:p>
        </w:tc>
        <w:tc>
          <w:tcPr>
            <w:tcW w:w="5850" w:type="dxa"/>
          </w:tcPr>
          <w:p w:rsidR="00CC37F9" w:rsidRDefault="00CC37F9" w:rsidP="00CC37F9">
            <w:r>
              <w:t>Output 2</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13</w:t>
            </w:r>
          </w:p>
        </w:tc>
        <w:tc>
          <w:tcPr>
            <w:tcW w:w="1980" w:type="dxa"/>
          </w:tcPr>
          <w:p w:rsidR="00CC37F9" w:rsidRDefault="00CC37F9" w:rsidP="00CC37F9">
            <w:r>
              <w:t>AUX4/TBDAT</w:t>
            </w:r>
          </w:p>
        </w:tc>
        <w:tc>
          <w:tcPr>
            <w:tcW w:w="5850" w:type="dxa"/>
          </w:tcPr>
          <w:p w:rsidR="00CC37F9" w:rsidRDefault="00CC37F9" w:rsidP="00CC37F9">
            <w:r>
              <w:t>Output 4</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14</w:t>
            </w:r>
          </w:p>
        </w:tc>
        <w:tc>
          <w:tcPr>
            <w:tcW w:w="1980" w:type="dxa"/>
          </w:tcPr>
          <w:p w:rsidR="00CC37F9" w:rsidRDefault="00CC37F9" w:rsidP="00CC37F9">
            <w:r>
              <w:t>GND</w:t>
            </w:r>
          </w:p>
        </w:tc>
        <w:tc>
          <w:tcPr>
            <w:tcW w:w="5850" w:type="dxa"/>
          </w:tcPr>
          <w:p w:rsidR="00CC37F9" w:rsidRDefault="00CC37F9" w:rsidP="00CC37F9">
            <w:r>
              <w:t>Decoder ground,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15</w:t>
            </w:r>
          </w:p>
        </w:tc>
        <w:tc>
          <w:tcPr>
            <w:tcW w:w="1980" w:type="dxa"/>
          </w:tcPr>
          <w:p w:rsidR="00CC37F9" w:rsidRDefault="00CC37F9" w:rsidP="00CC37F9">
            <w:r>
              <w:t>V+</w:t>
            </w:r>
          </w:p>
        </w:tc>
        <w:tc>
          <w:tcPr>
            <w:tcW w:w="5850" w:type="dxa"/>
          </w:tcPr>
          <w:p w:rsidR="00CC37F9" w:rsidRDefault="00CC37F9" w:rsidP="00CC37F9">
            <w:r>
              <w:t>Decoder plus, after rectifier</w:t>
            </w:r>
          </w:p>
        </w:tc>
        <w:tc>
          <w:tcPr>
            <w:tcW w:w="1026" w:type="dxa"/>
          </w:tcPr>
          <w:p w:rsidR="00CC37F9" w:rsidRDefault="00CC37F9" w:rsidP="00CC37F9">
            <w:pPr>
              <w:jc w:val="center"/>
            </w:pPr>
          </w:p>
        </w:tc>
      </w:tr>
      <w:tr w:rsidR="00CC37F9" w:rsidTr="00CC37F9">
        <w:tc>
          <w:tcPr>
            <w:tcW w:w="1008" w:type="dxa"/>
          </w:tcPr>
          <w:p w:rsidR="00CC37F9" w:rsidRDefault="00CC37F9" w:rsidP="00CC37F9">
            <w:pPr>
              <w:jc w:val="center"/>
            </w:pPr>
            <w:r>
              <w:t>16</w:t>
            </w:r>
          </w:p>
        </w:tc>
        <w:tc>
          <w:tcPr>
            <w:tcW w:w="1980" w:type="dxa"/>
          </w:tcPr>
          <w:p w:rsidR="00CC37F9" w:rsidRDefault="00CC37F9" w:rsidP="00CC37F9">
            <w:r>
              <w:t>Speaker A</w:t>
            </w:r>
          </w:p>
        </w:tc>
        <w:tc>
          <w:tcPr>
            <w:tcW w:w="5850" w:type="dxa"/>
          </w:tcPr>
          <w:p w:rsidR="00CC37F9" w:rsidRDefault="00CC37F9" w:rsidP="00CC37F9">
            <w:r>
              <w:t>Speaker Connection A</w:t>
            </w:r>
          </w:p>
        </w:tc>
        <w:tc>
          <w:tcPr>
            <w:tcW w:w="1026" w:type="dxa"/>
          </w:tcPr>
          <w:p w:rsidR="00CC37F9" w:rsidRDefault="00CC37F9" w:rsidP="00CC37F9">
            <w:pPr>
              <w:jc w:val="center"/>
            </w:pPr>
            <w:r>
              <w:t>4</w:t>
            </w:r>
          </w:p>
        </w:tc>
      </w:tr>
      <w:tr w:rsidR="00CC37F9" w:rsidTr="00CC37F9">
        <w:tc>
          <w:tcPr>
            <w:tcW w:w="1008" w:type="dxa"/>
          </w:tcPr>
          <w:p w:rsidR="00CC37F9" w:rsidRDefault="00CC37F9" w:rsidP="00CC37F9">
            <w:pPr>
              <w:jc w:val="center"/>
            </w:pPr>
            <w:r>
              <w:t>17</w:t>
            </w:r>
          </w:p>
        </w:tc>
        <w:tc>
          <w:tcPr>
            <w:tcW w:w="1980" w:type="dxa"/>
          </w:tcPr>
          <w:p w:rsidR="00CC37F9" w:rsidRDefault="00CC37F9" w:rsidP="00CC37F9">
            <w:r>
              <w:t>F0R</w:t>
            </w:r>
          </w:p>
        </w:tc>
        <w:tc>
          <w:tcPr>
            <w:tcW w:w="5850" w:type="dxa"/>
          </w:tcPr>
          <w:p w:rsidR="00CC37F9" w:rsidRDefault="00CC37F9" w:rsidP="00CC37F9">
            <w:r>
              <w:t>Reverse headlight</w:t>
            </w:r>
          </w:p>
        </w:tc>
        <w:tc>
          <w:tcPr>
            <w:tcW w:w="1026" w:type="dxa"/>
          </w:tcPr>
          <w:p w:rsidR="00CC37F9" w:rsidRDefault="00CC37F9" w:rsidP="00CC37F9">
            <w:pPr>
              <w:jc w:val="center"/>
            </w:pPr>
            <w:r>
              <w:t>3</w:t>
            </w:r>
          </w:p>
        </w:tc>
      </w:tr>
      <w:tr w:rsidR="00CC37F9" w:rsidTr="00CC37F9">
        <w:tc>
          <w:tcPr>
            <w:tcW w:w="1008" w:type="dxa"/>
          </w:tcPr>
          <w:p w:rsidR="00CC37F9" w:rsidRDefault="00CC37F9" w:rsidP="00CC37F9">
            <w:pPr>
              <w:jc w:val="center"/>
            </w:pPr>
            <w:r>
              <w:t>18</w:t>
            </w:r>
          </w:p>
        </w:tc>
        <w:tc>
          <w:tcPr>
            <w:tcW w:w="1980" w:type="dxa"/>
          </w:tcPr>
          <w:p w:rsidR="00CC37F9" w:rsidRDefault="00CC37F9" w:rsidP="00CC37F9">
            <w:r>
              <w:t>Track Right</w:t>
            </w:r>
          </w:p>
        </w:tc>
        <w:tc>
          <w:tcPr>
            <w:tcW w:w="5850" w:type="dxa"/>
          </w:tcPr>
          <w:p w:rsidR="00CC37F9" w:rsidRDefault="00CC37F9" w:rsidP="00CC37F9">
            <w:r>
              <w:t>Track connection right rail</w:t>
            </w:r>
          </w:p>
        </w:tc>
        <w:tc>
          <w:tcPr>
            <w:tcW w:w="1026" w:type="dxa"/>
          </w:tcPr>
          <w:p w:rsidR="00CC37F9" w:rsidRDefault="00CC37F9" w:rsidP="00CC37F9">
            <w:pPr>
              <w:jc w:val="center"/>
            </w:pPr>
            <w:r>
              <w:t>1</w:t>
            </w:r>
          </w:p>
        </w:tc>
      </w:tr>
    </w:tbl>
    <w:p w:rsidR="00CC37F9" w:rsidRDefault="00CC37F9" w:rsidP="00CC37F9"/>
    <w:p w:rsidR="00CC37F9" w:rsidRDefault="00CC37F9" w:rsidP="00CC37F9">
      <w:r>
        <w:br w:type="page"/>
      </w:r>
    </w:p>
    <w:p w:rsidR="00CC37F9" w:rsidRDefault="00CC37F9" w:rsidP="00CC37F9">
      <w:pPr>
        <w:pStyle w:val="Heading2"/>
      </w:pPr>
      <w:r>
        <w:lastRenderedPageBreak/>
        <w:t>Description of Signals</w:t>
      </w:r>
    </w:p>
    <w:p w:rsidR="00CC37F9" w:rsidRDefault="00CC37F9" w:rsidP="00CC37F9">
      <w:pPr>
        <w:ind w:left="1440" w:hanging="1080"/>
      </w:pPr>
      <w:r>
        <w:t>Group 1</w:t>
      </w:r>
      <w:r>
        <w:tab/>
        <w:t>Track Right (pins 1 &amp; 18) and Track Left (pins 9 &amp; 10) are connected to the vehicle w</w:t>
      </w:r>
      <w:ins w:id="13" w:author="Baker, Stuart" w:date="2020-09-02T23:21:00Z">
        <w:r w:rsidR="00003969">
          <w:t>h</w:t>
        </w:r>
      </w:ins>
      <w:r>
        <w:t>ee</w:t>
      </w:r>
      <w:ins w:id="14" w:author="Baker, Stuart" w:date="2020-09-02T23:21:00Z">
        <w:r w:rsidR="00003969">
          <w:t>l</w:t>
        </w:r>
      </w:ins>
      <w:del w:id="15" w:author="Baker, Stuart" w:date="2020-09-02T23:21:00Z">
        <w:r w:rsidDel="00003969">
          <w:delText>k</w:delText>
        </w:r>
      </w:del>
      <w:r>
        <w:t>s for the incoming power supply.</w:t>
      </w:r>
    </w:p>
    <w:p w:rsidR="00CC37F9" w:rsidRDefault="00CC37F9" w:rsidP="00CC37F9">
      <w:pPr>
        <w:ind w:left="1440" w:hanging="1080"/>
      </w:pPr>
      <w:r>
        <w:t>Group 2</w:t>
      </w:r>
      <w:r>
        <w:tab/>
        <w:t xml:space="preserve">Motor + (pin 2) </w:t>
      </w:r>
      <w:proofErr w:type="gramStart"/>
      <w:r>
        <w:t>is</w:t>
      </w:r>
      <w:proofErr w:type="gramEnd"/>
      <w:r>
        <w:t xml:space="preserve"> normally connected to the right rail. Motor – (pin 11) is normally connected to the left rail</w:t>
      </w:r>
      <w:ins w:id="16" w:author="Baker, Stuart" w:date="2020-09-02T23:21:00Z">
        <w:r w:rsidR="00003969">
          <w:t xml:space="preserve"> when no decoder is present</w:t>
        </w:r>
      </w:ins>
      <w:r>
        <w:t>.</w:t>
      </w:r>
    </w:p>
    <w:p w:rsidR="00CC37F9" w:rsidRDefault="00CC37F9" w:rsidP="00CC37F9">
      <w:pPr>
        <w:ind w:left="1440" w:hanging="1080"/>
      </w:pPr>
      <w:r>
        <w:t>Group 3</w:t>
      </w:r>
      <w:r>
        <w:tab/>
        <w:t>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Maximum load capacity is 100 mA per output.</w:t>
      </w:r>
    </w:p>
    <w:p w:rsidR="00CC37F9" w:rsidRDefault="00CC37F9" w:rsidP="00CC37F9">
      <w:pPr>
        <w:ind w:left="1440" w:hanging="1080"/>
      </w:pPr>
      <w:r>
        <w:t>Group 4</w:t>
      </w:r>
      <w:r>
        <w:tab/>
        <w:t xml:space="preserve">Outputs are defined as TTL/LVTTL </w:t>
      </w:r>
      <w:r w:rsidR="00C427B1">
        <w:t xml:space="preserve">logic-level according to </w:t>
      </w:r>
      <w:r w:rsidR="00C427B1">
        <w:fldChar w:fldCharType="begin"/>
      </w:r>
      <w:r w:rsidR="00C427B1">
        <w:instrText xml:space="preserve"> REF _Ref49980401 \h </w:instrText>
      </w:r>
      <w:r w:rsidR="00C427B1">
        <w:fldChar w:fldCharType="separate"/>
      </w:r>
      <w:r w:rsidR="00627998">
        <w:t xml:space="preserve">Table </w:t>
      </w:r>
      <w:r w:rsidR="00627998">
        <w:rPr>
          <w:noProof/>
        </w:rPr>
        <w:t>2</w:t>
      </w:r>
      <w:r w:rsidR="00C427B1">
        <w:fldChar w:fldCharType="end"/>
      </w:r>
      <w:r w:rsidR="00C427B1">
        <w:t xml:space="preserve"> </w:t>
      </w:r>
      <w:r w:rsidR="00C427B1">
        <w:fldChar w:fldCharType="begin"/>
      </w:r>
      <w:r w:rsidR="00C427B1">
        <w:instrText xml:space="preserve"> REF _Ref49980407 \p \h </w:instrText>
      </w:r>
      <w:r w:rsidR="00C427B1">
        <w:fldChar w:fldCharType="separate"/>
      </w:r>
      <w:r w:rsidR="00627998">
        <w:t>below</w:t>
      </w:r>
      <w:r w:rsidR="00C427B1">
        <w:fldChar w:fldCharType="end"/>
      </w:r>
      <w:r>
        <w:t xml:space="preserve">. </w:t>
      </w:r>
      <w:proofErr w:type="gramStart"/>
      <w:r>
        <w:t>Maximum load 0.5 mA.</w:t>
      </w:r>
      <w:proofErr w:type="gramEnd"/>
      <w:r>
        <w:t xml:space="preserve"> If Train Bus is supported, the decoder must include a 470</w:t>
      </w:r>
      <w:r w:rsidR="00277E8C">
        <w:t xml:space="preserve">Ω </w:t>
      </w:r>
      <w:r>
        <w:t>series resistor on AUX3/TBCLK (pin 4) and AUX4/TBDAT (pin 13), and must have a 15K</w:t>
      </w:r>
      <w:r w:rsidR="00277E8C">
        <w:t>Ω</w:t>
      </w:r>
      <w:r>
        <w:t xml:space="preserve"> (or greater) pull-up on TBDAT (pin 13) before the 470</w:t>
      </w:r>
      <w:r w:rsidR="00277E8C">
        <w:t xml:space="preserve">Ω </w:t>
      </w:r>
      <w:r>
        <w:t xml:space="preserve">series resistor. </w:t>
      </w:r>
      <w:ins w:id="17" w:author="Baker, Stuart" w:date="2020-09-02T23:21:00Z">
        <w:r w:rsidR="00003969" w:rsidRPr="00003969">
          <w:t xml:space="preserve">During startup, these decoder outputs may be briefly undefined. If this brief undefined state is critical to the system board operation, then precautions should be implemented on the system board. </w:t>
        </w:r>
      </w:ins>
      <w:r>
        <w:t>(AUX5/AUX6 NEXT18 only)</w:t>
      </w:r>
    </w:p>
    <w:p w:rsidR="00CC37F9" w:rsidRDefault="00CC37F9" w:rsidP="00CC37F9">
      <w:pPr>
        <w:ind w:left="1440" w:hanging="1080"/>
      </w:pPr>
      <w:r>
        <w:t>Group 5</w:t>
      </w:r>
      <w:r>
        <w:tab/>
        <w:t xml:space="preserve">The impedance of the speaker is </w:t>
      </w:r>
      <w:del w:id="18" w:author="Baker, Stuart" w:date="2020-09-02T23:22:00Z">
        <w:r w:rsidDel="00003969">
          <w:delText>determined by the manufacturer of th</w:delText>
        </w:r>
        <w:r w:rsidR="00C427B1" w:rsidDel="00003969">
          <w:delText xml:space="preserve">e decoder </w:delText>
        </w:r>
      </w:del>
      <w:ins w:id="19" w:author="Baker, Stuart" w:date="2020-09-02T23:22:00Z">
        <w:r w:rsidR="00003969">
          <w:t xml:space="preserve">4Ω - 8Ω </w:t>
        </w:r>
      </w:ins>
      <w:r w:rsidR="00C427B1">
        <w:t>and must be documented</w:t>
      </w:r>
      <w:ins w:id="20" w:author="Baker, Stuart" w:date="2020-09-02T23:23:00Z">
        <w:r w:rsidR="00003969">
          <w:t xml:space="preserve"> by the decoder manufacturer</w:t>
        </w:r>
      </w:ins>
      <w:r>
        <w:t>. (NEXT18-S only)</w:t>
      </w:r>
    </w:p>
    <w:p w:rsidR="00CC37F9" w:rsidRDefault="00CC37F9" w:rsidP="00CC37F9">
      <w:r>
        <w:t>If a voltage V+ is independently generated on the vehicle system board, it must not be connected to V+ (pins 6 &amp; 15) of this interface.</w:t>
      </w:r>
    </w:p>
    <w:p w:rsidR="00C427B1" w:rsidRDefault="00C427B1" w:rsidP="00C427B1">
      <w:pPr>
        <w:pStyle w:val="Caption"/>
      </w:pPr>
      <w:bookmarkStart w:id="21" w:name="_Ref49980401"/>
      <w:bookmarkStart w:id="22" w:name="_Ref49980407"/>
      <w:r>
        <w:t xml:space="preserve">Table </w:t>
      </w:r>
      <w:fldSimple w:instr=" SEQ Table \* ARABIC ">
        <w:r w:rsidR="00627998">
          <w:rPr>
            <w:noProof/>
          </w:rPr>
          <w:t>2</w:t>
        </w:r>
      </w:fldSimple>
      <w:bookmarkEnd w:id="21"/>
      <w:r>
        <w:t>: TTL/LVTTL voltage levels</w:t>
      </w:r>
      <w:bookmarkEnd w:id="22"/>
    </w:p>
    <w:tbl>
      <w:tblPr>
        <w:tblStyle w:val="TableGrid"/>
        <w:tblW w:w="0" w:type="auto"/>
        <w:tblLook w:val="04A0" w:firstRow="1" w:lastRow="0" w:firstColumn="1" w:lastColumn="0" w:noHBand="0" w:noVBand="1"/>
      </w:tblPr>
      <w:tblGrid>
        <w:gridCol w:w="2448"/>
        <w:gridCol w:w="3600"/>
        <w:gridCol w:w="3816"/>
      </w:tblGrid>
      <w:tr w:rsidR="00CC37F9" w:rsidTr="00277E8C">
        <w:tc>
          <w:tcPr>
            <w:tcW w:w="2448" w:type="dxa"/>
          </w:tcPr>
          <w:p w:rsidR="00CC37F9" w:rsidRDefault="00CC37F9" w:rsidP="00CC37F9"/>
        </w:tc>
        <w:tc>
          <w:tcPr>
            <w:tcW w:w="3600" w:type="dxa"/>
          </w:tcPr>
          <w:p w:rsidR="00CC37F9" w:rsidRPr="00CC37F9" w:rsidRDefault="00CC37F9" w:rsidP="00CC37F9">
            <w:pPr>
              <w:jc w:val="center"/>
              <w:rPr>
                <w:b/>
              </w:rPr>
            </w:pPr>
            <w:r w:rsidRPr="00CC37F9">
              <w:rPr>
                <w:b/>
              </w:rPr>
              <w:t>Decoder Output Voltage Level</w:t>
            </w:r>
          </w:p>
        </w:tc>
        <w:tc>
          <w:tcPr>
            <w:tcW w:w="3816" w:type="dxa"/>
          </w:tcPr>
          <w:p w:rsidR="00CC37F9" w:rsidRPr="00CC37F9" w:rsidRDefault="00CC37F9" w:rsidP="00CC37F9">
            <w:pPr>
              <w:jc w:val="center"/>
              <w:rPr>
                <w:b/>
              </w:rPr>
            </w:pPr>
            <w:r w:rsidRPr="00CC37F9">
              <w:rPr>
                <w:b/>
              </w:rPr>
              <w:t>System Board Input Voltage Level</w:t>
            </w:r>
          </w:p>
        </w:tc>
      </w:tr>
      <w:tr w:rsidR="00CC37F9" w:rsidTr="00277E8C">
        <w:tc>
          <w:tcPr>
            <w:tcW w:w="2448" w:type="dxa"/>
          </w:tcPr>
          <w:p w:rsidR="00CC37F9" w:rsidRPr="00CC37F9" w:rsidRDefault="00CC37F9" w:rsidP="00CC37F9">
            <w:pPr>
              <w:rPr>
                <w:b/>
              </w:rPr>
            </w:pPr>
            <w:r w:rsidRPr="00CC37F9">
              <w:rPr>
                <w:b/>
              </w:rPr>
              <w:t>Function switched off</w:t>
            </w:r>
          </w:p>
        </w:tc>
        <w:tc>
          <w:tcPr>
            <w:tcW w:w="3600" w:type="dxa"/>
          </w:tcPr>
          <w:p w:rsidR="00CC37F9" w:rsidRDefault="00CC37F9" w:rsidP="00277E8C">
            <w:pPr>
              <w:jc w:val="center"/>
            </w:pPr>
            <w:r>
              <w:t>&lt;= 0.4V</w:t>
            </w:r>
          </w:p>
        </w:tc>
        <w:tc>
          <w:tcPr>
            <w:tcW w:w="3816" w:type="dxa"/>
          </w:tcPr>
          <w:p w:rsidR="00CC37F9" w:rsidRDefault="00277E8C" w:rsidP="00277E8C">
            <w:pPr>
              <w:jc w:val="center"/>
            </w:pPr>
            <w:r>
              <w:t>&lt;= 0.8V</w:t>
            </w:r>
          </w:p>
        </w:tc>
      </w:tr>
      <w:tr w:rsidR="00CC37F9" w:rsidTr="00277E8C">
        <w:tc>
          <w:tcPr>
            <w:tcW w:w="2448" w:type="dxa"/>
          </w:tcPr>
          <w:p w:rsidR="00CC37F9" w:rsidRPr="00CC37F9" w:rsidRDefault="00CC37F9" w:rsidP="00CC37F9">
            <w:pPr>
              <w:rPr>
                <w:b/>
              </w:rPr>
            </w:pPr>
            <w:r w:rsidRPr="00CC37F9">
              <w:rPr>
                <w:b/>
              </w:rPr>
              <w:t>Function switched on</w:t>
            </w:r>
          </w:p>
        </w:tc>
        <w:tc>
          <w:tcPr>
            <w:tcW w:w="3600" w:type="dxa"/>
          </w:tcPr>
          <w:p w:rsidR="00CC37F9" w:rsidRDefault="00277E8C" w:rsidP="00277E8C">
            <w:pPr>
              <w:jc w:val="center"/>
            </w:pPr>
            <w:r>
              <w:t>&gt;= 2.4V</w:t>
            </w:r>
          </w:p>
        </w:tc>
        <w:tc>
          <w:tcPr>
            <w:tcW w:w="3816" w:type="dxa"/>
          </w:tcPr>
          <w:p w:rsidR="00CC37F9" w:rsidRDefault="00277E8C" w:rsidP="00277E8C">
            <w:pPr>
              <w:jc w:val="center"/>
            </w:pPr>
            <w:r>
              <w:t>&gt;= 2.0V</w:t>
            </w:r>
          </w:p>
        </w:tc>
      </w:tr>
    </w:tbl>
    <w:p w:rsidR="00CC37F9" w:rsidRDefault="00C427B1" w:rsidP="00C427B1">
      <w:pPr>
        <w:pStyle w:val="Heading2"/>
      </w:pPr>
      <w:r>
        <w:t>Use in Function Only Decoders</w:t>
      </w:r>
    </w:p>
    <w:p w:rsidR="00C427B1" w:rsidRDefault="00C427B1" w:rsidP="00C427B1">
      <w:r w:rsidRPr="00C427B1">
        <w:t>This interface can be used in vehicles without a motor. Since there is no motor connection in this case, the decoder must have an internal means of generating the required service mode acknowledgment as defined in S-9.2.3.</w:t>
      </w:r>
    </w:p>
    <w:p w:rsidR="00C427B1" w:rsidRDefault="00C427B1" w:rsidP="00C427B1">
      <w:pPr>
        <w:pStyle w:val="Heading2"/>
      </w:pPr>
      <w:r>
        <w:t>Use of Interface with SUSI</w:t>
      </w:r>
    </w:p>
    <w:p w:rsidR="00C427B1" w:rsidRDefault="00C427B1" w:rsidP="00C427B1">
      <w:r>
        <w:t>This interface can also be used as a SUSI interface according to TI-9.2.3. In this case, only four signals may be used</w:t>
      </w:r>
    </w:p>
    <w:p w:rsidR="00C427B1" w:rsidRDefault="00C427B1" w:rsidP="00C427B1">
      <w:pPr>
        <w:pStyle w:val="ListParagraph"/>
        <w:numPr>
          <w:ilvl w:val="0"/>
          <w:numId w:val="25"/>
        </w:numPr>
      </w:pPr>
      <w:r>
        <w:t>GND (pins 5 &amp; 14)</w:t>
      </w:r>
    </w:p>
    <w:p w:rsidR="00C427B1" w:rsidRDefault="00C427B1" w:rsidP="00C427B1">
      <w:pPr>
        <w:pStyle w:val="ListParagraph"/>
        <w:numPr>
          <w:ilvl w:val="0"/>
          <w:numId w:val="25"/>
        </w:numPr>
      </w:pPr>
      <w:r>
        <w:t>V+ (pins 6 &amp; 15)</w:t>
      </w:r>
    </w:p>
    <w:p w:rsidR="00C427B1" w:rsidRDefault="00C427B1" w:rsidP="00C427B1">
      <w:pPr>
        <w:pStyle w:val="ListParagraph"/>
        <w:numPr>
          <w:ilvl w:val="0"/>
          <w:numId w:val="25"/>
        </w:numPr>
      </w:pPr>
      <w:r>
        <w:t>Train Bus Clock (pin 4)</w:t>
      </w:r>
    </w:p>
    <w:p w:rsidR="00C427B1" w:rsidRDefault="00C427B1" w:rsidP="00C427B1">
      <w:pPr>
        <w:pStyle w:val="ListParagraph"/>
        <w:numPr>
          <w:ilvl w:val="0"/>
          <w:numId w:val="25"/>
        </w:numPr>
      </w:pPr>
      <w:r>
        <w:t>Train Bus Data (pin 13)</w:t>
      </w:r>
    </w:p>
    <w:p w:rsidR="00C427B1" w:rsidRDefault="00C427B1" w:rsidP="00C427B1">
      <w:r>
        <w:t>In particular, the track connections are not to be used when wired as a SUSI interface. All other connections can be used for functions of the SUSI module.</w:t>
      </w:r>
    </w:p>
    <w:p w:rsidR="00C427B1" w:rsidRDefault="00C427B1">
      <w:pPr>
        <w:spacing w:after="0"/>
        <w:rPr>
          <w:rFonts w:ascii="Arial" w:hAnsi="Arial"/>
          <w:b/>
          <w:sz w:val="28"/>
          <w:szCs w:val="28"/>
        </w:rPr>
      </w:pPr>
      <w:r>
        <w:br w:type="page"/>
      </w:r>
    </w:p>
    <w:p w:rsidR="00C427B1" w:rsidRDefault="00C427B1" w:rsidP="00C427B1">
      <w:pPr>
        <w:pStyle w:val="Heading2"/>
      </w:pPr>
      <w:r>
        <w:lastRenderedPageBreak/>
        <w:t>Operation without a decoder</w:t>
      </w:r>
    </w:p>
    <w:p w:rsidR="00C427B1" w:rsidRDefault="00C427B1" w:rsidP="00C427B1">
      <w:r>
        <w:t>For the operation of the vehicle without electronic components in the interface, a dummy plug must be used.</w:t>
      </w:r>
    </w:p>
    <w:p w:rsidR="00C427B1" w:rsidRDefault="002D25D9" w:rsidP="00233421">
      <w:pPr>
        <w:tabs>
          <w:tab w:val="left" w:pos="3240"/>
          <w:tab w:val="left" w:pos="6480"/>
        </w:tabs>
      </w:pPr>
      <w:r>
        <w:t>Minimal Dummy Plug</w:t>
      </w:r>
      <w:r>
        <w:tab/>
        <w:t>Bridge plug with</w:t>
      </w:r>
      <w:r>
        <w:tab/>
        <w:t>Bridge plug with functions</w:t>
      </w:r>
    </w:p>
    <w:p w:rsidR="002D25D9" w:rsidRDefault="002D25D9" w:rsidP="00233421">
      <w:pPr>
        <w:tabs>
          <w:tab w:val="left" w:pos="3240"/>
          <w:tab w:val="left" w:pos="6480"/>
        </w:tabs>
      </w:pPr>
      <w:r>
        <w:tab/>
        <w:t>Functions F0F and F0R</w:t>
      </w:r>
      <w:r>
        <w:tab/>
        <w:t>F0F, F0R, AUX1, and AUX2</w:t>
      </w:r>
    </w:p>
    <w:p w:rsidR="00C427B1" w:rsidRDefault="00C427B1" w:rsidP="00C427B1">
      <w:pPr>
        <w:keepNext/>
      </w:pPr>
      <w:r w:rsidRPr="00C427B1">
        <w:rPr>
          <w:noProof/>
        </w:rPr>
        <w:drawing>
          <wp:inline distT="0" distB="0" distL="0" distR="0" wp14:anchorId="41FFA801" wp14:editId="07DD01B0">
            <wp:extent cx="5943600" cy="216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0270"/>
                    </a:xfrm>
                    <a:prstGeom prst="rect">
                      <a:avLst/>
                    </a:prstGeom>
                  </pic:spPr>
                </pic:pic>
              </a:graphicData>
            </a:graphic>
          </wp:inline>
        </w:drawing>
      </w:r>
    </w:p>
    <w:p w:rsidR="00C427B1" w:rsidRPr="00C427B1" w:rsidRDefault="00C427B1" w:rsidP="00C427B1">
      <w:pPr>
        <w:pStyle w:val="Caption"/>
      </w:pPr>
      <w:r>
        <w:t xml:space="preserve">Figure </w:t>
      </w:r>
      <w:fldSimple w:instr=" SEQ Figure \* ARABIC ">
        <w:r w:rsidR="00627998">
          <w:rPr>
            <w:noProof/>
          </w:rPr>
          <w:t>5</w:t>
        </w:r>
      </w:fldSimple>
      <w:r>
        <w:t>: Typical dummy plugs</w:t>
      </w:r>
    </w:p>
    <w:p w:rsidR="00233421" w:rsidRDefault="00233421" w:rsidP="00C427B1"/>
    <w:p w:rsidR="00C427B1" w:rsidRDefault="00C427B1" w:rsidP="00C427B1">
      <w:r>
        <w:t>The typical bridge plug connects the following contacts</w:t>
      </w:r>
    </w:p>
    <w:p w:rsidR="00C427B1" w:rsidRDefault="00C427B1" w:rsidP="00C427B1">
      <w:pPr>
        <w:ind w:left="720"/>
      </w:pPr>
      <w:r>
        <w:t>Track right: Motor +, F0R, (AUX1 if taillight included in forward direction)</w:t>
      </w:r>
    </w:p>
    <w:p w:rsidR="00C427B1" w:rsidRDefault="00C427B1" w:rsidP="00C427B1">
      <w:pPr>
        <w:ind w:left="720"/>
      </w:pPr>
      <w:r>
        <w:t>Track left: Motor -, F0F, (AUX2 if taillight included in reverse direction)</w:t>
      </w:r>
    </w:p>
    <w:p w:rsidR="00CC37F9" w:rsidRPr="00CC37F9" w:rsidRDefault="00C427B1" w:rsidP="00C427B1">
      <w: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548"/>
        <w:gridCol w:w="8316"/>
      </w:tblGrid>
      <w:tr w:rsidR="00276555" w:rsidTr="004D09B6">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4D09B6">
        <w:tc>
          <w:tcPr>
            <w:tcW w:w="1548" w:type="dxa"/>
          </w:tcPr>
          <w:p w:rsidR="00276555" w:rsidRDefault="004D09B6" w:rsidP="00276555">
            <w:ins w:id="23" w:author="Baker, Stuart" w:date="2020-09-10T10:25:00Z">
              <w:r>
                <w:t>Sep 10, 2020</w:t>
              </w:r>
            </w:ins>
          </w:p>
        </w:tc>
        <w:tc>
          <w:tcPr>
            <w:tcW w:w="8316" w:type="dxa"/>
          </w:tcPr>
          <w:p w:rsidR="00276555" w:rsidRDefault="00276555" w:rsidP="00276555">
            <w:r>
              <w:t>First Revision</w:t>
            </w:r>
          </w:p>
        </w:tc>
      </w:tr>
      <w:tr w:rsidR="00276555" w:rsidTr="004D09B6">
        <w:tc>
          <w:tcPr>
            <w:tcW w:w="1548" w:type="dxa"/>
          </w:tcPr>
          <w:p w:rsidR="00276555" w:rsidRDefault="00276555" w:rsidP="00276555"/>
        </w:tc>
        <w:tc>
          <w:tcPr>
            <w:tcW w:w="8316" w:type="dxa"/>
          </w:tcPr>
          <w:p w:rsidR="00276555" w:rsidRDefault="00276555" w:rsidP="00276555">
            <w:bookmarkStart w:id="24" w:name="_GoBack"/>
            <w:bookmarkEnd w:id="24"/>
          </w:p>
        </w:tc>
      </w:tr>
      <w:tr w:rsidR="00276555" w:rsidTr="004D09B6">
        <w:tc>
          <w:tcPr>
            <w:tcW w:w="1548" w:type="dxa"/>
          </w:tcPr>
          <w:p w:rsidR="00276555" w:rsidRDefault="00276555" w:rsidP="00276555"/>
        </w:tc>
        <w:tc>
          <w:tcPr>
            <w:tcW w:w="8316" w:type="dxa"/>
          </w:tcPr>
          <w:p w:rsidR="00276555" w:rsidRDefault="00276555" w:rsidP="00276555"/>
        </w:tc>
      </w:tr>
      <w:tr w:rsidR="00276555" w:rsidTr="004D09B6">
        <w:tc>
          <w:tcPr>
            <w:tcW w:w="1548" w:type="dxa"/>
          </w:tcPr>
          <w:p w:rsidR="00276555" w:rsidRDefault="00276555" w:rsidP="00276555"/>
        </w:tc>
        <w:tc>
          <w:tcPr>
            <w:tcW w:w="8316" w:type="dxa"/>
          </w:tcPr>
          <w:p w:rsidR="00276555" w:rsidRDefault="00276555" w:rsidP="00276555"/>
        </w:tc>
      </w:tr>
    </w:tbl>
    <w:p w:rsidR="00276555" w:rsidRPr="00276555" w:rsidRDefault="00276555" w:rsidP="00276555">
      <w:pPr>
        <w:sectPr w:rsidR="00276555" w:rsidRPr="00276555" w:rsidSect="00627998">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21"/>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92F" w:rsidRDefault="00C7192F">
      <w:r>
        <w:separator/>
      </w:r>
    </w:p>
  </w:endnote>
  <w:endnote w:type="continuationSeparator" w:id="0">
    <w:p w:rsidR="00C7192F" w:rsidRDefault="00C7192F">
      <w:r>
        <w:continuationSeparator/>
      </w:r>
    </w:p>
  </w:endnote>
  <w:endnote w:id="1">
    <w:p w:rsidR="0038254B" w:rsidRDefault="0038254B">
      <w:pPr>
        <w:pStyle w:val="EndnoteText"/>
      </w:pPr>
      <w:ins w:id="1" w:author="Baker, Stuart" w:date="2020-09-02T23:32:00Z">
        <w:r>
          <w:rPr>
            <w:rStyle w:val="EndnoteReference"/>
          </w:rPr>
          <w:endnoteRef/>
        </w:r>
        <w:r>
          <w:t xml:space="preserve"> </w:t>
        </w:r>
      </w:ins>
      <w:ins w:id="2" w:author="Baker, Stuart" w:date="2020-09-02T23:33:00Z">
        <w:r w:rsidRPr="0038254B">
          <w:t xml:space="preserve">RCN stands for </w:t>
        </w:r>
        <w:proofErr w:type="spellStart"/>
        <w:r w:rsidRPr="0038254B">
          <w:t>RailCommunty</w:t>
        </w:r>
        <w:proofErr w:type="spellEnd"/>
        <w:r w:rsidRPr="0038254B">
          <w:t xml:space="preserve"> </w:t>
        </w:r>
        <w:proofErr w:type="spellStart"/>
        <w:r w:rsidRPr="0038254B">
          <w:t>Normen</w:t>
        </w:r>
        <w:proofErr w:type="spellEnd"/>
        <w:r w:rsidRPr="0038254B">
          <w:t xml:space="preserve">. The direct German to English translation of </w:t>
        </w:r>
        <w:proofErr w:type="spellStart"/>
        <w:r w:rsidRPr="0038254B">
          <w:t>Normen</w:t>
        </w:r>
        <w:proofErr w:type="spellEnd"/>
        <w:r w:rsidRPr="0038254B">
          <w:t xml:space="preserve"> is Norms and in this context is intended to have an equivalent meaning to Standards. </w:t>
        </w:r>
        <w:proofErr w:type="spellStart"/>
        <w:r w:rsidRPr="0038254B">
          <w:t>RailCommunity</w:t>
        </w:r>
        <w:proofErr w:type="spellEnd"/>
        <w:r w:rsidRPr="0038254B">
          <w:t xml:space="preserve"> is an organization of manufacturers that creates German language standards for model railway electronics.</w:t>
        </w:r>
      </w:ins>
    </w:p>
  </w:endnote>
  <w:endnote w:id="2">
    <w:p w:rsidR="0038254B" w:rsidRDefault="0038254B">
      <w:pPr>
        <w:pStyle w:val="EndnoteText"/>
      </w:pPr>
      <w:ins w:id="4" w:author="Baker, Stuart" w:date="2020-09-02T23:33:00Z">
        <w:r>
          <w:rPr>
            <w:rStyle w:val="EndnoteReference"/>
          </w:rPr>
          <w:endnoteRef/>
        </w:r>
        <w:r>
          <w:t xml:space="preserve"> </w:t>
        </w:r>
      </w:ins>
      <w:ins w:id="5" w:author="Baker, Stuart" w:date="2020-09-02T23:34:00Z">
        <w:r w:rsidRPr="0038254B">
          <w:t>NEM stands for Norms of the European Model Railroads. Norms, in this context, is intended to have an equivalent meaning to Standards. MOROP is the organization that maintains the NEM documents. MOROP is an organization that creates model railway standards primarily targeted at the European market.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CC37F9" w:rsidTr="002A46D5">
      <w:tc>
        <w:tcPr>
          <w:tcW w:w="1384" w:type="pct"/>
        </w:tcPr>
        <w:p w:rsidR="00CC37F9" w:rsidRDefault="00CC37F9" w:rsidP="002A46D5">
          <w:pPr>
            <w:pStyle w:val="Footer"/>
          </w:pPr>
        </w:p>
      </w:tc>
      <w:tc>
        <w:tcPr>
          <w:tcW w:w="3616" w:type="pct"/>
        </w:tcPr>
        <w:p w:rsidR="00CC37F9" w:rsidRDefault="00C7192F" w:rsidP="002A46D5">
          <w:pPr>
            <w:jc w:val="right"/>
          </w:pPr>
          <w:r>
            <w:fldChar w:fldCharType="begin"/>
          </w:r>
          <w:r>
            <w:instrText xml:space="preserve"> DOCPROPERTY "Company"  \* MERGEFORMAT </w:instrText>
          </w:r>
          <w:r>
            <w:fldChar w:fldCharType="separate"/>
          </w:r>
          <w:r w:rsidR="00627998">
            <w:t>© 2020 National Model Railroad Association, Inc.</w:t>
          </w:r>
          <w:r>
            <w:fldChar w:fldCharType="end"/>
          </w:r>
        </w:p>
      </w:tc>
    </w:tr>
    <w:tr w:rsidR="00CC37F9" w:rsidTr="002A46D5">
      <w:tc>
        <w:tcPr>
          <w:tcW w:w="1384" w:type="pct"/>
        </w:tcPr>
        <w:p w:rsidR="00CC37F9" w:rsidRDefault="00CC37F9"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27998">
            <w:rPr>
              <w:rStyle w:val="PageNumber"/>
              <w:noProof/>
            </w:rPr>
            <w:t>9</w:t>
          </w:r>
          <w:r>
            <w:rPr>
              <w:rStyle w:val="PageNumber"/>
            </w:rPr>
            <w:fldChar w:fldCharType="end"/>
          </w:r>
        </w:p>
      </w:tc>
      <w:tc>
        <w:tcPr>
          <w:tcW w:w="3616" w:type="pct"/>
        </w:tcPr>
        <w:p w:rsidR="00CC37F9" w:rsidRDefault="00C7192F" w:rsidP="002A46D5">
          <w:pPr>
            <w:jc w:val="right"/>
          </w:pPr>
          <w:r>
            <w:fldChar w:fldCharType="begin"/>
          </w:r>
          <w:r>
            <w:instrText xml:space="preserve"> TITLE  \* MERGEFORMAT </w:instrText>
          </w:r>
          <w:r>
            <w:fldChar w:fldCharType="separate"/>
          </w:r>
          <w:r w:rsidR="00627998">
            <w:t>S-9.1.1.5 Draft</w:t>
          </w:r>
          <w:r>
            <w:fldChar w:fldCharType="end"/>
          </w:r>
          <w:r w:rsidR="00CC37F9">
            <w:t xml:space="preserve"> </w:t>
          </w:r>
          <w:r>
            <w:fldChar w:fldCharType="begin"/>
          </w:r>
          <w:r>
            <w:instrText xml:space="preserve"> SUBJECT  \* MERGEFORMAT </w:instrText>
          </w:r>
          <w:r>
            <w:fldChar w:fldCharType="separate"/>
          </w:r>
          <w:r w:rsidR="00627998">
            <w:t>Next18 and Next18-S Decoder Interface</w:t>
          </w:r>
          <w:r>
            <w:fldChar w:fldCharType="end"/>
          </w:r>
        </w:p>
      </w:tc>
    </w:tr>
  </w:tbl>
  <w:p w:rsidR="00CC37F9" w:rsidRPr="002A46D5" w:rsidRDefault="00CC37F9"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4D09B6" w:rsidP="0044692D">
    <w:pPr>
      <w:spacing w:after="0"/>
    </w:pPr>
    <w:sdt>
      <w:sdtPr>
        <w:alias w:val="Company"/>
        <w:tag w:val=""/>
        <w:id w:val="706456640"/>
        <w:placeholder>
          <w:docPart w:val="939340E238A14F4C8FFA6B46816D9F1E"/>
        </w:placeholder>
        <w:dataBinding w:prefixMappings="xmlns:ns0='http://schemas.openxmlformats.org/officeDocument/2006/extended-properties' " w:xpath="/ns0:Properties[1]/ns0:Company[1]" w:storeItemID="{6668398D-A668-4E3E-A5EB-62B293D839F1}"/>
        <w:text/>
      </w:sdtPr>
      <w:sdtContent>
        <w:r>
          <w:t>© 2020 National Model Railroad Association, Inc.</w:t>
        </w:r>
      </w:sdtContent>
    </w:sdt>
  </w:p>
  <w:p w:rsidR="00CC37F9" w:rsidRPr="002A46D5" w:rsidRDefault="004D09B6" w:rsidP="0044692D">
    <w:pPr>
      <w:pStyle w:val="Footer"/>
      <w:tabs>
        <w:tab w:val="clear" w:pos="4320"/>
        <w:tab w:val="clear" w:pos="8640"/>
      </w:tabs>
      <w:spacing w:after="0"/>
    </w:pPr>
    <w:sdt>
      <w:sdtPr>
        <w:alias w:val="Title"/>
        <w:tag w:val=""/>
        <w:id w:val="278080436"/>
        <w:placeholder>
          <w:docPart w:val="E6D16BCD255F4F02B7400BBB94D3BDF2"/>
        </w:placeholder>
        <w:dataBinding w:prefixMappings="xmlns:ns0='http://purl.org/dc/elements/1.1/' xmlns:ns1='http://schemas.openxmlformats.org/package/2006/metadata/core-properties' " w:xpath="/ns1:coreProperties[1]/ns0:title[1]" w:storeItemID="{6C3C8BC8-F283-45AE-878A-BAB7291924A1}"/>
        <w:text/>
      </w:sdtPr>
      <w:sdtContent>
        <w:r>
          <w:t>S-9.1.1.5 Draft</w:t>
        </w:r>
      </w:sdtContent>
    </w:sdt>
    <w:r>
      <w:t xml:space="preserve"> </w:t>
    </w:r>
    <w:sdt>
      <w:sdtPr>
        <w:alias w:val="Subject"/>
        <w:tag w:val=""/>
        <w:id w:val="1811755705"/>
        <w:placeholder>
          <w:docPart w:val="5D2B720BC1E445348DDF61515482333E"/>
        </w:placeholder>
        <w:dataBinding w:prefixMappings="xmlns:ns0='http://purl.org/dc/elements/1.1/' xmlns:ns1='http://schemas.openxmlformats.org/package/2006/metadata/core-properties' " w:xpath="/ns1:coreProperties[1]/ns0:subject[1]" w:storeItemID="{6C3C8BC8-F283-45AE-878A-BAB7291924A1}"/>
        <w:text/>
      </w:sdtPr>
      <w:sdtContent>
        <w:r>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Pr>
        <w:rStyle w:val="PageNumber"/>
        <w:noProof/>
      </w:rPr>
      <w:t>8</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Pr>
        <w:rStyle w:val="PageNumber"/>
        <w:noProof/>
      </w:rPr>
      <w:t>9</w:t>
    </w:r>
    <w:r w:rsidR="00CC37F9">
      <w:rPr>
        <w:rStyle w:val="PageNumber"/>
      </w:rPr>
      <w:fldChar w:fldCharType="end"/>
    </w:r>
    <w:r w:rsidR="00CC37F9">
      <w:rPr>
        <w:rStyle w:val="PageNumber"/>
      </w:rPr>
      <w:t xml:space="preserve"> –</w:t>
    </w:r>
    <w:ins w:id="25" w:author="Baker, Stuart" w:date="2020-09-10T10:24:00Z">
      <w:r>
        <w:rPr>
          <w:rStyle w:val="PageNumber"/>
        </w:rPr>
        <w:t xml:space="preserve"> </w:t>
      </w:r>
    </w:ins>
    <w:sdt>
      <w:sdtPr>
        <w:rPr>
          <w:rStyle w:val="PageNumber"/>
        </w:rPr>
        <w:alias w:val="Publish Date"/>
        <w:tag w:val=""/>
        <w:id w:val="-1737083712"/>
        <w:placeholder>
          <w:docPart w:val="521B462ACB6D407387971123183B73F4"/>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Default="004D09B6" w:rsidP="0044692D">
    <w:pPr>
      <w:spacing w:after="0"/>
    </w:pPr>
    <w:sdt>
      <w:sdtPr>
        <w:alias w:val="Company"/>
        <w:tag w:val=""/>
        <w:id w:val="1969928115"/>
        <w:placeholder>
          <w:docPart w:val="6D572347E29649F387E7D37C57187DDC"/>
        </w:placeholder>
        <w:dataBinding w:prefixMappings="xmlns:ns0='http://schemas.openxmlformats.org/officeDocument/2006/extended-properties' " w:xpath="/ns0:Properties[1]/ns0:Company[1]" w:storeItemID="{6668398D-A668-4E3E-A5EB-62B293D839F1}"/>
        <w:text/>
      </w:sdtPr>
      <w:sdtContent>
        <w:r>
          <w:t>© 2020 National Model Railroad Association, Inc.</w:t>
        </w:r>
      </w:sdtContent>
    </w:sdt>
  </w:p>
  <w:p w:rsidR="00CC37F9" w:rsidRDefault="004D09B6" w:rsidP="0044692D">
    <w:pPr>
      <w:spacing w:after="0"/>
    </w:pPr>
    <w:sdt>
      <w:sdtPr>
        <w:alias w:val="Title"/>
        <w:tag w:val=""/>
        <w:id w:val="-406378930"/>
        <w:placeholder>
          <w:docPart w:val="69D46C8A1E774BD5B44207F06156219D"/>
        </w:placeholder>
        <w:dataBinding w:prefixMappings="xmlns:ns0='http://purl.org/dc/elements/1.1/' xmlns:ns1='http://schemas.openxmlformats.org/package/2006/metadata/core-properties' " w:xpath="/ns1:coreProperties[1]/ns0:title[1]" w:storeItemID="{6C3C8BC8-F283-45AE-878A-BAB7291924A1}"/>
        <w:text/>
      </w:sdtPr>
      <w:sdtContent>
        <w:r>
          <w:t>S-9.1.1.5 Draft</w:t>
        </w:r>
      </w:sdtContent>
    </w:sdt>
    <w:r>
      <w:t xml:space="preserve"> </w:t>
    </w:r>
    <w:sdt>
      <w:sdtPr>
        <w:alias w:val="Subject"/>
        <w:tag w:val=""/>
        <w:id w:val="-1127923837"/>
        <w:placeholder>
          <w:docPart w:val="F1FC16E46470496E932D2022F4D3FEA3"/>
        </w:placeholder>
        <w:dataBinding w:prefixMappings="xmlns:ns0='http://purl.org/dc/elements/1.1/' xmlns:ns1='http://schemas.openxmlformats.org/package/2006/metadata/core-properties' " w:xpath="/ns1:coreProperties[1]/ns0:subject[1]" w:storeItemID="{6C3C8BC8-F283-45AE-878A-BAB7291924A1}"/>
        <w:text/>
      </w:sdtPr>
      <w:sdtContent>
        <w:r>
          <w:t>Next18 &amp; Next18-S Decoder Interface</w:t>
        </w:r>
      </w:sdtContent>
    </w:sdt>
    <w:r w:rsidR="00CC37F9">
      <w:ptab w:relativeTo="margin" w:alignment="right" w:leader="none"/>
    </w:r>
    <w:r w:rsidR="00CC37F9" w:rsidRPr="00851FCA">
      <w:t xml:space="preserve"> </w:t>
    </w:r>
    <w:r w:rsidR="00CC37F9">
      <w:t xml:space="preserve">Page </w:t>
    </w:r>
    <w:r w:rsidR="00CC37F9">
      <w:rPr>
        <w:rStyle w:val="PageNumber"/>
      </w:rPr>
      <w:fldChar w:fldCharType="begin"/>
    </w:r>
    <w:r w:rsidR="00CC37F9">
      <w:rPr>
        <w:rStyle w:val="PageNumber"/>
      </w:rPr>
      <w:instrText xml:space="preserve"> PAGE </w:instrText>
    </w:r>
    <w:r w:rsidR="00CC37F9">
      <w:rPr>
        <w:rStyle w:val="PageNumber"/>
      </w:rPr>
      <w:fldChar w:fldCharType="separate"/>
    </w:r>
    <w:r>
      <w:rPr>
        <w:rStyle w:val="PageNumber"/>
        <w:noProof/>
      </w:rPr>
      <w:t>1</w:t>
    </w:r>
    <w:r w:rsidR="00CC37F9">
      <w:rPr>
        <w:rStyle w:val="PageNumber"/>
      </w:rPr>
      <w:fldChar w:fldCharType="end"/>
    </w:r>
    <w:r w:rsidR="00CC37F9">
      <w:rPr>
        <w:rStyle w:val="PageNumber"/>
      </w:rPr>
      <w:t xml:space="preserve"> of </w:t>
    </w:r>
    <w:r w:rsidR="00CC37F9">
      <w:rPr>
        <w:rStyle w:val="PageNumber"/>
      </w:rPr>
      <w:fldChar w:fldCharType="begin"/>
    </w:r>
    <w:r w:rsidR="00CC37F9">
      <w:rPr>
        <w:rStyle w:val="PageNumber"/>
      </w:rPr>
      <w:instrText xml:space="preserve"> NUMPAGES  \* MERGEFORMAT </w:instrText>
    </w:r>
    <w:r w:rsidR="00CC37F9">
      <w:rPr>
        <w:rStyle w:val="PageNumber"/>
      </w:rPr>
      <w:fldChar w:fldCharType="separate"/>
    </w:r>
    <w:r>
      <w:rPr>
        <w:rStyle w:val="PageNumber"/>
        <w:noProof/>
      </w:rPr>
      <w:t>9</w:t>
    </w:r>
    <w:r w:rsidR="00CC37F9">
      <w:rPr>
        <w:rStyle w:val="PageNumber"/>
      </w:rPr>
      <w:fldChar w:fldCharType="end"/>
    </w:r>
    <w:r w:rsidR="00CC37F9">
      <w:rPr>
        <w:rStyle w:val="PageNumber"/>
      </w:rPr>
      <w:t xml:space="preserve"> –</w:t>
    </w:r>
    <w:ins w:id="27" w:author="Baker, Stuart" w:date="2020-09-10T10:24:00Z">
      <w:r>
        <w:rPr>
          <w:rStyle w:val="PageNumber"/>
        </w:rPr>
        <w:t xml:space="preserve"> </w:t>
      </w:r>
    </w:ins>
    <w:sdt>
      <w:sdtPr>
        <w:rPr>
          <w:rStyle w:val="PageNumber"/>
        </w:rPr>
        <w:alias w:val="Publish Date"/>
        <w:tag w:val=""/>
        <w:id w:val="330103237"/>
        <w:placeholder>
          <w:docPart w:val="32859B54F0B046E1B10277A8A0EEA00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92F" w:rsidRDefault="00C7192F">
      <w:r>
        <w:separator/>
      </w:r>
    </w:p>
  </w:footnote>
  <w:footnote w:type="continuationSeparator" w:id="0">
    <w:p w:rsidR="00C7192F" w:rsidRDefault="00C719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273"/>
      <w:gridCol w:w="4344"/>
      <w:gridCol w:w="238"/>
      <w:gridCol w:w="1944"/>
      <w:gridCol w:w="2027"/>
      <w:tblGridChange w:id="26">
        <w:tblGrid>
          <w:gridCol w:w="1070"/>
          <w:gridCol w:w="273"/>
          <w:gridCol w:w="4344"/>
          <w:gridCol w:w="238"/>
          <w:gridCol w:w="1944"/>
          <w:gridCol w:w="2027"/>
        </w:tblGrid>
      </w:tblGridChange>
    </w:tblGrid>
    <w:tr w:rsidR="00CC37F9" w:rsidTr="004D09B6">
      <w:tc>
        <w:tcPr>
          <w:tcW w:w="541" w:type="pct"/>
          <w:vMerge w:val="restart"/>
          <w:tcBorders>
            <w:top w:val="nil"/>
            <w:left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F1B1C7B" wp14:editId="5E2087DA">
                <wp:extent cx="552450" cy="581025"/>
                <wp:effectExtent l="0" t="0" r="6350" b="3175"/>
                <wp:docPr id="13" name="Picture 13"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8" w:type="pct"/>
          <w:tcBorders>
            <w:top w:val="nil"/>
            <w:left w:val="nil"/>
            <w:bottom w:val="nil"/>
            <w:right w:val="nil"/>
          </w:tcBorders>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95" w:type="pct"/>
          <w:tcBorders>
            <w:top w:val="nil"/>
            <w:left w:val="nil"/>
            <w:bottom w:val="nil"/>
            <w:right w:val="nil"/>
          </w:tcBorders>
          <w:vAlign w:val="center"/>
        </w:tcPr>
        <w:p w:rsidR="00CC37F9" w:rsidRDefault="00CC37F9"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CC37F9" w:rsidRDefault="00CC37F9" w:rsidP="00851FCA"/>
      </w:tc>
      <w:tc>
        <w:tcPr>
          <w:tcW w:w="2006" w:type="pct"/>
          <w:gridSpan w:val="2"/>
          <w:vAlign w:val="center"/>
        </w:tcPr>
        <w:p w:rsidR="00CC37F9" w:rsidRPr="00851FCA" w:rsidRDefault="00CC37F9" w:rsidP="00D17D9B">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CC37F9" w:rsidTr="004D09B6">
      <w:tc>
        <w:tcPr>
          <w:tcW w:w="541" w:type="pct"/>
          <w:vMerge/>
          <w:tcBorders>
            <w:left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rsidP="00152F81"/>
      </w:tc>
      <w:tc>
        <w:tcPr>
          <w:tcW w:w="2006" w:type="pct"/>
          <w:gridSpan w:val="2"/>
          <w:vAlign w:val="center"/>
        </w:tcPr>
        <w:p w:rsidR="00CC37F9" w:rsidRDefault="004D09B6" w:rsidP="00851FCA">
          <w:pPr>
            <w:jc w:val="center"/>
          </w:pPr>
          <w:sdt>
            <w:sdtPr>
              <w:alias w:val="Subject"/>
              <w:tag w:val=""/>
              <w:id w:val="92440473"/>
              <w:placeholder>
                <w:docPart w:val="E444502C78184198BBC5A11D472996B6"/>
              </w:placeholder>
              <w:dataBinding w:prefixMappings="xmlns:ns0='http://purl.org/dc/elements/1.1/' xmlns:ns1='http://schemas.openxmlformats.org/package/2006/metadata/core-properties' " w:xpath="/ns1:coreProperties[1]/ns0:subject[1]" w:storeItemID="{6C3C8BC8-F283-45AE-878A-BAB7291924A1}"/>
              <w:text/>
            </w:sdtPr>
            <w:sdtContent>
              <w:r>
                <w:t>Next18 &amp; Next18-S Decoder Interface</w:t>
              </w:r>
            </w:sdtContent>
          </w:sdt>
        </w:p>
      </w:tc>
    </w:tr>
    <w:tr w:rsidR="004D09B6" w:rsidTr="004D09B6">
      <w:tc>
        <w:tcPr>
          <w:tcW w:w="541" w:type="pct"/>
          <w:vMerge/>
          <w:tcBorders>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8" w:type="pct"/>
          <w:tcBorders>
            <w:top w:val="nil"/>
            <w:left w:val="nil"/>
            <w:bottom w:val="nil"/>
            <w:right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95" w:type="pct"/>
          <w:tcBorders>
            <w:top w:val="nil"/>
            <w:left w:val="nil"/>
            <w:bottom w:val="nil"/>
            <w:right w:val="nil"/>
          </w:tcBorders>
          <w:vAlign w:val="center"/>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CC37F9" w:rsidRDefault="00CC37F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982" w:type="pct"/>
          <w:vAlign w:val="center"/>
        </w:tcPr>
        <w:p w:rsidR="00CC37F9" w:rsidRDefault="004D09B6">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sdt>
            <w:sdtPr>
              <w:rPr>
                <w:sz w:val="20"/>
              </w:rPr>
              <w:alias w:val="Publish Date"/>
              <w:tag w:val=""/>
              <w:id w:val="1442336628"/>
              <w:placeholder>
                <w:docPart w:val="51C4733D826A4148A9947AF174B0F463"/>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Content>
              <w:r>
                <w:rPr>
                  <w:sz w:val="20"/>
                </w:rPr>
                <w:t>Sep 10, 2020</w:t>
              </w:r>
            </w:sdtContent>
          </w:sdt>
        </w:p>
      </w:tc>
      <w:tc>
        <w:tcPr>
          <w:tcW w:w="1025" w:type="pct"/>
          <w:vAlign w:val="center"/>
        </w:tcPr>
        <w:p w:rsidR="00CC37F9" w:rsidRDefault="004D09B6" w:rsidP="00851FCA">
          <w:pPr>
            <w:rPr>
              <w:rFonts w:ascii="CG Times" w:hAnsi="CG Times"/>
            </w:rPr>
          </w:pPr>
          <w:sdt>
            <w:sdtPr>
              <w:alias w:val="Title"/>
              <w:tag w:val=""/>
              <w:id w:val="-1973972003"/>
              <w:placeholder>
                <w:docPart w:val="5AB54BDC52CA4CE0886364610B9B0C8C"/>
              </w:placeholder>
              <w:dataBinding w:prefixMappings="xmlns:ns0='http://purl.org/dc/elements/1.1/' xmlns:ns1='http://schemas.openxmlformats.org/package/2006/metadata/core-properties' " w:xpath="/ns1:coreProperties[1]/ns0:title[1]" w:storeItemID="{6C3C8BC8-F283-45AE-878A-BAB7291924A1}"/>
              <w:text/>
            </w:sdtPr>
            <w:sdtContent>
              <w:r>
                <w:t>S-9.1.1.5 Draft</w:t>
              </w:r>
            </w:sdtContent>
          </w:sdt>
        </w:p>
      </w:tc>
    </w:tr>
  </w:tbl>
  <w:p w:rsidR="00CC37F9" w:rsidRDefault="00CC37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7F9" w:rsidRPr="008E667E" w:rsidRDefault="00CC37F9"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42112FB"/>
    <w:multiLevelType w:val="hybridMultilevel"/>
    <w:tmpl w:val="D2BA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1C97C0B"/>
    <w:multiLevelType w:val="hybridMultilevel"/>
    <w:tmpl w:val="08063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053D2"/>
    <w:multiLevelType w:val="hybridMultilevel"/>
    <w:tmpl w:val="A87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808725E"/>
    <w:multiLevelType w:val="hybridMultilevel"/>
    <w:tmpl w:val="C534D0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7362CC9"/>
    <w:multiLevelType w:val="hybridMultilevel"/>
    <w:tmpl w:val="8DD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4"/>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7"/>
  </w:num>
  <w:num w:numId="18">
    <w:abstractNumId w:val="21"/>
  </w:num>
  <w:num w:numId="19">
    <w:abstractNumId w:val="22"/>
  </w:num>
  <w:num w:numId="20">
    <w:abstractNumId w:val="18"/>
  </w:num>
  <w:num w:numId="21">
    <w:abstractNumId w:val="23"/>
  </w:num>
  <w:num w:numId="22">
    <w:abstractNumId w:val="15"/>
  </w:num>
  <w:num w:numId="23">
    <w:abstractNumId w:val="1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FA2"/>
    <w:rsid w:val="00003969"/>
    <w:rsid w:val="00005AA2"/>
    <w:rsid w:val="00017A9C"/>
    <w:rsid w:val="000556E9"/>
    <w:rsid w:val="00067F5F"/>
    <w:rsid w:val="000B53FB"/>
    <w:rsid w:val="0011715A"/>
    <w:rsid w:val="001178E1"/>
    <w:rsid w:val="00117F07"/>
    <w:rsid w:val="001418C6"/>
    <w:rsid w:val="00152F81"/>
    <w:rsid w:val="00166EE5"/>
    <w:rsid w:val="0019474D"/>
    <w:rsid w:val="001A1300"/>
    <w:rsid w:val="001E03BC"/>
    <w:rsid w:val="001F1E89"/>
    <w:rsid w:val="001F517C"/>
    <w:rsid w:val="0022554F"/>
    <w:rsid w:val="00233421"/>
    <w:rsid w:val="00276555"/>
    <w:rsid w:val="00277E8C"/>
    <w:rsid w:val="002A058D"/>
    <w:rsid w:val="002A46D5"/>
    <w:rsid w:val="002B5928"/>
    <w:rsid w:val="002D25D9"/>
    <w:rsid w:val="003428C9"/>
    <w:rsid w:val="003652CB"/>
    <w:rsid w:val="0038254B"/>
    <w:rsid w:val="0039569D"/>
    <w:rsid w:val="00436468"/>
    <w:rsid w:val="0044186D"/>
    <w:rsid w:val="0044692D"/>
    <w:rsid w:val="004810A4"/>
    <w:rsid w:val="004D09B6"/>
    <w:rsid w:val="0050155D"/>
    <w:rsid w:val="00623B38"/>
    <w:rsid w:val="00627998"/>
    <w:rsid w:val="00627D4B"/>
    <w:rsid w:val="00643AF9"/>
    <w:rsid w:val="00686F5E"/>
    <w:rsid w:val="00736230"/>
    <w:rsid w:val="007B19D6"/>
    <w:rsid w:val="007D32FF"/>
    <w:rsid w:val="00800DAA"/>
    <w:rsid w:val="0082606B"/>
    <w:rsid w:val="008422C8"/>
    <w:rsid w:val="00851FCA"/>
    <w:rsid w:val="008E667E"/>
    <w:rsid w:val="009010F3"/>
    <w:rsid w:val="00937078"/>
    <w:rsid w:val="0097522D"/>
    <w:rsid w:val="00983B36"/>
    <w:rsid w:val="009870A1"/>
    <w:rsid w:val="009E51BF"/>
    <w:rsid w:val="00A41607"/>
    <w:rsid w:val="00A50314"/>
    <w:rsid w:val="00B57674"/>
    <w:rsid w:val="00B97C75"/>
    <w:rsid w:val="00BF381A"/>
    <w:rsid w:val="00C17D43"/>
    <w:rsid w:val="00C3636A"/>
    <w:rsid w:val="00C427B1"/>
    <w:rsid w:val="00C42899"/>
    <w:rsid w:val="00C7192F"/>
    <w:rsid w:val="00C72046"/>
    <w:rsid w:val="00C7699E"/>
    <w:rsid w:val="00CC37F9"/>
    <w:rsid w:val="00D125F0"/>
    <w:rsid w:val="00D17D9B"/>
    <w:rsid w:val="00D31FA4"/>
    <w:rsid w:val="00D746DA"/>
    <w:rsid w:val="00E70DC3"/>
    <w:rsid w:val="00EA0AE8"/>
    <w:rsid w:val="00EB0D3C"/>
    <w:rsid w:val="00EC7602"/>
    <w:rsid w:val="00F40E66"/>
    <w:rsid w:val="00F53BC0"/>
    <w:rsid w:val="00F7685D"/>
    <w:rsid w:val="00FB16DC"/>
    <w:rsid w:val="00FB29D7"/>
    <w:rsid w:val="00FC01ED"/>
    <w:rsid w:val="00FC26FC"/>
    <w:rsid w:val="00FC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627998"/>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semiHidden/>
    <w:unhideWhenUsed/>
    <w:rsid w:val="00003969"/>
    <w:rPr>
      <w:vertAlign w:val="superscript"/>
    </w:rPr>
  </w:style>
  <w:style w:type="character" w:styleId="PlaceholderText">
    <w:name w:val="Placeholder Text"/>
    <w:basedOn w:val="DefaultParagraphFont"/>
    <w:uiPriority w:val="99"/>
    <w:semiHidden/>
    <w:rsid w:val="004D09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44502C78184198BBC5A11D472996B6"/>
        <w:category>
          <w:name w:val="General"/>
          <w:gallery w:val="placeholder"/>
        </w:category>
        <w:types>
          <w:type w:val="bbPlcHdr"/>
        </w:types>
        <w:behaviors>
          <w:behavior w:val="content"/>
        </w:behaviors>
        <w:guid w:val="{FF85D7EB-781F-4658-A243-6402B4531EFC}"/>
      </w:docPartPr>
      <w:docPartBody>
        <w:p w:rsidR="00000000" w:rsidRDefault="00AA6D5A">
          <w:r w:rsidRPr="00065A6F">
            <w:rPr>
              <w:rStyle w:val="PlaceholderText"/>
            </w:rPr>
            <w:t>[Subject]</w:t>
          </w:r>
        </w:p>
      </w:docPartBody>
    </w:docPart>
    <w:docPart>
      <w:docPartPr>
        <w:name w:val="5AB54BDC52CA4CE0886364610B9B0C8C"/>
        <w:category>
          <w:name w:val="General"/>
          <w:gallery w:val="placeholder"/>
        </w:category>
        <w:types>
          <w:type w:val="bbPlcHdr"/>
        </w:types>
        <w:behaviors>
          <w:behavior w:val="content"/>
        </w:behaviors>
        <w:guid w:val="{A6B58D31-3AEB-4BC7-BE04-E44476B1BA42}"/>
      </w:docPartPr>
      <w:docPartBody>
        <w:p w:rsidR="00000000" w:rsidRDefault="00AA6D5A">
          <w:r w:rsidRPr="00065A6F">
            <w:rPr>
              <w:rStyle w:val="PlaceholderText"/>
            </w:rPr>
            <w:t>[Title]</w:t>
          </w:r>
        </w:p>
      </w:docPartBody>
    </w:docPart>
    <w:docPart>
      <w:docPartPr>
        <w:name w:val="51C4733D826A4148A9947AF174B0F463"/>
        <w:category>
          <w:name w:val="General"/>
          <w:gallery w:val="placeholder"/>
        </w:category>
        <w:types>
          <w:type w:val="bbPlcHdr"/>
        </w:types>
        <w:behaviors>
          <w:behavior w:val="content"/>
        </w:behaviors>
        <w:guid w:val="{A3BE9620-1BDB-4367-97D4-93E31F5B1EE5}"/>
      </w:docPartPr>
      <w:docPartBody>
        <w:p w:rsidR="00000000" w:rsidRDefault="00AA6D5A">
          <w:r w:rsidRPr="00065A6F">
            <w:rPr>
              <w:rStyle w:val="PlaceholderText"/>
            </w:rPr>
            <w:t>[Publish Date]</w:t>
          </w:r>
        </w:p>
      </w:docPartBody>
    </w:docPart>
    <w:docPart>
      <w:docPartPr>
        <w:name w:val="6D572347E29649F387E7D37C57187DDC"/>
        <w:category>
          <w:name w:val="General"/>
          <w:gallery w:val="placeholder"/>
        </w:category>
        <w:types>
          <w:type w:val="bbPlcHdr"/>
        </w:types>
        <w:behaviors>
          <w:behavior w:val="content"/>
        </w:behaviors>
        <w:guid w:val="{BD2E50D3-70D9-4F8E-9FDC-097D1619E054}"/>
      </w:docPartPr>
      <w:docPartBody>
        <w:p w:rsidR="00000000" w:rsidRDefault="00AA6D5A">
          <w:r w:rsidRPr="00065A6F">
            <w:rPr>
              <w:rStyle w:val="PlaceholderText"/>
            </w:rPr>
            <w:t>[Company]</w:t>
          </w:r>
        </w:p>
      </w:docPartBody>
    </w:docPart>
    <w:docPart>
      <w:docPartPr>
        <w:name w:val="69D46C8A1E774BD5B44207F06156219D"/>
        <w:category>
          <w:name w:val="General"/>
          <w:gallery w:val="placeholder"/>
        </w:category>
        <w:types>
          <w:type w:val="bbPlcHdr"/>
        </w:types>
        <w:behaviors>
          <w:behavior w:val="content"/>
        </w:behaviors>
        <w:guid w:val="{911033FC-52E0-48C0-A8C5-6493DCEE4228}"/>
      </w:docPartPr>
      <w:docPartBody>
        <w:p w:rsidR="00000000" w:rsidRDefault="00AA6D5A">
          <w:r w:rsidRPr="00065A6F">
            <w:rPr>
              <w:rStyle w:val="PlaceholderText"/>
            </w:rPr>
            <w:t>[Title]</w:t>
          </w:r>
        </w:p>
      </w:docPartBody>
    </w:docPart>
    <w:docPart>
      <w:docPartPr>
        <w:name w:val="F1FC16E46470496E932D2022F4D3FEA3"/>
        <w:category>
          <w:name w:val="General"/>
          <w:gallery w:val="placeholder"/>
        </w:category>
        <w:types>
          <w:type w:val="bbPlcHdr"/>
        </w:types>
        <w:behaviors>
          <w:behavior w:val="content"/>
        </w:behaviors>
        <w:guid w:val="{6AEF5A9F-BA10-4F67-A70C-1C93439D06C6}"/>
      </w:docPartPr>
      <w:docPartBody>
        <w:p w:rsidR="00000000" w:rsidRDefault="00AA6D5A">
          <w:r w:rsidRPr="00065A6F">
            <w:rPr>
              <w:rStyle w:val="PlaceholderText"/>
            </w:rPr>
            <w:t>[Subject]</w:t>
          </w:r>
        </w:p>
      </w:docPartBody>
    </w:docPart>
    <w:docPart>
      <w:docPartPr>
        <w:name w:val="939340E238A14F4C8FFA6B46816D9F1E"/>
        <w:category>
          <w:name w:val="General"/>
          <w:gallery w:val="placeholder"/>
        </w:category>
        <w:types>
          <w:type w:val="bbPlcHdr"/>
        </w:types>
        <w:behaviors>
          <w:behavior w:val="content"/>
        </w:behaviors>
        <w:guid w:val="{15412E0A-D8C4-4943-8098-476201E11469}"/>
      </w:docPartPr>
      <w:docPartBody>
        <w:p w:rsidR="00000000" w:rsidRDefault="00AA6D5A">
          <w:r w:rsidRPr="00065A6F">
            <w:rPr>
              <w:rStyle w:val="PlaceholderText"/>
            </w:rPr>
            <w:t>[Company]</w:t>
          </w:r>
        </w:p>
      </w:docPartBody>
    </w:docPart>
    <w:docPart>
      <w:docPartPr>
        <w:name w:val="E6D16BCD255F4F02B7400BBB94D3BDF2"/>
        <w:category>
          <w:name w:val="General"/>
          <w:gallery w:val="placeholder"/>
        </w:category>
        <w:types>
          <w:type w:val="bbPlcHdr"/>
        </w:types>
        <w:behaviors>
          <w:behavior w:val="content"/>
        </w:behaviors>
        <w:guid w:val="{C98DD402-D185-49C1-AA2B-429619703C79}"/>
      </w:docPartPr>
      <w:docPartBody>
        <w:p w:rsidR="00000000" w:rsidRDefault="00AA6D5A">
          <w:r w:rsidRPr="00065A6F">
            <w:rPr>
              <w:rStyle w:val="PlaceholderText"/>
            </w:rPr>
            <w:t>[Title]</w:t>
          </w:r>
        </w:p>
      </w:docPartBody>
    </w:docPart>
    <w:docPart>
      <w:docPartPr>
        <w:name w:val="5D2B720BC1E445348DDF61515482333E"/>
        <w:category>
          <w:name w:val="General"/>
          <w:gallery w:val="placeholder"/>
        </w:category>
        <w:types>
          <w:type w:val="bbPlcHdr"/>
        </w:types>
        <w:behaviors>
          <w:behavior w:val="content"/>
        </w:behaviors>
        <w:guid w:val="{67A6A0B5-6F38-4185-A9E6-4879467F0E45}"/>
      </w:docPartPr>
      <w:docPartBody>
        <w:p w:rsidR="00000000" w:rsidRDefault="00AA6D5A">
          <w:r w:rsidRPr="00065A6F">
            <w:rPr>
              <w:rStyle w:val="PlaceholderText"/>
            </w:rPr>
            <w:t>[Subject]</w:t>
          </w:r>
        </w:p>
      </w:docPartBody>
    </w:docPart>
    <w:docPart>
      <w:docPartPr>
        <w:name w:val="521B462ACB6D407387971123183B73F4"/>
        <w:category>
          <w:name w:val="General"/>
          <w:gallery w:val="placeholder"/>
        </w:category>
        <w:types>
          <w:type w:val="bbPlcHdr"/>
        </w:types>
        <w:behaviors>
          <w:behavior w:val="content"/>
        </w:behaviors>
        <w:guid w:val="{DEB4AE7B-8C7B-40CE-A458-1E4B4D413A8E}"/>
      </w:docPartPr>
      <w:docPartBody>
        <w:p w:rsidR="00000000" w:rsidRDefault="00AA6D5A">
          <w:r w:rsidRPr="00065A6F">
            <w:rPr>
              <w:rStyle w:val="PlaceholderText"/>
            </w:rPr>
            <w:t>[Publish Date]</w:t>
          </w:r>
        </w:p>
      </w:docPartBody>
    </w:docPart>
    <w:docPart>
      <w:docPartPr>
        <w:name w:val="32859B54F0B046E1B10277A8A0EEA00B"/>
        <w:category>
          <w:name w:val="General"/>
          <w:gallery w:val="placeholder"/>
        </w:category>
        <w:types>
          <w:type w:val="bbPlcHdr"/>
        </w:types>
        <w:behaviors>
          <w:behavior w:val="content"/>
        </w:behaviors>
        <w:guid w:val="{ADD38525-1FBB-4830-A9B7-3886327688A8}"/>
      </w:docPartPr>
      <w:docPartBody>
        <w:p w:rsidR="00000000" w:rsidRDefault="00AA6D5A">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D5A"/>
    <w:rsid w:val="000A5C64"/>
    <w:rsid w:val="00AA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rsid w:val="00AA6D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D5A"/>
    <w:rPr>
      <w:rFonts w:cs="Times New Roman"/>
      <w:sz w:val="3276"/>
      <w:szCs w:val="3276"/>
    </w:rPr>
  </w:style>
  <w:style w:type="character" w:default="1" w:styleId="DefaultParagraphFont">
    <w:name w:val="Default Paragraph Font"/>
    <w:uiPriority w:val="1"/>
    <w:semiHidden/>
    <w:unhideWhenUsed/>
    <w:rsid w:val="00AA6D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6D5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9CB9CE-DCAC-4475-8C76-6FC7F3F5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160</TotalTime>
  <Pages>9</Pages>
  <Words>2487</Words>
  <Characters>14502</Characters>
  <Application>Microsoft Office Word</Application>
  <DocSecurity>0</DocSecurity>
  <Lines>345</Lines>
  <Paragraphs>93</Paragraphs>
  <ScaleCrop>false</ScaleCrop>
  <HeadingPairs>
    <vt:vector size="2" baseType="variant">
      <vt:variant>
        <vt:lpstr>Title</vt:lpstr>
      </vt:variant>
      <vt:variant>
        <vt:i4>1</vt:i4>
      </vt:variant>
    </vt:vector>
  </HeadingPairs>
  <TitlesOfParts>
    <vt:vector size="1" baseType="lpstr">
      <vt:lpstr>S-9.1.1.5 Draft</vt:lpstr>
    </vt:vector>
  </TitlesOfParts>
  <Manager>Carl Smeigh</Manager>
  <Company>© 2020 National Model Railroad Association, Inc.</Company>
  <LinksUpToDate>false</LinksUpToDate>
  <CharactersWithSpaces>16896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S-9.1.1.5 Draft</dc:title>
  <dc:subject>Next18 &amp; Next18-S Decoder Interface</dc:subject>
  <dc:creator>Baker, Stuart</dc:creator>
  <cp:lastModifiedBy>Baker, Stuart</cp:lastModifiedBy>
  <cp:revision>18</cp:revision>
  <cp:lastPrinted>2020-09-03T04:39:00Z</cp:lastPrinted>
  <dcterms:created xsi:type="dcterms:W3CDTF">2020-09-03T02:07:00Z</dcterms:created>
  <dcterms:modified xsi:type="dcterms:W3CDTF">2020-09-10T15:26:00Z</dcterms:modified>
</cp:coreProperties>
</file>