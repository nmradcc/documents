
<file path=[Content_Types].xml><?xml version="1.0" encoding="utf-8"?>
<Types xmlns="http://schemas.openxmlformats.org/package/2006/content-types">
  <Default Extension="jpeg" ContentType="image/jpe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A352A4" w14:textId="77777777" w:rsidR="00623B38" w:rsidRDefault="00623B38" w:rsidP="00623B38">
      <w:pPr>
        <w:pStyle w:val="Heading1"/>
      </w:pPr>
      <w:r>
        <w:t>General</w:t>
      </w:r>
    </w:p>
    <w:p w14:paraId="53A63BE9" w14:textId="77777777" w:rsidR="00851FCA" w:rsidRDefault="00623B38" w:rsidP="00623B38">
      <w:pPr>
        <w:pStyle w:val="Heading2"/>
      </w:pPr>
      <w:r>
        <w:t>Introduction and Intended Use (Informative)</w:t>
      </w:r>
    </w:p>
    <w:p w14:paraId="2B554DC9" w14:textId="77777777" w:rsidR="00851FCA" w:rsidRDefault="00623B38" w:rsidP="00623B38">
      <w:pPr>
        <w:pStyle w:val="Heading2"/>
      </w:pPr>
      <w:r>
        <w:t>References</w:t>
      </w:r>
    </w:p>
    <w:p w14:paraId="0295E054" w14:textId="77777777" w:rsidR="00623B38" w:rsidRPr="00623B38" w:rsidRDefault="00623B38" w:rsidP="00623B38">
      <w:r>
        <w:t>This standard should be interpreted in the context of the following NMRA Standards</w:t>
      </w:r>
      <w:r w:rsidR="00527DEB">
        <w:t>.</w:t>
      </w:r>
    </w:p>
    <w:p w14:paraId="4ACBB4DB" w14:textId="77777777" w:rsidR="00623B38" w:rsidRDefault="00623B38" w:rsidP="00623B38">
      <w:pPr>
        <w:pStyle w:val="Heading3"/>
      </w:pPr>
      <w:r>
        <w:t>Normative</w:t>
      </w:r>
    </w:p>
    <w:p w14:paraId="03E61433" w14:textId="77777777" w:rsidR="00623B38" w:rsidRDefault="004E393C" w:rsidP="00623B38">
      <w:pPr>
        <w:pStyle w:val="ListParagraph"/>
        <w:numPr>
          <w:ilvl w:val="0"/>
          <w:numId w:val="20"/>
        </w:numPr>
      </w:pPr>
      <w:r>
        <w:t>S-9.1.1 Decoder Interfaces</w:t>
      </w:r>
    </w:p>
    <w:p w14:paraId="2CA19C74" w14:textId="77777777" w:rsidR="004E393C" w:rsidRDefault="004E393C" w:rsidP="00623B38">
      <w:pPr>
        <w:pStyle w:val="ListParagraph"/>
        <w:numPr>
          <w:ilvl w:val="0"/>
          <w:numId w:val="20"/>
        </w:numPr>
      </w:pPr>
      <w:r>
        <w:t>S-9.1.1.2 JST 9 Pin Interface</w:t>
      </w:r>
    </w:p>
    <w:p w14:paraId="4EFBE342" w14:textId="77777777" w:rsidR="004E393C" w:rsidRDefault="004E393C" w:rsidP="00623B38">
      <w:pPr>
        <w:pStyle w:val="ListParagraph"/>
        <w:numPr>
          <w:ilvl w:val="0"/>
          <w:numId w:val="20"/>
        </w:numPr>
      </w:pPr>
      <w:r>
        <w:t>S-9.1.1.3 21MTC Interface</w:t>
      </w:r>
    </w:p>
    <w:p w14:paraId="304A4201" w14:textId="77777777" w:rsidR="004E393C" w:rsidRDefault="004E393C" w:rsidP="00623B38">
      <w:pPr>
        <w:pStyle w:val="ListParagraph"/>
        <w:numPr>
          <w:ilvl w:val="0"/>
          <w:numId w:val="20"/>
        </w:numPr>
      </w:pPr>
      <w:r>
        <w:t xml:space="preserve">S-9.1.1.4 </w:t>
      </w:r>
      <w:proofErr w:type="spellStart"/>
      <w:r>
        <w:t>PluX</w:t>
      </w:r>
      <w:proofErr w:type="spellEnd"/>
      <w:r>
        <w:t xml:space="preserve"> Interface</w:t>
      </w:r>
    </w:p>
    <w:p w14:paraId="2BD2F0D6" w14:textId="77777777" w:rsidR="004E393C" w:rsidRDefault="004E393C" w:rsidP="00623B38">
      <w:pPr>
        <w:pStyle w:val="ListParagraph"/>
        <w:numPr>
          <w:ilvl w:val="0"/>
          <w:numId w:val="20"/>
        </w:numPr>
      </w:pPr>
      <w:r>
        <w:t>S-9.1.1.5 Next18 and Next18-S Decoder Interface</w:t>
      </w:r>
    </w:p>
    <w:p w14:paraId="566E1EBA" w14:textId="77777777" w:rsidR="00623B38" w:rsidRDefault="00623B38" w:rsidP="00623B38">
      <w:pPr>
        <w:pStyle w:val="Heading2"/>
      </w:pPr>
      <w:r>
        <w:t>Terminology</w:t>
      </w:r>
    </w:p>
    <w:tbl>
      <w:tblPr>
        <w:tblStyle w:val="TableGrid"/>
        <w:tblW w:w="0" w:type="auto"/>
        <w:tblLook w:val="04A0" w:firstRow="1" w:lastRow="0" w:firstColumn="1" w:lastColumn="0" w:noHBand="0" w:noVBand="1"/>
      </w:tblPr>
      <w:tblGrid>
        <w:gridCol w:w="2268"/>
        <w:gridCol w:w="7596"/>
      </w:tblGrid>
      <w:tr w:rsidR="00627D4B" w14:paraId="4E345607" w14:textId="77777777" w:rsidTr="00A41607">
        <w:tc>
          <w:tcPr>
            <w:tcW w:w="2268" w:type="dxa"/>
            <w:shd w:val="clear" w:color="auto" w:fill="BFBFBF" w:themeFill="background1" w:themeFillShade="BF"/>
          </w:tcPr>
          <w:p w14:paraId="599DAF5E" w14:textId="77777777" w:rsidR="00627D4B" w:rsidRPr="00627D4B" w:rsidRDefault="00627D4B" w:rsidP="00627D4B">
            <w:pPr>
              <w:jc w:val="center"/>
              <w:rPr>
                <w:b/>
              </w:rPr>
            </w:pPr>
            <w:r w:rsidRPr="00627D4B">
              <w:rPr>
                <w:b/>
              </w:rPr>
              <w:t>Term</w:t>
            </w:r>
          </w:p>
        </w:tc>
        <w:tc>
          <w:tcPr>
            <w:tcW w:w="7596" w:type="dxa"/>
            <w:shd w:val="clear" w:color="auto" w:fill="BFBFBF" w:themeFill="background1" w:themeFillShade="BF"/>
          </w:tcPr>
          <w:p w14:paraId="115D9546" w14:textId="77777777" w:rsidR="00627D4B" w:rsidRPr="00627D4B" w:rsidRDefault="00627D4B" w:rsidP="00627D4B">
            <w:pPr>
              <w:jc w:val="center"/>
              <w:rPr>
                <w:b/>
              </w:rPr>
            </w:pPr>
            <w:r w:rsidRPr="00627D4B">
              <w:rPr>
                <w:b/>
              </w:rPr>
              <w:t>Definition</w:t>
            </w:r>
          </w:p>
        </w:tc>
      </w:tr>
      <w:tr w:rsidR="006001FE" w14:paraId="54CD5048" w14:textId="77777777" w:rsidTr="00627D4B">
        <w:tc>
          <w:tcPr>
            <w:tcW w:w="2268" w:type="dxa"/>
          </w:tcPr>
          <w:p w14:paraId="48D51BD7" w14:textId="77777777" w:rsidR="006001FE" w:rsidRDefault="006001FE" w:rsidP="00455C80">
            <w:r>
              <w:t>Vehicle</w:t>
            </w:r>
          </w:p>
        </w:tc>
        <w:tc>
          <w:tcPr>
            <w:tcW w:w="7596" w:type="dxa"/>
          </w:tcPr>
          <w:p w14:paraId="3299E405" w14:textId="77777777" w:rsidR="006001FE" w:rsidRDefault="006001FE" w:rsidP="00455C80">
            <w:r w:rsidRPr="00D17D9B">
              <w:t>Mobile model railroad device. This includes locomotives and other rolling stock.</w:t>
            </w:r>
          </w:p>
        </w:tc>
      </w:tr>
      <w:tr w:rsidR="006001FE" w14:paraId="3078D066" w14:textId="77777777" w:rsidTr="00627D4B">
        <w:tc>
          <w:tcPr>
            <w:tcW w:w="2268" w:type="dxa"/>
          </w:tcPr>
          <w:p w14:paraId="638DCA66" w14:textId="77777777" w:rsidR="006001FE" w:rsidRDefault="006001FE" w:rsidP="00627D4B">
            <w:r>
              <w:t>Decoder</w:t>
            </w:r>
          </w:p>
        </w:tc>
        <w:tc>
          <w:tcPr>
            <w:tcW w:w="7596" w:type="dxa"/>
          </w:tcPr>
          <w:p w14:paraId="519A88A4" w14:textId="77777777" w:rsidR="006001FE" w:rsidRDefault="006001FE" w:rsidP="00627D4B">
            <w:r>
              <w:t>DCC receiver for controlling vehicle animation.</w:t>
            </w:r>
          </w:p>
        </w:tc>
      </w:tr>
      <w:tr w:rsidR="006001FE" w14:paraId="3D7D011B" w14:textId="77777777" w:rsidTr="00627D4B">
        <w:tc>
          <w:tcPr>
            <w:tcW w:w="2268" w:type="dxa"/>
          </w:tcPr>
          <w:p w14:paraId="25DFA436" w14:textId="77777777" w:rsidR="006001FE" w:rsidRDefault="006001FE" w:rsidP="00627D4B">
            <w:r>
              <w:t>System Board</w:t>
            </w:r>
          </w:p>
        </w:tc>
        <w:tc>
          <w:tcPr>
            <w:tcW w:w="7596" w:type="dxa"/>
          </w:tcPr>
          <w:p w14:paraId="0FAB6637" w14:textId="77777777" w:rsidR="006001FE" w:rsidRDefault="006001FE" w:rsidP="00627D4B">
            <w:r>
              <w:t>Electronic circuit board that is considered part of the vehicle with a decoder is intended to be plugged into.</w:t>
            </w:r>
          </w:p>
        </w:tc>
      </w:tr>
    </w:tbl>
    <w:p w14:paraId="7FA03A54" w14:textId="77777777" w:rsidR="00627D4B" w:rsidRDefault="00C52C92" w:rsidP="00C52C92">
      <w:pPr>
        <w:pStyle w:val="Heading1"/>
      </w:pPr>
      <w:r>
        <w:t>Connector Sources</w:t>
      </w:r>
    </w:p>
    <w:p w14:paraId="40EA9A55" w14:textId="2EF063C3" w:rsidR="00C52C92" w:rsidRDefault="00C52C92" w:rsidP="00C52C92">
      <w:r>
        <w:t>These are known valid connector sources for the various DCC decoder interface standards. Other sources may also be valid.</w:t>
      </w:r>
    </w:p>
    <w:p w14:paraId="572FFF7D" w14:textId="2E74E58E" w:rsidR="002B5563" w:rsidRDefault="002B5563">
      <w:pPr>
        <w:spacing w:after="0"/>
      </w:pPr>
      <w:r>
        <w:br w:type="page"/>
      </w:r>
    </w:p>
    <w:p w14:paraId="55973EA5" w14:textId="77777777" w:rsidR="002B5563" w:rsidRPr="00C52C92" w:rsidRDefault="002B5563" w:rsidP="00C52C92"/>
    <w:p w14:paraId="032F856D" w14:textId="5889A5F9" w:rsidR="00C52C92" w:rsidRDefault="00C52C92" w:rsidP="00C52C92">
      <w:pPr>
        <w:pStyle w:val="Heading2"/>
      </w:pPr>
      <w:r>
        <w:t>JST 9 Pin Interface</w:t>
      </w:r>
    </w:p>
    <w:p w14:paraId="33B133E0" w14:textId="176FF7B2" w:rsidR="00831CE4" w:rsidRDefault="00831CE4" w:rsidP="00831CE4">
      <w:r>
        <w:t>JST offer two series of connectors: Z</w:t>
      </w:r>
      <w:r w:rsidR="002B5563">
        <w:t>H</w:t>
      </w:r>
      <w:r>
        <w:t xml:space="preserve"> series uses crimped wires while Z</w:t>
      </w:r>
      <w:r w:rsidR="002B5563">
        <w:t>R</w:t>
      </w:r>
      <w:r>
        <w:t xml:space="preserve"> series are insulation displacement. The decoder socket is the same in both cases. </w:t>
      </w:r>
      <w:r w:rsidR="002B5563">
        <w:t>Datasheets for both series listing options may be found at:</w:t>
      </w:r>
    </w:p>
    <w:p w14:paraId="3D7E3836" w14:textId="03E83586" w:rsidR="002B5563" w:rsidRDefault="002B5563" w:rsidP="00831CE4">
      <w:r>
        <w:t xml:space="preserve">ZR Series: </w:t>
      </w:r>
      <w:hyperlink r:id="rId9" w:history="1">
        <w:r w:rsidRPr="00FA4C18">
          <w:rPr>
            <w:rStyle w:val="Hyperlink"/>
          </w:rPr>
          <w:t>https://order.jst-mfg.com/InternetShop/app/pdf_show?kbn=1&amp;key=eZR.pdf</w:t>
        </w:r>
      </w:hyperlink>
    </w:p>
    <w:p w14:paraId="2CD7A193" w14:textId="00B6E7FF" w:rsidR="002B5563" w:rsidRDefault="002B5563" w:rsidP="00831CE4">
      <w:r>
        <w:t xml:space="preserve">ZH Series: </w:t>
      </w:r>
      <w:hyperlink r:id="rId10" w:history="1">
        <w:r w:rsidRPr="0001414D">
          <w:rPr>
            <w:rStyle w:val="Hyperlink"/>
          </w:rPr>
          <w:t>https://order.jst-mfg.com/InternetShop/app/pdf_show?kbn=1&amp;key=eZH.pdf</w:t>
        </w:r>
      </w:hyperlink>
    </w:p>
    <w:p w14:paraId="45136D88" w14:textId="77777777" w:rsidR="002B5563" w:rsidRPr="00831CE4" w:rsidRDefault="002B5563" w:rsidP="00831CE4"/>
    <w:p w14:paraId="511E5235" w14:textId="30441DEE" w:rsidR="00C52C92" w:rsidRDefault="00C52C92" w:rsidP="00C52C92">
      <w:pPr>
        <w:pStyle w:val="Heading3"/>
      </w:pPr>
      <w:r>
        <w:t>Decoder</w:t>
      </w:r>
    </w:p>
    <w:p w14:paraId="403D1278" w14:textId="38B86D0B" w:rsidR="00EB7D4C" w:rsidRPr="00EB7D4C" w:rsidRDefault="00EB7D4C" w:rsidP="00EB7D4C"/>
    <w:tbl>
      <w:tblPr>
        <w:tblStyle w:val="TableGrid"/>
        <w:tblW w:w="0" w:type="auto"/>
        <w:tblLook w:val="04A0" w:firstRow="1" w:lastRow="0" w:firstColumn="1" w:lastColumn="0" w:noHBand="0" w:noVBand="1"/>
      </w:tblPr>
      <w:tblGrid>
        <w:gridCol w:w="3652"/>
        <w:gridCol w:w="3260"/>
        <w:gridCol w:w="2952"/>
      </w:tblGrid>
      <w:tr w:rsidR="001C52D1" w14:paraId="2AB223E6" w14:textId="77777777" w:rsidTr="002B5563">
        <w:tc>
          <w:tcPr>
            <w:tcW w:w="3652" w:type="dxa"/>
            <w:shd w:val="clear" w:color="auto" w:fill="BFBFBF" w:themeFill="background1" w:themeFillShade="BF"/>
            <w:vAlign w:val="center"/>
          </w:tcPr>
          <w:p w14:paraId="13448A29" w14:textId="77777777" w:rsidR="001C52D1" w:rsidRPr="00C52C92" w:rsidRDefault="001C52D1" w:rsidP="001C52D1">
            <w:pPr>
              <w:jc w:val="center"/>
              <w:rPr>
                <w:b/>
              </w:rPr>
            </w:pPr>
            <w:r w:rsidRPr="00C52C92">
              <w:rPr>
                <w:b/>
              </w:rPr>
              <w:t>Manufacturer</w:t>
            </w:r>
          </w:p>
        </w:tc>
        <w:tc>
          <w:tcPr>
            <w:tcW w:w="3260" w:type="dxa"/>
            <w:shd w:val="clear" w:color="auto" w:fill="BFBFBF" w:themeFill="background1" w:themeFillShade="BF"/>
            <w:vAlign w:val="center"/>
          </w:tcPr>
          <w:p w14:paraId="4774F546" w14:textId="77777777" w:rsidR="001C52D1" w:rsidRPr="00C52C92" w:rsidRDefault="001C52D1" w:rsidP="001C52D1">
            <w:pPr>
              <w:jc w:val="center"/>
              <w:rPr>
                <w:b/>
              </w:rPr>
            </w:pPr>
            <w:r w:rsidRPr="00C52C92">
              <w:rPr>
                <w:b/>
              </w:rPr>
              <w:t>Part Number</w:t>
            </w:r>
          </w:p>
        </w:tc>
        <w:tc>
          <w:tcPr>
            <w:tcW w:w="2952" w:type="dxa"/>
            <w:shd w:val="clear" w:color="auto" w:fill="BFBFBF" w:themeFill="background1" w:themeFillShade="BF"/>
            <w:vAlign w:val="center"/>
          </w:tcPr>
          <w:p w14:paraId="6CF268FA" w14:textId="77777777" w:rsidR="001C52D1" w:rsidRPr="00C52C92" w:rsidRDefault="001C52D1" w:rsidP="001C52D1">
            <w:pPr>
              <w:jc w:val="center"/>
              <w:rPr>
                <w:b/>
              </w:rPr>
            </w:pPr>
            <w:r>
              <w:rPr>
                <w:b/>
              </w:rPr>
              <w:t>Notes</w:t>
            </w:r>
          </w:p>
        </w:tc>
      </w:tr>
      <w:tr w:rsidR="001C52D1" w14:paraId="4AD0F139" w14:textId="77777777" w:rsidTr="0001414D">
        <w:tc>
          <w:tcPr>
            <w:tcW w:w="3652" w:type="dxa"/>
          </w:tcPr>
          <w:p w14:paraId="0F1809BF" w14:textId="4B811A6B" w:rsidR="001C52D1" w:rsidRDefault="001C52D1" w:rsidP="00965D0C">
            <w:r>
              <w:t xml:space="preserve">JST </w:t>
            </w:r>
          </w:p>
        </w:tc>
        <w:tc>
          <w:tcPr>
            <w:tcW w:w="3260" w:type="dxa"/>
          </w:tcPr>
          <w:p w14:paraId="283A9A0A" w14:textId="39EB989E" w:rsidR="00831CE4" w:rsidRDefault="001C52D1" w:rsidP="002B5563">
            <w:r>
              <w:t>S9B-ZR-SM2-TF</w:t>
            </w:r>
          </w:p>
        </w:tc>
        <w:tc>
          <w:tcPr>
            <w:tcW w:w="2952" w:type="dxa"/>
          </w:tcPr>
          <w:p w14:paraId="6B342734" w14:textId="72B58CE8" w:rsidR="00831CE4" w:rsidRDefault="002B5563" w:rsidP="00965D0C">
            <w:r>
              <w:t xml:space="preserve">Shrouded header. </w:t>
            </w:r>
          </w:p>
        </w:tc>
      </w:tr>
    </w:tbl>
    <w:p w14:paraId="4CC2F0F2" w14:textId="77777777" w:rsidR="00C52C92" w:rsidRDefault="00C52C92" w:rsidP="00C52C92">
      <w:pPr>
        <w:pStyle w:val="Heading3"/>
      </w:pPr>
      <w:r>
        <w:t>System Board</w:t>
      </w:r>
      <w:r w:rsidR="00457B15">
        <w:t xml:space="preserve"> (Wire Harness)</w:t>
      </w:r>
    </w:p>
    <w:tbl>
      <w:tblPr>
        <w:tblStyle w:val="TableGrid"/>
        <w:tblW w:w="0" w:type="auto"/>
        <w:tblLook w:val="04A0" w:firstRow="1" w:lastRow="0" w:firstColumn="1" w:lastColumn="0" w:noHBand="0" w:noVBand="1"/>
      </w:tblPr>
      <w:tblGrid>
        <w:gridCol w:w="3572"/>
        <w:gridCol w:w="3323"/>
        <w:gridCol w:w="2969"/>
      </w:tblGrid>
      <w:tr w:rsidR="001C52D1" w:rsidRPr="00C52C92" w14:paraId="1D26FAEA" w14:textId="77777777" w:rsidTr="001C52D1">
        <w:tc>
          <w:tcPr>
            <w:tcW w:w="3572" w:type="dxa"/>
            <w:shd w:val="clear" w:color="auto" w:fill="BFBFBF" w:themeFill="background1" w:themeFillShade="BF"/>
            <w:vAlign w:val="center"/>
          </w:tcPr>
          <w:p w14:paraId="6DA25A90" w14:textId="77777777" w:rsidR="001C52D1" w:rsidRPr="00C52C92" w:rsidRDefault="001C52D1" w:rsidP="001C52D1">
            <w:pPr>
              <w:jc w:val="center"/>
              <w:rPr>
                <w:b/>
              </w:rPr>
            </w:pPr>
            <w:r w:rsidRPr="00C52C92">
              <w:rPr>
                <w:b/>
              </w:rPr>
              <w:t>Manufacturer</w:t>
            </w:r>
          </w:p>
        </w:tc>
        <w:tc>
          <w:tcPr>
            <w:tcW w:w="3323" w:type="dxa"/>
            <w:shd w:val="clear" w:color="auto" w:fill="BFBFBF" w:themeFill="background1" w:themeFillShade="BF"/>
            <w:vAlign w:val="center"/>
          </w:tcPr>
          <w:p w14:paraId="087940AD" w14:textId="77777777" w:rsidR="001C52D1" w:rsidRPr="00C52C92" w:rsidRDefault="001C52D1" w:rsidP="001C52D1">
            <w:pPr>
              <w:jc w:val="center"/>
              <w:rPr>
                <w:b/>
              </w:rPr>
            </w:pPr>
            <w:r w:rsidRPr="00C52C92">
              <w:rPr>
                <w:b/>
              </w:rPr>
              <w:t>Part Number</w:t>
            </w:r>
          </w:p>
        </w:tc>
        <w:tc>
          <w:tcPr>
            <w:tcW w:w="2969" w:type="dxa"/>
            <w:shd w:val="clear" w:color="auto" w:fill="BFBFBF" w:themeFill="background1" w:themeFillShade="BF"/>
            <w:vAlign w:val="center"/>
          </w:tcPr>
          <w:p w14:paraId="2EB2D1CA" w14:textId="77777777" w:rsidR="001C52D1" w:rsidRPr="00C52C92" w:rsidRDefault="001C52D1" w:rsidP="001C52D1">
            <w:pPr>
              <w:jc w:val="center"/>
              <w:rPr>
                <w:b/>
              </w:rPr>
            </w:pPr>
            <w:r>
              <w:rPr>
                <w:b/>
              </w:rPr>
              <w:t>Notes</w:t>
            </w:r>
          </w:p>
        </w:tc>
      </w:tr>
      <w:tr w:rsidR="001C52D1" w14:paraId="23A3A1BD" w14:textId="77777777" w:rsidTr="001C52D1">
        <w:tc>
          <w:tcPr>
            <w:tcW w:w="3572" w:type="dxa"/>
          </w:tcPr>
          <w:p w14:paraId="7B74B640" w14:textId="32DF4D25" w:rsidR="001C52D1" w:rsidRDefault="001C52D1" w:rsidP="00965D0C">
            <w:r>
              <w:t xml:space="preserve">JST </w:t>
            </w:r>
          </w:p>
        </w:tc>
        <w:tc>
          <w:tcPr>
            <w:tcW w:w="3323" w:type="dxa"/>
          </w:tcPr>
          <w:p w14:paraId="12B860BB" w14:textId="72CCB2D7" w:rsidR="001C52D1" w:rsidRDefault="001C52D1" w:rsidP="00965D0C">
            <w:r>
              <w:t>09ZR-3H-P</w:t>
            </w:r>
          </w:p>
          <w:p w14:paraId="4780ADE2" w14:textId="5DB4AB00" w:rsidR="00EB7D4C" w:rsidRDefault="002B5563" w:rsidP="002B5563">
            <w:r>
              <w:t xml:space="preserve">ZHR-9 </w:t>
            </w:r>
          </w:p>
        </w:tc>
        <w:tc>
          <w:tcPr>
            <w:tcW w:w="2969" w:type="dxa"/>
          </w:tcPr>
          <w:p w14:paraId="4DA20C93" w14:textId="77777777" w:rsidR="001C52D1" w:rsidRDefault="002B5563" w:rsidP="00965D0C">
            <w:r>
              <w:t xml:space="preserve">Insulation displacement. </w:t>
            </w:r>
          </w:p>
          <w:p w14:paraId="2E9BA207" w14:textId="53E41C95" w:rsidR="002B5563" w:rsidRDefault="002B5563" w:rsidP="00965D0C">
            <w:r>
              <w:t xml:space="preserve">Housing for crimped contacts. See datasheet for contact details. </w:t>
            </w:r>
          </w:p>
        </w:tc>
      </w:tr>
    </w:tbl>
    <w:p w14:paraId="5780962B" w14:textId="77777777" w:rsidR="00527DEB" w:rsidRDefault="00527DEB" w:rsidP="00527DEB">
      <w:pPr>
        <w:rPr>
          <w:rFonts w:ascii="Arial" w:hAnsi="Arial"/>
          <w:sz w:val="28"/>
          <w:szCs w:val="28"/>
        </w:rPr>
      </w:pPr>
      <w:r>
        <w:br w:type="page"/>
      </w:r>
    </w:p>
    <w:p w14:paraId="7B0DC689" w14:textId="77777777" w:rsidR="00C52C92" w:rsidRDefault="001F100C" w:rsidP="001F100C">
      <w:pPr>
        <w:pStyle w:val="Heading2"/>
      </w:pPr>
      <w:r>
        <w:lastRenderedPageBreak/>
        <w:t>21MTC Interface</w:t>
      </w:r>
    </w:p>
    <w:p w14:paraId="5A866A95" w14:textId="77777777" w:rsidR="001F100C" w:rsidRDefault="001F100C" w:rsidP="001F100C">
      <w:pPr>
        <w:pStyle w:val="Heading3"/>
      </w:pPr>
      <w:r>
        <w:t>Decoder</w:t>
      </w:r>
    </w:p>
    <w:tbl>
      <w:tblPr>
        <w:tblStyle w:val="TableGrid"/>
        <w:tblW w:w="0" w:type="auto"/>
        <w:tblLook w:val="04A0" w:firstRow="1" w:lastRow="0" w:firstColumn="1" w:lastColumn="0" w:noHBand="0" w:noVBand="1"/>
      </w:tblPr>
      <w:tblGrid>
        <w:gridCol w:w="3572"/>
        <w:gridCol w:w="3323"/>
        <w:gridCol w:w="2969"/>
      </w:tblGrid>
      <w:tr w:rsidR="001C52D1" w14:paraId="4903FDD7" w14:textId="77777777" w:rsidTr="001C52D1">
        <w:tc>
          <w:tcPr>
            <w:tcW w:w="3572" w:type="dxa"/>
            <w:shd w:val="clear" w:color="auto" w:fill="BFBFBF" w:themeFill="background1" w:themeFillShade="BF"/>
            <w:vAlign w:val="center"/>
          </w:tcPr>
          <w:p w14:paraId="71B3B6DC" w14:textId="77777777" w:rsidR="001C52D1" w:rsidRPr="00C52C92" w:rsidRDefault="001C52D1" w:rsidP="001C52D1">
            <w:pPr>
              <w:jc w:val="center"/>
              <w:rPr>
                <w:b/>
              </w:rPr>
            </w:pPr>
            <w:r w:rsidRPr="00C52C92">
              <w:rPr>
                <w:b/>
              </w:rPr>
              <w:t>Manufacturer</w:t>
            </w:r>
          </w:p>
        </w:tc>
        <w:tc>
          <w:tcPr>
            <w:tcW w:w="3323" w:type="dxa"/>
            <w:shd w:val="clear" w:color="auto" w:fill="BFBFBF" w:themeFill="background1" w:themeFillShade="BF"/>
            <w:vAlign w:val="center"/>
          </w:tcPr>
          <w:p w14:paraId="167B02DF" w14:textId="77777777" w:rsidR="001C52D1" w:rsidRPr="00C52C92" w:rsidRDefault="001C52D1" w:rsidP="001C52D1">
            <w:pPr>
              <w:jc w:val="center"/>
              <w:rPr>
                <w:b/>
              </w:rPr>
            </w:pPr>
            <w:r w:rsidRPr="00C52C92">
              <w:rPr>
                <w:b/>
              </w:rPr>
              <w:t>Part Number</w:t>
            </w:r>
          </w:p>
        </w:tc>
        <w:tc>
          <w:tcPr>
            <w:tcW w:w="2969" w:type="dxa"/>
            <w:shd w:val="clear" w:color="auto" w:fill="BFBFBF" w:themeFill="background1" w:themeFillShade="BF"/>
            <w:vAlign w:val="center"/>
          </w:tcPr>
          <w:p w14:paraId="0829DCB0" w14:textId="77777777" w:rsidR="001C52D1" w:rsidRPr="00C52C92" w:rsidRDefault="001C52D1" w:rsidP="001C52D1">
            <w:pPr>
              <w:jc w:val="center"/>
              <w:rPr>
                <w:b/>
              </w:rPr>
            </w:pPr>
            <w:r>
              <w:rPr>
                <w:b/>
              </w:rPr>
              <w:t>Notes</w:t>
            </w:r>
          </w:p>
        </w:tc>
      </w:tr>
      <w:tr w:rsidR="001C52D1" w14:paraId="5F69CF7D" w14:textId="77777777" w:rsidTr="001C52D1">
        <w:tc>
          <w:tcPr>
            <w:tcW w:w="3572" w:type="dxa"/>
          </w:tcPr>
          <w:p w14:paraId="392DF9E5" w14:textId="77777777" w:rsidR="001C52D1" w:rsidRDefault="001C52D1" w:rsidP="00965D0C">
            <w:proofErr w:type="spellStart"/>
            <w:r>
              <w:t>Samtec</w:t>
            </w:r>
            <w:proofErr w:type="spellEnd"/>
          </w:p>
        </w:tc>
        <w:tc>
          <w:tcPr>
            <w:tcW w:w="3323" w:type="dxa"/>
          </w:tcPr>
          <w:p w14:paraId="33D8A966" w14:textId="352E8503" w:rsidR="001C52D1" w:rsidRDefault="001C52D1" w:rsidP="00965D0C">
            <w:r w:rsidRPr="001C52D1">
              <w:t>C</w:t>
            </w:r>
            <w:r w:rsidR="0001414D">
              <w:t>LP</w:t>
            </w:r>
            <w:r w:rsidRPr="001C52D1">
              <w:t>-111-02-F-D</w:t>
            </w:r>
          </w:p>
        </w:tc>
        <w:tc>
          <w:tcPr>
            <w:tcW w:w="2969" w:type="dxa"/>
          </w:tcPr>
          <w:p w14:paraId="19E7746A" w14:textId="77777777" w:rsidR="001C52D1" w:rsidRPr="001C52D1" w:rsidRDefault="001C52D1" w:rsidP="00965D0C"/>
        </w:tc>
      </w:tr>
      <w:tr w:rsidR="001C52D1" w14:paraId="5B4AFC55" w14:textId="77777777" w:rsidTr="001C52D1">
        <w:tc>
          <w:tcPr>
            <w:tcW w:w="3572" w:type="dxa"/>
          </w:tcPr>
          <w:p w14:paraId="7949C519" w14:textId="77777777" w:rsidR="001C52D1" w:rsidRDefault="001C52D1" w:rsidP="00965D0C">
            <w:r>
              <w:t>Aptos T</w:t>
            </w:r>
            <w:r w:rsidR="00AE4CC4">
              <w:t>echnology</w:t>
            </w:r>
          </w:p>
        </w:tc>
        <w:tc>
          <w:tcPr>
            <w:tcW w:w="3323" w:type="dxa"/>
          </w:tcPr>
          <w:p w14:paraId="1E1B565B" w14:textId="77777777" w:rsidR="001C52D1" w:rsidRPr="001C52D1" w:rsidRDefault="00AE4CC4" w:rsidP="00965D0C">
            <w:r>
              <w:t>SPNBF-22-X-X-</w:t>
            </w:r>
            <w:r w:rsidR="00984AE4">
              <w:t>X</w:t>
            </w:r>
            <w:r>
              <w:t>-FG</w:t>
            </w:r>
          </w:p>
        </w:tc>
        <w:tc>
          <w:tcPr>
            <w:tcW w:w="2969" w:type="dxa"/>
          </w:tcPr>
          <w:p w14:paraId="19CCA7B8" w14:textId="766D4D49" w:rsidR="001C52D1" w:rsidRDefault="008601A5" w:rsidP="00965D0C">
            <w:r>
              <w:t xml:space="preserve">Unverified. </w:t>
            </w:r>
          </w:p>
        </w:tc>
      </w:tr>
    </w:tbl>
    <w:p w14:paraId="66BF3573" w14:textId="77777777" w:rsidR="001F100C" w:rsidRDefault="001F100C" w:rsidP="001F100C">
      <w:pPr>
        <w:pStyle w:val="Heading3"/>
      </w:pPr>
      <w:r>
        <w:t>System Board</w:t>
      </w:r>
    </w:p>
    <w:tbl>
      <w:tblPr>
        <w:tblStyle w:val="TableGrid"/>
        <w:tblW w:w="0" w:type="auto"/>
        <w:tblLook w:val="04A0" w:firstRow="1" w:lastRow="0" w:firstColumn="1" w:lastColumn="0" w:noHBand="0" w:noVBand="1"/>
      </w:tblPr>
      <w:tblGrid>
        <w:gridCol w:w="3572"/>
        <w:gridCol w:w="3323"/>
        <w:gridCol w:w="2969"/>
      </w:tblGrid>
      <w:tr w:rsidR="001C52D1" w:rsidRPr="00C52C92" w14:paraId="556A012A" w14:textId="77777777" w:rsidTr="001C52D1">
        <w:tc>
          <w:tcPr>
            <w:tcW w:w="3572" w:type="dxa"/>
            <w:shd w:val="clear" w:color="auto" w:fill="BFBFBF" w:themeFill="background1" w:themeFillShade="BF"/>
            <w:vAlign w:val="center"/>
          </w:tcPr>
          <w:p w14:paraId="50725E2F" w14:textId="77777777" w:rsidR="001C52D1" w:rsidRPr="00C52C92" w:rsidRDefault="001C52D1" w:rsidP="001C52D1">
            <w:pPr>
              <w:jc w:val="center"/>
              <w:rPr>
                <w:b/>
              </w:rPr>
            </w:pPr>
            <w:r w:rsidRPr="00C52C92">
              <w:rPr>
                <w:b/>
              </w:rPr>
              <w:t>Manufacturer</w:t>
            </w:r>
          </w:p>
        </w:tc>
        <w:tc>
          <w:tcPr>
            <w:tcW w:w="3323" w:type="dxa"/>
            <w:shd w:val="clear" w:color="auto" w:fill="BFBFBF" w:themeFill="background1" w:themeFillShade="BF"/>
            <w:vAlign w:val="center"/>
          </w:tcPr>
          <w:p w14:paraId="4E941002" w14:textId="77777777" w:rsidR="001C52D1" w:rsidRPr="00C52C92" w:rsidRDefault="001C52D1" w:rsidP="001C52D1">
            <w:pPr>
              <w:jc w:val="center"/>
              <w:rPr>
                <w:b/>
              </w:rPr>
            </w:pPr>
            <w:r w:rsidRPr="00C52C92">
              <w:rPr>
                <w:b/>
              </w:rPr>
              <w:t>Part Number</w:t>
            </w:r>
          </w:p>
        </w:tc>
        <w:tc>
          <w:tcPr>
            <w:tcW w:w="2969" w:type="dxa"/>
            <w:shd w:val="clear" w:color="auto" w:fill="BFBFBF" w:themeFill="background1" w:themeFillShade="BF"/>
            <w:vAlign w:val="center"/>
          </w:tcPr>
          <w:p w14:paraId="2136FBE3" w14:textId="77777777" w:rsidR="001C52D1" w:rsidRPr="00C52C92" w:rsidRDefault="001C52D1" w:rsidP="001C52D1">
            <w:pPr>
              <w:jc w:val="center"/>
              <w:rPr>
                <w:b/>
              </w:rPr>
            </w:pPr>
            <w:r>
              <w:rPr>
                <w:b/>
              </w:rPr>
              <w:t>Notes</w:t>
            </w:r>
          </w:p>
        </w:tc>
      </w:tr>
      <w:tr w:rsidR="001C52D1" w14:paraId="763B4399" w14:textId="77777777" w:rsidTr="001C52D1">
        <w:tc>
          <w:tcPr>
            <w:tcW w:w="3572" w:type="dxa"/>
          </w:tcPr>
          <w:p w14:paraId="5EBB8FF5" w14:textId="77777777" w:rsidR="001C52D1" w:rsidRDefault="001C52D1" w:rsidP="00965D0C">
            <w:proofErr w:type="spellStart"/>
            <w:r>
              <w:t>Samtec</w:t>
            </w:r>
            <w:proofErr w:type="spellEnd"/>
          </w:p>
        </w:tc>
        <w:tc>
          <w:tcPr>
            <w:tcW w:w="3323" w:type="dxa"/>
          </w:tcPr>
          <w:p w14:paraId="5C8E92D4" w14:textId="77777777" w:rsidR="001C52D1" w:rsidRDefault="001C52D1" w:rsidP="00965D0C">
            <w:r w:rsidRPr="001C52D1">
              <w:t>FTSH-111-01-F-DV</w:t>
            </w:r>
          </w:p>
        </w:tc>
        <w:tc>
          <w:tcPr>
            <w:tcW w:w="2969" w:type="dxa"/>
          </w:tcPr>
          <w:p w14:paraId="64A3AD46" w14:textId="5ED83B61" w:rsidR="001C52D1" w:rsidRPr="001C52D1" w:rsidRDefault="0001414D" w:rsidP="00965D0C">
            <w:r>
              <w:t>Surface mount</w:t>
            </w:r>
          </w:p>
        </w:tc>
      </w:tr>
      <w:tr w:rsidR="001C52D1" w14:paraId="484B873B" w14:textId="77777777" w:rsidTr="001C52D1">
        <w:tc>
          <w:tcPr>
            <w:tcW w:w="3572" w:type="dxa"/>
          </w:tcPr>
          <w:p w14:paraId="5A9D375F" w14:textId="77777777" w:rsidR="001C52D1" w:rsidRDefault="001C52D1" w:rsidP="00965D0C">
            <w:proofErr w:type="spellStart"/>
            <w:r>
              <w:t>Samtec</w:t>
            </w:r>
            <w:proofErr w:type="spellEnd"/>
          </w:p>
        </w:tc>
        <w:tc>
          <w:tcPr>
            <w:tcW w:w="3323" w:type="dxa"/>
          </w:tcPr>
          <w:p w14:paraId="5C621BD7" w14:textId="77777777" w:rsidR="001C52D1" w:rsidRPr="001C52D1" w:rsidRDefault="001C52D1" w:rsidP="00965D0C">
            <w:r>
              <w:t>FTS-111-01-F-D</w:t>
            </w:r>
          </w:p>
        </w:tc>
        <w:tc>
          <w:tcPr>
            <w:tcW w:w="2969" w:type="dxa"/>
          </w:tcPr>
          <w:p w14:paraId="3AD2E943" w14:textId="77777777" w:rsidR="001C52D1" w:rsidRDefault="002F5CED" w:rsidP="002F5CED">
            <w:r>
              <w:t>t</w:t>
            </w:r>
            <w:r w:rsidR="001C52D1">
              <w:t xml:space="preserve">hrough </w:t>
            </w:r>
            <w:r>
              <w:t>h</w:t>
            </w:r>
            <w:r w:rsidR="001C52D1">
              <w:t>ole</w:t>
            </w:r>
          </w:p>
        </w:tc>
      </w:tr>
    </w:tbl>
    <w:p w14:paraId="148FBEC0" w14:textId="77777777" w:rsidR="00457B15" w:rsidRDefault="00457B15" w:rsidP="00457B15">
      <w:pPr>
        <w:pStyle w:val="Heading2"/>
      </w:pPr>
      <w:r>
        <w:t>PluX22 Interface</w:t>
      </w:r>
    </w:p>
    <w:p w14:paraId="699576D5" w14:textId="77777777" w:rsidR="00457B15" w:rsidRDefault="00457B15" w:rsidP="00457B15">
      <w:pPr>
        <w:pStyle w:val="Heading3"/>
      </w:pPr>
      <w:r>
        <w:t>Decoder</w:t>
      </w:r>
    </w:p>
    <w:tbl>
      <w:tblPr>
        <w:tblStyle w:val="TableGrid"/>
        <w:tblW w:w="0" w:type="auto"/>
        <w:tblLook w:val="04A0" w:firstRow="1" w:lastRow="0" w:firstColumn="1" w:lastColumn="0" w:noHBand="0" w:noVBand="1"/>
      </w:tblPr>
      <w:tblGrid>
        <w:gridCol w:w="3572"/>
        <w:gridCol w:w="3323"/>
        <w:gridCol w:w="2969"/>
      </w:tblGrid>
      <w:tr w:rsidR="00457B15" w:rsidRPr="00C52C92" w14:paraId="077349BA" w14:textId="77777777" w:rsidTr="00965D0C">
        <w:tc>
          <w:tcPr>
            <w:tcW w:w="3572" w:type="dxa"/>
            <w:shd w:val="clear" w:color="auto" w:fill="BFBFBF" w:themeFill="background1" w:themeFillShade="BF"/>
            <w:vAlign w:val="center"/>
          </w:tcPr>
          <w:p w14:paraId="25FCB43B" w14:textId="77777777" w:rsidR="00457B15" w:rsidRPr="00C52C92" w:rsidRDefault="00457B15" w:rsidP="00965D0C">
            <w:pPr>
              <w:jc w:val="center"/>
              <w:rPr>
                <w:b/>
              </w:rPr>
            </w:pPr>
            <w:r w:rsidRPr="00C52C92">
              <w:rPr>
                <w:b/>
              </w:rPr>
              <w:t>Manufacturer</w:t>
            </w:r>
          </w:p>
        </w:tc>
        <w:tc>
          <w:tcPr>
            <w:tcW w:w="3323" w:type="dxa"/>
            <w:shd w:val="clear" w:color="auto" w:fill="BFBFBF" w:themeFill="background1" w:themeFillShade="BF"/>
            <w:vAlign w:val="center"/>
          </w:tcPr>
          <w:p w14:paraId="6A9AEFA8" w14:textId="77777777" w:rsidR="00457B15" w:rsidRPr="00C52C92" w:rsidRDefault="00457B15" w:rsidP="00965D0C">
            <w:pPr>
              <w:jc w:val="center"/>
              <w:rPr>
                <w:b/>
              </w:rPr>
            </w:pPr>
            <w:r w:rsidRPr="00C52C92">
              <w:rPr>
                <w:b/>
              </w:rPr>
              <w:t>Part Number</w:t>
            </w:r>
          </w:p>
        </w:tc>
        <w:tc>
          <w:tcPr>
            <w:tcW w:w="2969" w:type="dxa"/>
            <w:shd w:val="clear" w:color="auto" w:fill="BFBFBF" w:themeFill="background1" w:themeFillShade="BF"/>
            <w:vAlign w:val="center"/>
          </w:tcPr>
          <w:p w14:paraId="54E8F106" w14:textId="77777777" w:rsidR="00457B15" w:rsidRPr="00C52C92" w:rsidRDefault="00457B15" w:rsidP="00965D0C">
            <w:pPr>
              <w:jc w:val="center"/>
              <w:rPr>
                <w:b/>
              </w:rPr>
            </w:pPr>
            <w:r>
              <w:rPr>
                <w:b/>
              </w:rPr>
              <w:t>Notes</w:t>
            </w:r>
          </w:p>
        </w:tc>
      </w:tr>
      <w:tr w:rsidR="00457B15" w:rsidRPr="001C52D1" w14:paraId="10F10E7E" w14:textId="77777777" w:rsidTr="00965D0C">
        <w:tc>
          <w:tcPr>
            <w:tcW w:w="3572" w:type="dxa"/>
          </w:tcPr>
          <w:p w14:paraId="6CE0102D" w14:textId="77777777" w:rsidR="00457B15" w:rsidRDefault="00457B15" w:rsidP="00965D0C">
            <w:proofErr w:type="spellStart"/>
            <w:r>
              <w:t>Samtec</w:t>
            </w:r>
            <w:proofErr w:type="spellEnd"/>
          </w:p>
        </w:tc>
        <w:tc>
          <w:tcPr>
            <w:tcW w:w="3323" w:type="dxa"/>
          </w:tcPr>
          <w:p w14:paraId="6AD9839C" w14:textId="77777777" w:rsidR="00457B15" w:rsidRDefault="00457B15" w:rsidP="00965D0C">
            <w:r w:rsidRPr="001C52D1">
              <w:t>FTSH-111-01-F-DV</w:t>
            </w:r>
          </w:p>
        </w:tc>
        <w:tc>
          <w:tcPr>
            <w:tcW w:w="2969" w:type="dxa"/>
          </w:tcPr>
          <w:p w14:paraId="359ADBDA" w14:textId="4BBE8E85" w:rsidR="00457B15" w:rsidRPr="001C52D1" w:rsidRDefault="0001414D" w:rsidP="00965D0C">
            <w:r>
              <w:t>Surface mount</w:t>
            </w:r>
          </w:p>
        </w:tc>
      </w:tr>
      <w:tr w:rsidR="00457B15" w14:paraId="675707BD" w14:textId="77777777" w:rsidTr="00965D0C">
        <w:tc>
          <w:tcPr>
            <w:tcW w:w="3572" w:type="dxa"/>
          </w:tcPr>
          <w:p w14:paraId="0AC5B884" w14:textId="77777777" w:rsidR="00457B15" w:rsidRDefault="00457B15" w:rsidP="00965D0C">
            <w:proofErr w:type="spellStart"/>
            <w:r>
              <w:t>Samtec</w:t>
            </w:r>
            <w:proofErr w:type="spellEnd"/>
          </w:p>
        </w:tc>
        <w:tc>
          <w:tcPr>
            <w:tcW w:w="3323" w:type="dxa"/>
          </w:tcPr>
          <w:p w14:paraId="5E445108" w14:textId="77777777" w:rsidR="00457B15" w:rsidRPr="001C52D1" w:rsidRDefault="00457B15" w:rsidP="00965D0C">
            <w:r>
              <w:t>FTS-111-01-F-D</w:t>
            </w:r>
          </w:p>
        </w:tc>
        <w:tc>
          <w:tcPr>
            <w:tcW w:w="2969" w:type="dxa"/>
          </w:tcPr>
          <w:p w14:paraId="7DE578C5" w14:textId="6BC325D9" w:rsidR="00457B15" w:rsidRDefault="0001414D" w:rsidP="002F5CED">
            <w:r>
              <w:t>T</w:t>
            </w:r>
            <w:r w:rsidR="00457B15">
              <w:t xml:space="preserve">hrough </w:t>
            </w:r>
            <w:r w:rsidR="002F5CED">
              <w:t>h</w:t>
            </w:r>
            <w:r w:rsidR="00457B15">
              <w:t>ole</w:t>
            </w:r>
          </w:p>
        </w:tc>
      </w:tr>
    </w:tbl>
    <w:p w14:paraId="10D0C657" w14:textId="77777777" w:rsidR="00457B15" w:rsidRDefault="00457B15" w:rsidP="00457B15">
      <w:pPr>
        <w:pStyle w:val="Heading3"/>
      </w:pPr>
      <w:r>
        <w:t>System Board</w:t>
      </w:r>
    </w:p>
    <w:tbl>
      <w:tblPr>
        <w:tblStyle w:val="TableGrid"/>
        <w:tblW w:w="0" w:type="auto"/>
        <w:tblLook w:val="04A0" w:firstRow="1" w:lastRow="0" w:firstColumn="1" w:lastColumn="0" w:noHBand="0" w:noVBand="1"/>
      </w:tblPr>
      <w:tblGrid>
        <w:gridCol w:w="3572"/>
        <w:gridCol w:w="3323"/>
        <w:gridCol w:w="2969"/>
      </w:tblGrid>
      <w:tr w:rsidR="00457B15" w:rsidRPr="00C52C92" w14:paraId="24F53143" w14:textId="77777777" w:rsidTr="00965D0C">
        <w:tc>
          <w:tcPr>
            <w:tcW w:w="3572" w:type="dxa"/>
            <w:shd w:val="clear" w:color="auto" w:fill="BFBFBF" w:themeFill="background1" w:themeFillShade="BF"/>
            <w:vAlign w:val="center"/>
          </w:tcPr>
          <w:p w14:paraId="3455A191" w14:textId="77777777" w:rsidR="00457B15" w:rsidRPr="00C52C92" w:rsidRDefault="00457B15" w:rsidP="00965D0C">
            <w:pPr>
              <w:jc w:val="center"/>
              <w:rPr>
                <w:b/>
              </w:rPr>
            </w:pPr>
            <w:r w:rsidRPr="00C52C92">
              <w:rPr>
                <w:b/>
              </w:rPr>
              <w:t>Manufacturer</w:t>
            </w:r>
          </w:p>
        </w:tc>
        <w:tc>
          <w:tcPr>
            <w:tcW w:w="3323" w:type="dxa"/>
            <w:shd w:val="clear" w:color="auto" w:fill="BFBFBF" w:themeFill="background1" w:themeFillShade="BF"/>
            <w:vAlign w:val="center"/>
          </w:tcPr>
          <w:p w14:paraId="542406B9" w14:textId="77777777" w:rsidR="00457B15" w:rsidRPr="00C52C92" w:rsidRDefault="00457B15" w:rsidP="00965D0C">
            <w:pPr>
              <w:jc w:val="center"/>
              <w:rPr>
                <w:b/>
              </w:rPr>
            </w:pPr>
            <w:r w:rsidRPr="00C52C92">
              <w:rPr>
                <w:b/>
              </w:rPr>
              <w:t>Part Number</w:t>
            </w:r>
          </w:p>
        </w:tc>
        <w:tc>
          <w:tcPr>
            <w:tcW w:w="2969" w:type="dxa"/>
            <w:shd w:val="clear" w:color="auto" w:fill="BFBFBF" w:themeFill="background1" w:themeFillShade="BF"/>
            <w:vAlign w:val="center"/>
          </w:tcPr>
          <w:p w14:paraId="0522D940" w14:textId="77777777" w:rsidR="00457B15" w:rsidRPr="00C52C92" w:rsidRDefault="00457B15" w:rsidP="00965D0C">
            <w:pPr>
              <w:jc w:val="center"/>
              <w:rPr>
                <w:b/>
              </w:rPr>
            </w:pPr>
            <w:r>
              <w:rPr>
                <w:b/>
              </w:rPr>
              <w:t>Notes</w:t>
            </w:r>
          </w:p>
        </w:tc>
      </w:tr>
      <w:tr w:rsidR="00457B15" w:rsidRPr="001C52D1" w14:paraId="3F7EC7D7" w14:textId="77777777" w:rsidTr="00965D0C">
        <w:tc>
          <w:tcPr>
            <w:tcW w:w="3572" w:type="dxa"/>
          </w:tcPr>
          <w:p w14:paraId="6D6F95FA" w14:textId="77777777" w:rsidR="00457B15" w:rsidRDefault="00457B15" w:rsidP="00965D0C">
            <w:proofErr w:type="spellStart"/>
            <w:r>
              <w:t>Samtec</w:t>
            </w:r>
            <w:proofErr w:type="spellEnd"/>
          </w:p>
        </w:tc>
        <w:tc>
          <w:tcPr>
            <w:tcW w:w="3323" w:type="dxa"/>
          </w:tcPr>
          <w:p w14:paraId="6CD99253" w14:textId="6FAC7BC8" w:rsidR="00457B15" w:rsidRDefault="00457B15" w:rsidP="00965D0C">
            <w:r w:rsidRPr="001C52D1">
              <w:t>C</w:t>
            </w:r>
            <w:r w:rsidR="0001414D">
              <w:t>LP</w:t>
            </w:r>
            <w:r w:rsidRPr="001C52D1">
              <w:t>-111-02-F-D</w:t>
            </w:r>
          </w:p>
        </w:tc>
        <w:tc>
          <w:tcPr>
            <w:tcW w:w="2969" w:type="dxa"/>
          </w:tcPr>
          <w:p w14:paraId="71CF79C1" w14:textId="77777777" w:rsidR="00457B15" w:rsidRPr="001C52D1" w:rsidRDefault="00457B15" w:rsidP="00965D0C"/>
        </w:tc>
      </w:tr>
      <w:tr w:rsidR="00457B15" w14:paraId="23E5DF50" w14:textId="77777777" w:rsidTr="00965D0C">
        <w:tc>
          <w:tcPr>
            <w:tcW w:w="3572" w:type="dxa"/>
          </w:tcPr>
          <w:p w14:paraId="7DC55E24" w14:textId="77777777" w:rsidR="00457B15" w:rsidRDefault="00457B15" w:rsidP="00965D0C">
            <w:r>
              <w:t>Aptos Technology</w:t>
            </w:r>
          </w:p>
        </w:tc>
        <w:tc>
          <w:tcPr>
            <w:tcW w:w="3323" w:type="dxa"/>
          </w:tcPr>
          <w:p w14:paraId="17B97F85" w14:textId="77777777" w:rsidR="00457B15" w:rsidRPr="001C52D1" w:rsidRDefault="00457B15" w:rsidP="00965D0C">
            <w:r>
              <w:t>SPNBF-22-X-X-X-FG</w:t>
            </w:r>
          </w:p>
        </w:tc>
        <w:tc>
          <w:tcPr>
            <w:tcW w:w="2969" w:type="dxa"/>
          </w:tcPr>
          <w:p w14:paraId="425DCF48" w14:textId="77777777" w:rsidR="00457B15" w:rsidRDefault="00457B15" w:rsidP="00965D0C"/>
        </w:tc>
      </w:tr>
    </w:tbl>
    <w:p w14:paraId="44B4D7F4" w14:textId="77777777" w:rsidR="004A5910" w:rsidRDefault="004A5910" w:rsidP="004A5910">
      <w:pPr>
        <w:pStyle w:val="Heading2"/>
        <w:numPr>
          <w:ilvl w:val="0"/>
          <w:numId w:val="0"/>
        </w:numPr>
        <w:ind w:left="576" w:hanging="576"/>
      </w:pPr>
    </w:p>
    <w:p w14:paraId="68CD87F3" w14:textId="77777777" w:rsidR="004A5910" w:rsidRDefault="004A5910">
      <w:pPr>
        <w:spacing w:after="0"/>
        <w:rPr>
          <w:rFonts w:ascii="Arial" w:hAnsi="Arial"/>
          <w:b/>
          <w:sz w:val="28"/>
          <w:szCs w:val="28"/>
        </w:rPr>
      </w:pPr>
      <w:r>
        <w:br w:type="page"/>
      </w:r>
    </w:p>
    <w:p w14:paraId="2FE56D17" w14:textId="589F9E47" w:rsidR="00457B15" w:rsidRDefault="00457B15" w:rsidP="00457B15">
      <w:pPr>
        <w:pStyle w:val="Heading2"/>
      </w:pPr>
      <w:r>
        <w:lastRenderedPageBreak/>
        <w:t>Next18 and Next18-S Interface</w:t>
      </w:r>
    </w:p>
    <w:p w14:paraId="7E87E367" w14:textId="77777777" w:rsidR="00840239" w:rsidRPr="00840239" w:rsidRDefault="00840239" w:rsidP="00840239"/>
    <w:p w14:paraId="73FCEB69" w14:textId="77777777" w:rsidR="00840239" w:rsidRDefault="00840239" w:rsidP="00840239">
      <w:r>
        <w:t xml:space="preserve">Notes: </w:t>
      </w:r>
    </w:p>
    <w:p w14:paraId="48E0005F" w14:textId="77777777" w:rsidR="00840239" w:rsidRDefault="00840239" w:rsidP="00840239">
      <w:pPr>
        <w:pStyle w:val="ListParagraph"/>
        <w:numPr>
          <w:ilvl w:val="0"/>
          <w:numId w:val="21"/>
        </w:numPr>
      </w:pPr>
      <w:r>
        <w:t>The Panasonic AXK6 series is not a valid connector. It is a close friction fit, but does not have the required positive mating “snap” when mated to the other valid connector options.</w:t>
      </w:r>
    </w:p>
    <w:p w14:paraId="52DD4076" w14:textId="107174EC" w:rsidR="00840239" w:rsidRPr="00840239" w:rsidRDefault="00840239" w:rsidP="00840239">
      <w:pPr>
        <w:pStyle w:val="ListParagraph"/>
        <w:numPr>
          <w:ilvl w:val="0"/>
          <w:numId w:val="21"/>
        </w:numPr>
      </w:pPr>
      <w:proofErr w:type="spellStart"/>
      <w:r>
        <w:t>Morethanall</w:t>
      </w:r>
      <w:proofErr w:type="spellEnd"/>
      <w:r>
        <w:t xml:space="preserve"> connectors have been flagged to the NMRA as having some manufacturing quality issues in 2020 and 2021.  </w:t>
      </w:r>
    </w:p>
    <w:p w14:paraId="0F96CFD8" w14:textId="77777777" w:rsidR="00457B15" w:rsidRDefault="00457B15" w:rsidP="00457B15">
      <w:pPr>
        <w:pStyle w:val="Heading3"/>
      </w:pPr>
      <w:r>
        <w:t>Decoder</w:t>
      </w:r>
    </w:p>
    <w:tbl>
      <w:tblPr>
        <w:tblStyle w:val="TableGrid"/>
        <w:tblW w:w="0" w:type="auto"/>
        <w:tblLook w:val="04A0" w:firstRow="1" w:lastRow="0" w:firstColumn="1" w:lastColumn="0" w:noHBand="0" w:noVBand="1"/>
      </w:tblPr>
      <w:tblGrid>
        <w:gridCol w:w="3572"/>
        <w:gridCol w:w="3323"/>
        <w:gridCol w:w="2969"/>
      </w:tblGrid>
      <w:tr w:rsidR="00457B15" w:rsidRPr="00C52C92" w14:paraId="1EECC65B" w14:textId="77777777" w:rsidTr="00965D0C">
        <w:tc>
          <w:tcPr>
            <w:tcW w:w="3572" w:type="dxa"/>
            <w:shd w:val="clear" w:color="auto" w:fill="BFBFBF" w:themeFill="background1" w:themeFillShade="BF"/>
            <w:vAlign w:val="center"/>
          </w:tcPr>
          <w:p w14:paraId="27B045B2" w14:textId="77777777" w:rsidR="00457B15" w:rsidRPr="00C52C92" w:rsidRDefault="00457B15" w:rsidP="00965D0C">
            <w:pPr>
              <w:jc w:val="center"/>
              <w:rPr>
                <w:b/>
              </w:rPr>
            </w:pPr>
            <w:r w:rsidRPr="00C52C92">
              <w:rPr>
                <w:b/>
              </w:rPr>
              <w:t>Manufacturer</w:t>
            </w:r>
          </w:p>
        </w:tc>
        <w:tc>
          <w:tcPr>
            <w:tcW w:w="3323" w:type="dxa"/>
            <w:shd w:val="clear" w:color="auto" w:fill="BFBFBF" w:themeFill="background1" w:themeFillShade="BF"/>
            <w:vAlign w:val="center"/>
          </w:tcPr>
          <w:p w14:paraId="306E884B" w14:textId="77777777" w:rsidR="00457B15" w:rsidRPr="00C52C92" w:rsidRDefault="00457B15" w:rsidP="00965D0C">
            <w:pPr>
              <w:jc w:val="center"/>
              <w:rPr>
                <w:b/>
              </w:rPr>
            </w:pPr>
            <w:r w:rsidRPr="00C52C92">
              <w:rPr>
                <w:b/>
              </w:rPr>
              <w:t>Part Number</w:t>
            </w:r>
          </w:p>
        </w:tc>
        <w:tc>
          <w:tcPr>
            <w:tcW w:w="2969" w:type="dxa"/>
            <w:shd w:val="clear" w:color="auto" w:fill="BFBFBF" w:themeFill="background1" w:themeFillShade="BF"/>
            <w:vAlign w:val="center"/>
          </w:tcPr>
          <w:p w14:paraId="1B6F7BCA" w14:textId="77777777" w:rsidR="00457B15" w:rsidRPr="00C52C92" w:rsidRDefault="00457B15" w:rsidP="00965D0C">
            <w:pPr>
              <w:jc w:val="center"/>
              <w:rPr>
                <w:b/>
              </w:rPr>
            </w:pPr>
            <w:r>
              <w:rPr>
                <w:b/>
              </w:rPr>
              <w:t>Notes</w:t>
            </w:r>
          </w:p>
        </w:tc>
      </w:tr>
      <w:tr w:rsidR="00457B15" w:rsidRPr="001C52D1" w14:paraId="2A49447D" w14:textId="77777777" w:rsidTr="00965D0C">
        <w:tc>
          <w:tcPr>
            <w:tcW w:w="3572" w:type="dxa"/>
          </w:tcPr>
          <w:p w14:paraId="7C825FF4" w14:textId="77777777" w:rsidR="00457B15" w:rsidRDefault="002F5CED" w:rsidP="00965D0C">
            <w:proofErr w:type="spellStart"/>
            <w:r>
              <w:t>Morethanall</w:t>
            </w:r>
            <w:proofErr w:type="spellEnd"/>
            <w:r>
              <w:t xml:space="preserve"> Co, LTD</w:t>
            </w:r>
          </w:p>
        </w:tc>
        <w:tc>
          <w:tcPr>
            <w:tcW w:w="3323" w:type="dxa"/>
          </w:tcPr>
          <w:p w14:paraId="30A81E1C" w14:textId="77777777" w:rsidR="00457B15" w:rsidRDefault="0007677E" w:rsidP="00965D0C">
            <w:r>
              <w:t>NP0519-P05P-018-LF</w:t>
            </w:r>
          </w:p>
        </w:tc>
        <w:tc>
          <w:tcPr>
            <w:tcW w:w="2969" w:type="dxa"/>
          </w:tcPr>
          <w:p w14:paraId="3C97E56C" w14:textId="77777777" w:rsidR="00457B15" w:rsidRPr="001C52D1" w:rsidRDefault="00457B15" w:rsidP="00965D0C"/>
        </w:tc>
      </w:tr>
      <w:tr w:rsidR="00457B15" w14:paraId="49AF4D80" w14:textId="77777777" w:rsidTr="00965D0C">
        <w:tc>
          <w:tcPr>
            <w:tcW w:w="3572" w:type="dxa"/>
          </w:tcPr>
          <w:p w14:paraId="57D54A99" w14:textId="77777777" w:rsidR="00457B15" w:rsidRDefault="002F5CED" w:rsidP="00965D0C">
            <w:proofErr w:type="spellStart"/>
            <w:r>
              <w:t>Coratec</w:t>
            </w:r>
            <w:proofErr w:type="spellEnd"/>
            <w:r>
              <w:t xml:space="preserve"> GmbH &amp; Co. KG</w:t>
            </w:r>
          </w:p>
        </w:tc>
        <w:tc>
          <w:tcPr>
            <w:tcW w:w="3323" w:type="dxa"/>
          </w:tcPr>
          <w:p w14:paraId="2C9BAB98" w14:textId="74E13253" w:rsidR="00457B15" w:rsidRPr="001C52D1" w:rsidRDefault="0007677E" w:rsidP="00965D0C">
            <w:r>
              <w:t>CT0519P-05-2x09P</w:t>
            </w:r>
            <w:r w:rsidR="00E06EFE">
              <w:t>-TR</w:t>
            </w:r>
          </w:p>
        </w:tc>
        <w:tc>
          <w:tcPr>
            <w:tcW w:w="2969" w:type="dxa"/>
          </w:tcPr>
          <w:p w14:paraId="6B12C227" w14:textId="7EBE61BB" w:rsidR="00457B15" w:rsidRDefault="00840239" w:rsidP="00965D0C">
            <w:r>
              <w:t>Not verified</w:t>
            </w:r>
            <w:r w:rsidR="00E06EFE">
              <w:t xml:space="preserve">. </w:t>
            </w:r>
            <w:proofErr w:type="spellStart"/>
            <w:r w:rsidR="00E06EFE">
              <w:t>MoreThanAll</w:t>
            </w:r>
            <w:proofErr w:type="spellEnd"/>
            <w:r w:rsidR="00E06EFE">
              <w:t xml:space="preserve"> part.</w:t>
            </w:r>
          </w:p>
        </w:tc>
      </w:tr>
      <w:tr w:rsidR="009E3343" w14:paraId="0DBCB8C1" w14:textId="77777777" w:rsidTr="00965D0C">
        <w:tc>
          <w:tcPr>
            <w:tcW w:w="3572" w:type="dxa"/>
          </w:tcPr>
          <w:p w14:paraId="653D00BD" w14:textId="77777777" w:rsidR="009E3343" w:rsidRDefault="002F5CED" w:rsidP="00965D0C">
            <w:proofErr w:type="spellStart"/>
            <w:r>
              <w:t>Degson</w:t>
            </w:r>
            <w:proofErr w:type="spellEnd"/>
            <w:r>
              <w:t xml:space="preserve"> Electronics Co., Ltd.</w:t>
            </w:r>
          </w:p>
        </w:tc>
        <w:tc>
          <w:tcPr>
            <w:tcW w:w="3323" w:type="dxa"/>
          </w:tcPr>
          <w:p w14:paraId="7052394F" w14:textId="745F989D" w:rsidR="009E3343" w:rsidRDefault="009E3343" w:rsidP="00965D0C">
            <w:r>
              <w:t>CT0519P-05-2x09</w:t>
            </w:r>
            <w:r w:rsidR="00E06EFE">
              <w:t>P</w:t>
            </w:r>
          </w:p>
        </w:tc>
        <w:tc>
          <w:tcPr>
            <w:tcW w:w="2969" w:type="dxa"/>
          </w:tcPr>
          <w:p w14:paraId="1D6D860F" w14:textId="12A79C8F" w:rsidR="009E3343" w:rsidRDefault="00840239" w:rsidP="00965D0C">
            <w:r>
              <w:t>Not verified</w:t>
            </w:r>
            <w:r w:rsidR="00E06EFE">
              <w:t xml:space="preserve">, </w:t>
            </w:r>
            <w:proofErr w:type="spellStart"/>
            <w:r w:rsidR="00E06EFE">
              <w:t>MoreThanAll</w:t>
            </w:r>
            <w:proofErr w:type="spellEnd"/>
            <w:r w:rsidR="00E06EFE">
              <w:t xml:space="preserve"> part.</w:t>
            </w:r>
          </w:p>
        </w:tc>
      </w:tr>
      <w:tr w:rsidR="00443659" w14:paraId="25369C34" w14:textId="77777777" w:rsidTr="00965D0C">
        <w:tc>
          <w:tcPr>
            <w:tcW w:w="3572" w:type="dxa"/>
          </w:tcPr>
          <w:p w14:paraId="5E6FF301" w14:textId="1BDC2FCF" w:rsidR="00443659" w:rsidRDefault="00443659" w:rsidP="00965D0C">
            <w:r>
              <w:t xml:space="preserve">Ningbo </w:t>
            </w:r>
            <w:proofErr w:type="spellStart"/>
            <w:r>
              <w:t>Yensen</w:t>
            </w:r>
            <w:proofErr w:type="spellEnd"/>
          </w:p>
        </w:tc>
        <w:tc>
          <w:tcPr>
            <w:tcW w:w="3323" w:type="dxa"/>
          </w:tcPr>
          <w:p w14:paraId="07CA44CF" w14:textId="6A6E1C17" w:rsidR="00443659" w:rsidRDefault="00443659" w:rsidP="00965D0C">
            <w:r>
              <w:rPr>
                <w:rFonts w:ascii="Arial" w:hAnsi="Arial" w:cs="Arial"/>
                <w:sz w:val="22"/>
                <w:szCs w:val="22"/>
              </w:rPr>
              <w:t>YSC05-M-1.5-09-G0-R</w:t>
            </w:r>
          </w:p>
        </w:tc>
        <w:tc>
          <w:tcPr>
            <w:tcW w:w="2969" w:type="dxa"/>
          </w:tcPr>
          <w:p w14:paraId="75BE6BB3" w14:textId="050B7B80" w:rsidR="00443659" w:rsidRDefault="00443659" w:rsidP="00965D0C">
            <w:r>
              <w:t>Not verified</w:t>
            </w:r>
          </w:p>
        </w:tc>
      </w:tr>
      <w:tr w:rsidR="00443659" w14:paraId="40DD82B5" w14:textId="77777777" w:rsidTr="00965D0C">
        <w:tc>
          <w:tcPr>
            <w:tcW w:w="3572" w:type="dxa"/>
          </w:tcPr>
          <w:p w14:paraId="44DC8183" w14:textId="1FE9C896" w:rsidR="00443659" w:rsidRDefault="00443659" w:rsidP="00965D0C">
            <w:r>
              <w:t>CSCONN</w:t>
            </w:r>
          </w:p>
        </w:tc>
        <w:tc>
          <w:tcPr>
            <w:tcW w:w="3323" w:type="dxa"/>
          </w:tcPr>
          <w:p w14:paraId="5A6154AE" w14:textId="5D00D414" w:rsidR="00443659" w:rsidRDefault="00443659" w:rsidP="00965D0C">
            <w:r>
              <w:rPr>
                <w:rFonts w:ascii="Arial" w:hAnsi="Arial" w:cs="Arial"/>
                <w:sz w:val="22"/>
                <w:szCs w:val="22"/>
              </w:rPr>
              <w:t>CBT-51018M-15</w:t>
            </w:r>
          </w:p>
        </w:tc>
        <w:tc>
          <w:tcPr>
            <w:tcW w:w="2969" w:type="dxa"/>
          </w:tcPr>
          <w:p w14:paraId="62FA8C19" w14:textId="7D422CC6" w:rsidR="00443659" w:rsidRDefault="00443659" w:rsidP="00965D0C">
            <w:r>
              <w:t>Not verified</w:t>
            </w:r>
          </w:p>
        </w:tc>
      </w:tr>
    </w:tbl>
    <w:p w14:paraId="6A4E1C54" w14:textId="77777777" w:rsidR="008601A5" w:rsidRDefault="008601A5" w:rsidP="004A5910"/>
    <w:p w14:paraId="590B5165" w14:textId="77777777" w:rsidR="00457B15" w:rsidRDefault="00457B15" w:rsidP="00457B15">
      <w:pPr>
        <w:pStyle w:val="Heading3"/>
      </w:pPr>
      <w:r>
        <w:t>System Board</w:t>
      </w:r>
    </w:p>
    <w:tbl>
      <w:tblPr>
        <w:tblStyle w:val="TableGrid"/>
        <w:tblW w:w="0" w:type="auto"/>
        <w:tblLook w:val="04A0" w:firstRow="1" w:lastRow="0" w:firstColumn="1" w:lastColumn="0" w:noHBand="0" w:noVBand="1"/>
      </w:tblPr>
      <w:tblGrid>
        <w:gridCol w:w="3572"/>
        <w:gridCol w:w="3323"/>
        <w:gridCol w:w="2969"/>
      </w:tblGrid>
      <w:tr w:rsidR="00457B15" w:rsidRPr="00C52C92" w14:paraId="5FA55F7F" w14:textId="77777777" w:rsidTr="00965D0C">
        <w:tc>
          <w:tcPr>
            <w:tcW w:w="3572" w:type="dxa"/>
            <w:shd w:val="clear" w:color="auto" w:fill="BFBFBF" w:themeFill="background1" w:themeFillShade="BF"/>
            <w:vAlign w:val="center"/>
          </w:tcPr>
          <w:p w14:paraId="223E6530" w14:textId="77777777" w:rsidR="00457B15" w:rsidRPr="00C52C92" w:rsidRDefault="00457B15" w:rsidP="00965D0C">
            <w:pPr>
              <w:jc w:val="center"/>
              <w:rPr>
                <w:b/>
              </w:rPr>
            </w:pPr>
            <w:r w:rsidRPr="00C52C92">
              <w:rPr>
                <w:b/>
              </w:rPr>
              <w:t>Manufacturer</w:t>
            </w:r>
          </w:p>
        </w:tc>
        <w:tc>
          <w:tcPr>
            <w:tcW w:w="3323" w:type="dxa"/>
            <w:shd w:val="clear" w:color="auto" w:fill="BFBFBF" w:themeFill="background1" w:themeFillShade="BF"/>
            <w:vAlign w:val="center"/>
          </w:tcPr>
          <w:p w14:paraId="4EBC9F94" w14:textId="77777777" w:rsidR="00457B15" w:rsidRPr="00C52C92" w:rsidRDefault="00457B15" w:rsidP="00965D0C">
            <w:pPr>
              <w:jc w:val="center"/>
              <w:rPr>
                <w:b/>
              </w:rPr>
            </w:pPr>
            <w:r w:rsidRPr="00C52C92">
              <w:rPr>
                <w:b/>
              </w:rPr>
              <w:t>Part Number</w:t>
            </w:r>
          </w:p>
        </w:tc>
        <w:tc>
          <w:tcPr>
            <w:tcW w:w="2969" w:type="dxa"/>
            <w:shd w:val="clear" w:color="auto" w:fill="BFBFBF" w:themeFill="background1" w:themeFillShade="BF"/>
            <w:vAlign w:val="center"/>
          </w:tcPr>
          <w:p w14:paraId="3542D2FF" w14:textId="77777777" w:rsidR="00457B15" w:rsidRPr="00C52C92" w:rsidRDefault="00457B15" w:rsidP="00965D0C">
            <w:pPr>
              <w:jc w:val="center"/>
              <w:rPr>
                <w:b/>
              </w:rPr>
            </w:pPr>
            <w:r>
              <w:rPr>
                <w:b/>
              </w:rPr>
              <w:t>Notes</w:t>
            </w:r>
          </w:p>
        </w:tc>
      </w:tr>
      <w:tr w:rsidR="00457B15" w:rsidRPr="001C52D1" w14:paraId="7612A005" w14:textId="77777777" w:rsidTr="00965D0C">
        <w:tc>
          <w:tcPr>
            <w:tcW w:w="3572" w:type="dxa"/>
          </w:tcPr>
          <w:p w14:paraId="664D6353" w14:textId="77777777" w:rsidR="00457B15" w:rsidRDefault="0007677E" w:rsidP="00965D0C">
            <w:proofErr w:type="spellStart"/>
            <w:r>
              <w:t>More</w:t>
            </w:r>
            <w:r w:rsidR="009E3343">
              <w:t>thanall</w:t>
            </w:r>
            <w:proofErr w:type="spellEnd"/>
            <w:r w:rsidR="009E3343">
              <w:t xml:space="preserve"> Co, LTD</w:t>
            </w:r>
          </w:p>
        </w:tc>
        <w:tc>
          <w:tcPr>
            <w:tcW w:w="3323" w:type="dxa"/>
          </w:tcPr>
          <w:p w14:paraId="41E85F56" w14:textId="77777777" w:rsidR="00457B15" w:rsidRDefault="0007677E" w:rsidP="00965D0C">
            <w:r>
              <w:t>NP0519-S10P-018-LF</w:t>
            </w:r>
          </w:p>
        </w:tc>
        <w:tc>
          <w:tcPr>
            <w:tcW w:w="2969" w:type="dxa"/>
          </w:tcPr>
          <w:p w14:paraId="0A9E4D92" w14:textId="77777777" w:rsidR="00457B15" w:rsidRPr="001C52D1" w:rsidRDefault="00457B15" w:rsidP="00965D0C"/>
        </w:tc>
      </w:tr>
      <w:tr w:rsidR="00457B15" w14:paraId="22602980" w14:textId="77777777" w:rsidTr="00965D0C">
        <w:tc>
          <w:tcPr>
            <w:tcW w:w="3572" w:type="dxa"/>
          </w:tcPr>
          <w:p w14:paraId="4391D2AE" w14:textId="77777777" w:rsidR="00457B15" w:rsidRDefault="00965D0C" w:rsidP="00965D0C">
            <w:proofErr w:type="spellStart"/>
            <w:r>
              <w:t>Coratec</w:t>
            </w:r>
            <w:proofErr w:type="spellEnd"/>
            <w:r>
              <w:t xml:space="preserve"> GmbH &amp; Co. KG</w:t>
            </w:r>
          </w:p>
        </w:tc>
        <w:tc>
          <w:tcPr>
            <w:tcW w:w="3323" w:type="dxa"/>
          </w:tcPr>
          <w:p w14:paraId="4C4C4895" w14:textId="1AAA44AD" w:rsidR="00457B15" w:rsidRPr="001C52D1" w:rsidRDefault="0007677E" w:rsidP="00965D0C">
            <w:r>
              <w:t>CT0519S-10-2x09P</w:t>
            </w:r>
            <w:r w:rsidR="00E06EFE">
              <w:t>-TR</w:t>
            </w:r>
          </w:p>
        </w:tc>
        <w:tc>
          <w:tcPr>
            <w:tcW w:w="2969" w:type="dxa"/>
          </w:tcPr>
          <w:p w14:paraId="25896122" w14:textId="3C4BEC6D" w:rsidR="00457B15" w:rsidRDefault="00840239" w:rsidP="00965D0C">
            <w:r>
              <w:t>Not verified</w:t>
            </w:r>
            <w:r w:rsidR="00E06EFE">
              <w:t xml:space="preserve">, </w:t>
            </w:r>
            <w:proofErr w:type="spellStart"/>
            <w:r w:rsidR="00E06EFE">
              <w:t>MoreThanAll</w:t>
            </w:r>
            <w:proofErr w:type="spellEnd"/>
            <w:r w:rsidR="00E06EFE">
              <w:t xml:space="preserve"> part.</w:t>
            </w:r>
          </w:p>
        </w:tc>
      </w:tr>
      <w:tr w:rsidR="009E3343" w14:paraId="02B79CAA" w14:textId="77777777" w:rsidTr="00965D0C">
        <w:tc>
          <w:tcPr>
            <w:tcW w:w="3572" w:type="dxa"/>
          </w:tcPr>
          <w:p w14:paraId="5E24C64D" w14:textId="77777777" w:rsidR="009E3343" w:rsidRDefault="00965D0C" w:rsidP="00965D0C">
            <w:proofErr w:type="spellStart"/>
            <w:r>
              <w:t>Degson</w:t>
            </w:r>
            <w:proofErr w:type="spellEnd"/>
            <w:r>
              <w:t xml:space="preserve"> Electronics Co., Ltd.</w:t>
            </w:r>
          </w:p>
        </w:tc>
        <w:tc>
          <w:tcPr>
            <w:tcW w:w="3323" w:type="dxa"/>
          </w:tcPr>
          <w:p w14:paraId="43D857A8" w14:textId="77777777" w:rsidR="009E3343" w:rsidRDefault="009E3343" w:rsidP="00965D0C">
            <w:r>
              <w:t>CT0519S-10-2x09P</w:t>
            </w:r>
          </w:p>
        </w:tc>
        <w:tc>
          <w:tcPr>
            <w:tcW w:w="2969" w:type="dxa"/>
          </w:tcPr>
          <w:p w14:paraId="5DA7A025" w14:textId="417325E7" w:rsidR="009E3343" w:rsidRDefault="00840239" w:rsidP="00965D0C">
            <w:r>
              <w:t>Not verified</w:t>
            </w:r>
            <w:r w:rsidR="00E06EFE">
              <w:t xml:space="preserve">, </w:t>
            </w:r>
            <w:proofErr w:type="spellStart"/>
            <w:r w:rsidR="00E06EFE">
              <w:t>MoreThanAll</w:t>
            </w:r>
            <w:proofErr w:type="spellEnd"/>
            <w:r w:rsidR="00E06EFE">
              <w:t xml:space="preserve"> part.</w:t>
            </w:r>
          </w:p>
        </w:tc>
      </w:tr>
      <w:tr w:rsidR="00443659" w14:paraId="288D0B24" w14:textId="77777777" w:rsidTr="00965D0C">
        <w:tc>
          <w:tcPr>
            <w:tcW w:w="3572" w:type="dxa"/>
          </w:tcPr>
          <w:p w14:paraId="234D7A4A" w14:textId="2E96F005" w:rsidR="00443659" w:rsidRDefault="00443659" w:rsidP="00965D0C">
            <w:r>
              <w:t xml:space="preserve">Ningbo </w:t>
            </w:r>
            <w:proofErr w:type="spellStart"/>
            <w:r>
              <w:t>Yensen</w:t>
            </w:r>
            <w:proofErr w:type="spellEnd"/>
          </w:p>
        </w:tc>
        <w:tc>
          <w:tcPr>
            <w:tcW w:w="3323" w:type="dxa"/>
          </w:tcPr>
          <w:p w14:paraId="6E591F21" w14:textId="33D5BD41" w:rsidR="00443659" w:rsidRDefault="00443659" w:rsidP="00965D0C">
            <w:r>
              <w:rPr>
                <w:rFonts w:ascii="Arial" w:hAnsi="Arial" w:cs="Arial"/>
                <w:sz w:val="22"/>
                <w:szCs w:val="22"/>
              </w:rPr>
              <w:t>YSC05-M-1.5-09-G0-R</w:t>
            </w:r>
          </w:p>
        </w:tc>
        <w:tc>
          <w:tcPr>
            <w:tcW w:w="2969" w:type="dxa"/>
          </w:tcPr>
          <w:p w14:paraId="6C0C224E" w14:textId="4BDF12C9" w:rsidR="00443659" w:rsidRDefault="00443659" w:rsidP="00965D0C">
            <w:r>
              <w:t>Not verified</w:t>
            </w:r>
          </w:p>
        </w:tc>
      </w:tr>
      <w:tr w:rsidR="00443659" w14:paraId="497B2013" w14:textId="77777777" w:rsidTr="00965D0C">
        <w:tc>
          <w:tcPr>
            <w:tcW w:w="3572" w:type="dxa"/>
          </w:tcPr>
          <w:p w14:paraId="26BA4CA9" w14:textId="69BAAA43" w:rsidR="00443659" w:rsidRDefault="00443659" w:rsidP="00965D0C">
            <w:r>
              <w:t>CSCONN</w:t>
            </w:r>
          </w:p>
        </w:tc>
        <w:tc>
          <w:tcPr>
            <w:tcW w:w="3323" w:type="dxa"/>
          </w:tcPr>
          <w:p w14:paraId="541BA797" w14:textId="0A260848" w:rsidR="00443659" w:rsidRDefault="00443659" w:rsidP="00965D0C">
            <w:r>
              <w:rPr>
                <w:rFonts w:ascii="Arial" w:hAnsi="Arial" w:cs="Arial"/>
                <w:sz w:val="22"/>
                <w:szCs w:val="22"/>
              </w:rPr>
              <w:t>CBT-51018F-15</w:t>
            </w:r>
          </w:p>
        </w:tc>
        <w:tc>
          <w:tcPr>
            <w:tcW w:w="2969" w:type="dxa"/>
          </w:tcPr>
          <w:p w14:paraId="43F92E89" w14:textId="7B66236D" w:rsidR="00443659" w:rsidRDefault="00443659" w:rsidP="00965D0C">
            <w:r>
              <w:t>Not verified.</w:t>
            </w:r>
          </w:p>
        </w:tc>
      </w:tr>
    </w:tbl>
    <w:p w14:paraId="0125BFE9" w14:textId="77777777" w:rsidR="00457B15" w:rsidRDefault="00457B15">
      <w:pPr>
        <w:spacing w:after="0"/>
        <w:rPr>
          <w:rFonts w:ascii="Arial" w:hAnsi="Arial"/>
          <w:b/>
          <w:sz w:val="28"/>
          <w:szCs w:val="28"/>
        </w:rPr>
      </w:pPr>
    </w:p>
    <w:p w14:paraId="528ED2E6" w14:textId="54BF9584" w:rsidR="00C52C92" w:rsidRPr="00C52C92" w:rsidRDefault="00C52C92" w:rsidP="00C52C92">
      <w:pPr>
        <w:pStyle w:val="Heading2"/>
      </w:pPr>
      <w:r>
        <w:t>Manufacturer</w:t>
      </w:r>
      <w:r w:rsidR="00443659">
        <w:t>/Distributor</w:t>
      </w:r>
      <w:r>
        <w:t xml:space="preserve"> Websites</w:t>
      </w:r>
    </w:p>
    <w:tbl>
      <w:tblPr>
        <w:tblStyle w:val="TableGrid"/>
        <w:tblW w:w="0" w:type="auto"/>
        <w:tblLook w:val="04A0" w:firstRow="1" w:lastRow="0" w:firstColumn="1" w:lastColumn="0" w:noHBand="0" w:noVBand="1"/>
      </w:tblPr>
      <w:tblGrid>
        <w:gridCol w:w="2660"/>
        <w:gridCol w:w="4585"/>
        <w:gridCol w:w="2619"/>
      </w:tblGrid>
      <w:tr w:rsidR="0035011C" w:rsidRPr="00C52C92" w14:paraId="24A95B1D" w14:textId="4C29CE21" w:rsidTr="0035011C">
        <w:tc>
          <w:tcPr>
            <w:tcW w:w="2660" w:type="dxa"/>
            <w:shd w:val="clear" w:color="auto" w:fill="BFBFBF" w:themeFill="background1" w:themeFillShade="BF"/>
          </w:tcPr>
          <w:p w14:paraId="4C3DABD7" w14:textId="77777777" w:rsidR="0035011C" w:rsidRPr="00C52C92" w:rsidRDefault="0035011C" w:rsidP="00965D0C">
            <w:pPr>
              <w:rPr>
                <w:b/>
              </w:rPr>
            </w:pPr>
            <w:r w:rsidRPr="00C52C92">
              <w:rPr>
                <w:b/>
              </w:rPr>
              <w:t>Manufacturer</w:t>
            </w:r>
          </w:p>
        </w:tc>
        <w:tc>
          <w:tcPr>
            <w:tcW w:w="4585" w:type="dxa"/>
            <w:shd w:val="clear" w:color="auto" w:fill="BFBFBF" w:themeFill="background1" w:themeFillShade="BF"/>
          </w:tcPr>
          <w:p w14:paraId="74F63703" w14:textId="3E0F7975" w:rsidR="0035011C" w:rsidRPr="00C52C92" w:rsidRDefault="0035011C" w:rsidP="00965D0C">
            <w:pPr>
              <w:rPr>
                <w:b/>
              </w:rPr>
            </w:pPr>
            <w:r>
              <w:rPr>
                <w:b/>
              </w:rPr>
              <w:t>Web Address</w:t>
            </w:r>
          </w:p>
        </w:tc>
        <w:tc>
          <w:tcPr>
            <w:tcW w:w="2619" w:type="dxa"/>
            <w:shd w:val="clear" w:color="auto" w:fill="BFBFBF" w:themeFill="background1" w:themeFillShade="BF"/>
          </w:tcPr>
          <w:p w14:paraId="7AD5B754" w14:textId="2944DE53" w:rsidR="0035011C" w:rsidRDefault="0035011C" w:rsidP="00965D0C">
            <w:pPr>
              <w:rPr>
                <w:b/>
              </w:rPr>
            </w:pPr>
            <w:r>
              <w:rPr>
                <w:b/>
              </w:rPr>
              <w:t>Notes</w:t>
            </w:r>
          </w:p>
        </w:tc>
      </w:tr>
      <w:tr w:rsidR="0035011C" w14:paraId="796E310B" w14:textId="73E70E91" w:rsidTr="0035011C">
        <w:tc>
          <w:tcPr>
            <w:tcW w:w="2660" w:type="dxa"/>
          </w:tcPr>
          <w:p w14:paraId="1019261B" w14:textId="471A937E" w:rsidR="0035011C" w:rsidRDefault="0035011C" w:rsidP="00965D0C">
            <w:r>
              <w:t xml:space="preserve">JST Manufacturing </w:t>
            </w:r>
          </w:p>
        </w:tc>
        <w:tc>
          <w:tcPr>
            <w:tcW w:w="4585" w:type="dxa"/>
          </w:tcPr>
          <w:p w14:paraId="2FD7809F" w14:textId="7C63E792" w:rsidR="0035011C" w:rsidRDefault="00760CD4" w:rsidP="00C52C92">
            <w:hyperlink r:id="rId11" w:history="1">
              <w:r w:rsidR="0035011C" w:rsidRPr="0001414D">
                <w:rPr>
                  <w:rStyle w:val="Hyperlink"/>
                </w:rPr>
                <w:t>https://order.jst-mfg.com/InternetShop/app/</w:t>
              </w:r>
            </w:hyperlink>
          </w:p>
        </w:tc>
        <w:tc>
          <w:tcPr>
            <w:tcW w:w="2619" w:type="dxa"/>
          </w:tcPr>
          <w:p w14:paraId="0226D707" w14:textId="3FED8C8C" w:rsidR="0035011C" w:rsidRPr="0035011C" w:rsidRDefault="0001414D" w:rsidP="00C52C92">
            <w:r>
              <w:t xml:space="preserve">Searchable. </w:t>
            </w:r>
          </w:p>
        </w:tc>
      </w:tr>
      <w:tr w:rsidR="0035011C" w14:paraId="2E98D8F0" w14:textId="2713CEE2" w:rsidTr="0035011C">
        <w:tc>
          <w:tcPr>
            <w:tcW w:w="2660" w:type="dxa"/>
          </w:tcPr>
          <w:p w14:paraId="135C78AC" w14:textId="77777777" w:rsidR="0035011C" w:rsidRDefault="0035011C" w:rsidP="00965D0C">
            <w:proofErr w:type="spellStart"/>
            <w:r>
              <w:t>Samtec</w:t>
            </w:r>
            <w:proofErr w:type="spellEnd"/>
          </w:p>
        </w:tc>
        <w:tc>
          <w:tcPr>
            <w:tcW w:w="4585" w:type="dxa"/>
          </w:tcPr>
          <w:p w14:paraId="5D8E13C2" w14:textId="1CA30E79" w:rsidR="0035011C" w:rsidRDefault="00760CD4" w:rsidP="00457B15">
            <w:hyperlink r:id="rId12" w:history="1">
              <w:r w:rsidR="0035011C" w:rsidRPr="00FA4C18">
                <w:rPr>
                  <w:rStyle w:val="Hyperlink"/>
                </w:rPr>
                <w:t>www.samtec.com</w:t>
              </w:r>
            </w:hyperlink>
          </w:p>
        </w:tc>
        <w:tc>
          <w:tcPr>
            <w:tcW w:w="2619" w:type="dxa"/>
          </w:tcPr>
          <w:p w14:paraId="3DF47571" w14:textId="77BA4DD0" w:rsidR="0035011C" w:rsidRDefault="0001414D" w:rsidP="00457B15">
            <w:r>
              <w:t xml:space="preserve">Searchable. </w:t>
            </w:r>
          </w:p>
        </w:tc>
      </w:tr>
      <w:tr w:rsidR="0035011C" w14:paraId="135F2365" w14:textId="664A4983" w:rsidTr="0035011C">
        <w:tc>
          <w:tcPr>
            <w:tcW w:w="2660" w:type="dxa"/>
          </w:tcPr>
          <w:p w14:paraId="38C73266" w14:textId="77777777" w:rsidR="0035011C" w:rsidRDefault="0035011C" w:rsidP="00965D0C">
            <w:r>
              <w:t>Aptos Technology</w:t>
            </w:r>
          </w:p>
        </w:tc>
        <w:tc>
          <w:tcPr>
            <w:tcW w:w="4585" w:type="dxa"/>
          </w:tcPr>
          <w:p w14:paraId="4CE54A45" w14:textId="77777777" w:rsidR="0035011C" w:rsidRDefault="00760CD4" w:rsidP="00457B15">
            <w:hyperlink r:id="rId13" w:history="1">
              <w:r w:rsidR="0035011C" w:rsidRPr="00065A6F">
                <w:rPr>
                  <w:rStyle w:val="Hyperlink"/>
                </w:rPr>
                <w:t>www.aptostechnology.com</w:t>
              </w:r>
            </w:hyperlink>
          </w:p>
        </w:tc>
        <w:tc>
          <w:tcPr>
            <w:tcW w:w="2619" w:type="dxa"/>
          </w:tcPr>
          <w:p w14:paraId="4AF32225" w14:textId="1019D0D0" w:rsidR="0035011C" w:rsidRDefault="0001414D" w:rsidP="00457B15">
            <w:r>
              <w:t xml:space="preserve">Reported dangerous by some </w:t>
            </w:r>
            <w:r w:rsidR="008601A5">
              <w:t xml:space="preserve">web browser </w:t>
            </w:r>
            <w:proofErr w:type="spellStart"/>
            <w:r w:rsidR="008601A5">
              <w:t>addins</w:t>
            </w:r>
            <w:proofErr w:type="spellEnd"/>
            <w:r w:rsidR="008601A5">
              <w:t xml:space="preserve">. </w:t>
            </w:r>
          </w:p>
        </w:tc>
      </w:tr>
      <w:tr w:rsidR="0035011C" w14:paraId="489AC6BD" w14:textId="6C71D36F" w:rsidTr="0035011C">
        <w:tc>
          <w:tcPr>
            <w:tcW w:w="2660" w:type="dxa"/>
          </w:tcPr>
          <w:p w14:paraId="43DD8380" w14:textId="77777777" w:rsidR="0035011C" w:rsidRDefault="0035011C" w:rsidP="00965D0C">
            <w:proofErr w:type="spellStart"/>
            <w:r>
              <w:t>Morethanall</w:t>
            </w:r>
            <w:proofErr w:type="spellEnd"/>
            <w:r>
              <w:t xml:space="preserve"> Co., LTD</w:t>
            </w:r>
          </w:p>
        </w:tc>
        <w:tc>
          <w:tcPr>
            <w:tcW w:w="4585" w:type="dxa"/>
          </w:tcPr>
          <w:p w14:paraId="240AACFA" w14:textId="1D980B3A" w:rsidR="0035011C" w:rsidRDefault="00760CD4" w:rsidP="009E3343">
            <w:hyperlink r:id="rId14" w:history="1">
              <w:r w:rsidR="008601A5">
                <w:rPr>
                  <w:rStyle w:val="Hyperlink"/>
                </w:rPr>
                <w:t>m</w:t>
              </w:r>
              <w:r w:rsidR="0035011C" w:rsidRPr="00065A6F">
                <w:rPr>
                  <w:rStyle w:val="Hyperlink"/>
                </w:rPr>
                <w:t>.morthanall.com</w:t>
              </w:r>
            </w:hyperlink>
          </w:p>
        </w:tc>
        <w:tc>
          <w:tcPr>
            <w:tcW w:w="2619" w:type="dxa"/>
          </w:tcPr>
          <w:p w14:paraId="65C93C0A" w14:textId="08B49709" w:rsidR="0035011C" w:rsidRDefault="008601A5" w:rsidP="009E3343">
            <w:r>
              <w:t xml:space="preserve">Not an HTTPS site. </w:t>
            </w:r>
          </w:p>
        </w:tc>
      </w:tr>
      <w:tr w:rsidR="00E06EFE" w14:paraId="4FF5ECDB" w14:textId="77777777" w:rsidTr="0035011C">
        <w:tc>
          <w:tcPr>
            <w:tcW w:w="2660" w:type="dxa"/>
          </w:tcPr>
          <w:p w14:paraId="385A5F49" w14:textId="15AF470B" w:rsidR="00E06EFE" w:rsidRDefault="00E06EFE" w:rsidP="00965D0C">
            <w:r>
              <w:t xml:space="preserve">CSCONN Precise </w:t>
            </w:r>
            <w:r>
              <w:lastRenderedPageBreak/>
              <w:t>Electronics</w:t>
            </w:r>
          </w:p>
        </w:tc>
        <w:tc>
          <w:tcPr>
            <w:tcW w:w="4585" w:type="dxa"/>
          </w:tcPr>
          <w:p w14:paraId="7E065260" w14:textId="45868F5E" w:rsidR="00E06EFE" w:rsidRDefault="00E06EFE" w:rsidP="00965D0C">
            <w:r>
              <w:lastRenderedPageBreak/>
              <w:t>https://</w:t>
            </w:r>
            <w:r w:rsidRPr="00E06EFE">
              <w:t>www.csconn.com/Index.aspx</w:t>
            </w:r>
          </w:p>
        </w:tc>
        <w:tc>
          <w:tcPr>
            <w:tcW w:w="2619" w:type="dxa"/>
          </w:tcPr>
          <w:p w14:paraId="53932B6E" w14:textId="77777777" w:rsidR="00E06EFE" w:rsidRDefault="00E06EFE" w:rsidP="00965D0C"/>
        </w:tc>
      </w:tr>
      <w:tr w:rsidR="00443659" w14:paraId="1EDC836F" w14:textId="77777777" w:rsidTr="0035011C">
        <w:tc>
          <w:tcPr>
            <w:tcW w:w="2660" w:type="dxa"/>
          </w:tcPr>
          <w:p w14:paraId="7531444E" w14:textId="6231FECA" w:rsidR="00443659" w:rsidRDefault="00443659" w:rsidP="00965D0C">
            <w:r>
              <w:t xml:space="preserve">Ningbo </w:t>
            </w:r>
            <w:proofErr w:type="spellStart"/>
            <w:r>
              <w:t>Yensen</w:t>
            </w:r>
            <w:proofErr w:type="spellEnd"/>
            <w:r>
              <w:t xml:space="preserve"> </w:t>
            </w:r>
          </w:p>
        </w:tc>
        <w:tc>
          <w:tcPr>
            <w:tcW w:w="4585" w:type="dxa"/>
          </w:tcPr>
          <w:p w14:paraId="7E1652A0" w14:textId="35FE9EB1" w:rsidR="00443659" w:rsidRDefault="00443659" w:rsidP="00965D0C">
            <w:r>
              <w:t xml:space="preserve">Purchase via </w:t>
            </w:r>
            <w:proofErr w:type="spellStart"/>
            <w:r>
              <w:t>Coratec</w:t>
            </w:r>
            <w:proofErr w:type="spellEnd"/>
            <w:r>
              <w:t xml:space="preserve">. </w:t>
            </w:r>
          </w:p>
        </w:tc>
        <w:tc>
          <w:tcPr>
            <w:tcW w:w="2619" w:type="dxa"/>
          </w:tcPr>
          <w:p w14:paraId="396CD2B7" w14:textId="77777777" w:rsidR="00443659" w:rsidRDefault="00443659" w:rsidP="00965D0C"/>
        </w:tc>
      </w:tr>
      <w:tr w:rsidR="0035011C" w14:paraId="47D58308" w14:textId="74112911" w:rsidTr="0035011C">
        <w:tc>
          <w:tcPr>
            <w:tcW w:w="2660" w:type="dxa"/>
          </w:tcPr>
          <w:p w14:paraId="74C72B48" w14:textId="77777777" w:rsidR="0035011C" w:rsidRDefault="0035011C" w:rsidP="00965D0C">
            <w:proofErr w:type="spellStart"/>
            <w:r>
              <w:t>Coratec</w:t>
            </w:r>
            <w:proofErr w:type="spellEnd"/>
            <w:r>
              <w:t xml:space="preserve"> GmbH &amp; Co. KG</w:t>
            </w:r>
          </w:p>
        </w:tc>
        <w:tc>
          <w:tcPr>
            <w:tcW w:w="4585" w:type="dxa"/>
          </w:tcPr>
          <w:p w14:paraId="17D45535" w14:textId="77777777" w:rsidR="0035011C" w:rsidRDefault="00760CD4" w:rsidP="00965D0C">
            <w:hyperlink r:id="rId15" w:history="1">
              <w:r w:rsidR="0035011C" w:rsidRPr="00065A6F">
                <w:rPr>
                  <w:rStyle w:val="Hyperlink"/>
                </w:rPr>
                <w:t>www.coratec.de</w:t>
              </w:r>
            </w:hyperlink>
          </w:p>
        </w:tc>
        <w:tc>
          <w:tcPr>
            <w:tcW w:w="2619" w:type="dxa"/>
          </w:tcPr>
          <w:p w14:paraId="51615E6C" w14:textId="126EC4DC" w:rsidR="0035011C" w:rsidRDefault="008601A5" w:rsidP="00965D0C">
            <w:r>
              <w:t>Not searchable</w:t>
            </w:r>
            <w:r w:rsidR="00E0406B">
              <w:t xml:space="preserve"> and</w:t>
            </w:r>
            <w:r>
              <w:t xml:space="preserve"> not HTTPS.  </w:t>
            </w:r>
            <w:proofErr w:type="spellStart"/>
            <w:r w:rsidR="00E06EFE">
              <w:t>Coratec</w:t>
            </w:r>
            <w:proofErr w:type="spellEnd"/>
            <w:r w:rsidR="00E06EFE">
              <w:t xml:space="preserve"> are a distributor. </w:t>
            </w:r>
            <w:r>
              <w:t xml:space="preserve"> </w:t>
            </w:r>
          </w:p>
        </w:tc>
      </w:tr>
      <w:tr w:rsidR="0035011C" w14:paraId="1438A8F5" w14:textId="1F7028C8" w:rsidTr="0035011C">
        <w:tc>
          <w:tcPr>
            <w:tcW w:w="2660" w:type="dxa"/>
          </w:tcPr>
          <w:p w14:paraId="6510AD42" w14:textId="77777777" w:rsidR="0035011C" w:rsidRDefault="0035011C" w:rsidP="00965D0C">
            <w:proofErr w:type="spellStart"/>
            <w:r>
              <w:t>Degson</w:t>
            </w:r>
            <w:proofErr w:type="spellEnd"/>
            <w:r>
              <w:t xml:space="preserve"> Electronics Co., Ltd.</w:t>
            </w:r>
          </w:p>
        </w:tc>
        <w:tc>
          <w:tcPr>
            <w:tcW w:w="4585" w:type="dxa"/>
          </w:tcPr>
          <w:p w14:paraId="4BD3B7A2" w14:textId="77777777" w:rsidR="0035011C" w:rsidRDefault="00760CD4" w:rsidP="009E3343">
            <w:hyperlink r:id="rId16" w:history="1">
              <w:r w:rsidR="0035011C" w:rsidRPr="00065A6F">
                <w:rPr>
                  <w:rStyle w:val="Hyperlink"/>
                </w:rPr>
                <w:t>www.degson.com</w:t>
              </w:r>
            </w:hyperlink>
          </w:p>
        </w:tc>
        <w:tc>
          <w:tcPr>
            <w:tcW w:w="2619" w:type="dxa"/>
          </w:tcPr>
          <w:p w14:paraId="2CD94870" w14:textId="4ACC6C53" w:rsidR="0035011C" w:rsidRDefault="00840239" w:rsidP="009E3343">
            <w:r>
              <w:t xml:space="preserve">Searchable. </w:t>
            </w:r>
            <w:proofErr w:type="spellStart"/>
            <w:r w:rsidR="00E06EFE">
              <w:t>Degson</w:t>
            </w:r>
            <w:proofErr w:type="spellEnd"/>
            <w:r w:rsidR="00E06EFE">
              <w:t xml:space="preserve"> are a distributor. </w:t>
            </w:r>
          </w:p>
        </w:tc>
      </w:tr>
    </w:tbl>
    <w:p w14:paraId="6D217DDD" w14:textId="77777777" w:rsidR="0035011C" w:rsidRDefault="0035011C">
      <w:pPr>
        <w:spacing w:after="0"/>
      </w:pPr>
    </w:p>
    <w:p w14:paraId="65048983" w14:textId="539A0E51" w:rsidR="00C52C92" w:rsidRDefault="0035011C">
      <w:pPr>
        <w:spacing w:after="0"/>
      </w:pPr>
      <w:r>
        <w:t xml:space="preserve">Note: many of these items are also available from distributors such as </w:t>
      </w:r>
      <w:proofErr w:type="spellStart"/>
      <w:r>
        <w:t>Digikey</w:t>
      </w:r>
      <w:proofErr w:type="spellEnd"/>
      <w:r>
        <w:t xml:space="preserve">, and others. </w:t>
      </w:r>
    </w:p>
    <w:p w14:paraId="58242D44" w14:textId="77777777" w:rsidR="0035011C" w:rsidRDefault="0035011C">
      <w:pPr>
        <w:spacing w:after="0"/>
        <w:rPr>
          <w:rFonts w:ascii="Arial" w:hAnsi="Arial"/>
          <w:b/>
          <w:kern w:val="32"/>
          <w:sz w:val="32"/>
          <w:szCs w:val="32"/>
        </w:rPr>
      </w:pPr>
    </w:p>
    <w:p w14:paraId="7A1C564E" w14:textId="77777777" w:rsidR="00276555" w:rsidRDefault="00276555" w:rsidP="00276555">
      <w:pPr>
        <w:pStyle w:val="Heading1"/>
      </w:pPr>
      <w:r>
        <w:t>Document History</w:t>
      </w:r>
    </w:p>
    <w:tbl>
      <w:tblPr>
        <w:tblStyle w:val="TableGrid"/>
        <w:tblW w:w="0" w:type="auto"/>
        <w:tblLook w:val="04A0" w:firstRow="1" w:lastRow="0" w:firstColumn="1" w:lastColumn="0" w:noHBand="0" w:noVBand="1"/>
      </w:tblPr>
      <w:tblGrid>
        <w:gridCol w:w="1548"/>
        <w:gridCol w:w="8316"/>
      </w:tblGrid>
      <w:tr w:rsidR="00276555" w14:paraId="50CBA8B2" w14:textId="77777777" w:rsidTr="00371412">
        <w:tc>
          <w:tcPr>
            <w:tcW w:w="1548" w:type="dxa"/>
            <w:shd w:val="clear" w:color="auto" w:fill="BFBFBF" w:themeFill="background1" w:themeFillShade="BF"/>
          </w:tcPr>
          <w:p w14:paraId="2C27E7DF" w14:textId="77777777" w:rsidR="00276555" w:rsidRPr="00276555" w:rsidRDefault="00276555" w:rsidP="00276555">
            <w:pPr>
              <w:rPr>
                <w:b/>
              </w:rPr>
            </w:pPr>
            <w:r w:rsidRPr="00276555">
              <w:rPr>
                <w:b/>
              </w:rPr>
              <w:t>Date</w:t>
            </w:r>
          </w:p>
        </w:tc>
        <w:tc>
          <w:tcPr>
            <w:tcW w:w="8316" w:type="dxa"/>
            <w:shd w:val="clear" w:color="auto" w:fill="BFBFBF" w:themeFill="background1" w:themeFillShade="BF"/>
          </w:tcPr>
          <w:p w14:paraId="11F72178" w14:textId="77777777" w:rsidR="00276555" w:rsidRPr="00276555" w:rsidRDefault="00276555" w:rsidP="00276555">
            <w:pPr>
              <w:rPr>
                <w:b/>
              </w:rPr>
            </w:pPr>
            <w:r w:rsidRPr="00276555">
              <w:rPr>
                <w:b/>
              </w:rPr>
              <w:t>Description</w:t>
            </w:r>
          </w:p>
        </w:tc>
      </w:tr>
      <w:tr w:rsidR="00276555" w14:paraId="1F018ED4" w14:textId="77777777" w:rsidTr="00371412">
        <w:tc>
          <w:tcPr>
            <w:tcW w:w="1548" w:type="dxa"/>
          </w:tcPr>
          <w:p w14:paraId="3013A608" w14:textId="77777777" w:rsidR="00276555" w:rsidRDefault="00AA4F02" w:rsidP="00276555">
            <w:r>
              <w:t>Jan 2008</w:t>
            </w:r>
          </w:p>
        </w:tc>
        <w:tc>
          <w:tcPr>
            <w:tcW w:w="8316" w:type="dxa"/>
          </w:tcPr>
          <w:p w14:paraId="7CD553EC" w14:textId="77777777" w:rsidR="00276555" w:rsidRDefault="00276555" w:rsidP="00276555">
            <w:r>
              <w:t>First Revision</w:t>
            </w:r>
          </w:p>
        </w:tc>
      </w:tr>
      <w:tr w:rsidR="00276555" w14:paraId="148018F2" w14:textId="77777777" w:rsidTr="00371412">
        <w:tc>
          <w:tcPr>
            <w:tcW w:w="1548" w:type="dxa"/>
          </w:tcPr>
          <w:p w14:paraId="19D12BDE" w14:textId="77777777" w:rsidR="00276555" w:rsidRDefault="00276555" w:rsidP="00276555"/>
        </w:tc>
        <w:tc>
          <w:tcPr>
            <w:tcW w:w="8316" w:type="dxa"/>
          </w:tcPr>
          <w:p w14:paraId="088C96C1" w14:textId="77777777" w:rsidR="00276555" w:rsidRDefault="00371412" w:rsidP="00276555">
            <w:r>
              <w:t>Updated with improved formatting, updated known part numbers, added JST 9 Pin options, added Next18(-S) options.</w:t>
            </w:r>
          </w:p>
        </w:tc>
      </w:tr>
      <w:tr w:rsidR="00276555" w14:paraId="7EC55AF9" w14:textId="77777777" w:rsidTr="00371412">
        <w:tc>
          <w:tcPr>
            <w:tcW w:w="1548" w:type="dxa"/>
          </w:tcPr>
          <w:p w14:paraId="1149C38C" w14:textId="4F91C7E8" w:rsidR="00276555" w:rsidRDefault="0035011C" w:rsidP="00276555">
            <w:r>
              <w:t>May 2021</w:t>
            </w:r>
          </w:p>
        </w:tc>
        <w:tc>
          <w:tcPr>
            <w:tcW w:w="8316" w:type="dxa"/>
          </w:tcPr>
          <w:p w14:paraId="55DF9E36" w14:textId="67CB63E3" w:rsidR="00276555" w:rsidRDefault="0035011C" w:rsidP="00276555">
            <w:r>
              <w:t xml:space="preserve">Revisions to suppliers and web sites. </w:t>
            </w:r>
            <w:r w:rsidR="0001414D">
              <w:t xml:space="preserve">Corrections and additional information. </w:t>
            </w:r>
          </w:p>
        </w:tc>
      </w:tr>
      <w:tr w:rsidR="00276555" w14:paraId="28CFF25D" w14:textId="77777777" w:rsidTr="00371412">
        <w:tc>
          <w:tcPr>
            <w:tcW w:w="1548" w:type="dxa"/>
          </w:tcPr>
          <w:p w14:paraId="74400F18" w14:textId="77777777" w:rsidR="00276555" w:rsidRDefault="00276555" w:rsidP="00276555"/>
        </w:tc>
        <w:tc>
          <w:tcPr>
            <w:tcW w:w="8316" w:type="dxa"/>
          </w:tcPr>
          <w:p w14:paraId="589009AC" w14:textId="77777777" w:rsidR="00276555" w:rsidRDefault="00276555" w:rsidP="00276555"/>
        </w:tc>
      </w:tr>
    </w:tbl>
    <w:p w14:paraId="4C919C52" w14:textId="77777777" w:rsidR="00276555" w:rsidRPr="00276555" w:rsidRDefault="00276555" w:rsidP="00276555">
      <w:pPr>
        <w:sectPr w:rsidR="00276555" w:rsidRPr="00276555" w:rsidSect="00EC47B6">
          <w:footerReference w:type="even" r:id="rId17"/>
          <w:footerReference w:type="default" r:id="rId18"/>
          <w:headerReference w:type="first" r:id="rId19"/>
          <w:footerReference w:type="first" r:id="rId20"/>
          <w:pgSz w:w="12240" w:h="15840" w:code="1"/>
          <w:pgMar w:top="864" w:right="1440" w:bottom="864" w:left="1152" w:header="288" w:footer="648" w:gutter="0"/>
          <w:lnNumType w:countBy="5" w:restart="continuous"/>
          <w:cols w:space="720"/>
          <w:titlePg/>
          <w:docGrid w:linePitch="326"/>
        </w:sectPr>
      </w:pPr>
    </w:p>
    <w:p w14:paraId="0926DB05" w14:textId="77777777" w:rsidR="008E667E" w:rsidRDefault="008E667E" w:rsidP="0044186D">
      <w:pPr>
        <w:autoSpaceDE w:val="0"/>
        <w:autoSpaceDN w:val="0"/>
        <w:adjustRightInd w:val="0"/>
        <w:spacing w:after="80"/>
        <w:rPr>
          <w:rFonts w:ascii="Arial" w:hAnsi="Arial" w:cs="Arial"/>
          <w:b/>
          <w:bCs/>
          <w:sz w:val="26"/>
          <w:szCs w:val="26"/>
        </w:rPr>
        <w:sectPr w:rsidR="008E667E" w:rsidSect="008E667E">
          <w:headerReference w:type="default" r:id="rId21"/>
          <w:pgSz w:w="12240" w:h="15840" w:code="1"/>
          <w:pgMar w:top="864" w:right="1440" w:bottom="864" w:left="1152" w:header="288" w:footer="648" w:gutter="0"/>
          <w:cols w:space="144"/>
          <w:docGrid w:linePitch="326"/>
        </w:sectPr>
      </w:pPr>
      <w:r w:rsidRPr="001A1300">
        <w:rPr>
          <w:rFonts w:ascii="Arial" w:hAnsi="Arial" w:cs="Arial"/>
          <w:b/>
          <w:bCs/>
          <w:sz w:val="26"/>
          <w:szCs w:val="26"/>
        </w:rPr>
        <w:lastRenderedPageBreak/>
        <w:t>Important Notices and Disclaimers Concerning NMRA Standards Documents</w:t>
      </w:r>
    </w:p>
    <w:p w14:paraId="32AD1181" w14:textId="77777777"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The Standards (S), Recommended Practices (RP), Technical Note (TN)</w:t>
      </w:r>
      <w:r w:rsidR="0044186D">
        <w:rPr>
          <w:rFonts w:ascii="Arial Narrow" w:hAnsi="Arial Narrow" w:cs="TimesNewRomanPSMT"/>
          <w:sz w:val="17"/>
          <w:szCs w:val="17"/>
        </w:rPr>
        <w:t>,</w:t>
      </w:r>
      <w:r w:rsidRPr="0082606B">
        <w:rPr>
          <w:rFonts w:ascii="Arial Narrow" w:hAnsi="Arial Narrow" w:cs="TimesNewRomanPSMT"/>
          <w:sz w:val="17"/>
          <w:szCs w:val="17"/>
        </w:rPr>
        <w:t xml:space="preserve"> and Technical Information (TI) documents of the National Model Railroad Association (“NMRA Standards documents”) are made available for use subject to important notices and legal disclaimers. These notices and disclaimers, or a reference to this page, appear in all standards and may be found under the heading "Important Notices and Disclaimers Concerning NMRA Standards Documents."</w:t>
      </w:r>
    </w:p>
    <w:p w14:paraId="34854EAA" w14:textId="77777777"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Notice and Disclaimer of Liability Concerning the Use of NMRA Standards Documents</w:t>
      </w:r>
    </w:p>
    <w:p w14:paraId="7927B090" w14:textId="77777777"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NMRA Standards documents are developed within the Standards and Conformance Department of the NMRA in association with certain Working Groups, members, and representatives of manufacturers and sellers. NMRA develops its standards through a consensus development process, which brings together volunteers representing varied viewpoints and interests to achieve the final product. NMRA Standards documents are developed by volunteers with modeling, railroading, eng</w:t>
      </w:r>
      <w:r w:rsidR="0082606B">
        <w:rPr>
          <w:rFonts w:ascii="Arial Narrow" w:hAnsi="Arial Narrow" w:cs="TimesNewRomanPSMT"/>
          <w:sz w:val="17"/>
          <w:szCs w:val="17"/>
        </w:rPr>
        <w:t xml:space="preserve">ineering, and industry-based </w:t>
      </w:r>
      <w:r w:rsidRPr="0082606B">
        <w:rPr>
          <w:rFonts w:ascii="Arial Narrow" w:hAnsi="Arial Narrow" w:cs="TimesNewRomanPSMT"/>
          <w:sz w:val="17"/>
          <w:szCs w:val="17"/>
        </w:rPr>
        <w:t>expertise. Volunteers are not necessarily members of NMRA, and participate without compensation from NMRA.</w:t>
      </w:r>
    </w:p>
    <w:p w14:paraId="02AD783B" w14:textId="77777777"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NMRA does not warrant or represent the accuracy or completeness of the material contained in NMRA Standards documents, and expressly disclaims all warranties (express, implied and statutory) not included in this or any other document relating to the standard or recommended practice, including, but not limited to, the warranties of: merchantability; fitness for a particular purpose; non-infringement; and quality, accuracy, effectiveness, currency, or completeness of material. In addition, NMRA disclaims any and all conditions relating to results and workmanlike effort. In addition, NMRA does not warrant or represent that the use of</w:t>
      </w:r>
      <w:r w:rsidR="0082606B">
        <w:rPr>
          <w:rFonts w:ascii="Arial Narrow" w:hAnsi="Arial Narrow" w:cs="TimesNewRomanPSMT"/>
          <w:sz w:val="17"/>
          <w:szCs w:val="17"/>
        </w:rPr>
        <w:t xml:space="preserve"> the material contained in NMRA </w:t>
      </w:r>
      <w:r w:rsidRPr="0082606B">
        <w:rPr>
          <w:rFonts w:ascii="Arial Narrow" w:hAnsi="Arial Narrow" w:cs="TimesNewRomanPSMT"/>
          <w:sz w:val="17"/>
          <w:szCs w:val="17"/>
        </w:rPr>
        <w:t>Standards documents is free from patent infringement. NMRA Standards documents are supplied “AS IS” and “WITH ALL FAULTS.”</w:t>
      </w:r>
    </w:p>
    <w:p w14:paraId="53EA22E9" w14:textId="77777777"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Use of NMRA Standards documents is wholly voluntary. The existence of an NMRA Standard or Recommended Practice does not imply that there are no other ways to produce, test, measure, purchase, market, or provide other goods and services related to the scope of the NMRA Standards documents. Furthermore, the viewpoint expressed at the time that NMRA approves or issues a Standard or Recommended Practice is subject to change brought about through developments in the state o</w:t>
      </w:r>
      <w:r w:rsidR="0082606B">
        <w:rPr>
          <w:rFonts w:ascii="Arial Narrow" w:hAnsi="Arial Narrow" w:cs="TimesNewRomanPSMT"/>
          <w:sz w:val="17"/>
          <w:szCs w:val="17"/>
        </w:rPr>
        <w:t xml:space="preserve">f the art and comments received </w:t>
      </w:r>
      <w:r w:rsidRPr="0082606B">
        <w:rPr>
          <w:rFonts w:ascii="Arial Narrow" w:hAnsi="Arial Narrow" w:cs="TimesNewRomanPSMT"/>
          <w:sz w:val="17"/>
          <w:szCs w:val="17"/>
        </w:rPr>
        <w:t>from users of NMRA Standards documents.</w:t>
      </w:r>
    </w:p>
    <w:p w14:paraId="584A1651" w14:textId="77777777"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In publishing and making its standards available, NMRA is not suggesting or rendering professional or other services for, or on behalf of, any person or entity, nor is NMRA undertaking to perform any duty owed by any other person or entity to another. Any person utilizing any NMRA Standards document, should rely upon their own independent judgment in the exercise of reasonable care in any given circumstances or, as appropriate, seek the advice of a competent professional in determining the appropriateness of a given NMRA Standards documents.</w:t>
      </w:r>
    </w:p>
    <w:p w14:paraId="2D4711D2" w14:textId="77777777"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IN NO EVENT SHALL NMRA BE LIABLE FOR ANY DIRECT, INDIRECT, INCIDENTAL, SPECIAL, EXEMPLARY, OR CONSEQUENTIAL DAMAGES (INCLUDING, BUT NOT LIMITED TO:</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THE NEED TO PROCURE SUBSTITUTE GOODS OR SERVICES; LOSS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OF USE, DATA, OR PROFITS; OR BUSINESS INTERRUPTION)</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HOWEVER CAUSED AND ON ANY THEORY OF LIABILITY,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WHETHER IN CONTRACT, STRICT LIABILITY, OR TORT</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(INCLUDING NEGLIGENCE OR OTHERWISE) ARISING IN ANY WAY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OUT OF THE PUBLICATION, USE OF, OR RELIANCE UPON ANY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STANDARD OR RECOMMENDED PRACTICE, EVEN IF ADVISED OF</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THE POSSIBILITY OF SUCH DAMAGE AND REGARDLESS OF</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WHETHER SUCH DAMAGE WAS FORESEEABLE.</w:t>
      </w:r>
    </w:p>
    <w:p w14:paraId="1A836A73" w14:textId="77777777" w:rsidR="0082606B" w:rsidRPr="0082606B" w:rsidRDefault="0082606B" w:rsidP="0044186D">
      <w:pPr>
        <w:autoSpaceDE w:val="0"/>
        <w:autoSpaceDN w:val="0"/>
        <w:adjustRightInd w:val="0"/>
        <w:spacing w:after="80"/>
        <w:rPr>
          <w:rFonts w:ascii="Arial Narrow" w:hAnsi="Arial Narrow" w:cs="TimesNewRomanPSMT"/>
          <w:sz w:val="17"/>
          <w:szCs w:val="17"/>
        </w:rPr>
      </w:pPr>
    </w:p>
    <w:p w14:paraId="3E978A5B" w14:textId="77777777" w:rsidR="00276555" w:rsidRPr="0082606B" w:rsidRDefault="00FC26FC" w:rsidP="0044186D">
      <w:pPr>
        <w:autoSpaceDE w:val="0"/>
        <w:autoSpaceDN w:val="0"/>
        <w:adjustRightInd w:val="0"/>
        <w:spacing w:after="80"/>
        <w:rPr>
          <w:rFonts w:ascii="Arial Narrow" w:hAnsi="Arial Narrow" w:cs="TimesNewRomanPS-BoldMT"/>
          <w:b/>
          <w:bCs/>
          <w:sz w:val="17"/>
          <w:szCs w:val="17"/>
        </w:rPr>
      </w:pPr>
      <w:r>
        <w:rPr>
          <w:rFonts w:ascii="Arial Narrow" w:hAnsi="Arial Narrow" w:cs="TimesNewRomanPS-BoldMT"/>
          <w:b/>
          <w:bCs/>
          <w:sz w:val="17"/>
          <w:szCs w:val="17"/>
        </w:rPr>
        <w:br w:type="column"/>
      </w:r>
      <w:r w:rsidR="00276555" w:rsidRPr="0082606B">
        <w:rPr>
          <w:rFonts w:ascii="Arial Narrow" w:hAnsi="Arial Narrow" w:cs="TimesNewRomanPS-BoldMT"/>
          <w:b/>
          <w:bCs/>
          <w:sz w:val="17"/>
          <w:szCs w:val="17"/>
        </w:rPr>
        <w:t>Translations</w:t>
      </w:r>
    </w:p>
    <w:p w14:paraId="56A390F6" w14:textId="77777777" w:rsidR="0082606B"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NMRA’s development of NMRA Standards documents involves the review</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of documents in English only. In the event that an NMRA Standards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document is translated, only the English version published by NMRA is the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approved NMRA Standards document.</w:t>
      </w:r>
    </w:p>
    <w:p w14:paraId="5BFD0748" w14:textId="77777777"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Official Statements</w:t>
      </w:r>
    </w:p>
    <w:p w14:paraId="150D2DCD" w14:textId="77777777" w:rsidR="0082606B"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A statement, written or oral, that is not processed in accordance with NMRA</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policies for distribution of NMRA communications, or approved by the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Board of Directors, an officer or committee chairperson, shall not be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considered or inferred to be the official position of NMRA or any of its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committees and shall not be considered to be, nor be relied upon as, a formal</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position of NMRA.</w:t>
      </w:r>
    </w:p>
    <w:p w14:paraId="35A2C061" w14:textId="77777777"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Comments on Standards</w:t>
      </w:r>
    </w:p>
    <w:p w14:paraId="3FBB17D7" w14:textId="77777777" w:rsidR="0082606B"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MT"/>
          <w:sz w:val="17"/>
          <w:szCs w:val="17"/>
        </w:rPr>
        <w:t>Comments for revision of NMRA Standards documents are welcome from</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 xml:space="preserve">any interested party, regardless of membership. However, </w:t>
      </w:r>
      <w:r w:rsidRPr="0082606B">
        <w:rPr>
          <w:rFonts w:ascii="Arial Narrow" w:hAnsi="Arial Narrow" w:cs="TimesNewRomanPS-BoldMT"/>
          <w:b/>
          <w:bCs/>
          <w:sz w:val="17"/>
          <w:szCs w:val="17"/>
        </w:rPr>
        <w:t>NMRA does not</w:t>
      </w:r>
      <w:r w:rsidR="0082606B" w:rsidRPr="0082606B">
        <w:rPr>
          <w:rFonts w:ascii="Arial Narrow" w:hAnsi="Arial Narrow" w:cs="TimesNewRomanPS-BoldMT"/>
          <w:b/>
          <w:bCs/>
          <w:sz w:val="17"/>
          <w:szCs w:val="17"/>
        </w:rPr>
        <w:t xml:space="preserve"> </w:t>
      </w:r>
      <w:r w:rsidRPr="0082606B">
        <w:rPr>
          <w:rFonts w:ascii="Arial Narrow" w:hAnsi="Arial Narrow" w:cs="TimesNewRomanPS-BoldMT"/>
          <w:b/>
          <w:bCs/>
          <w:sz w:val="17"/>
          <w:szCs w:val="17"/>
        </w:rPr>
        <w:t>provide interpretations, consulting information, or advice pertaining to</w:t>
      </w:r>
      <w:r w:rsidR="0082606B" w:rsidRPr="0082606B">
        <w:rPr>
          <w:rFonts w:ascii="Arial Narrow" w:hAnsi="Arial Narrow" w:cs="TimesNewRomanPS-BoldMT"/>
          <w:b/>
          <w:bCs/>
          <w:sz w:val="17"/>
          <w:szCs w:val="17"/>
        </w:rPr>
        <w:t xml:space="preserve"> </w:t>
      </w:r>
      <w:r w:rsidRPr="0082606B">
        <w:rPr>
          <w:rFonts w:ascii="Arial Narrow" w:hAnsi="Arial Narrow" w:cs="TimesNewRomanPS-BoldMT"/>
          <w:b/>
          <w:bCs/>
          <w:sz w:val="17"/>
          <w:szCs w:val="17"/>
        </w:rPr>
        <w:t>NMRA Standards documents.</w:t>
      </w:r>
    </w:p>
    <w:p w14:paraId="078E5B57" w14:textId="77777777" w:rsidR="0082606B"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Suggestions for changes in documents should be in the form of a proposed</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change of text, together with appropriate supporting comments. Since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NMRA standards represent a consensus of concerned interests, it is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important that any responses to comments and questions also receive the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concurrence of a balance of interests. For this reason, NMRA, its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departments, Working Groups or committees cannot provide an instant</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response to comments, or questions except in those cases where the matter</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has previously been addressed. For the same reason, NMRA does not</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respond to interpretation requests. Any person who would like to participate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in evaluating comments or in revisions to NMRA Standards documents may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request participation in the relevant NMRA working group.</w:t>
      </w:r>
    </w:p>
    <w:p w14:paraId="7B52CFF9" w14:textId="77777777"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Laws &amp; Regulations</w:t>
      </w:r>
    </w:p>
    <w:p w14:paraId="33018C94" w14:textId="77777777" w:rsidR="0082606B"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Users of NMRA Standards documents should consult all applicable laws and</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regulations. Compliance with the provisions of any NMRA Standards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document does not constitute compliance to any applicable regulatory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requirements. Implementers of the standard are responsible for observing or</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referring to the applicable regulatory requirements. NMRA does not, by the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publication of NMRA Standards documents, intend to urge action that is not</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in compliance with applicable laws, and NMRA Standards documents may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not be construed as doing so.</w:t>
      </w:r>
    </w:p>
    <w:p w14:paraId="5D7ACCD3" w14:textId="77777777"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Copyrights</w:t>
      </w:r>
    </w:p>
    <w:p w14:paraId="4B10AA4C" w14:textId="77777777" w:rsidR="0082606B"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NMRA Standards documents are copyrighted by NMRA under US and</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international copyright laws. They are made available by NMRA and are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adopted for a wide variety of both public and private uses. These include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 xml:space="preserve">both </w:t>
      </w:r>
      <w:proofErr w:type="gramStart"/>
      <w:r w:rsidRPr="0082606B">
        <w:rPr>
          <w:rFonts w:ascii="Arial Narrow" w:hAnsi="Arial Narrow" w:cs="TimesNewRomanPSMT"/>
          <w:sz w:val="17"/>
          <w:szCs w:val="17"/>
        </w:rPr>
        <w:t>use</w:t>
      </w:r>
      <w:proofErr w:type="gramEnd"/>
      <w:r w:rsidRPr="0082606B">
        <w:rPr>
          <w:rFonts w:ascii="Arial Narrow" w:hAnsi="Arial Narrow" w:cs="TimesNewRomanPSMT"/>
          <w:sz w:val="17"/>
          <w:szCs w:val="17"/>
        </w:rPr>
        <w:t>, by reference, in laws and regulations, and use in private self</w:t>
      </w:r>
      <w:r w:rsidR="0082606B" w:rsidRPr="0082606B">
        <w:rPr>
          <w:rFonts w:ascii="Arial Narrow" w:hAnsi="Arial Narrow" w:cs="TimesNewRomanPSMT"/>
          <w:sz w:val="17"/>
          <w:szCs w:val="17"/>
        </w:rPr>
        <w:t>-</w:t>
      </w:r>
      <w:r w:rsidRPr="0082606B">
        <w:rPr>
          <w:rFonts w:ascii="Arial Narrow" w:hAnsi="Arial Narrow" w:cs="TimesNewRomanPSMT"/>
          <w:sz w:val="17"/>
          <w:szCs w:val="17"/>
        </w:rPr>
        <w:t>regulation,</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standardization, and the promotion of modeling, structural and</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engineering practices and methods. By making NMRA Standards documents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available for use and adoption by public authorities and private users,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NMRA does not waive any rights in copyright to the NMRA Standards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documents.</w:t>
      </w:r>
    </w:p>
    <w:p w14:paraId="5961F1CF" w14:textId="77777777"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IMPORTANT NOTICE</w:t>
      </w:r>
    </w:p>
    <w:p w14:paraId="1D8687FD" w14:textId="77777777" w:rsidR="002A46D5" w:rsidRPr="0082606B" w:rsidRDefault="00276555" w:rsidP="0044186D">
      <w:pPr>
        <w:autoSpaceDE w:val="0"/>
        <w:autoSpaceDN w:val="0"/>
        <w:adjustRightInd w:val="0"/>
        <w:spacing w:after="80"/>
        <w:rPr>
          <w:rFonts w:ascii="Arial Narrow" w:hAnsi="Arial Narrow"/>
          <w:sz w:val="17"/>
          <w:szCs w:val="17"/>
        </w:rPr>
      </w:pPr>
      <w:r w:rsidRPr="0082606B">
        <w:rPr>
          <w:rFonts w:ascii="Arial Narrow" w:hAnsi="Arial Narrow" w:cs="TimesNewRomanPSMT"/>
          <w:sz w:val="17"/>
          <w:szCs w:val="17"/>
        </w:rPr>
        <w:t>NMRA Standards documents do not guarantee or ensure safety, security,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health, or environmental protection, or ensure against interference with or</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from other systems, devices or networks. NMRA Standards documents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development activities consider research and information presented to the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standards development group in developing any safety recommendations.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Other information about safety p</w:t>
      </w:r>
      <w:r w:rsidR="0082606B" w:rsidRPr="0082606B">
        <w:rPr>
          <w:rFonts w:ascii="Arial Narrow" w:hAnsi="Arial Narrow" w:cs="TimesNewRomanPSMT"/>
          <w:sz w:val="17"/>
          <w:szCs w:val="17"/>
        </w:rPr>
        <w:t xml:space="preserve">ractices, changes in technology </w:t>
      </w:r>
      <w:r w:rsidRPr="0082606B">
        <w:rPr>
          <w:rFonts w:ascii="Arial Narrow" w:hAnsi="Arial Narrow" w:cs="TimesNewRomanPSMT"/>
          <w:sz w:val="17"/>
          <w:szCs w:val="17"/>
        </w:rPr>
        <w:t>or</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technology implementation, or impact by peripheral systems also may be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pertinent to safety considerations during implementation of the standard.</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Implementers and users of NMRA Standards documents are responsible for</w:t>
      </w:r>
      <w:r w:rsidR="00FC26FC">
        <w:rPr>
          <w:rFonts w:ascii="Arial Narrow" w:hAnsi="Arial Narrow" w:cs="TimesNewRomanPSMT"/>
          <w:sz w:val="17"/>
          <w:szCs w:val="17"/>
        </w:rPr>
        <w:t xml:space="preserve"> </w:t>
      </w:r>
      <w:r w:rsidRPr="0082606B">
        <w:rPr>
          <w:rFonts w:ascii="Arial Narrow" w:hAnsi="Arial Narrow" w:cs="TimesNewRomanPSMT"/>
          <w:sz w:val="17"/>
          <w:szCs w:val="17"/>
        </w:rPr>
        <w:t>determining and complying with all appropriate safety, security,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environmental, health, and interference protection practices and all</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applicable laws and regulations.</w:t>
      </w:r>
    </w:p>
    <w:sectPr w:rsidR="002A46D5" w:rsidRPr="0082606B" w:rsidSect="008E667E">
      <w:type w:val="continuous"/>
      <w:pgSz w:w="12240" w:h="15840" w:code="1"/>
      <w:pgMar w:top="864" w:right="1440" w:bottom="864" w:left="1152" w:header="288" w:footer="648" w:gutter="0"/>
      <w:cols w:num="2" w:space="144"/>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105A9E" w14:textId="77777777" w:rsidR="00760CD4" w:rsidRDefault="00760CD4">
      <w:r>
        <w:separator/>
      </w:r>
    </w:p>
  </w:endnote>
  <w:endnote w:type="continuationSeparator" w:id="0">
    <w:p w14:paraId="565D8579" w14:textId="77777777" w:rsidR="00760CD4" w:rsidRDefault="00760C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altName w:val="Times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old">
    <w:panose1 w:val="020B0704020202020204"/>
    <w:charset w:val="00"/>
    <w:family w:val="auto"/>
    <w:pitch w:val="variable"/>
    <w:sig w:usb0="E0002AFF" w:usb1="C0007843" w:usb2="00000009" w:usb3="00000000" w:csb0="000001FF" w:csb1="00000000"/>
  </w:font>
  <w:font w:name="CG Times">
    <w:altName w:val="Times New Roman"/>
    <w:charset w:val="00"/>
    <w:family w:val="roman"/>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TimesNewRomanPSMT">
    <w:panose1 w:val="00000000000000000000"/>
    <w:charset w:val="00"/>
    <w:family w:val="auto"/>
    <w:notTrueType/>
    <w:pitch w:val="default"/>
    <w:sig w:usb0="00000003" w:usb1="00000000" w:usb2="00000000" w:usb3="00000000" w:csb0="00000001" w:csb1="00000000"/>
  </w:font>
  <w:font w:name="TimesNewRomanPS-BoldMT">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30"/>
      <w:gridCol w:w="7134"/>
    </w:tblGrid>
    <w:tr w:rsidR="00965D0C" w14:paraId="095B8D0C" w14:textId="77777777" w:rsidTr="002A46D5">
      <w:tc>
        <w:tcPr>
          <w:tcW w:w="1384" w:type="pct"/>
        </w:tcPr>
        <w:p w14:paraId="11624318" w14:textId="77777777" w:rsidR="00965D0C" w:rsidRDefault="00965D0C" w:rsidP="002A46D5">
          <w:pPr>
            <w:pStyle w:val="Footer"/>
          </w:pPr>
        </w:p>
      </w:tc>
      <w:tc>
        <w:tcPr>
          <w:tcW w:w="3616" w:type="pct"/>
        </w:tcPr>
        <w:p w14:paraId="01B49F9A" w14:textId="77777777" w:rsidR="00965D0C" w:rsidRDefault="00760CD4" w:rsidP="002A46D5">
          <w:pPr>
            <w:jc w:val="right"/>
          </w:pPr>
          <w:r>
            <w:fldChar w:fldCharType="begin"/>
          </w:r>
          <w:r>
            <w:instrText xml:space="preserve"> DOCPROPERTY "Company"  \* MERGEFORMAT </w:instrText>
          </w:r>
          <w:r>
            <w:fldChar w:fldCharType="separate"/>
          </w:r>
          <w:r w:rsidR="00965D0C">
            <w:t>© 2008 - 2020 National Model Railroad Association, Inc.</w:t>
          </w:r>
          <w:r>
            <w:fldChar w:fldCharType="end"/>
          </w:r>
        </w:p>
      </w:tc>
    </w:tr>
    <w:tr w:rsidR="00965D0C" w14:paraId="27006321" w14:textId="77777777" w:rsidTr="002A46D5">
      <w:tc>
        <w:tcPr>
          <w:tcW w:w="1384" w:type="pct"/>
        </w:tcPr>
        <w:p w14:paraId="183EBE63" w14:textId="77777777" w:rsidR="00965D0C" w:rsidRDefault="00965D0C" w:rsidP="002A46D5">
          <w:pPr>
            <w:pStyle w:val="Footer"/>
          </w:pP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Pr>
              <w:rStyle w:val="PageNumber"/>
              <w:noProof/>
            </w:rPr>
            <w:t>2</w:t>
          </w:r>
          <w:r>
            <w:rPr>
              <w:rStyle w:val="PageNumber"/>
            </w:rPr>
            <w:fldChar w:fldCharType="end"/>
          </w:r>
        </w:p>
      </w:tc>
      <w:tc>
        <w:tcPr>
          <w:tcW w:w="3616" w:type="pct"/>
        </w:tcPr>
        <w:p w14:paraId="3A1A88D7" w14:textId="77777777" w:rsidR="00965D0C" w:rsidRDefault="00760CD4" w:rsidP="002A46D5">
          <w:pPr>
            <w:jc w:val="right"/>
          </w:pPr>
          <w:r>
            <w:fldChar w:fldCharType="begin"/>
          </w:r>
          <w:r>
            <w:instrText xml:space="preserve"> TITLE  \* MERGEFORMAT </w:instrText>
          </w:r>
          <w:r>
            <w:fldChar w:fldCharType="separate"/>
          </w:r>
          <w:r w:rsidR="00965D0C">
            <w:t>TI-9.1.1 Draft</w:t>
          </w:r>
          <w:r>
            <w:fldChar w:fldCharType="end"/>
          </w:r>
          <w:r w:rsidR="00965D0C">
            <w:t xml:space="preserve"> </w:t>
          </w:r>
          <w:r>
            <w:fldChar w:fldCharType="begin"/>
          </w:r>
          <w:r>
            <w:instrText xml:space="preserve"> SUBJECT  \* MERGEFORMAT </w:instrText>
          </w:r>
          <w:r>
            <w:fldChar w:fldCharType="separate"/>
          </w:r>
          <w:r w:rsidR="00965D0C">
            <w:t>Sources for Connectors for DCC</w:t>
          </w:r>
          <w:r>
            <w:fldChar w:fldCharType="end"/>
          </w:r>
        </w:p>
      </w:tc>
    </w:tr>
  </w:tbl>
  <w:p w14:paraId="54E7C201" w14:textId="77777777" w:rsidR="00965D0C" w:rsidRPr="002A46D5" w:rsidRDefault="00965D0C" w:rsidP="002A46D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Company"/>
      <w:tag w:val=""/>
      <w:id w:val="-2080443366"/>
      <w:placeholder>
        <w:docPart w:val="77A0BD73D8C242CDB049533D08740ADA"/>
      </w:placeholder>
      <w:dataBinding w:prefixMappings="xmlns:ns0='http://schemas.openxmlformats.org/officeDocument/2006/extended-properties' " w:xpath="/ns0:Properties[1]/ns0:Company[1]" w:storeItemID="{6668398D-A668-4E3E-A5EB-62B293D839F1}"/>
      <w:text/>
    </w:sdtPr>
    <w:sdtEndPr/>
    <w:sdtContent>
      <w:p w14:paraId="5DC87C87" w14:textId="32F04832" w:rsidR="00965D0C" w:rsidRDefault="00490F18" w:rsidP="0044692D">
        <w:pPr>
          <w:spacing w:after="0"/>
        </w:pPr>
        <w:r>
          <w:t>© 2008 - 202</w:t>
        </w:r>
        <w:r w:rsidR="00E06EFE">
          <w:t>1</w:t>
        </w:r>
        <w:r>
          <w:t xml:space="preserve"> National Model Railroad Association, Inc.</w:t>
        </w:r>
      </w:p>
    </w:sdtContent>
  </w:sdt>
  <w:p w14:paraId="6F5E3782" w14:textId="2820CF64" w:rsidR="00965D0C" w:rsidRPr="002A46D5" w:rsidRDefault="00760CD4" w:rsidP="0044692D">
    <w:pPr>
      <w:pStyle w:val="Footer"/>
      <w:tabs>
        <w:tab w:val="clear" w:pos="4320"/>
        <w:tab w:val="clear" w:pos="8640"/>
      </w:tabs>
      <w:spacing w:after="0"/>
    </w:pPr>
    <w:sdt>
      <w:sdtPr>
        <w:alias w:val="Title"/>
        <w:tag w:val=""/>
        <w:id w:val="-1105111072"/>
        <w:placeholder>
          <w:docPart w:val="1DF86F49283141E385D427CF4E6B0C22"/>
        </w:placeholder>
        <w:dataBinding w:prefixMappings="xmlns:ns0='http://purl.org/dc/elements/1.1/' xmlns:ns1='http://schemas.openxmlformats.org/package/2006/metadata/core-properties' " w:xpath="/ns1:coreProperties[1]/ns0:title[1]" w:storeItemID="{6C3C8BC8-F283-45AE-878A-BAB7291924A1}"/>
        <w:text/>
      </w:sdtPr>
      <w:sdtEndPr/>
      <w:sdtContent>
        <w:r w:rsidR="00490F18">
          <w:t>TI-9.1.1 Draft</w:t>
        </w:r>
      </w:sdtContent>
    </w:sdt>
    <w:r w:rsidR="00490F18">
      <w:t xml:space="preserve"> </w:t>
    </w:r>
    <w:sdt>
      <w:sdtPr>
        <w:alias w:val="Subject"/>
        <w:tag w:val=""/>
        <w:id w:val="-239637450"/>
        <w:placeholder>
          <w:docPart w:val="0109945645B04FEE8E331AA886C40721"/>
        </w:placeholder>
        <w:dataBinding w:prefixMappings="xmlns:ns0='http://purl.org/dc/elements/1.1/' xmlns:ns1='http://schemas.openxmlformats.org/package/2006/metadata/core-properties' " w:xpath="/ns1:coreProperties[1]/ns0:subject[1]" w:storeItemID="{6C3C8BC8-F283-45AE-878A-BAB7291924A1}"/>
        <w:text/>
      </w:sdtPr>
      <w:sdtEndPr/>
      <w:sdtContent>
        <w:r w:rsidR="00490F18">
          <w:t>Sources for Connectors for DCC</w:t>
        </w:r>
      </w:sdtContent>
    </w:sdt>
    <w:r w:rsidR="00965D0C">
      <w:ptab w:relativeTo="margin" w:alignment="right" w:leader="none"/>
    </w:r>
    <w:r w:rsidR="00965D0C" w:rsidRPr="00851FCA">
      <w:t xml:space="preserve"> </w:t>
    </w:r>
    <w:r w:rsidR="00965D0C">
      <w:t xml:space="preserve">Page </w:t>
    </w:r>
    <w:r w:rsidR="00965D0C">
      <w:rPr>
        <w:rStyle w:val="PageNumber"/>
      </w:rPr>
      <w:fldChar w:fldCharType="begin"/>
    </w:r>
    <w:r w:rsidR="00965D0C">
      <w:rPr>
        <w:rStyle w:val="PageNumber"/>
      </w:rPr>
      <w:instrText xml:space="preserve"> PAGE </w:instrText>
    </w:r>
    <w:r w:rsidR="00965D0C">
      <w:rPr>
        <w:rStyle w:val="PageNumber"/>
      </w:rPr>
      <w:fldChar w:fldCharType="separate"/>
    </w:r>
    <w:r w:rsidR="006001FE">
      <w:rPr>
        <w:rStyle w:val="PageNumber"/>
        <w:noProof/>
      </w:rPr>
      <w:t>2</w:t>
    </w:r>
    <w:r w:rsidR="00965D0C">
      <w:rPr>
        <w:rStyle w:val="PageNumber"/>
      </w:rPr>
      <w:fldChar w:fldCharType="end"/>
    </w:r>
    <w:r w:rsidR="00965D0C">
      <w:rPr>
        <w:rStyle w:val="PageNumber"/>
      </w:rPr>
      <w:t xml:space="preserve"> of </w:t>
    </w:r>
    <w:r w:rsidR="00965D0C">
      <w:rPr>
        <w:rStyle w:val="PageNumber"/>
      </w:rPr>
      <w:fldChar w:fldCharType="begin"/>
    </w:r>
    <w:r w:rsidR="00965D0C">
      <w:rPr>
        <w:rStyle w:val="PageNumber"/>
      </w:rPr>
      <w:instrText xml:space="preserve"> NUMPAGES  \* MERGEFORMAT </w:instrText>
    </w:r>
    <w:r w:rsidR="00965D0C">
      <w:rPr>
        <w:rStyle w:val="PageNumber"/>
      </w:rPr>
      <w:fldChar w:fldCharType="separate"/>
    </w:r>
    <w:r w:rsidR="006001FE">
      <w:rPr>
        <w:rStyle w:val="PageNumber"/>
        <w:noProof/>
      </w:rPr>
      <w:t>5</w:t>
    </w:r>
    <w:r w:rsidR="00965D0C">
      <w:rPr>
        <w:rStyle w:val="PageNumber"/>
      </w:rPr>
      <w:fldChar w:fldCharType="end"/>
    </w:r>
    <w:r w:rsidR="00965D0C">
      <w:rPr>
        <w:rStyle w:val="PageNumber"/>
      </w:rPr>
      <w:t xml:space="preserve"> –</w:t>
    </w:r>
    <w:r w:rsidR="00371412">
      <w:rPr>
        <w:rStyle w:val="PageNumber"/>
      </w:rPr>
      <w:t xml:space="preserve"> </w:t>
    </w:r>
    <w:sdt>
      <w:sdtPr>
        <w:rPr>
          <w:rStyle w:val="PageNumber"/>
        </w:rPr>
        <w:alias w:val="Publish Date"/>
        <w:tag w:val=""/>
        <w:id w:val="848141228"/>
        <w:placeholder>
          <w:docPart w:val="FBB7A03DA2B24B0FBF9413FD0A8D31AA"/>
        </w:placeholder>
        <w:dataBinding w:prefixMappings="xmlns:ns0='http://schemas.microsoft.com/office/2006/coverPageProps' " w:xpath="/ns0:CoverPageProperties[1]/ns0:PublishDate[1]" w:storeItemID="{55AF091B-3C7A-41E3-B477-F2FDAA23CFDA}"/>
        <w:date w:fullDate="2021-05-05T00:00:00Z">
          <w:dateFormat w:val="MMM d, yyyy"/>
          <w:lid w:val="en-US"/>
          <w:storeMappedDataAs w:val="dateTime"/>
          <w:calendar w:val="gregorian"/>
        </w:date>
      </w:sdtPr>
      <w:sdtEndPr>
        <w:rPr>
          <w:rStyle w:val="PageNumber"/>
        </w:rPr>
      </w:sdtEndPr>
      <w:sdtContent>
        <w:r w:rsidR="00E0406B">
          <w:rPr>
            <w:rStyle w:val="PageNumber"/>
          </w:rPr>
          <w:t>May 5, 2021</w:t>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Company"/>
      <w:tag w:val=""/>
      <w:id w:val="1718084978"/>
      <w:placeholder>
        <w:docPart w:val="3FA9553319E54A36807F375DC3696005"/>
      </w:placeholder>
      <w:dataBinding w:prefixMappings="xmlns:ns0='http://schemas.openxmlformats.org/officeDocument/2006/extended-properties' " w:xpath="/ns0:Properties[1]/ns0:Company[1]" w:storeItemID="{6668398D-A668-4E3E-A5EB-62B293D839F1}"/>
      <w:text/>
    </w:sdtPr>
    <w:sdtEndPr/>
    <w:sdtContent>
      <w:p w14:paraId="34E7503C" w14:textId="312880EE" w:rsidR="00965D0C" w:rsidRDefault="00E06EFE" w:rsidP="0044692D">
        <w:pPr>
          <w:spacing w:after="0"/>
        </w:pPr>
        <w:r>
          <w:t>© 2008 - 2021 National Model Railroad Association, Inc.</w:t>
        </w:r>
      </w:p>
    </w:sdtContent>
  </w:sdt>
  <w:p w14:paraId="28FDD1C2" w14:textId="050789B7" w:rsidR="00965D0C" w:rsidRDefault="00760CD4" w:rsidP="0044692D">
    <w:pPr>
      <w:spacing w:after="0"/>
    </w:pPr>
    <w:sdt>
      <w:sdtPr>
        <w:alias w:val="Title"/>
        <w:tag w:val=""/>
        <w:id w:val="5648445"/>
        <w:placeholder>
          <w:docPart w:val="A78CDEF9BF9E409A884FB736C17B82B4"/>
        </w:placeholder>
        <w:dataBinding w:prefixMappings="xmlns:ns0='http://purl.org/dc/elements/1.1/' xmlns:ns1='http://schemas.openxmlformats.org/package/2006/metadata/core-properties' " w:xpath="/ns1:coreProperties[1]/ns0:title[1]" w:storeItemID="{6C3C8BC8-F283-45AE-878A-BAB7291924A1}"/>
        <w:text/>
      </w:sdtPr>
      <w:sdtEndPr/>
      <w:sdtContent>
        <w:r w:rsidR="00490F18">
          <w:t>TI-9.1.1 Draft</w:t>
        </w:r>
      </w:sdtContent>
    </w:sdt>
    <w:r w:rsidR="00490F18">
      <w:t xml:space="preserve"> </w:t>
    </w:r>
    <w:sdt>
      <w:sdtPr>
        <w:alias w:val="Subject"/>
        <w:tag w:val=""/>
        <w:id w:val="-1767527717"/>
        <w:placeholder>
          <w:docPart w:val="1284E944C50A47238B2B9372AD451D8B"/>
        </w:placeholder>
        <w:dataBinding w:prefixMappings="xmlns:ns0='http://purl.org/dc/elements/1.1/' xmlns:ns1='http://schemas.openxmlformats.org/package/2006/metadata/core-properties' " w:xpath="/ns1:coreProperties[1]/ns0:subject[1]" w:storeItemID="{6C3C8BC8-F283-45AE-878A-BAB7291924A1}"/>
        <w:text/>
      </w:sdtPr>
      <w:sdtEndPr/>
      <w:sdtContent>
        <w:r w:rsidR="00490F18">
          <w:t>Sources for Connectors for DCC</w:t>
        </w:r>
      </w:sdtContent>
    </w:sdt>
    <w:r w:rsidR="00965D0C">
      <w:ptab w:relativeTo="margin" w:alignment="right" w:leader="none"/>
    </w:r>
    <w:r w:rsidR="00965D0C" w:rsidRPr="00851FCA">
      <w:t xml:space="preserve"> </w:t>
    </w:r>
    <w:r w:rsidR="00965D0C">
      <w:t xml:space="preserve">Page </w:t>
    </w:r>
    <w:r w:rsidR="00965D0C">
      <w:rPr>
        <w:rStyle w:val="PageNumber"/>
      </w:rPr>
      <w:fldChar w:fldCharType="begin"/>
    </w:r>
    <w:r w:rsidR="00965D0C">
      <w:rPr>
        <w:rStyle w:val="PageNumber"/>
      </w:rPr>
      <w:instrText xml:space="preserve"> PAGE </w:instrText>
    </w:r>
    <w:r w:rsidR="00965D0C">
      <w:rPr>
        <w:rStyle w:val="PageNumber"/>
      </w:rPr>
      <w:fldChar w:fldCharType="separate"/>
    </w:r>
    <w:r w:rsidR="006001FE">
      <w:rPr>
        <w:rStyle w:val="PageNumber"/>
        <w:noProof/>
      </w:rPr>
      <w:t>1</w:t>
    </w:r>
    <w:r w:rsidR="00965D0C">
      <w:rPr>
        <w:rStyle w:val="PageNumber"/>
      </w:rPr>
      <w:fldChar w:fldCharType="end"/>
    </w:r>
    <w:r w:rsidR="00965D0C">
      <w:rPr>
        <w:rStyle w:val="PageNumber"/>
      </w:rPr>
      <w:t xml:space="preserve"> of </w:t>
    </w:r>
    <w:r w:rsidR="00965D0C">
      <w:rPr>
        <w:rStyle w:val="PageNumber"/>
      </w:rPr>
      <w:fldChar w:fldCharType="begin"/>
    </w:r>
    <w:r w:rsidR="00965D0C">
      <w:rPr>
        <w:rStyle w:val="PageNumber"/>
      </w:rPr>
      <w:instrText xml:space="preserve"> NUMPAGES  \* MERGEFORMAT </w:instrText>
    </w:r>
    <w:r w:rsidR="00965D0C">
      <w:rPr>
        <w:rStyle w:val="PageNumber"/>
      </w:rPr>
      <w:fldChar w:fldCharType="separate"/>
    </w:r>
    <w:r w:rsidR="006001FE">
      <w:rPr>
        <w:rStyle w:val="PageNumber"/>
        <w:noProof/>
      </w:rPr>
      <w:t>5</w:t>
    </w:r>
    <w:r w:rsidR="00965D0C">
      <w:rPr>
        <w:rStyle w:val="PageNumber"/>
      </w:rPr>
      <w:fldChar w:fldCharType="end"/>
    </w:r>
    <w:r w:rsidR="00965D0C">
      <w:rPr>
        <w:rStyle w:val="PageNumber"/>
      </w:rPr>
      <w:t xml:space="preserve"> –</w:t>
    </w:r>
    <w:r w:rsidR="00371412">
      <w:rPr>
        <w:rStyle w:val="PageNumber"/>
      </w:rPr>
      <w:t xml:space="preserve"> </w:t>
    </w:r>
    <w:sdt>
      <w:sdtPr>
        <w:rPr>
          <w:rStyle w:val="PageNumber"/>
        </w:rPr>
        <w:alias w:val="Publish Date"/>
        <w:tag w:val=""/>
        <w:id w:val="-1192529191"/>
        <w:placeholder>
          <w:docPart w:val="F6A429019FCD437F9017E1AE06E8C822"/>
        </w:placeholder>
        <w:dataBinding w:prefixMappings="xmlns:ns0='http://schemas.microsoft.com/office/2006/coverPageProps' " w:xpath="/ns0:CoverPageProperties[1]/ns0:PublishDate[1]" w:storeItemID="{55AF091B-3C7A-41E3-B477-F2FDAA23CFDA}"/>
        <w:date w:fullDate="2021-05-05T00:00:00Z">
          <w:dateFormat w:val="MMM d, yyyy"/>
          <w:lid w:val="en-US"/>
          <w:storeMappedDataAs w:val="dateTime"/>
          <w:calendar w:val="gregorian"/>
        </w:date>
      </w:sdtPr>
      <w:sdtEndPr>
        <w:rPr>
          <w:rStyle w:val="PageNumber"/>
        </w:rPr>
      </w:sdtEndPr>
      <w:sdtContent>
        <w:r w:rsidR="00E0406B">
          <w:rPr>
            <w:rStyle w:val="PageNumber"/>
          </w:rPr>
          <w:t>May 5, 2021</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29BA80" w14:textId="77777777" w:rsidR="00760CD4" w:rsidRDefault="00760CD4">
      <w:r>
        <w:separator/>
      </w:r>
    </w:p>
  </w:footnote>
  <w:footnote w:type="continuationSeparator" w:id="0">
    <w:p w14:paraId="03663841" w14:textId="77777777" w:rsidR="00760CD4" w:rsidRDefault="00760CD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498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89"/>
      <w:gridCol w:w="277"/>
      <w:gridCol w:w="4828"/>
      <w:gridCol w:w="238"/>
      <w:gridCol w:w="1462"/>
      <w:gridCol w:w="1934"/>
    </w:tblGrid>
    <w:tr w:rsidR="00965D0C" w14:paraId="384C9CB9" w14:textId="77777777" w:rsidTr="003428C9">
      <w:tc>
        <w:tcPr>
          <w:tcW w:w="554" w:type="pct"/>
          <w:vMerge w:val="restart"/>
          <w:tcBorders>
            <w:top w:val="nil"/>
            <w:left w:val="nil"/>
            <w:right w:val="nil"/>
          </w:tcBorders>
        </w:tcPr>
        <w:p w14:paraId="4EB2234D" w14:textId="77777777" w:rsidR="00965D0C" w:rsidRDefault="00965D0C" w:rsidP="00152F81">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ind w:right="-872"/>
            <w:rPr>
              <w:rFonts w:ascii="CG Times" w:hAnsi="CG Times"/>
              <w:sz w:val="20"/>
            </w:rPr>
          </w:pPr>
          <w:r>
            <w:rPr>
              <w:noProof/>
            </w:rPr>
            <w:drawing>
              <wp:inline distT="0" distB="0" distL="0" distR="0" wp14:anchorId="7F1DED7A" wp14:editId="3A2C5815">
                <wp:extent cx="552450" cy="581025"/>
                <wp:effectExtent l="0" t="0" r="6350" b="3175"/>
                <wp:docPr id="20" name="Picture 6" descr="nmr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mra logo"/>
                        <pic:cNvPicPr>
                          <a:picLocks noChangeAspect="1" noChangeArrowheads="1"/>
                        </pic:cNvPicPr>
                      </pic:nvPicPr>
                      <pic:blipFill>
                        <a:blip r:embed="rId1">
                          <a:biLevel thresh="75000"/>
                          <a:extLst>
                            <a:ext uri="{BEBA8EAE-BF5A-486C-A8C5-ECC9F3942E4B}">
                              <a14:imgProps xmlns:a14="http://schemas.microsoft.com/office/drawing/2010/main">
                                <a14:imgLayer r:embed="rId2">
                                  <a14:imgEffect>
                                    <a14:saturation sat="130000"/>
                                  </a14:imgEffect>
                                </a14:imgLayer>
                              </a14:imgProps>
                            </a:ext>
                            <a:ext uri="{28A0092B-C50C-407E-A947-70E740481C1C}">
                              <a14:useLocalDpi xmlns:a14="http://schemas.microsoft.com/office/drawing/2010/main" val="0"/>
                            </a:ext>
                          </a:extLst>
                        </a:blip>
                        <a:srcRect/>
                        <a:stretch>
                          <a:fillRect/>
                        </a:stretch>
                      </pic:blipFill>
                      <pic:spPr bwMode="auto">
                        <a:xfrm>
                          <a:off x="0" y="0"/>
                          <a:ext cx="552450" cy="581025"/>
                        </a:xfrm>
                        <a:prstGeom prst="rect">
                          <a:avLst/>
                        </a:prstGeom>
                        <a:noFill/>
                        <a:ln>
                          <a:noFill/>
                        </a:ln>
                      </pic:spPr>
                    </pic:pic>
                  </a:graphicData>
                </a:graphic>
              </wp:inline>
            </w:drawing>
          </w:r>
        </w:p>
      </w:tc>
      <w:tc>
        <w:tcPr>
          <w:tcW w:w="141" w:type="pct"/>
          <w:tcBorders>
            <w:top w:val="nil"/>
            <w:left w:val="nil"/>
            <w:bottom w:val="nil"/>
            <w:right w:val="nil"/>
          </w:tcBorders>
        </w:tcPr>
        <w:p w14:paraId="23010D40" w14:textId="77777777" w:rsidR="00965D0C" w:rsidRDefault="00965D0C" w:rsidP="00152F81">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ind w:right="-872"/>
            <w:rPr>
              <w:rFonts w:ascii="CG Times" w:hAnsi="CG Times"/>
              <w:sz w:val="20"/>
            </w:rPr>
          </w:pPr>
        </w:p>
      </w:tc>
      <w:tc>
        <w:tcPr>
          <w:tcW w:w="2456" w:type="pct"/>
          <w:tcBorders>
            <w:top w:val="nil"/>
            <w:left w:val="nil"/>
            <w:bottom w:val="nil"/>
            <w:right w:val="nil"/>
          </w:tcBorders>
          <w:vAlign w:val="center"/>
        </w:tcPr>
        <w:p w14:paraId="7A6626A4" w14:textId="77777777" w:rsidR="00965D0C" w:rsidRDefault="00965D0C" w:rsidP="00152F81">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ind w:right="-872"/>
            <w:rPr>
              <w:rFonts w:ascii="CG Times" w:hAnsi="CG Times"/>
              <w:sz w:val="20"/>
            </w:rPr>
          </w:pPr>
        </w:p>
      </w:tc>
      <w:tc>
        <w:tcPr>
          <w:tcW w:w="121" w:type="pct"/>
          <w:tcBorders>
            <w:top w:val="nil"/>
            <w:left w:val="nil"/>
            <w:bottom w:val="nil"/>
          </w:tcBorders>
        </w:tcPr>
        <w:p w14:paraId="3BE54BFA" w14:textId="77777777" w:rsidR="00965D0C" w:rsidRDefault="00965D0C" w:rsidP="00851FCA"/>
      </w:tc>
      <w:tc>
        <w:tcPr>
          <w:tcW w:w="1728" w:type="pct"/>
          <w:gridSpan w:val="2"/>
          <w:vAlign w:val="center"/>
        </w:tcPr>
        <w:p w14:paraId="66A08CF6" w14:textId="77777777" w:rsidR="00965D0C" w:rsidRPr="00851FCA" w:rsidRDefault="00965D0C" w:rsidP="004E393C">
          <w:pPr>
            <w:pStyle w:val="Heading4"/>
            <w:numPr>
              <w:ilvl w:val="0"/>
              <w:numId w:val="0"/>
            </w:numPr>
            <w:spacing w:before="0" w:after="0"/>
            <w:jc w:val="center"/>
            <w:rPr>
              <w:rStyle w:val="Strong"/>
            </w:rPr>
          </w:pPr>
          <w:r w:rsidRPr="00851FCA">
            <w:rPr>
              <w:rStyle w:val="Strong"/>
            </w:rPr>
            <w:t xml:space="preserve">NMRA </w:t>
          </w:r>
          <w:r>
            <w:rPr>
              <w:rStyle w:val="Strong"/>
            </w:rPr>
            <w:t>Technical Information</w:t>
          </w:r>
        </w:p>
      </w:tc>
    </w:tr>
    <w:tr w:rsidR="00965D0C" w14:paraId="28BCCC0A" w14:textId="77777777" w:rsidTr="003428C9">
      <w:tc>
        <w:tcPr>
          <w:tcW w:w="554" w:type="pct"/>
          <w:vMerge/>
          <w:tcBorders>
            <w:left w:val="nil"/>
            <w:right w:val="nil"/>
          </w:tcBorders>
        </w:tcPr>
        <w:p w14:paraId="6E253980" w14:textId="77777777" w:rsidR="00965D0C" w:rsidRDefault="00965D0C">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141" w:type="pct"/>
          <w:tcBorders>
            <w:top w:val="nil"/>
            <w:left w:val="nil"/>
            <w:bottom w:val="nil"/>
            <w:right w:val="nil"/>
          </w:tcBorders>
        </w:tcPr>
        <w:p w14:paraId="251BCA9A" w14:textId="77777777" w:rsidR="00965D0C" w:rsidRDefault="00965D0C">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2456" w:type="pct"/>
          <w:tcBorders>
            <w:top w:val="nil"/>
            <w:left w:val="nil"/>
            <w:bottom w:val="nil"/>
            <w:right w:val="nil"/>
          </w:tcBorders>
          <w:vAlign w:val="center"/>
        </w:tcPr>
        <w:p w14:paraId="36384D63" w14:textId="77777777" w:rsidR="00965D0C" w:rsidRDefault="00965D0C">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rFonts w:ascii="CG Times" w:hAnsi="CG Times"/>
              <w:sz w:val="16"/>
            </w:rPr>
          </w:pPr>
        </w:p>
      </w:tc>
      <w:tc>
        <w:tcPr>
          <w:tcW w:w="121" w:type="pct"/>
          <w:tcBorders>
            <w:top w:val="nil"/>
            <w:left w:val="nil"/>
            <w:bottom w:val="nil"/>
          </w:tcBorders>
        </w:tcPr>
        <w:p w14:paraId="28FDA7D5" w14:textId="77777777" w:rsidR="00965D0C" w:rsidRDefault="00965D0C" w:rsidP="00152F81"/>
      </w:tc>
      <w:sdt>
        <w:sdtPr>
          <w:alias w:val="Subject"/>
          <w:tag w:val=""/>
          <w:id w:val="-788668151"/>
          <w:placeholder>
            <w:docPart w:val="E6CE461AB9364103BB8B174A2DDFF3CE"/>
          </w:placeholder>
          <w:dataBinding w:prefixMappings="xmlns:ns0='http://purl.org/dc/elements/1.1/' xmlns:ns1='http://schemas.openxmlformats.org/package/2006/metadata/core-properties' " w:xpath="/ns1:coreProperties[1]/ns0:subject[1]" w:storeItemID="{6C3C8BC8-F283-45AE-878A-BAB7291924A1}"/>
          <w:text/>
        </w:sdtPr>
        <w:sdtEndPr/>
        <w:sdtContent>
          <w:tc>
            <w:tcPr>
              <w:tcW w:w="1728" w:type="pct"/>
              <w:gridSpan w:val="2"/>
              <w:vAlign w:val="center"/>
            </w:tcPr>
            <w:p w14:paraId="261C5A31" w14:textId="77777777" w:rsidR="00965D0C" w:rsidRDefault="00490F18" w:rsidP="00851FCA">
              <w:pPr>
                <w:jc w:val="center"/>
              </w:pPr>
              <w:r>
                <w:t>Sources for Connectors for DCC</w:t>
              </w:r>
            </w:p>
          </w:tc>
        </w:sdtContent>
      </w:sdt>
    </w:tr>
    <w:tr w:rsidR="00965D0C" w14:paraId="1F3331C1" w14:textId="77777777" w:rsidTr="003428C9">
      <w:tc>
        <w:tcPr>
          <w:tcW w:w="554" w:type="pct"/>
          <w:vMerge/>
          <w:tcBorders>
            <w:left w:val="nil"/>
            <w:bottom w:val="nil"/>
            <w:right w:val="nil"/>
          </w:tcBorders>
        </w:tcPr>
        <w:p w14:paraId="6DEC64FC" w14:textId="77777777" w:rsidR="00965D0C" w:rsidRDefault="00965D0C">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141" w:type="pct"/>
          <w:tcBorders>
            <w:top w:val="nil"/>
            <w:left w:val="nil"/>
            <w:bottom w:val="nil"/>
            <w:right w:val="nil"/>
          </w:tcBorders>
        </w:tcPr>
        <w:p w14:paraId="20EB1115" w14:textId="77777777" w:rsidR="00965D0C" w:rsidRDefault="00965D0C">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2456" w:type="pct"/>
          <w:tcBorders>
            <w:top w:val="nil"/>
            <w:left w:val="nil"/>
            <w:bottom w:val="nil"/>
            <w:right w:val="nil"/>
          </w:tcBorders>
          <w:vAlign w:val="center"/>
        </w:tcPr>
        <w:p w14:paraId="74FB1E14" w14:textId="77777777" w:rsidR="00965D0C" w:rsidRDefault="00965D0C">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rFonts w:ascii="CG Times" w:hAnsi="CG Times"/>
              <w:sz w:val="16"/>
            </w:rPr>
          </w:pPr>
        </w:p>
      </w:tc>
      <w:tc>
        <w:tcPr>
          <w:tcW w:w="121" w:type="pct"/>
          <w:tcBorders>
            <w:top w:val="nil"/>
            <w:left w:val="nil"/>
            <w:bottom w:val="nil"/>
          </w:tcBorders>
        </w:tcPr>
        <w:p w14:paraId="60BDE218" w14:textId="77777777" w:rsidR="00965D0C" w:rsidRDefault="00965D0C">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20"/>
            </w:rPr>
          </w:pPr>
        </w:p>
      </w:tc>
      <w:sdt>
        <w:sdtPr>
          <w:rPr>
            <w:rFonts w:ascii="CG Times" w:hAnsi="CG Times"/>
            <w:sz w:val="20"/>
          </w:rPr>
          <w:alias w:val="Publish Date"/>
          <w:tag w:val=""/>
          <w:id w:val="968323786"/>
          <w:placeholder>
            <w:docPart w:val="A3D41F489082454AA3491B31B3FC5E7F"/>
          </w:placeholder>
          <w:dataBinding w:prefixMappings="xmlns:ns0='http://schemas.microsoft.com/office/2006/coverPageProps' " w:xpath="/ns0:CoverPageProperties[1]/ns0:PublishDate[1]" w:storeItemID="{55AF091B-3C7A-41E3-B477-F2FDAA23CFDA}"/>
          <w:date w:fullDate="2021-05-05T00:00:00Z">
            <w:dateFormat w:val="MMM d, yyyy"/>
            <w:lid w:val="en-US"/>
            <w:storeMappedDataAs w:val="dateTime"/>
            <w:calendar w:val="gregorian"/>
          </w:date>
        </w:sdtPr>
        <w:sdtEndPr/>
        <w:sdtContent>
          <w:tc>
            <w:tcPr>
              <w:tcW w:w="744" w:type="pct"/>
              <w:vAlign w:val="center"/>
            </w:tcPr>
            <w:p w14:paraId="6F97A43C" w14:textId="2E5C25CF" w:rsidR="00965D0C" w:rsidRDefault="00E0406B">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rFonts w:ascii="CG Times" w:hAnsi="CG Times"/>
                  <w:sz w:val="20"/>
                </w:rPr>
              </w:pPr>
              <w:r>
                <w:rPr>
                  <w:rFonts w:ascii="CG Times" w:hAnsi="CG Times"/>
                  <w:sz w:val="20"/>
                </w:rPr>
                <w:t>May 5, 2021</w:t>
              </w:r>
            </w:p>
          </w:tc>
        </w:sdtContent>
      </w:sdt>
      <w:sdt>
        <w:sdtPr>
          <w:rPr>
            <w:rFonts w:ascii="CG Times" w:hAnsi="CG Times"/>
          </w:rPr>
          <w:alias w:val="Title"/>
          <w:tag w:val=""/>
          <w:id w:val="-297062144"/>
          <w:placeholder>
            <w:docPart w:val="329082CC995D41659B238D15DBED4C8F"/>
          </w:placeholder>
          <w:dataBinding w:prefixMappings="xmlns:ns0='http://purl.org/dc/elements/1.1/' xmlns:ns1='http://schemas.openxmlformats.org/package/2006/metadata/core-properties' " w:xpath="/ns1:coreProperties[1]/ns0:title[1]" w:storeItemID="{6C3C8BC8-F283-45AE-878A-BAB7291924A1}"/>
          <w:text/>
        </w:sdtPr>
        <w:sdtEndPr/>
        <w:sdtContent>
          <w:tc>
            <w:tcPr>
              <w:tcW w:w="984" w:type="pct"/>
              <w:vAlign w:val="center"/>
            </w:tcPr>
            <w:p w14:paraId="278472C2" w14:textId="77777777" w:rsidR="00965D0C" w:rsidRDefault="00490F18" w:rsidP="00851FCA">
              <w:pPr>
                <w:rPr>
                  <w:rFonts w:ascii="CG Times" w:hAnsi="CG Times"/>
                </w:rPr>
              </w:pPr>
              <w:r>
                <w:rPr>
                  <w:rFonts w:ascii="CG Times" w:hAnsi="CG Times"/>
                </w:rPr>
                <w:t>TI-9.1.1 Draft</w:t>
              </w:r>
            </w:p>
          </w:tc>
        </w:sdtContent>
      </w:sdt>
    </w:tr>
  </w:tbl>
  <w:p w14:paraId="0A087236" w14:textId="77777777" w:rsidR="00965D0C" w:rsidRDefault="00965D0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3836EE" w14:textId="77777777" w:rsidR="00965D0C" w:rsidRPr="008E667E" w:rsidRDefault="00965D0C" w:rsidP="008E667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F2A88DE"/>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192836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E9C85B0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182220A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1382E6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D36FE9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1BE54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F2EA586"/>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5ACB6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BE469C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1AC05FBF"/>
    <w:multiLevelType w:val="singleLevel"/>
    <w:tmpl w:val="DA884720"/>
    <w:lvl w:ilvl="0">
      <w:start w:val="1"/>
      <w:numFmt w:val="decimal"/>
      <w:lvlText w:val="%1) "/>
      <w:legacy w:legacy="1" w:legacySpace="0" w:legacyIndent="360"/>
      <w:lvlJc w:val="left"/>
      <w:pPr>
        <w:ind w:left="630" w:hanging="360"/>
      </w:pPr>
      <w:rPr>
        <w:rFonts w:ascii="Times New Roman" w:hAnsi="Times New Roman" w:hint="default"/>
        <w:b w:val="0"/>
        <w:i w:val="0"/>
        <w:sz w:val="24"/>
        <w:u w:val="none"/>
      </w:rPr>
    </w:lvl>
  </w:abstractNum>
  <w:abstractNum w:abstractNumId="12" w15:restartNumberingAfterBreak="0">
    <w:nsid w:val="2DB82509"/>
    <w:multiLevelType w:val="singleLevel"/>
    <w:tmpl w:val="04090001"/>
    <w:lvl w:ilvl="0">
      <w:start w:val="5"/>
      <w:numFmt w:val="bullet"/>
      <w:lvlText w:val=""/>
      <w:lvlJc w:val="left"/>
      <w:pPr>
        <w:tabs>
          <w:tab w:val="num" w:pos="360"/>
        </w:tabs>
        <w:ind w:left="360" w:hanging="360"/>
      </w:pPr>
      <w:rPr>
        <w:rFonts w:ascii="Symbol" w:hAnsi="Symbol" w:hint="default"/>
      </w:rPr>
    </w:lvl>
  </w:abstractNum>
  <w:abstractNum w:abstractNumId="13" w15:restartNumberingAfterBreak="0">
    <w:nsid w:val="40D607EC"/>
    <w:multiLevelType w:val="singleLevel"/>
    <w:tmpl w:val="40E273BC"/>
    <w:lvl w:ilvl="0">
      <w:start w:val="1"/>
      <w:numFmt w:val="decimal"/>
      <w:lvlText w:val="%1."/>
      <w:legacy w:legacy="1" w:legacySpace="0" w:legacyIndent="360"/>
      <w:lvlJc w:val="left"/>
      <w:pPr>
        <w:ind w:left="1440" w:hanging="360"/>
      </w:pPr>
    </w:lvl>
  </w:abstractNum>
  <w:abstractNum w:abstractNumId="14" w15:restartNumberingAfterBreak="0">
    <w:nsid w:val="46520B59"/>
    <w:multiLevelType w:val="singleLevel"/>
    <w:tmpl w:val="0409000F"/>
    <w:lvl w:ilvl="0">
      <w:start w:val="1"/>
      <w:numFmt w:val="decimal"/>
      <w:lvlText w:val="%1."/>
      <w:lvlJc w:val="left"/>
      <w:pPr>
        <w:tabs>
          <w:tab w:val="num" w:pos="360"/>
        </w:tabs>
        <w:ind w:left="360" w:hanging="360"/>
      </w:pPr>
      <w:rPr>
        <w:rFonts w:hint="default"/>
      </w:rPr>
    </w:lvl>
  </w:abstractNum>
  <w:abstractNum w:abstractNumId="15" w15:restartNumberingAfterBreak="0">
    <w:nsid w:val="474E3515"/>
    <w:multiLevelType w:val="hybridMultilevel"/>
    <w:tmpl w:val="C8666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78A4F16"/>
    <w:multiLevelType w:val="hybridMultilevel"/>
    <w:tmpl w:val="6C6243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10906A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64FE2F4B"/>
    <w:multiLevelType w:val="multilevel"/>
    <w:tmpl w:val="32381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8D049E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0" w15:restartNumberingAfterBreak="0">
    <w:nsid w:val="7D6E41E9"/>
    <w:multiLevelType w:val="singleLevel"/>
    <w:tmpl w:val="B03A3A72"/>
    <w:lvl w:ilvl="0">
      <w:start w:val="1"/>
      <w:numFmt w:val="upperLetter"/>
      <w:lvlText w:val="%1."/>
      <w:lvlJc w:val="left"/>
      <w:pPr>
        <w:tabs>
          <w:tab w:val="num" w:pos="375"/>
        </w:tabs>
        <w:ind w:left="375" w:hanging="375"/>
      </w:pPr>
      <w:rPr>
        <w:rFonts w:hint="default"/>
      </w:rPr>
    </w:lvl>
  </w:abstractNum>
  <w:num w:numId="1">
    <w:abstractNumId w:val="10"/>
    <w:lvlOverride w:ilvl="0">
      <w:lvl w:ilvl="0">
        <w:start w:val="1"/>
        <w:numFmt w:val="bullet"/>
        <w:lvlText w:val=""/>
        <w:legacy w:legacy="1" w:legacySpace="0" w:legacyIndent="360"/>
        <w:lvlJc w:val="left"/>
        <w:pPr>
          <w:ind w:left="648" w:hanging="360"/>
        </w:pPr>
        <w:rPr>
          <w:rFonts w:ascii="Symbol" w:hAnsi="Symbol" w:hint="default"/>
        </w:rPr>
      </w:lvl>
    </w:lvlOverride>
  </w:num>
  <w:num w:numId="2">
    <w:abstractNumId w:val="11"/>
  </w:num>
  <w:num w:numId="3">
    <w:abstractNumId w:val="12"/>
  </w:num>
  <w:num w:numId="4">
    <w:abstractNumId w:val="13"/>
  </w:num>
  <w:num w:numId="5">
    <w:abstractNumId w:val="20"/>
  </w:num>
  <w:num w:numId="6">
    <w:abstractNumId w:val="17"/>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14"/>
  </w:num>
  <w:num w:numId="18">
    <w:abstractNumId w:val="18"/>
  </w:num>
  <w:num w:numId="19">
    <w:abstractNumId w:val="19"/>
  </w:num>
  <w:num w:numId="20">
    <w:abstractNumId w:val="15"/>
  </w:num>
  <w:num w:numId="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4246C"/>
    <w:rsid w:val="00005AA2"/>
    <w:rsid w:val="0001414D"/>
    <w:rsid w:val="000556E9"/>
    <w:rsid w:val="00067F5F"/>
    <w:rsid w:val="0007677E"/>
    <w:rsid w:val="000B53FB"/>
    <w:rsid w:val="0011715A"/>
    <w:rsid w:val="001418C6"/>
    <w:rsid w:val="00152F81"/>
    <w:rsid w:val="00166EE5"/>
    <w:rsid w:val="0019474D"/>
    <w:rsid w:val="001A1300"/>
    <w:rsid w:val="001C52D1"/>
    <w:rsid w:val="001E03BC"/>
    <w:rsid w:val="001F100C"/>
    <w:rsid w:val="001F517C"/>
    <w:rsid w:val="0022554F"/>
    <w:rsid w:val="00226D34"/>
    <w:rsid w:val="00276555"/>
    <w:rsid w:val="00291D51"/>
    <w:rsid w:val="002A058D"/>
    <w:rsid w:val="002A46D5"/>
    <w:rsid w:val="002B5563"/>
    <w:rsid w:val="002F5CED"/>
    <w:rsid w:val="003428C9"/>
    <w:rsid w:val="0035011C"/>
    <w:rsid w:val="003652CB"/>
    <w:rsid w:val="00371412"/>
    <w:rsid w:val="0039569D"/>
    <w:rsid w:val="00436E51"/>
    <w:rsid w:val="0044186D"/>
    <w:rsid w:val="00443659"/>
    <w:rsid w:val="0044692D"/>
    <w:rsid w:val="00457B15"/>
    <w:rsid w:val="00490F18"/>
    <w:rsid w:val="004A5910"/>
    <w:rsid w:val="004D6780"/>
    <w:rsid w:val="004E393C"/>
    <w:rsid w:val="00527DEB"/>
    <w:rsid w:val="006001FE"/>
    <w:rsid w:val="00623B38"/>
    <w:rsid w:val="00627D4B"/>
    <w:rsid w:val="0064246C"/>
    <w:rsid w:val="00643AF9"/>
    <w:rsid w:val="00686F5E"/>
    <w:rsid w:val="00760CD4"/>
    <w:rsid w:val="007D32FF"/>
    <w:rsid w:val="00800DAA"/>
    <w:rsid w:val="0082606B"/>
    <w:rsid w:val="00831CE4"/>
    <w:rsid w:val="00840239"/>
    <w:rsid w:val="00851FCA"/>
    <w:rsid w:val="008601A5"/>
    <w:rsid w:val="008D40E1"/>
    <w:rsid w:val="008E667E"/>
    <w:rsid w:val="009010F3"/>
    <w:rsid w:val="00911F3E"/>
    <w:rsid w:val="00937078"/>
    <w:rsid w:val="00965D0C"/>
    <w:rsid w:val="0097522D"/>
    <w:rsid w:val="00984AE4"/>
    <w:rsid w:val="009870A1"/>
    <w:rsid w:val="009E3343"/>
    <w:rsid w:val="009E51BF"/>
    <w:rsid w:val="00A41607"/>
    <w:rsid w:val="00A50314"/>
    <w:rsid w:val="00AA4F02"/>
    <w:rsid w:val="00AE4CC4"/>
    <w:rsid w:val="00B57674"/>
    <w:rsid w:val="00B76A0C"/>
    <w:rsid w:val="00B97C75"/>
    <w:rsid w:val="00BF381A"/>
    <w:rsid w:val="00C17D43"/>
    <w:rsid w:val="00C3636A"/>
    <w:rsid w:val="00C42899"/>
    <w:rsid w:val="00C52C92"/>
    <w:rsid w:val="00C72046"/>
    <w:rsid w:val="00D31198"/>
    <w:rsid w:val="00D31FA4"/>
    <w:rsid w:val="00E0406B"/>
    <w:rsid w:val="00E06EFE"/>
    <w:rsid w:val="00EA01AE"/>
    <w:rsid w:val="00EA0AE8"/>
    <w:rsid w:val="00EB7D4C"/>
    <w:rsid w:val="00EC47B6"/>
    <w:rsid w:val="00EC7602"/>
    <w:rsid w:val="00F40E66"/>
    <w:rsid w:val="00F53BC0"/>
    <w:rsid w:val="00F71897"/>
    <w:rsid w:val="00F7685D"/>
    <w:rsid w:val="00FB16DC"/>
    <w:rsid w:val="00FB29D7"/>
    <w:rsid w:val="00FC01ED"/>
    <w:rsid w:val="00FC26F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6101CEBB"/>
  <w15:docId w15:val="{9E4B4406-4DB0-4760-ADF4-5204AC1F7F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qFormat="1"/>
    <w:lsdException w:name="heading 8" w:qFormat="1"/>
    <w:lsdException w:name="heading 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4186D"/>
    <w:pPr>
      <w:spacing w:after="120"/>
    </w:pPr>
    <w:rPr>
      <w:sz w:val="24"/>
    </w:rPr>
  </w:style>
  <w:style w:type="paragraph" w:styleId="Heading1">
    <w:name w:val="heading 1"/>
    <w:basedOn w:val="Normal"/>
    <w:next w:val="Normal"/>
    <w:qFormat/>
    <w:pPr>
      <w:keepNext/>
      <w:numPr>
        <w:numId w:val="19"/>
      </w:numPr>
      <w:spacing w:before="240" w:after="60"/>
      <w:outlineLvl w:val="0"/>
    </w:pPr>
    <w:rPr>
      <w:rFonts w:ascii="Arial" w:hAnsi="Arial"/>
      <w:b/>
      <w:kern w:val="32"/>
      <w:sz w:val="32"/>
      <w:szCs w:val="32"/>
    </w:rPr>
  </w:style>
  <w:style w:type="paragraph" w:styleId="Heading2">
    <w:name w:val="heading 2"/>
    <w:basedOn w:val="Normal"/>
    <w:next w:val="Normal"/>
    <w:qFormat/>
    <w:rsid w:val="00643AF9"/>
    <w:pPr>
      <w:keepNext/>
      <w:numPr>
        <w:ilvl w:val="1"/>
        <w:numId w:val="19"/>
      </w:numPr>
      <w:spacing w:before="240" w:after="60"/>
      <w:outlineLvl w:val="1"/>
    </w:pPr>
    <w:rPr>
      <w:rFonts w:ascii="Arial" w:hAnsi="Arial"/>
      <w:b/>
      <w:sz w:val="28"/>
      <w:szCs w:val="28"/>
    </w:rPr>
  </w:style>
  <w:style w:type="paragraph" w:styleId="Heading3">
    <w:name w:val="heading 3"/>
    <w:basedOn w:val="Normal"/>
    <w:next w:val="Normal"/>
    <w:qFormat/>
    <w:rsid w:val="00643AF9"/>
    <w:pPr>
      <w:keepNext/>
      <w:numPr>
        <w:ilvl w:val="2"/>
        <w:numId w:val="19"/>
      </w:numPr>
      <w:spacing w:before="240" w:after="60"/>
      <w:outlineLvl w:val="2"/>
    </w:pPr>
    <w:rPr>
      <w:rFonts w:ascii="Arial" w:hAnsi="Arial"/>
      <w:b/>
      <w:color w:val="000000"/>
    </w:rPr>
  </w:style>
  <w:style w:type="paragraph" w:styleId="Heading4">
    <w:name w:val="heading 4"/>
    <w:basedOn w:val="Normal"/>
    <w:next w:val="Normal"/>
    <w:qFormat/>
    <w:rsid w:val="002A058D"/>
    <w:pPr>
      <w:keepNext/>
      <w:numPr>
        <w:ilvl w:val="3"/>
        <w:numId w:val="19"/>
      </w:numPr>
      <w:spacing w:before="240" w:after="60"/>
      <w:ind w:left="1008" w:hanging="1008"/>
      <w:outlineLvl w:val="3"/>
    </w:pPr>
    <w:rPr>
      <w:rFonts w:ascii="Arial" w:hAnsi="Arial"/>
      <w:b/>
    </w:rPr>
  </w:style>
  <w:style w:type="paragraph" w:styleId="Heading5">
    <w:name w:val="heading 5"/>
    <w:basedOn w:val="Normal"/>
    <w:next w:val="Normal"/>
    <w:qFormat/>
    <w:rsid w:val="002A058D"/>
    <w:pPr>
      <w:keepNext/>
      <w:numPr>
        <w:ilvl w:val="4"/>
        <w:numId w:val="19"/>
      </w:numPr>
      <w:spacing w:before="240" w:after="60"/>
      <w:ind w:left="1152" w:hanging="1152"/>
      <w:outlineLvl w:val="4"/>
    </w:pPr>
    <w:rPr>
      <w:rFonts w:ascii="Arial" w:hAnsi="Arial"/>
      <w:b/>
      <w:color w:val="000000"/>
    </w:rPr>
  </w:style>
  <w:style w:type="paragraph" w:styleId="Heading6">
    <w:name w:val="heading 6"/>
    <w:basedOn w:val="Normal"/>
    <w:next w:val="Normal"/>
    <w:qFormat/>
    <w:rsid w:val="002A058D"/>
    <w:pPr>
      <w:keepNext/>
      <w:numPr>
        <w:ilvl w:val="5"/>
        <w:numId w:val="19"/>
      </w:numPr>
      <w:spacing w:before="240" w:after="60"/>
      <w:ind w:left="1440" w:hanging="1440"/>
      <w:outlineLvl w:val="5"/>
    </w:pPr>
    <w:rPr>
      <w:rFonts w:ascii="Arial" w:hAnsi="Arial"/>
      <w:b/>
      <w:color w:val="000000"/>
    </w:rPr>
  </w:style>
  <w:style w:type="paragraph" w:styleId="Heading7">
    <w:name w:val="heading 7"/>
    <w:basedOn w:val="Normal"/>
    <w:next w:val="Normal"/>
    <w:qFormat/>
    <w:rsid w:val="002A058D"/>
    <w:pPr>
      <w:keepNext/>
      <w:numPr>
        <w:ilvl w:val="6"/>
        <w:numId w:val="19"/>
      </w:numPr>
      <w:spacing w:before="240" w:after="60"/>
      <w:ind w:left="1584" w:hanging="1584"/>
      <w:outlineLvl w:val="6"/>
    </w:pPr>
    <w:rPr>
      <w:rFonts w:ascii="Arial" w:hAnsi="Arial"/>
      <w:b/>
      <w:color w:val="000000"/>
    </w:rPr>
  </w:style>
  <w:style w:type="paragraph" w:styleId="Heading8">
    <w:name w:val="heading 8"/>
    <w:basedOn w:val="Normal"/>
    <w:next w:val="Normal"/>
    <w:qFormat/>
    <w:rsid w:val="002A058D"/>
    <w:pPr>
      <w:keepNext/>
      <w:numPr>
        <w:ilvl w:val="7"/>
        <w:numId w:val="19"/>
      </w:numPr>
      <w:spacing w:before="240" w:after="60"/>
      <w:ind w:left="1872" w:hanging="1872"/>
      <w:outlineLvl w:val="7"/>
    </w:pPr>
    <w:rPr>
      <w:rFonts w:ascii="Arial" w:hAnsi="Arial"/>
      <w:b/>
      <w:color w:val="000000"/>
    </w:rPr>
  </w:style>
  <w:style w:type="paragraph" w:styleId="Heading9">
    <w:name w:val="heading 9"/>
    <w:basedOn w:val="Normal"/>
    <w:next w:val="Normal"/>
    <w:qFormat/>
    <w:rsid w:val="002A058D"/>
    <w:pPr>
      <w:keepNext/>
      <w:numPr>
        <w:ilvl w:val="8"/>
        <w:numId w:val="19"/>
      </w:numPr>
      <w:spacing w:before="240" w:after="60"/>
      <w:ind w:left="2016" w:hanging="2016"/>
      <w:outlineLvl w:val="8"/>
    </w:pPr>
    <w:rPr>
      <w:rFonts w:ascii="Arial" w:hAnsi="Arial"/>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autoRedefine/>
    <w:qFormat/>
    <w:rsid w:val="00EC47B6"/>
    <w:pPr>
      <w:spacing w:before="120"/>
      <w:jc w:val="center"/>
    </w:pPr>
    <w:rPr>
      <w:b/>
    </w:rPr>
  </w:style>
  <w:style w:type="character" w:styleId="LineNumber">
    <w:name w:val="line number"/>
    <w:basedOn w:val="DefaultParagraphFont"/>
  </w:style>
  <w:style w:type="paragraph" w:styleId="Header">
    <w:name w:val="header"/>
    <w:basedOn w:val="Normal"/>
    <w:pPr>
      <w:tabs>
        <w:tab w:val="center" w:pos="4320"/>
        <w:tab w:val="right" w:pos="8640"/>
      </w:tabs>
    </w:pPr>
  </w:style>
  <w:style w:type="paragraph" w:styleId="Footer">
    <w:name w:val="footer"/>
    <w:basedOn w:val="Normal"/>
    <w:semiHidden/>
    <w:pPr>
      <w:tabs>
        <w:tab w:val="center" w:pos="4320"/>
        <w:tab w:val="right" w:pos="8640"/>
      </w:tabs>
    </w:pPr>
  </w:style>
  <w:style w:type="paragraph" w:customStyle="1" w:styleId="TitleCover">
    <w:name w:val="Title Cover"/>
    <w:basedOn w:val="Normal"/>
    <w:next w:val="Normal"/>
    <w:pPr>
      <w:keepNext/>
      <w:keepLines/>
      <w:spacing w:before="720" w:after="160"/>
      <w:jc w:val="center"/>
    </w:pPr>
    <w:rPr>
      <w:rFonts w:ascii="Arial" w:hAnsi="Arial"/>
      <w:b/>
      <w:color w:val="000000"/>
      <w:kern w:val="28"/>
      <w:sz w:val="48"/>
    </w:rPr>
  </w:style>
  <w:style w:type="paragraph" w:customStyle="1" w:styleId="Exception">
    <w:name w:val="Exception"/>
    <w:basedOn w:val="Normal"/>
    <w:next w:val="Normal"/>
    <w:pPr>
      <w:spacing w:before="120"/>
      <w:ind w:left="720" w:right="720"/>
      <w:jc w:val="both"/>
    </w:pPr>
    <w:rPr>
      <w:i/>
    </w:rPr>
  </w:style>
  <w:style w:type="character" w:styleId="FootnoteReference">
    <w:name w:val="footnote reference"/>
    <w:basedOn w:val="DefaultParagraphFont"/>
    <w:rPr>
      <w:position w:val="6"/>
      <w:sz w:val="16"/>
    </w:rPr>
  </w:style>
  <w:style w:type="character" w:styleId="PageNumber">
    <w:name w:val="page number"/>
    <w:basedOn w:val="DefaultParagraphFont"/>
  </w:style>
  <w:style w:type="paragraph" w:customStyle="1" w:styleId="INDENT">
    <w:name w:val="INDENT"/>
    <w:basedOn w:val="HANGINGINDENT"/>
    <w:pPr>
      <w:spacing w:before="100" w:after="100"/>
      <w:ind w:left="288" w:firstLine="0"/>
    </w:pPr>
  </w:style>
  <w:style w:type="paragraph" w:customStyle="1" w:styleId="HANGINGINDENT">
    <w:name w:val="HANGING INDENT"/>
    <w:basedOn w:val="Normal"/>
    <w:pPr>
      <w:ind w:left="720" w:hanging="720"/>
    </w:pPr>
    <w:rPr>
      <w:color w:val="000000"/>
      <w:sz w:val="20"/>
    </w:rPr>
  </w:style>
  <w:style w:type="paragraph" w:styleId="FootnoteText">
    <w:name w:val="footnote text"/>
    <w:basedOn w:val="Normal"/>
    <w:next w:val="Normal"/>
    <w:rPr>
      <w:rFonts w:ascii="Times" w:hAnsi="Times"/>
      <w:color w:val="000000"/>
      <w:sz w:val="20"/>
    </w:rPr>
  </w:style>
  <w:style w:type="character" w:styleId="CommentReference">
    <w:name w:val="annotation reference"/>
    <w:basedOn w:val="DefaultParagraphFont"/>
    <w:rPr>
      <w:sz w:val="16"/>
    </w:rPr>
  </w:style>
  <w:style w:type="paragraph" w:styleId="CommentText">
    <w:name w:val="annotation text"/>
    <w:basedOn w:val="Normal"/>
    <w:rPr>
      <w:color w:val="000000"/>
      <w:sz w:val="20"/>
    </w:rPr>
  </w:style>
  <w:style w:type="paragraph" w:customStyle="1" w:styleId="H4">
    <w:name w:val="H4"/>
    <w:basedOn w:val="Normal"/>
    <w:next w:val="Normal"/>
    <w:pPr>
      <w:keepNext/>
      <w:widowControl w:val="0"/>
      <w:spacing w:before="100" w:after="100"/>
      <w:outlineLvl w:val="4"/>
    </w:pPr>
    <w:rPr>
      <w:b/>
      <w:snapToGrid w:val="0"/>
    </w:rPr>
  </w:style>
  <w:style w:type="paragraph" w:customStyle="1" w:styleId="Preformatted">
    <w:name w:val="Preformatted"/>
    <w:basedOn w:val="Normal"/>
    <w:pPr>
      <w:widowControl w:val="0"/>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sz w:val="20"/>
    </w:rPr>
  </w:style>
  <w:style w:type="character" w:styleId="Hyperlink">
    <w:name w:val="Hyperlink"/>
    <w:basedOn w:val="DefaultParagraphFont"/>
    <w:rPr>
      <w:color w:val="0000FF"/>
      <w:u w:val="single"/>
    </w:rPr>
  </w:style>
  <w:style w:type="paragraph" w:customStyle="1" w:styleId="Text2">
    <w:name w:val="Text 2"/>
    <w:basedOn w:val="Normal"/>
    <w:pPr>
      <w:ind w:left="720" w:firstLine="18"/>
    </w:pPr>
    <w:rPr>
      <w:sz w:val="20"/>
    </w:rPr>
  </w:style>
  <w:style w:type="paragraph" w:styleId="List2">
    <w:name w:val="List 2"/>
    <w:basedOn w:val="Normal"/>
    <w:pPr>
      <w:spacing w:after="240"/>
      <w:ind w:left="1080" w:hanging="360"/>
    </w:pPr>
    <w:rPr>
      <w:sz w:val="20"/>
    </w:rPr>
  </w:style>
  <w:style w:type="paragraph" w:customStyle="1" w:styleId="AreasOfConcern">
    <w:name w:val="AreasOfConcern"/>
    <w:basedOn w:val="Normal"/>
    <w:rPr>
      <w:color w:val="0000FF"/>
      <w:sz w:val="20"/>
      <w:u w:val="dotted"/>
    </w:rPr>
  </w:style>
  <w:style w:type="paragraph" w:styleId="BlockText">
    <w:name w:val="Block Text"/>
    <w:basedOn w:val="Normal"/>
    <w:pPr>
      <w:ind w:left="1440" w:right="1440"/>
    </w:pPr>
    <w:rPr>
      <w:color w:val="000000"/>
      <w:sz w:val="20"/>
    </w:rPr>
  </w:style>
  <w:style w:type="paragraph" w:styleId="BodyText">
    <w:name w:val="Body Text"/>
    <w:basedOn w:val="Normal"/>
    <w:rPr>
      <w:color w:val="000000"/>
      <w:sz w:val="20"/>
    </w:rPr>
  </w:style>
  <w:style w:type="paragraph" w:styleId="BodyText2">
    <w:name w:val="Body Text 2"/>
    <w:basedOn w:val="Normal"/>
    <w:pPr>
      <w:spacing w:line="480" w:lineRule="auto"/>
    </w:pPr>
    <w:rPr>
      <w:color w:val="000000"/>
      <w:sz w:val="20"/>
    </w:rPr>
  </w:style>
  <w:style w:type="paragraph" w:styleId="BodyText3">
    <w:name w:val="Body Text 3"/>
    <w:basedOn w:val="Normal"/>
    <w:rPr>
      <w:color w:val="000000"/>
      <w:sz w:val="16"/>
    </w:rPr>
  </w:style>
  <w:style w:type="paragraph" w:styleId="BodyTextFirstIndent">
    <w:name w:val="Body Text First Indent"/>
    <w:basedOn w:val="BodyText"/>
    <w:pPr>
      <w:ind w:firstLine="210"/>
    </w:pPr>
  </w:style>
  <w:style w:type="paragraph" w:styleId="BodyTextIndent">
    <w:name w:val="Body Text Indent"/>
    <w:basedOn w:val="Normal"/>
    <w:pPr>
      <w:ind w:left="360"/>
    </w:pPr>
    <w:rPr>
      <w:color w:val="000000"/>
      <w:sz w:val="20"/>
    </w:rPr>
  </w:style>
  <w:style w:type="paragraph" w:styleId="BodyTextFirstIndent2">
    <w:name w:val="Body Text First Indent 2"/>
    <w:basedOn w:val="BodyTextIndent"/>
    <w:pPr>
      <w:ind w:firstLine="210"/>
    </w:pPr>
  </w:style>
  <w:style w:type="paragraph" w:styleId="BodyTextIndent2">
    <w:name w:val="Body Text Indent 2"/>
    <w:basedOn w:val="Normal"/>
    <w:pPr>
      <w:spacing w:line="480" w:lineRule="auto"/>
      <w:ind w:left="360"/>
    </w:pPr>
    <w:rPr>
      <w:color w:val="000000"/>
      <w:sz w:val="20"/>
    </w:rPr>
  </w:style>
  <w:style w:type="paragraph" w:styleId="BodyTextIndent3">
    <w:name w:val="Body Text Indent 3"/>
    <w:basedOn w:val="Normal"/>
    <w:pPr>
      <w:ind w:left="360"/>
    </w:pPr>
    <w:rPr>
      <w:color w:val="000000"/>
      <w:sz w:val="16"/>
    </w:rPr>
  </w:style>
  <w:style w:type="paragraph" w:styleId="Closing">
    <w:name w:val="Closing"/>
    <w:basedOn w:val="Normal"/>
    <w:pPr>
      <w:ind w:left="4320"/>
    </w:pPr>
    <w:rPr>
      <w:color w:val="000000"/>
      <w:sz w:val="20"/>
    </w:rPr>
  </w:style>
  <w:style w:type="paragraph" w:styleId="Date">
    <w:name w:val="Date"/>
    <w:basedOn w:val="Normal"/>
    <w:next w:val="Normal"/>
    <w:rPr>
      <w:color w:val="000000"/>
      <w:sz w:val="20"/>
    </w:rPr>
  </w:style>
  <w:style w:type="paragraph" w:styleId="DocumentMap">
    <w:name w:val="Document Map"/>
    <w:basedOn w:val="Normal"/>
    <w:pPr>
      <w:shd w:val="clear" w:color="auto" w:fill="000080"/>
    </w:pPr>
    <w:rPr>
      <w:rFonts w:ascii="Tahoma" w:hAnsi="Tahoma"/>
      <w:color w:val="000000"/>
      <w:sz w:val="20"/>
    </w:rPr>
  </w:style>
  <w:style w:type="paragraph" w:styleId="EndnoteText">
    <w:name w:val="endnote text"/>
    <w:basedOn w:val="Normal"/>
    <w:rPr>
      <w:color w:val="000000"/>
      <w:sz w:val="20"/>
    </w:rPr>
  </w:style>
  <w:style w:type="paragraph" w:styleId="EnvelopeAddress">
    <w:name w:val="envelope address"/>
    <w:basedOn w:val="Normal"/>
    <w:pPr>
      <w:framePr w:w="7920" w:h="1980" w:hRule="exact" w:hSpace="180" w:wrap="auto" w:hAnchor="page" w:xAlign="center" w:yAlign="bottom"/>
      <w:ind w:left="2880"/>
    </w:pPr>
    <w:rPr>
      <w:rFonts w:ascii="Arial" w:hAnsi="Arial"/>
      <w:color w:val="000000"/>
    </w:rPr>
  </w:style>
  <w:style w:type="paragraph" w:styleId="EnvelopeReturn">
    <w:name w:val="envelope return"/>
    <w:basedOn w:val="Normal"/>
    <w:rPr>
      <w:rFonts w:ascii="Arial" w:hAnsi="Arial"/>
      <w:color w:val="000000"/>
      <w:sz w:val="20"/>
    </w:rPr>
  </w:style>
  <w:style w:type="paragraph" w:styleId="Index1">
    <w:name w:val="index 1"/>
    <w:basedOn w:val="Normal"/>
    <w:next w:val="Normal"/>
    <w:autoRedefine/>
    <w:pPr>
      <w:ind w:left="200" w:hanging="200"/>
    </w:pPr>
    <w:rPr>
      <w:color w:val="000000"/>
      <w:sz w:val="20"/>
    </w:rPr>
  </w:style>
  <w:style w:type="paragraph" w:styleId="Index2">
    <w:name w:val="index 2"/>
    <w:basedOn w:val="Normal"/>
    <w:next w:val="Normal"/>
    <w:autoRedefine/>
    <w:pPr>
      <w:ind w:left="400" w:hanging="200"/>
    </w:pPr>
    <w:rPr>
      <w:color w:val="000000"/>
      <w:sz w:val="20"/>
    </w:rPr>
  </w:style>
  <w:style w:type="paragraph" w:styleId="Index3">
    <w:name w:val="index 3"/>
    <w:basedOn w:val="Normal"/>
    <w:next w:val="Normal"/>
    <w:autoRedefine/>
    <w:pPr>
      <w:ind w:left="600" w:hanging="200"/>
    </w:pPr>
    <w:rPr>
      <w:color w:val="000000"/>
      <w:sz w:val="20"/>
    </w:rPr>
  </w:style>
  <w:style w:type="paragraph" w:styleId="Index4">
    <w:name w:val="index 4"/>
    <w:basedOn w:val="Normal"/>
    <w:next w:val="Normal"/>
    <w:autoRedefine/>
    <w:pPr>
      <w:ind w:left="800" w:hanging="200"/>
    </w:pPr>
    <w:rPr>
      <w:color w:val="000000"/>
      <w:sz w:val="20"/>
    </w:rPr>
  </w:style>
  <w:style w:type="paragraph" w:styleId="Index5">
    <w:name w:val="index 5"/>
    <w:basedOn w:val="Normal"/>
    <w:next w:val="Normal"/>
    <w:autoRedefine/>
    <w:pPr>
      <w:ind w:left="1000" w:hanging="200"/>
    </w:pPr>
    <w:rPr>
      <w:color w:val="000000"/>
      <w:sz w:val="20"/>
    </w:rPr>
  </w:style>
  <w:style w:type="paragraph" w:styleId="Index6">
    <w:name w:val="index 6"/>
    <w:basedOn w:val="Normal"/>
    <w:next w:val="Normal"/>
    <w:autoRedefine/>
    <w:pPr>
      <w:ind w:left="1200" w:hanging="200"/>
    </w:pPr>
    <w:rPr>
      <w:color w:val="000000"/>
      <w:sz w:val="20"/>
    </w:rPr>
  </w:style>
  <w:style w:type="paragraph" w:styleId="Index7">
    <w:name w:val="index 7"/>
    <w:basedOn w:val="Normal"/>
    <w:next w:val="Normal"/>
    <w:autoRedefine/>
    <w:pPr>
      <w:ind w:left="1400" w:hanging="200"/>
    </w:pPr>
    <w:rPr>
      <w:color w:val="000000"/>
      <w:sz w:val="20"/>
    </w:rPr>
  </w:style>
  <w:style w:type="paragraph" w:styleId="Index8">
    <w:name w:val="index 8"/>
    <w:basedOn w:val="Normal"/>
    <w:next w:val="Normal"/>
    <w:autoRedefine/>
    <w:pPr>
      <w:ind w:left="1600" w:hanging="200"/>
    </w:pPr>
    <w:rPr>
      <w:color w:val="000000"/>
      <w:sz w:val="20"/>
    </w:rPr>
  </w:style>
  <w:style w:type="paragraph" w:styleId="Index9">
    <w:name w:val="index 9"/>
    <w:basedOn w:val="Normal"/>
    <w:next w:val="Normal"/>
    <w:autoRedefine/>
    <w:pPr>
      <w:ind w:left="1800" w:hanging="200"/>
    </w:pPr>
    <w:rPr>
      <w:color w:val="000000"/>
      <w:sz w:val="20"/>
    </w:rPr>
  </w:style>
  <w:style w:type="paragraph" w:styleId="IndexHeading">
    <w:name w:val="index heading"/>
    <w:basedOn w:val="Normal"/>
    <w:next w:val="Index1"/>
    <w:rPr>
      <w:rFonts w:ascii="Arial" w:hAnsi="Arial"/>
      <w:b/>
      <w:color w:val="000000"/>
      <w:sz w:val="20"/>
    </w:rPr>
  </w:style>
  <w:style w:type="paragraph" w:styleId="List">
    <w:name w:val="List"/>
    <w:basedOn w:val="Normal"/>
    <w:pPr>
      <w:ind w:left="360" w:hanging="360"/>
    </w:pPr>
    <w:rPr>
      <w:color w:val="000000"/>
      <w:sz w:val="20"/>
    </w:rPr>
  </w:style>
  <w:style w:type="paragraph" w:styleId="List3">
    <w:name w:val="List 3"/>
    <w:basedOn w:val="Normal"/>
    <w:pPr>
      <w:ind w:left="1080" w:hanging="360"/>
    </w:pPr>
    <w:rPr>
      <w:color w:val="000000"/>
      <w:sz w:val="20"/>
    </w:rPr>
  </w:style>
  <w:style w:type="paragraph" w:styleId="List4">
    <w:name w:val="List 4"/>
    <w:basedOn w:val="Normal"/>
    <w:pPr>
      <w:ind w:left="1440" w:hanging="360"/>
    </w:pPr>
    <w:rPr>
      <w:color w:val="000000"/>
      <w:sz w:val="20"/>
    </w:rPr>
  </w:style>
  <w:style w:type="paragraph" w:styleId="List5">
    <w:name w:val="List 5"/>
    <w:basedOn w:val="Normal"/>
    <w:pPr>
      <w:ind w:left="1800" w:hanging="360"/>
    </w:pPr>
    <w:rPr>
      <w:color w:val="000000"/>
      <w:sz w:val="20"/>
    </w:rPr>
  </w:style>
  <w:style w:type="paragraph" w:styleId="ListBullet">
    <w:name w:val="List Bullet"/>
    <w:basedOn w:val="Normal"/>
    <w:autoRedefine/>
    <w:pPr>
      <w:numPr>
        <w:numId w:val="7"/>
      </w:numPr>
    </w:pPr>
    <w:rPr>
      <w:color w:val="000000"/>
      <w:sz w:val="20"/>
    </w:rPr>
  </w:style>
  <w:style w:type="paragraph" w:styleId="ListBullet2">
    <w:name w:val="List Bullet 2"/>
    <w:basedOn w:val="Normal"/>
    <w:autoRedefine/>
    <w:pPr>
      <w:numPr>
        <w:numId w:val="8"/>
      </w:numPr>
    </w:pPr>
    <w:rPr>
      <w:color w:val="000000"/>
      <w:sz w:val="20"/>
    </w:rPr>
  </w:style>
  <w:style w:type="paragraph" w:styleId="ListBullet3">
    <w:name w:val="List Bullet 3"/>
    <w:basedOn w:val="Normal"/>
    <w:autoRedefine/>
    <w:pPr>
      <w:numPr>
        <w:numId w:val="9"/>
      </w:numPr>
    </w:pPr>
    <w:rPr>
      <w:color w:val="000000"/>
      <w:sz w:val="20"/>
    </w:rPr>
  </w:style>
  <w:style w:type="paragraph" w:styleId="ListBullet4">
    <w:name w:val="List Bullet 4"/>
    <w:basedOn w:val="Normal"/>
    <w:autoRedefine/>
    <w:pPr>
      <w:numPr>
        <w:numId w:val="10"/>
      </w:numPr>
    </w:pPr>
    <w:rPr>
      <w:color w:val="000000"/>
      <w:sz w:val="20"/>
    </w:rPr>
  </w:style>
  <w:style w:type="paragraph" w:styleId="ListBullet5">
    <w:name w:val="List Bullet 5"/>
    <w:basedOn w:val="Normal"/>
    <w:autoRedefine/>
    <w:pPr>
      <w:numPr>
        <w:numId w:val="11"/>
      </w:numPr>
    </w:pPr>
    <w:rPr>
      <w:color w:val="000000"/>
      <w:sz w:val="20"/>
    </w:rPr>
  </w:style>
  <w:style w:type="paragraph" w:styleId="ListContinue">
    <w:name w:val="List Continue"/>
    <w:basedOn w:val="Normal"/>
    <w:pPr>
      <w:ind w:left="360"/>
    </w:pPr>
    <w:rPr>
      <w:color w:val="000000"/>
      <w:sz w:val="20"/>
    </w:rPr>
  </w:style>
  <w:style w:type="paragraph" w:styleId="ListContinue2">
    <w:name w:val="List Continue 2"/>
    <w:basedOn w:val="Normal"/>
    <w:pPr>
      <w:ind w:left="720"/>
    </w:pPr>
    <w:rPr>
      <w:color w:val="000000"/>
      <w:sz w:val="20"/>
    </w:rPr>
  </w:style>
  <w:style w:type="paragraph" w:styleId="ListContinue3">
    <w:name w:val="List Continue 3"/>
    <w:basedOn w:val="Normal"/>
    <w:pPr>
      <w:ind w:left="1080"/>
    </w:pPr>
    <w:rPr>
      <w:color w:val="000000"/>
      <w:sz w:val="20"/>
    </w:rPr>
  </w:style>
  <w:style w:type="paragraph" w:styleId="ListContinue4">
    <w:name w:val="List Continue 4"/>
    <w:basedOn w:val="Normal"/>
    <w:pPr>
      <w:ind w:left="1440"/>
    </w:pPr>
    <w:rPr>
      <w:color w:val="000000"/>
      <w:sz w:val="20"/>
    </w:rPr>
  </w:style>
  <w:style w:type="paragraph" w:styleId="ListContinue5">
    <w:name w:val="List Continue 5"/>
    <w:basedOn w:val="Normal"/>
    <w:pPr>
      <w:ind w:left="1800"/>
    </w:pPr>
    <w:rPr>
      <w:color w:val="000000"/>
      <w:sz w:val="20"/>
    </w:rPr>
  </w:style>
  <w:style w:type="paragraph" w:styleId="ListNumber">
    <w:name w:val="List Number"/>
    <w:basedOn w:val="Normal"/>
    <w:pPr>
      <w:numPr>
        <w:numId w:val="12"/>
      </w:numPr>
    </w:pPr>
    <w:rPr>
      <w:color w:val="000000"/>
      <w:sz w:val="20"/>
    </w:rPr>
  </w:style>
  <w:style w:type="paragraph" w:styleId="ListNumber2">
    <w:name w:val="List Number 2"/>
    <w:basedOn w:val="Normal"/>
    <w:pPr>
      <w:numPr>
        <w:numId w:val="13"/>
      </w:numPr>
    </w:pPr>
    <w:rPr>
      <w:color w:val="000000"/>
      <w:sz w:val="20"/>
    </w:rPr>
  </w:style>
  <w:style w:type="paragraph" w:styleId="ListNumber3">
    <w:name w:val="List Number 3"/>
    <w:basedOn w:val="Normal"/>
    <w:pPr>
      <w:numPr>
        <w:numId w:val="14"/>
      </w:numPr>
    </w:pPr>
    <w:rPr>
      <w:color w:val="000000"/>
      <w:sz w:val="20"/>
    </w:rPr>
  </w:style>
  <w:style w:type="paragraph" w:styleId="ListNumber4">
    <w:name w:val="List Number 4"/>
    <w:basedOn w:val="Normal"/>
    <w:pPr>
      <w:numPr>
        <w:numId w:val="15"/>
      </w:numPr>
    </w:pPr>
    <w:rPr>
      <w:color w:val="000000"/>
      <w:sz w:val="20"/>
    </w:rPr>
  </w:style>
  <w:style w:type="paragraph" w:styleId="ListNumber5">
    <w:name w:val="List Number 5"/>
    <w:basedOn w:val="Normal"/>
    <w:pPr>
      <w:numPr>
        <w:numId w:val="16"/>
      </w:numPr>
    </w:pPr>
    <w:rPr>
      <w:color w:val="000000"/>
      <w:sz w:val="20"/>
    </w:rPr>
  </w:style>
  <w:style w:type="paragraph" w:styleId="MacroText">
    <w:name w:val="macro"/>
    <w:pPr>
      <w:tabs>
        <w:tab w:val="left" w:pos="480"/>
        <w:tab w:val="left" w:pos="960"/>
        <w:tab w:val="left" w:pos="1440"/>
        <w:tab w:val="left" w:pos="1920"/>
        <w:tab w:val="left" w:pos="2400"/>
        <w:tab w:val="left" w:pos="2880"/>
        <w:tab w:val="left" w:pos="3360"/>
        <w:tab w:val="left" w:pos="3840"/>
        <w:tab w:val="left" w:pos="4320"/>
      </w:tabs>
    </w:pPr>
    <w:rPr>
      <w:rFonts w:ascii="Courier New" w:hAnsi="Courier New"/>
      <w:color w:val="000000"/>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olor w:val="000000"/>
    </w:rPr>
  </w:style>
  <w:style w:type="paragraph" w:styleId="NormalIndent">
    <w:name w:val="Normal Indent"/>
    <w:basedOn w:val="Normal"/>
    <w:pPr>
      <w:ind w:left="720"/>
    </w:pPr>
    <w:rPr>
      <w:color w:val="000000"/>
      <w:sz w:val="20"/>
    </w:rPr>
  </w:style>
  <w:style w:type="paragraph" w:styleId="NoteHeading">
    <w:name w:val="Note Heading"/>
    <w:basedOn w:val="Normal"/>
    <w:next w:val="Normal"/>
    <w:rPr>
      <w:color w:val="000000"/>
      <w:sz w:val="20"/>
    </w:rPr>
  </w:style>
  <w:style w:type="paragraph" w:styleId="PlainText">
    <w:name w:val="Plain Text"/>
    <w:basedOn w:val="Normal"/>
    <w:rPr>
      <w:rFonts w:ascii="Courier New" w:hAnsi="Courier New"/>
      <w:color w:val="000000"/>
      <w:sz w:val="20"/>
    </w:rPr>
  </w:style>
  <w:style w:type="paragraph" w:styleId="Salutation">
    <w:name w:val="Salutation"/>
    <w:basedOn w:val="Normal"/>
    <w:next w:val="Normal"/>
    <w:rPr>
      <w:color w:val="000000"/>
      <w:sz w:val="20"/>
    </w:rPr>
  </w:style>
  <w:style w:type="paragraph" w:styleId="Signature">
    <w:name w:val="Signature"/>
    <w:basedOn w:val="Normal"/>
    <w:pPr>
      <w:ind w:left="4320"/>
    </w:pPr>
    <w:rPr>
      <w:color w:val="000000"/>
      <w:sz w:val="20"/>
    </w:rPr>
  </w:style>
  <w:style w:type="paragraph" w:styleId="Subtitle">
    <w:name w:val="Subtitle"/>
    <w:basedOn w:val="Normal"/>
    <w:qFormat/>
    <w:pPr>
      <w:spacing w:after="60"/>
      <w:jc w:val="center"/>
      <w:outlineLvl w:val="1"/>
    </w:pPr>
    <w:rPr>
      <w:rFonts w:ascii="Arial" w:hAnsi="Arial"/>
      <w:color w:val="000000"/>
    </w:rPr>
  </w:style>
  <w:style w:type="paragraph" w:styleId="TableofAuthorities">
    <w:name w:val="table of authorities"/>
    <w:basedOn w:val="Normal"/>
    <w:next w:val="Normal"/>
    <w:pPr>
      <w:ind w:left="200" w:hanging="200"/>
    </w:pPr>
    <w:rPr>
      <w:color w:val="000000"/>
      <w:sz w:val="20"/>
    </w:rPr>
  </w:style>
  <w:style w:type="paragraph" w:styleId="TableofFigures">
    <w:name w:val="table of figures"/>
    <w:basedOn w:val="Normal"/>
    <w:next w:val="Normal"/>
    <w:pPr>
      <w:ind w:left="400" w:hanging="400"/>
    </w:pPr>
    <w:rPr>
      <w:color w:val="000000"/>
      <w:sz w:val="20"/>
    </w:rPr>
  </w:style>
  <w:style w:type="paragraph" w:styleId="Title">
    <w:name w:val="Title"/>
    <w:basedOn w:val="Normal"/>
    <w:qFormat/>
    <w:pPr>
      <w:spacing w:before="240" w:after="60"/>
      <w:jc w:val="center"/>
      <w:outlineLvl w:val="0"/>
    </w:pPr>
    <w:rPr>
      <w:rFonts w:ascii="Arial" w:hAnsi="Arial"/>
      <w:b/>
      <w:color w:val="000000"/>
      <w:kern w:val="28"/>
      <w:sz w:val="32"/>
    </w:rPr>
  </w:style>
  <w:style w:type="paragraph" w:styleId="TOAHeading">
    <w:name w:val="toa heading"/>
    <w:basedOn w:val="Normal"/>
    <w:next w:val="Normal"/>
    <w:pPr>
      <w:spacing w:before="120"/>
    </w:pPr>
    <w:rPr>
      <w:rFonts w:ascii="Arial" w:hAnsi="Arial"/>
      <w:b/>
      <w:color w:val="000000"/>
    </w:rPr>
  </w:style>
  <w:style w:type="paragraph" w:styleId="TOC1">
    <w:name w:val="toc 1"/>
    <w:basedOn w:val="Normal"/>
    <w:next w:val="Normal"/>
    <w:autoRedefine/>
    <w:rPr>
      <w:color w:val="000000"/>
      <w:sz w:val="20"/>
    </w:rPr>
  </w:style>
  <w:style w:type="paragraph" w:styleId="TOC2">
    <w:name w:val="toc 2"/>
    <w:basedOn w:val="Normal"/>
    <w:next w:val="Normal"/>
    <w:autoRedefine/>
    <w:pPr>
      <w:ind w:left="200"/>
    </w:pPr>
    <w:rPr>
      <w:color w:val="000000"/>
      <w:sz w:val="20"/>
    </w:rPr>
  </w:style>
  <w:style w:type="paragraph" w:styleId="TOC3">
    <w:name w:val="toc 3"/>
    <w:basedOn w:val="Normal"/>
    <w:next w:val="Normal"/>
    <w:autoRedefine/>
    <w:pPr>
      <w:ind w:left="400"/>
    </w:pPr>
    <w:rPr>
      <w:color w:val="000000"/>
      <w:sz w:val="20"/>
    </w:rPr>
  </w:style>
  <w:style w:type="paragraph" w:styleId="TOC4">
    <w:name w:val="toc 4"/>
    <w:basedOn w:val="Normal"/>
    <w:next w:val="Normal"/>
    <w:autoRedefine/>
    <w:pPr>
      <w:ind w:left="600"/>
    </w:pPr>
    <w:rPr>
      <w:color w:val="000000"/>
      <w:sz w:val="20"/>
    </w:rPr>
  </w:style>
  <w:style w:type="paragraph" w:styleId="TOC5">
    <w:name w:val="toc 5"/>
    <w:basedOn w:val="Normal"/>
    <w:next w:val="Normal"/>
    <w:autoRedefine/>
    <w:pPr>
      <w:ind w:left="800"/>
    </w:pPr>
    <w:rPr>
      <w:color w:val="000000"/>
      <w:sz w:val="20"/>
    </w:rPr>
  </w:style>
  <w:style w:type="paragraph" w:styleId="TOC6">
    <w:name w:val="toc 6"/>
    <w:basedOn w:val="Normal"/>
    <w:next w:val="Normal"/>
    <w:autoRedefine/>
    <w:pPr>
      <w:ind w:left="1000"/>
    </w:pPr>
    <w:rPr>
      <w:color w:val="000000"/>
      <w:sz w:val="20"/>
    </w:rPr>
  </w:style>
  <w:style w:type="paragraph" w:styleId="TOC7">
    <w:name w:val="toc 7"/>
    <w:basedOn w:val="Normal"/>
    <w:next w:val="Normal"/>
    <w:autoRedefine/>
    <w:pPr>
      <w:ind w:left="1200"/>
    </w:pPr>
    <w:rPr>
      <w:color w:val="000000"/>
      <w:sz w:val="20"/>
    </w:rPr>
  </w:style>
  <w:style w:type="paragraph" w:styleId="TOC8">
    <w:name w:val="toc 8"/>
    <w:basedOn w:val="Normal"/>
    <w:next w:val="Normal"/>
    <w:autoRedefine/>
    <w:pPr>
      <w:ind w:left="1400"/>
    </w:pPr>
    <w:rPr>
      <w:color w:val="000000"/>
      <w:sz w:val="20"/>
    </w:rPr>
  </w:style>
  <w:style w:type="paragraph" w:styleId="TOC9">
    <w:name w:val="toc 9"/>
    <w:basedOn w:val="Normal"/>
    <w:next w:val="Normal"/>
    <w:autoRedefine/>
    <w:pPr>
      <w:ind w:left="1600"/>
    </w:pPr>
    <w:rPr>
      <w:color w:val="000000"/>
      <w:sz w:val="20"/>
    </w:rPr>
  </w:style>
  <w:style w:type="character" w:styleId="FollowedHyperlink">
    <w:name w:val="FollowedHyperlink"/>
    <w:basedOn w:val="DefaultParagraphFont"/>
    <w:rPr>
      <w:color w:val="800080"/>
      <w:u w:val="single"/>
    </w:rPr>
  </w:style>
  <w:style w:type="paragraph" w:customStyle="1" w:styleId="xl24">
    <w:name w:val="xl24"/>
    <w:basedOn w:val="Normal"/>
    <w:pPr>
      <w:pBdr>
        <w:top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w:hAnsi="Arial"/>
      <w:b/>
      <w:sz w:val="16"/>
    </w:rPr>
  </w:style>
  <w:style w:type="paragraph" w:customStyle="1" w:styleId="xl25">
    <w:name w:val="xl25"/>
    <w:basedOn w:val="Normal"/>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6">
    <w:name w:val="xl26"/>
    <w:basedOn w:val="Normal"/>
    <w:pPr>
      <w:pBdr>
        <w:left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7">
    <w:name w:val="xl27"/>
    <w:basedOn w:val="Normal"/>
    <w:pPr>
      <w:pBdr>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8">
    <w:name w:val="xl28"/>
    <w:basedOn w:val="Normal"/>
    <w:pPr>
      <w:pBdr>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sz w:val="18"/>
    </w:rPr>
  </w:style>
  <w:style w:type="paragraph" w:customStyle="1" w:styleId="xl29">
    <w:name w:val="xl29"/>
    <w:basedOn w:val="Normal"/>
    <w:pPr>
      <w:pBdr>
        <w:left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30">
    <w:name w:val="xl30"/>
    <w:basedOn w:val="Normal"/>
    <w:pPr>
      <w:pBdr>
        <w:right w:val="single" w:sz="4" w:space="0" w:color="auto"/>
      </w:pBdr>
      <w:spacing w:before="100" w:beforeAutospacing="1" w:after="100" w:afterAutospacing="1"/>
      <w:jc w:val="center"/>
      <w:textAlignment w:val="center"/>
    </w:pPr>
    <w:rPr>
      <w:rFonts w:ascii="Arial" w:hAnsi="Arial"/>
      <w:sz w:val="18"/>
    </w:rPr>
  </w:style>
  <w:style w:type="paragraph" w:customStyle="1" w:styleId="xl31">
    <w:name w:val="xl31"/>
    <w:basedOn w:val="Normal"/>
    <w:pPr>
      <w:pBdr>
        <w:bottom w:val="single" w:sz="4" w:space="0" w:color="auto"/>
        <w:right w:val="single" w:sz="4" w:space="0" w:color="auto"/>
      </w:pBdr>
      <w:spacing w:before="100" w:beforeAutospacing="1" w:after="100" w:afterAutospacing="1"/>
      <w:jc w:val="center"/>
      <w:textAlignment w:val="center"/>
    </w:pPr>
    <w:rPr>
      <w:rFonts w:ascii="Arial" w:hAnsi="Arial"/>
      <w:sz w:val="18"/>
    </w:rPr>
  </w:style>
  <w:style w:type="paragraph" w:customStyle="1" w:styleId="xl32">
    <w:name w:val="xl32"/>
    <w:basedOn w:val="Normal"/>
    <w:pPr>
      <w:pBdr>
        <w:right w:val="single" w:sz="4" w:space="0" w:color="auto"/>
      </w:pBdr>
      <w:spacing w:before="100" w:beforeAutospacing="1" w:after="100" w:afterAutospacing="1"/>
      <w:jc w:val="center"/>
      <w:textAlignment w:val="center"/>
    </w:pPr>
    <w:rPr>
      <w:rFonts w:ascii="Arial" w:hAnsi="Arial"/>
      <w:sz w:val="18"/>
    </w:rPr>
  </w:style>
  <w:style w:type="paragraph" w:customStyle="1" w:styleId="xl33">
    <w:name w:val="xl33"/>
    <w:basedOn w:val="Normal"/>
    <w:pPr>
      <w:pBdr>
        <w:bottom w:val="single" w:sz="4" w:space="0" w:color="auto"/>
        <w:right w:val="single" w:sz="4" w:space="0" w:color="auto"/>
      </w:pBdr>
      <w:spacing w:before="100" w:beforeAutospacing="1" w:after="100" w:afterAutospacing="1"/>
      <w:jc w:val="center"/>
      <w:textAlignment w:val="center"/>
    </w:pPr>
    <w:rPr>
      <w:rFonts w:ascii="Arial" w:hAnsi="Arial"/>
      <w:sz w:val="18"/>
    </w:rPr>
  </w:style>
  <w:style w:type="table" w:styleId="TableGrid">
    <w:name w:val="Table Grid"/>
    <w:basedOn w:val="TableNormal"/>
    <w:rsid w:val="002A46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semiHidden/>
    <w:unhideWhenUsed/>
    <w:rsid w:val="00F7685D"/>
    <w:rPr>
      <w:rFonts w:ascii="Tahoma" w:hAnsi="Tahoma" w:cs="Tahoma"/>
      <w:sz w:val="16"/>
      <w:szCs w:val="16"/>
    </w:rPr>
  </w:style>
  <w:style w:type="character" w:customStyle="1" w:styleId="BalloonTextChar">
    <w:name w:val="Balloon Text Char"/>
    <w:basedOn w:val="DefaultParagraphFont"/>
    <w:link w:val="BalloonText"/>
    <w:semiHidden/>
    <w:rsid w:val="00F7685D"/>
    <w:rPr>
      <w:rFonts w:ascii="Tahoma" w:hAnsi="Tahoma" w:cs="Tahoma"/>
      <w:sz w:val="16"/>
      <w:szCs w:val="16"/>
    </w:rPr>
  </w:style>
  <w:style w:type="character" w:styleId="Strong">
    <w:name w:val="Strong"/>
    <w:basedOn w:val="DefaultParagraphFont"/>
    <w:qFormat/>
    <w:rsid w:val="00851FCA"/>
    <w:rPr>
      <w:b/>
      <w:bCs/>
    </w:rPr>
  </w:style>
  <w:style w:type="paragraph" w:styleId="ListParagraph">
    <w:name w:val="List Paragraph"/>
    <w:basedOn w:val="Normal"/>
    <w:uiPriority w:val="34"/>
    <w:qFormat/>
    <w:rsid w:val="00623B38"/>
    <w:pPr>
      <w:ind w:left="720"/>
      <w:contextualSpacing/>
    </w:pPr>
  </w:style>
  <w:style w:type="character" w:styleId="PlaceholderText">
    <w:name w:val="Placeholder Text"/>
    <w:basedOn w:val="DefaultParagraphFont"/>
    <w:uiPriority w:val="99"/>
    <w:semiHidden/>
    <w:rsid w:val="00371412"/>
    <w:rPr>
      <w:color w:val="808080"/>
    </w:rPr>
  </w:style>
  <w:style w:type="character" w:styleId="UnresolvedMention">
    <w:name w:val="Unresolved Mention"/>
    <w:basedOn w:val="DefaultParagraphFont"/>
    <w:uiPriority w:val="99"/>
    <w:semiHidden/>
    <w:unhideWhenUsed/>
    <w:rsid w:val="0035011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5571857">
      <w:bodyDiv w:val="1"/>
      <w:marLeft w:val="0"/>
      <w:marRight w:val="0"/>
      <w:marTop w:val="0"/>
      <w:marBottom w:val="0"/>
      <w:divBdr>
        <w:top w:val="none" w:sz="0" w:space="0" w:color="auto"/>
        <w:left w:val="none" w:sz="0" w:space="0" w:color="auto"/>
        <w:bottom w:val="none" w:sz="0" w:space="0" w:color="auto"/>
        <w:right w:val="none" w:sz="0" w:space="0" w:color="auto"/>
      </w:divBdr>
    </w:div>
    <w:div w:id="1618490518">
      <w:bodyDiv w:val="1"/>
      <w:marLeft w:val="0"/>
      <w:marRight w:val="0"/>
      <w:marTop w:val="0"/>
      <w:marBottom w:val="0"/>
      <w:divBdr>
        <w:top w:val="none" w:sz="0" w:space="0" w:color="auto"/>
        <w:left w:val="none" w:sz="0" w:space="0" w:color="auto"/>
        <w:bottom w:val="none" w:sz="0" w:space="0" w:color="auto"/>
        <w:right w:val="none" w:sz="0" w:space="0" w:color="auto"/>
      </w:divBdr>
    </w:div>
    <w:div w:id="20224681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aptostechnology.com" TargetMode="External"/><Relationship Id="rId18"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hyperlink" Target="http://www.samtec.com"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www.degson.com" TargetMode="Externa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order.jst-mfg.com/InternetShop/app/"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www.coratec.de" TargetMode="External"/><Relationship Id="rId23" Type="http://schemas.openxmlformats.org/officeDocument/2006/relationships/glossaryDocument" Target="glossary/document.xml"/><Relationship Id="rId10" Type="http://schemas.openxmlformats.org/officeDocument/2006/relationships/hyperlink" Target="https://order.jst-mfg.com/InternetShop/app/pdf_show?kbn=1&amp;key=eZH.pdf" TargetMode="External"/><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s://order.jst-mfg.com/InternetShop/app/pdf_show?kbn=1&amp;key=eZR.pdf" TargetMode="External"/><Relationship Id="rId14" Type="http://schemas.openxmlformats.org/officeDocument/2006/relationships/hyperlink" Target="http://m.morthanall.com/"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Customers\NMRA\documents\templates\NMRA%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3D41F489082454AA3491B31B3FC5E7F"/>
        <w:category>
          <w:name w:val="General"/>
          <w:gallery w:val="placeholder"/>
        </w:category>
        <w:types>
          <w:type w:val="bbPlcHdr"/>
        </w:types>
        <w:behaviors>
          <w:behavior w:val="content"/>
        </w:behaviors>
        <w:guid w:val="{82BB719C-3DFD-4026-9214-626765B3439D}"/>
      </w:docPartPr>
      <w:docPartBody>
        <w:p w:rsidR="009772B2" w:rsidRDefault="00937D16">
          <w:r w:rsidRPr="00065A6F">
            <w:rPr>
              <w:rStyle w:val="PlaceholderText"/>
            </w:rPr>
            <w:t>[Publish Date]</w:t>
          </w:r>
        </w:p>
      </w:docPartBody>
    </w:docPart>
    <w:docPart>
      <w:docPartPr>
        <w:name w:val="F6A429019FCD437F9017E1AE06E8C822"/>
        <w:category>
          <w:name w:val="General"/>
          <w:gallery w:val="placeholder"/>
        </w:category>
        <w:types>
          <w:type w:val="bbPlcHdr"/>
        </w:types>
        <w:behaviors>
          <w:behavior w:val="content"/>
        </w:behaviors>
        <w:guid w:val="{915A6802-65C7-4E83-8F72-DC7746017EC7}"/>
      </w:docPartPr>
      <w:docPartBody>
        <w:p w:rsidR="009772B2" w:rsidRDefault="00937D16">
          <w:r w:rsidRPr="00065A6F">
            <w:rPr>
              <w:rStyle w:val="PlaceholderText"/>
            </w:rPr>
            <w:t>[Publish Date]</w:t>
          </w:r>
        </w:p>
      </w:docPartBody>
    </w:docPart>
    <w:docPart>
      <w:docPartPr>
        <w:name w:val="FBB7A03DA2B24B0FBF9413FD0A8D31AA"/>
        <w:category>
          <w:name w:val="General"/>
          <w:gallery w:val="placeholder"/>
        </w:category>
        <w:types>
          <w:type w:val="bbPlcHdr"/>
        </w:types>
        <w:behaviors>
          <w:behavior w:val="content"/>
        </w:behaviors>
        <w:guid w:val="{F965591F-1788-4D30-B240-2F9A7FA8BDE0}"/>
      </w:docPartPr>
      <w:docPartBody>
        <w:p w:rsidR="009772B2" w:rsidRDefault="00937D16">
          <w:r w:rsidRPr="00065A6F">
            <w:rPr>
              <w:rStyle w:val="PlaceholderText"/>
            </w:rPr>
            <w:t>[Publish Date]</w:t>
          </w:r>
        </w:p>
      </w:docPartBody>
    </w:docPart>
    <w:docPart>
      <w:docPartPr>
        <w:name w:val="E6CE461AB9364103BB8B174A2DDFF3CE"/>
        <w:category>
          <w:name w:val="General"/>
          <w:gallery w:val="placeholder"/>
        </w:category>
        <w:types>
          <w:type w:val="bbPlcHdr"/>
        </w:types>
        <w:behaviors>
          <w:behavior w:val="content"/>
        </w:behaviors>
        <w:guid w:val="{520B15AE-A177-4888-B6FC-F9A201546779}"/>
      </w:docPartPr>
      <w:docPartBody>
        <w:p w:rsidR="009772B2" w:rsidRDefault="00937D16">
          <w:r w:rsidRPr="00065A6F">
            <w:rPr>
              <w:rStyle w:val="PlaceholderText"/>
            </w:rPr>
            <w:t>[Subject]</w:t>
          </w:r>
        </w:p>
      </w:docPartBody>
    </w:docPart>
    <w:docPart>
      <w:docPartPr>
        <w:name w:val="329082CC995D41659B238D15DBED4C8F"/>
        <w:category>
          <w:name w:val="General"/>
          <w:gallery w:val="placeholder"/>
        </w:category>
        <w:types>
          <w:type w:val="bbPlcHdr"/>
        </w:types>
        <w:behaviors>
          <w:behavior w:val="content"/>
        </w:behaviors>
        <w:guid w:val="{6AB86088-9465-461A-B86D-2EB5BD0DE860}"/>
      </w:docPartPr>
      <w:docPartBody>
        <w:p w:rsidR="009772B2" w:rsidRDefault="00937D16">
          <w:r w:rsidRPr="00065A6F">
            <w:rPr>
              <w:rStyle w:val="PlaceholderText"/>
            </w:rPr>
            <w:t>[Title]</w:t>
          </w:r>
        </w:p>
      </w:docPartBody>
    </w:docPart>
    <w:docPart>
      <w:docPartPr>
        <w:name w:val="3FA9553319E54A36807F375DC3696005"/>
        <w:category>
          <w:name w:val="General"/>
          <w:gallery w:val="placeholder"/>
        </w:category>
        <w:types>
          <w:type w:val="bbPlcHdr"/>
        </w:types>
        <w:behaviors>
          <w:behavior w:val="content"/>
        </w:behaviors>
        <w:guid w:val="{5EA7C98C-FC53-4C38-B61D-2D21CE4FCD6D}"/>
      </w:docPartPr>
      <w:docPartBody>
        <w:p w:rsidR="009772B2" w:rsidRDefault="00937D16">
          <w:r w:rsidRPr="00065A6F">
            <w:rPr>
              <w:rStyle w:val="PlaceholderText"/>
            </w:rPr>
            <w:t>[Company]</w:t>
          </w:r>
        </w:p>
      </w:docPartBody>
    </w:docPart>
    <w:docPart>
      <w:docPartPr>
        <w:name w:val="A78CDEF9BF9E409A884FB736C17B82B4"/>
        <w:category>
          <w:name w:val="General"/>
          <w:gallery w:val="placeholder"/>
        </w:category>
        <w:types>
          <w:type w:val="bbPlcHdr"/>
        </w:types>
        <w:behaviors>
          <w:behavior w:val="content"/>
        </w:behaviors>
        <w:guid w:val="{8E6D55E3-0806-4A99-8DFB-08D68D599A9B}"/>
      </w:docPartPr>
      <w:docPartBody>
        <w:p w:rsidR="009772B2" w:rsidRDefault="00937D16">
          <w:r w:rsidRPr="00065A6F">
            <w:rPr>
              <w:rStyle w:val="PlaceholderText"/>
            </w:rPr>
            <w:t>[Title]</w:t>
          </w:r>
        </w:p>
      </w:docPartBody>
    </w:docPart>
    <w:docPart>
      <w:docPartPr>
        <w:name w:val="1284E944C50A47238B2B9372AD451D8B"/>
        <w:category>
          <w:name w:val="General"/>
          <w:gallery w:val="placeholder"/>
        </w:category>
        <w:types>
          <w:type w:val="bbPlcHdr"/>
        </w:types>
        <w:behaviors>
          <w:behavior w:val="content"/>
        </w:behaviors>
        <w:guid w:val="{CCA0B963-1B79-4558-BB14-1831B614B0F5}"/>
      </w:docPartPr>
      <w:docPartBody>
        <w:p w:rsidR="009772B2" w:rsidRDefault="00937D16">
          <w:r w:rsidRPr="00065A6F">
            <w:rPr>
              <w:rStyle w:val="PlaceholderText"/>
            </w:rPr>
            <w:t>[Subject]</w:t>
          </w:r>
        </w:p>
      </w:docPartBody>
    </w:docPart>
    <w:docPart>
      <w:docPartPr>
        <w:name w:val="77A0BD73D8C242CDB049533D08740ADA"/>
        <w:category>
          <w:name w:val="General"/>
          <w:gallery w:val="placeholder"/>
        </w:category>
        <w:types>
          <w:type w:val="bbPlcHdr"/>
        </w:types>
        <w:behaviors>
          <w:behavior w:val="content"/>
        </w:behaviors>
        <w:guid w:val="{F3D04094-4160-4633-9026-F84420DED8B2}"/>
      </w:docPartPr>
      <w:docPartBody>
        <w:p w:rsidR="009772B2" w:rsidRDefault="00937D16">
          <w:r w:rsidRPr="00065A6F">
            <w:rPr>
              <w:rStyle w:val="PlaceholderText"/>
            </w:rPr>
            <w:t>[Company]</w:t>
          </w:r>
        </w:p>
      </w:docPartBody>
    </w:docPart>
    <w:docPart>
      <w:docPartPr>
        <w:name w:val="1DF86F49283141E385D427CF4E6B0C22"/>
        <w:category>
          <w:name w:val="General"/>
          <w:gallery w:val="placeholder"/>
        </w:category>
        <w:types>
          <w:type w:val="bbPlcHdr"/>
        </w:types>
        <w:behaviors>
          <w:behavior w:val="content"/>
        </w:behaviors>
        <w:guid w:val="{C1D3ECDB-AF69-46ED-904B-394794A95A80}"/>
      </w:docPartPr>
      <w:docPartBody>
        <w:p w:rsidR="009772B2" w:rsidRDefault="00937D16">
          <w:r w:rsidRPr="00065A6F">
            <w:rPr>
              <w:rStyle w:val="PlaceholderText"/>
            </w:rPr>
            <w:t>[Title]</w:t>
          </w:r>
        </w:p>
      </w:docPartBody>
    </w:docPart>
    <w:docPart>
      <w:docPartPr>
        <w:name w:val="0109945645B04FEE8E331AA886C40721"/>
        <w:category>
          <w:name w:val="General"/>
          <w:gallery w:val="placeholder"/>
        </w:category>
        <w:types>
          <w:type w:val="bbPlcHdr"/>
        </w:types>
        <w:behaviors>
          <w:behavior w:val="content"/>
        </w:behaviors>
        <w:guid w:val="{80FD351E-095B-4B74-9DFE-D07D1D827776}"/>
      </w:docPartPr>
      <w:docPartBody>
        <w:p w:rsidR="009772B2" w:rsidRDefault="00937D16">
          <w:r w:rsidRPr="00065A6F">
            <w:rPr>
              <w:rStyle w:val="PlaceholderText"/>
            </w:rPr>
            <w:t>[Subject]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altName w:val="Times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old">
    <w:panose1 w:val="020B0704020202020204"/>
    <w:charset w:val="00"/>
    <w:family w:val="auto"/>
    <w:pitch w:val="variable"/>
    <w:sig w:usb0="E0002AFF" w:usb1="C0007843" w:usb2="00000009" w:usb3="00000000" w:csb0="000001FF" w:csb1="00000000"/>
  </w:font>
  <w:font w:name="CG Times">
    <w:altName w:val="Times New Roman"/>
    <w:charset w:val="00"/>
    <w:family w:val="roman"/>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TimesNewRomanPSMT">
    <w:panose1 w:val="00000000000000000000"/>
    <w:charset w:val="00"/>
    <w:family w:val="auto"/>
    <w:notTrueType/>
    <w:pitch w:val="default"/>
    <w:sig w:usb0="00000003" w:usb1="00000000" w:usb2="00000000" w:usb3="00000000" w:csb0="00000001" w:csb1="00000000"/>
  </w:font>
  <w:font w:name="TimesNewRomanPS-BoldMT">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37D16"/>
    <w:rsid w:val="004C1DA8"/>
    <w:rsid w:val="007B763B"/>
    <w:rsid w:val="008E1729"/>
    <w:rsid w:val="0091096E"/>
    <w:rsid w:val="00937D16"/>
    <w:rsid w:val="009772B2"/>
    <w:rsid w:val="00D524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7D16"/>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37D16"/>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2021-05-05T00:00:00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FBF0BC5-11F2-4CA2-B1E8-0854EE612D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NMRA Template.dotx</Template>
  <TotalTime>512</TotalTime>
  <Pages>1</Pages>
  <Words>1734</Words>
  <Characters>9885</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TI-9.1.1 Draft</vt:lpstr>
    </vt:vector>
  </TitlesOfParts>
  <Manager>Carl Smeigh</Manager>
  <Company>© 2008 - 2021 National Model Railroad Association, Inc.</Company>
  <LinksUpToDate>false</LinksUpToDate>
  <CharactersWithSpaces>11596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TI-9.1.1 Draft</dc:title>
  <dc:subject>Sources for Connectors for DCC</dc:subject>
  <dc:creator>Baker, Stuart</dc:creator>
  <cp:lastModifiedBy>Mick_Moignard</cp:lastModifiedBy>
  <cp:revision>14</cp:revision>
  <cp:lastPrinted>2011-06-18T21:26:00Z</cp:lastPrinted>
  <dcterms:created xsi:type="dcterms:W3CDTF">2020-09-07T18:53:00Z</dcterms:created>
  <dcterms:modified xsi:type="dcterms:W3CDTF">2021-05-18T16:33:00Z</dcterms:modified>
</cp:coreProperties>
</file>