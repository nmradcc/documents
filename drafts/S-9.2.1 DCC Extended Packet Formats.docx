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95468067"/>
      <w:r>
        <w:t>General</w:t>
      </w:r>
      <w:bookmarkEnd w:id="0"/>
    </w:p>
    <w:p>
      <w:r>
        <w:t xml:space="preserve">The NMRA Communications Standard for Digital Communications (S-9.2) provides a minimal, basic packet format required for interoperability.  This STANDARD provides Extended Packet Formats that provide the framework to enable realistic operations to occur.  </w:t>
      </w:r>
    </w:p>
    <w:p>
      <w:pPr>
        <w:pStyle w:val="Heading2"/>
      </w:pPr>
      <w:bookmarkStart w:id="1" w:name="_Toc95468068"/>
      <w:r>
        <w:t>Introduction and Intended Use (Informative)</w:t>
      </w:r>
      <w:bookmarkEnd w:id="1"/>
    </w:p>
    <w:p>
      <w:r>
        <w:t>These formats adhere to the general packet format as defined in S-9.2. While the baseline packet has a length of 3 data bytes separated by a "0" bit, a packet using the extended packet format definition may have a length of between 3 and 6 data bytes each separated by a "0" bit.</w:t>
      </w:r>
    </w:p>
    <w:p>
      <w:pPr>
        <w:pStyle w:val="Heading2"/>
      </w:pPr>
      <w:bookmarkStart w:id="2" w:name="_Toc95468069"/>
      <w:r>
        <w:t>References</w:t>
      </w:r>
      <w:bookmarkEnd w:id="2"/>
    </w:p>
    <w:p>
      <w:r>
        <w:t>This standard should be interpreted in the context of the following NMRA Standards, Technical Notes, and Technical Information.</w:t>
      </w:r>
    </w:p>
    <w:p>
      <w:pPr>
        <w:pStyle w:val="Heading3"/>
      </w:pPr>
      <w:bookmarkStart w:id="3" w:name="_Toc95468070"/>
      <w:r>
        <w:t>Normative</w:t>
      </w:r>
      <w:bookmarkEnd w:id="3"/>
    </w:p>
    <w:p>
      <w:pPr>
        <w:pStyle w:val="ListParagraph"/>
        <w:numPr>
          <w:ilvl w:val="0"/>
          <w:numId w:val="20"/>
        </w:numPr>
        <w:ind w:left="990" w:hanging="630"/>
      </w:pPr>
      <w:r>
        <w:t>S-9.1 DCC Electrical Standard</w:t>
      </w:r>
    </w:p>
    <w:p>
      <w:pPr>
        <w:pStyle w:val="ListParagraph"/>
        <w:numPr>
          <w:ilvl w:val="0"/>
          <w:numId w:val="20"/>
        </w:numPr>
        <w:ind w:left="990" w:hanging="630"/>
      </w:pPr>
      <w:r>
        <w:t>S-9.2 DCC Communication Standard</w:t>
      </w:r>
    </w:p>
    <w:p>
      <w:pPr>
        <w:pStyle w:val="ListParagraph"/>
        <w:numPr>
          <w:ilvl w:val="0"/>
          <w:numId w:val="20"/>
        </w:numPr>
        <w:ind w:left="990" w:hanging="630"/>
      </w:pPr>
      <w:r>
        <w:t>S-9.2.1.1 DCC Advanced Extender Packet Formats</w:t>
      </w:r>
    </w:p>
    <w:p>
      <w:pPr>
        <w:pStyle w:val="ListParagraph"/>
        <w:numPr>
          <w:ilvl w:val="0"/>
          <w:numId w:val="50"/>
        </w:numPr>
        <w:ind w:left="990" w:hanging="630"/>
      </w:pPr>
      <w:r>
        <w:t>S-9.3.2 DCC Bi-Directional Communications</w:t>
      </w:r>
    </w:p>
    <w:p>
      <w:pPr>
        <w:pStyle w:val="Heading3"/>
      </w:pPr>
      <w:bookmarkStart w:id="4" w:name="_Toc95468071"/>
      <w:r>
        <w:t>Informative</w:t>
      </w:r>
      <w:bookmarkEnd w:id="4"/>
    </w:p>
    <w:p>
      <w:pPr>
        <w:pStyle w:val="ListParagraph"/>
        <w:numPr>
          <w:ilvl w:val="0"/>
          <w:numId w:val="20"/>
        </w:numPr>
        <w:ind w:left="990" w:hanging="630"/>
      </w:pPr>
      <w:r>
        <w:t>TN-3.05 Electrical Specifications for Digital Command Control Decoder Transmission</w:t>
      </w:r>
    </w:p>
    <w:p>
      <w:pPr>
        <w:pStyle w:val="ListParagraph"/>
        <w:numPr>
          <w:ilvl w:val="0"/>
          <w:numId w:val="20"/>
        </w:numPr>
        <w:ind w:left="990" w:hanging="630"/>
      </w:pPr>
      <w:r>
        <w:t>TN-4.05 Electrical Specifications for Digital Command Control Decoder Transmission</w:t>
      </w:r>
    </w:p>
    <w:p>
      <w:pPr>
        <w:pStyle w:val="ListParagraph"/>
        <w:numPr>
          <w:ilvl w:val="0"/>
          <w:numId w:val="20"/>
        </w:numPr>
        <w:ind w:left="990" w:hanging="630"/>
      </w:pPr>
      <w:r>
        <w:t>RCN-210 DCC Protocol Bit Transmission</w:t>
      </w:r>
    </w:p>
    <w:p>
      <w:pPr>
        <w:pStyle w:val="ListParagraph"/>
        <w:numPr>
          <w:ilvl w:val="0"/>
          <w:numId w:val="50"/>
        </w:numPr>
        <w:ind w:left="990" w:hanging="630"/>
      </w:pPr>
      <w:r>
        <w:t>RCN-211 DCC Packet Structure</w:t>
      </w:r>
    </w:p>
    <w:p>
      <w:pPr>
        <w:pStyle w:val="ListParagraph"/>
        <w:numPr>
          <w:ilvl w:val="0"/>
          <w:numId w:val="50"/>
        </w:numPr>
        <w:ind w:left="990" w:hanging="630"/>
      </w:pPr>
      <w:r>
        <w:t>RCN-212 DCC Operating Commands for vehicle decoders</w:t>
      </w:r>
    </w:p>
    <w:p>
      <w:pPr>
        <w:pStyle w:val="ListParagraph"/>
        <w:numPr>
          <w:ilvl w:val="0"/>
          <w:numId w:val="50"/>
        </w:numPr>
        <w:ind w:left="990" w:hanging="630"/>
      </w:pPr>
      <w:r>
        <w:t>RCN-213 DCC Operating commands for accessory decoders</w:t>
      </w:r>
    </w:p>
    <w:p>
      <w:pPr>
        <w:pStyle w:val="ListParagraph"/>
        <w:numPr>
          <w:ilvl w:val="0"/>
          <w:numId w:val="20"/>
        </w:numPr>
        <w:ind w:left="990" w:hanging="630"/>
      </w:pPr>
      <w:r>
        <w:t>RCN-214 DCC configuration commands</w:t>
      </w:r>
    </w:p>
    <w:p>
      <w:r>
        <w:t>There has been a concentrated effort to harmonize the Standards and Rail Community Norms listed above.</w:t>
      </w:r>
    </w:p>
    <w:p>
      <w:pPr>
        <w:spacing w:after="0"/>
      </w:pPr>
      <w:r>
        <w:br w:type="page"/>
      </w:r>
    </w:p>
    <w:p>
      <w:pPr>
        <w:pStyle w:val="Heading2"/>
      </w:pPr>
      <w:bookmarkStart w:id="5" w:name="_Toc95468072"/>
      <w:r>
        <w:lastRenderedPageBreak/>
        <w:t>Terminology</w:t>
      </w:r>
      <w:bookmarkEnd w:id="5"/>
    </w:p>
    <w:tbl>
      <w:tblPr>
        <w:tblStyle w:val="TableGrid"/>
        <w:tblW w:w="0" w:type="auto"/>
        <w:tblLook w:val="04A0" w:firstRow="1" w:lastRow="0" w:firstColumn="1" w:lastColumn="0" w:noHBand="0" w:noVBand="1"/>
      </w:tblPr>
      <w:tblGrid>
        <w:gridCol w:w="2244"/>
        <w:gridCol w:w="7394"/>
      </w:tblGrid>
      <w:tr>
        <w:trPr>
          <w:tblHeader/>
        </w:trPr>
        <w:tc>
          <w:tcPr>
            <w:tcW w:w="2244" w:type="dxa"/>
            <w:shd w:val="clear" w:color="auto" w:fill="BFBFBF" w:themeFill="background1" w:themeFillShade="BF"/>
          </w:tcPr>
          <w:p>
            <w:pPr>
              <w:jc w:val="center"/>
              <w:rPr>
                <w:b/>
              </w:rPr>
            </w:pPr>
            <w:r>
              <w:rPr>
                <w:b/>
              </w:rPr>
              <w:t>Term</w:t>
            </w:r>
          </w:p>
        </w:tc>
        <w:tc>
          <w:tcPr>
            <w:tcW w:w="7394" w:type="dxa"/>
            <w:shd w:val="clear" w:color="auto" w:fill="BFBFBF" w:themeFill="background1" w:themeFillShade="BF"/>
          </w:tcPr>
          <w:p>
            <w:pPr>
              <w:jc w:val="center"/>
              <w:rPr>
                <w:b/>
              </w:rPr>
            </w:pPr>
            <w:r>
              <w:rPr>
                <w:b/>
              </w:rPr>
              <w:t>Definition</w:t>
            </w:r>
          </w:p>
        </w:tc>
      </w:tr>
      <w:tr>
        <w:trPr>
          <w:tblHeader/>
        </w:trPr>
        <w:tc>
          <w:tcPr>
            <w:tcW w:w="2244" w:type="dxa"/>
          </w:tcPr>
          <w:p>
            <w:r>
              <w:t>Accessory decoders</w:t>
            </w:r>
          </w:p>
        </w:tc>
        <w:tc>
          <w:tcPr>
            <w:tcW w:w="7394" w:type="dxa"/>
          </w:tcPr>
          <w:p>
            <w:r>
              <w:t>DCC receiver for controlling stationary device animation.</w:t>
            </w:r>
          </w:p>
        </w:tc>
      </w:tr>
      <w:tr>
        <w:trPr>
          <w:tblHeader/>
        </w:trPr>
        <w:tc>
          <w:tcPr>
            <w:tcW w:w="2244" w:type="dxa"/>
          </w:tcPr>
          <w:p>
            <w:r>
              <w:t>Broadcast command</w:t>
            </w:r>
          </w:p>
        </w:tc>
        <w:tc>
          <w:tcPr>
            <w:tcW w:w="7394" w:type="dxa"/>
          </w:tcPr>
          <w:p>
            <w:r>
              <w:t>Using address 00000000 the command is sent to be available to all decoders.</w:t>
            </w:r>
          </w:p>
        </w:tc>
      </w:tr>
      <w:tr>
        <w:trPr>
          <w:tblHeader/>
        </w:trPr>
        <w:tc>
          <w:tcPr>
            <w:tcW w:w="2244" w:type="dxa"/>
          </w:tcPr>
          <w:p>
            <w:r>
              <w:t>Consist</w:t>
            </w:r>
          </w:p>
        </w:tc>
        <w:tc>
          <w:tcPr>
            <w:tcW w:w="7394" w:type="dxa"/>
          </w:tcPr>
          <w:p>
            <w:r>
              <w:t>Two or more decoders responding to the same commands. See S-9.2.2 CV19 for more information.</w:t>
            </w:r>
          </w:p>
        </w:tc>
      </w:tr>
      <w:tr>
        <w:trPr>
          <w:tblHeader/>
        </w:trPr>
        <w:tc>
          <w:tcPr>
            <w:tcW w:w="2244" w:type="dxa"/>
          </w:tcPr>
          <w:p>
            <w:r>
              <w:t>Mobile decoders</w:t>
            </w:r>
          </w:p>
        </w:tc>
        <w:tc>
          <w:tcPr>
            <w:tcW w:w="7394" w:type="dxa"/>
          </w:tcPr>
          <w:p>
            <w:r>
              <w:t>DCC receiver for controlling vehicle animation.</w:t>
            </w:r>
          </w:p>
        </w:tc>
      </w:tr>
      <w:tr>
        <w:trPr>
          <w:tblHeader/>
        </w:trPr>
        <w:tc>
          <w:tcPr>
            <w:tcW w:w="2244" w:type="dxa"/>
          </w:tcPr>
          <w:p>
            <w:r>
              <w:t>Multifunction decoders</w:t>
            </w:r>
          </w:p>
        </w:tc>
        <w:tc>
          <w:tcPr>
            <w:tcW w:w="7394" w:type="dxa"/>
          </w:tcPr>
          <w:p>
            <w:r>
              <w:t>Commonly called a mobile decoder, used to control multiple functions such a speed, direction, lighting and or sound.</w:t>
            </w:r>
          </w:p>
        </w:tc>
      </w:tr>
      <w:tr>
        <w:trPr>
          <w:tblHeader/>
        </w:trPr>
        <w:tc>
          <w:tcPr>
            <w:tcW w:w="2244" w:type="dxa"/>
          </w:tcPr>
          <w:p>
            <w:r>
              <w:t>Vehicle</w:t>
            </w:r>
          </w:p>
        </w:tc>
        <w:tc>
          <w:tcPr>
            <w:tcW w:w="7394" w:type="dxa"/>
          </w:tcPr>
          <w:p>
            <w:r>
              <w:t>Mobile model railroad device. This includes locomotives and other rolling stock.</w:t>
            </w:r>
          </w:p>
        </w:tc>
      </w:tr>
    </w:tbl>
    <w:p/>
    <w:p>
      <w:pPr>
        <w:pStyle w:val="Heading1"/>
      </w:pPr>
      <w:bookmarkStart w:id="6" w:name="_Toc95468073"/>
      <w:r>
        <w:t>Format Definitions</w:t>
      </w:r>
      <w:bookmarkEnd w:id="6"/>
    </w:p>
    <w:p>
      <w:r>
        <w:t xml:space="preserve">Within this Standard, bits within the address and data bytes will be defined using the following abbreviations.  Individual bytes within a specific packet format are separated by spaces.  Bytes which are within square </w:t>
      </w:r>
      <w:proofErr w:type="gramStart"/>
      <w:r>
        <w:t>[ ]</w:t>
      </w:r>
      <w:proofErr w:type="gramEnd"/>
      <w:r>
        <w:t xml:space="preserve"> brackets can occur one or more times as necessary.  Bytes are separated by a framing 0. The last byte is a XOR error detection byte followed by a 1. Bits are numbered from right to left with bit 0 (the right most bit) being the least significant bit (LSB) and bit 7 (the left most bit) being the most significant bit (MSB). </w:t>
      </w:r>
    </w:p>
    <w:p>
      <w:pPr>
        <w:spacing w:after="0"/>
      </w:pPr>
      <w:r>
        <w:br/>
        <w:t>A = Address bit</w:t>
      </w:r>
    </w:p>
    <w:p>
      <w:pPr>
        <w:spacing w:after="0"/>
      </w:pPr>
      <w:r>
        <w:t>0 = Bit with the value of "0"</w:t>
      </w:r>
    </w:p>
    <w:p>
      <w:pPr>
        <w:spacing w:after="0"/>
      </w:pPr>
      <w:r>
        <w:t>1 = Bit with the value of "1"</w:t>
      </w:r>
    </w:p>
    <w:p>
      <w:pPr>
        <w:spacing w:after="0"/>
      </w:pPr>
      <w:r>
        <w:t>U = bit with undefined value either a "1" or a "0" is acceptable</w:t>
      </w:r>
    </w:p>
    <w:p>
      <w:pPr>
        <w:spacing w:after="0"/>
      </w:pPr>
      <w:r>
        <w:t>B = Bit Position / Address</w:t>
      </w:r>
    </w:p>
    <w:p>
      <w:pPr>
        <w:spacing w:after="0"/>
      </w:pPr>
      <w:r>
        <w:t>C = Instruction Type field</w:t>
      </w:r>
    </w:p>
    <w:p>
      <w:pPr>
        <w:spacing w:after="0"/>
      </w:pPr>
      <w:r>
        <w:t>G = Instruction Sub Type</w:t>
      </w:r>
    </w:p>
    <w:p>
      <w:pPr>
        <w:spacing w:after="0"/>
      </w:pPr>
      <w:r>
        <w:t>T = Instruction Tertiary Type</w:t>
      </w:r>
    </w:p>
    <w:p>
      <w:pPr>
        <w:spacing w:after="0"/>
      </w:pPr>
      <w:r>
        <w:t>F = Flag to determine Instruction Implementation</w:t>
      </w:r>
    </w:p>
    <w:p>
      <w:pPr>
        <w:spacing w:after="0"/>
      </w:pPr>
      <w:r>
        <w:t>L = Low Order Binary State Control Address</w:t>
      </w:r>
    </w:p>
    <w:p>
      <w:pPr>
        <w:spacing w:after="0"/>
      </w:pPr>
      <w:r>
        <w:t>H = High Order Binary State Control Address</w:t>
      </w:r>
    </w:p>
    <w:p>
      <w:pPr>
        <w:spacing w:after="0"/>
      </w:pPr>
      <w:r>
        <w:t>S = Decoder Sub Address</w:t>
      </w:r>
    </w:p>
    <w:p>
      <w:pPr>
        <w:spacing w:after="0"/>
      </w:pPr>
      <w:r>
        <w:t>V = CV Address Bit</w:t>
      </w:r>
    </w:p>
    <w:p>
      <w:pPr>
        <w:spacing w:after="0"/>
      </w:pPr>
      <w:r>
        <w:t xml:space="preserve">D = Data </w:t>
      </w:r>
    </w:p>
    <w:p>
      <w:pPr>
        <w:spacing w:after="0"/>
      </w:pPr>
      <w:r>
        <w:t>X = Signal Head Aspect Data Bit</w:t>
      </w:r>
    </w:p>
    <w:p>
      <w:pPr>
        <w:spacing w:after="0"/>
      </w:pPr>
      <w:r>
        <w:t>E = Error Detection Bit</w:t>
      </w:r>
    </w:p>
    <w:p>
      <w:pPr>
        <w:spacing w:after="0"/>
      </w:pPr>
      <w:r>
        <w:br w:type="page"/>
      </w:r>
    </w:p>
    <w:p>
      <w:pPr>
        <w:pStyle w:val="Heading2"/>
      </w:pPr>
      <w:bookmarkStart w:id="7" w:name="_Toc95468074"/>
      <w:r>
        <w:lastRenderedPageBreak/>
        <w:t>Address Partitions</w:t>
      </w:r>
      <w:bookmarkEnd w:id="7"/>
    </w:p>
    <w:p>
      <w:pPr>
        <w:spacing w:after="0"/>
      </w:pPr>
      <w:r>
        <w:t>The first data byte of an Extended Packet Format packet contains the primary address.  In order to allow for different types of decoders this primary address is subdivided into fixed partitions as follows.</w:t>
      </w:r>
    </w:p>
    <w:p>
      <w:pPr>
        <w:spacing w:after="0"/>
      </w:pPr>
    </w:p>
    <w:p>
      <w:pPr>
        <w:spacing w:after="0"/>
        <w:ind w:left="5670" w:hanging="5310"/>
      </w:pPr>
      <w:r>
        <w:t>Address 00000000 (0):</w:t>
      </w:r>
      <w:r>
        <w:tab/>
        <w:t>Broadcast address</w:t>
      </w:r>
    </w:p>
    <w:p>
      <w:pPr>
        <w:spacing w:after="0"/>
        <w:ind w:left="5670" w:hanging="5310"/>
      </w:pPr>
    </w:p>
    <w:p>
      <w:pPr>
        <w:spacing w:after="0"/>
        <w:ind w:left="5670" w:hanging="5310"/>
      </w:pPr>
      <w:r>
        <w:t>Addresses 00000001-01111111 (1-</w:t>
      </w:r>
      <w:proofErr w:type="gramStart"/>
      <w:r>
        <w:t>127)(</w:t>
      </w:r>
      <w:proofErr w:type="gramEnd"/>
      <w:r>
        <w:t xml:space="preserve">inclusive): </w:t>
      </w:r>
      <w:r>
        <w:tab/>
        <w:t>Multi-Function decoders with 7 bit addresses</w:t>
      </w:r>
    </w:p>
    <w:p>
      <w:pPr>
        <w:spacing w:after="0"/>
        <w:ind w:left="5670" w:hanging="5310"/>
      </w:pPr>
    </w:p>
    <w:p>
      <w:pPr>
        <w:spacing w:after="0"/>
        <w:ind w:left="5670" w:hanging="5310"/>
      </w:pPr>
      <w:r>
        <w:t>Addresses 10000000-10111111 (128-</w:t>
      </w:r>
      <w:proofErr w:type="gramStart"/>
      <w:r>
        <w:t>191)(</w:t>
      </w:r>
      <w:proofErr w:type="gramEnd"/>
      <w:r>
        <w:t>inclusive):</w:t>
      </w:r>
      <w:r>
        <w:tab/>
        <w:t xml:space="preserve">Basic Accessory Decoders with 9 bit addresses and Extended Accessory Decoders with 11-bit addresses. See </w:t>
      </w:r>
      <w:r>
        <w:fldChar w:fldCharType="begin"/>
      </w:r>
      <w:r>
        <w:instrText xml:space="preserve"> REF _Ref95466582 \r \h </w:instrText>
      </w:r>
      <w:r>
        <w:fldChar w:fldCharType="separate"/>
      </w:r>
      <w:r>
        <w:t>2.4</w:t>
      </w:r>
      <w:r>
        <w:fldChar w:fldCharType="end"/>
      </w:r>
      <w:r>
        <w:t xml:space="preserve"> </w:t>
      </w:r>
      <w:r>
        <w:fldChar w:fldCharType="begin"/>
      </w:r>
      <w:r>
        <w:instrText xml:space="preserve"> REF _Ref95466675 \p \h </w:instrText>
      </w:r>
      <w:r>
        <w:fldChar w:fldCharType="separate"/>
      </w:r>
      <w:r>
        <w:t>below</w:t>
      </w:r>
      <w:r>
        <w:fldChar w:fldCharType="end"/>
      </w:r>
      <w:r>
        <w:t xml:space="preserve"> for further information.</w:t>
      </w:r>
    </w:p>
    <w:p>
      <w:pPr>
        <w:spacing w:after="0"/>
        <w:ind w:left="5670" w:hanging="5310"/>
      </w:pPr>
    </w:p>
    <w:p>
      <w:pPr>
        <w:spacing w:after="0"/>
        <w:ind w:left="5670" w:hanging="5310"/>
      </w:pPr>
      <w:r>
        <w:t>Addresses 11000000-11100111 (192-</w:t>
      </w:r>
      <w:proofErr w:type="gramStart"/>
      <w:r>
        <w:t>231)(</w:t>
      </w:r>
      <w:proofErr w:type="gramEnd"/>
      <w:r>
        <w:t>inclusive):</w:t>
      </w:r>
      <w:r>
        <w:tab/>
        <w:t xml:space="preserve">Multi-Function Decoders with 14 bit addresses. See </w:t>
      </w:r>
      <w:r>
        <w:fldChar w:fldCharType="begin"/>
      </w:r>
      <w:r>
        <w:instrText xml:space="preserve"> REF _Ref94636432 \r \h </w:instrText>
      </w:r>
      <w:r>
        <w:fldChar w:fldCharType="separate"/>
      </w:r>
      <w:r>
        <w:t>2.3</w:t>
      </w:r>
      <w:r>
        <w:fldChar w:fldCharType="end"/>
      </w:r>
      <w:r>
        <w:t xml:space="preserve"> below for further information.</w:t>
      </w:r>
    </w:p>
    <w:p>
      <w:pPr>
        <w:spacing w:after="0"/>
        <w:ind w:left="5670" w:hanging="5310"/>
      </w:pPr>
    </w:p>
    <w:p>
      <w:pPr>
        <w:spacing w:after="0"/>
        <w:ind w:left="5670" w:hanging="5310"/>
      </w:pPr>
      <w:r>
        <w:t>Addresses 11101000-11111100 (232-</w:t>
      </w:r>
      <w:proofErr w:type="gramStart"/>
      <w:r>
        <w:t>252)(</w:t>
      </w:r>
      <w:proofErr w:type="gramEnd"/>
      <w:r>
        <w:t>inclusive):</w:t>
      </w:r>
      <w:r>
        <w:tab/>
        <w:t>Reserved for Future Use</w:t>
      </w:r>
    </w:p>
    <w:p>
      <w:pPr>
        <w:spacing w:after="0"/>
        <w:ind w:left="5670" w:hanging="5310"/>
      </w:pPr>
    </w:p>
    <w:p>
      <w:pPr>
        <w:spacing w:after="0"/>
        <w:ind w:left="5670" w:hanging="5310"/>
      </w:pPr>
      <w:r>
        <w:t>Addresses 11111101-11111110 (253-</w:t>
      </w:r>
      <w:proofErr w:type="gramStart"/>
      <w:r>
        <w:t>254)(</w:t>
      </w:r>
      <w:proofErr w:type="gramEnd"/>
      <w:r>
        <w:t>inclusive):</w:t>
      </w:r>
      <w:r>
        <w:tab/>
        <w:t>Advanced Extended Packet Formats  (refer to S-9.2.1.1)</w:t>
      </w:r>
    </w:p>
    <w:p>
      <w:pPr>
        <w:spacing w:after="0"/>
        <w:ind w:left="5670" w:hanging="5310"/>
      </w:pPr>
    </w:p>
    <w:p>
      <w:pPr>
        <w:spacing w:after="0"/>
        <w:ind w:left="5670" w:hanging="5310"/>
      </w:pPr>
      <w:r>
        <w:t>Address 11111111 (255):</w:t>
      </w:r>
      <w:r>
        <w:tab/>
        <w:t>Idle Packet</w:t>
      </w:r>
    </w:p>
    <w:p>
      <w:pPr>
        <w:pStyle w:val="Heading2"/>
      </w:pPr>
      <w:bookmarkStart w:id="8" w:name="_Toc88930897"/>
      <w:bookmarkStart w:id="9" w:name="_Toc95468075"/>
      <w:bookmarkEnd w:id="8"/>
      <w:r>
        <w:t>Broadcast Command for Multi-Function Digital Decoders</w:t>
      </w:r>
      <w:bookmarkEnd w:id="9"/>
    </w:p>
    <w:p>
      <w:pPr>
        <w:spacing w:after="0"/>
      </w:pPr>
      <w:r>
        <w:t>The format for this packet is:</w:t>
      </w:r>
    </w:p>
    <w:p>
      <w:pPr>
        <w:spacing w:after="0"/>
      </w:pPr>
    </w:p>
    <w:p>
      <w:pPr>
        <w:spacing w:after="0"/>
      </w:pPr>
      <w:r>
        <w:t>{</w:t>
      </w:r>
      <w:proofErr w:type="gramStart"/>
      <w:r>
        <w:t>preamble}  0</w:t>
      </w:r>
      <w:proofErr w:type="gramEnd"/>
      <w:r>
        <w:t xml:space="preserve">  00000000  0  {instruction-bytes}  0  EEEEEEEE  1</w:t>
      </w:r>
    </w:p>
    <w:p>
      <w:pPr>
        <w:spacing w:after="0"/>
      </w:pPr>
    </w:p>
    <w:p>
      <w:pPr>
        <w:spacing w:after="0"/>
      </w:pPr>
      <w:r>
        <w:t>Instructions addressed to "broadcast address" 00000000 must be executed by all Multi-Function Digital Decoders.  The single instruction has the same definition as defined by the Multi-Function Digital Decoder packet and can be one, two, or three bytes in length depending on the instruction.  Digital Decoders should ignore any instruction they do not support.  The manufacturer must document which broadcast commands a decoder supports.</w:t>
      </w:r>
    </w:p>
    <w:p>
      <w:pPr>
        <w:pStyle w:val="Heading2"/>
      </w:pPr>
      <w:bookmarkStart w:id="10" w:name="_Ref94636432"/>
      <w:bookmarkStart w:id="11" w:name="_Toc95468076"/>
      <w:r>
        <w:t>Instruction Packets for Multi-Function Digital Decoders</w:t>
      </w:r>
      <w:bookmarkEnd w:id="10"/>
      <w:bookmarkEnd w:id="11"/>
    </w:p>
    <w:p>
      <w:pPr>
        <w:spacing w:after="0"/>
      </w:pPr>
      <w:r>
        <w:t>The formats for these packets are:</w:t>
      </w:r>
    </w:p>
    <w:p>
      <w:pPr>
        <w:spacing w:after="0"/>
      </w:pPr>
    </w:p>
    <w:p>
      <w:pPr>
        <w:spacing w:after="0"/>
      </w:pPr>
      <w:r>
        <w:t>{</w:t>
      </w:r>
      <w:proofErr w:type="gramStart"/>
      <w:r>
        <w:t>preamble}  0</w:t>
      </w:r>
      <w:proofErr w:type="gramEnd"/>
      <w:r>
        <w:t xml:space="preserve">  [ AAAAAAAA ]  0  {instruction-bytes}  0  EEEEEEEE  1</w:t>
      </w:r>
    </w:p>
    <w:p>
      <w:pPr>
        <w:spacing w:after="0"/>
      </w:pPr>
    </w:p>
    <w:p>
      <w:pPr>
        <w:spacing w:after="0"/>
      </w:pPr>
      <w:r>
        <w:t>Multi-Function Digital Decoders are used for the purpose of controlling one or more motors and/or accessories.  The packet format used to control these devices consists of between 3 and 6 bytes where the first bytes are address bytes followed by one or two instruction bytes and ended by an error control byte.</w:t>
      </w:r>
    </w:p>
    <w:p>
      <w:pPr>
        <w:spacing w:after="0"/>
      </w:pPr>
    </w:p>
    <w:p>
      <w:pPr>
        <w:spacing w:after="0"/>
      </w:pPr>
      <w:r>
        <w:t xml:space="preserve">The primary address byte contains 8 bits of address information.  If the most significant bits of the address are between 1100-0000 and 1110-0111 (192-231) (inclusive) then a second address byte </w:t>
      </w:r>
      <w:r>
        <w:lastRenderedPageBreak/>
        <w:t xml:space="preserve">must immediately follow.  This second address byte will then contain an additional 8 bits of address data.  When 2 bytes of address information are present they are separated by a "0" bit.  The most significant bit of </w:t>
      </w:r>
      <w:proofErr w:type="gramStart"/>
      <w:r>
        <w:t>two byte</w:t>
      </w:r>
      <w:proofErr w:type="gramEnd"/>
      <w:r>
        <w:t xml:space="preserve"> addresses is bit 5 of the primary address byte, bits 6 and 7 having the value of "1" in this case. The second address byte will contain the address to receive the instructions.</w:t>
      </w:r>
    </w:p>
    <w:p>
      <w:pPr>
        <w:spacing w:after="0"/>
      </w:pPr>
    </w:p>
    <w:p>
      <w:pPr>
        <w:spacing w:after="0"/>
      </w:pPr>
      <w:r>
        <w:t>{</w:t>
      </w:r>
      <w:proofErr w:type="gramStart"/>
      <w:r>
        <w:t>preamble}  0</w:t>
      </w:r>
      <w:proofErr w:type="gramEnd"/>
      <w:r>
        <w:t xml:space="preserve">  [ AAAAAAAA ]  0  [ AAAAAAAA ]  0  {instruction-bytes}  0  EEEEEEEE  1</w:t>
      </w:r>
    </w:p>
    <w:p>
      <w:pPr>
        <w:spacing w:after="0"/>
      </w:pPr>
    </w:p>
    <w:p>
      <w:pPr>
        <w:spacing w:after="0"/>
      </w:pPr>
    </w:p>
    <w:p>
      <w:pPr>
        <w:spacing w:after="0"/>
      </w:pPr>
      <w:r>
        <w:t>Instruction-bytes are data bytes used to send commands to Multi-Function Digital Decoders.  Although it is unlikely that all Digital Decoders will implement all instructions, it is important that if they support packets with more than a single instruction, they can sufficiently parse the packet to be able to recognize if a byte is a new instruction or the second byte of a previous instruction.</w:t>
      </w:r>
    </w:p>
    <w:p>
      <w:pPr>
        <w:spacing w:after="0"/>
      </w:pPr>
    </w:p>
    <w:p>
      <w:pPr>
        <w:spacing w:after="0"/>
      </w:pPr>
      <w:r>
        <w:t xml:space="preserve">Each instruction (indicated by {instruction-bytes}) is defined to be: </w:t>
      </w:r>
    </w:p>
    <w:p>
      <w:pPr>
        <w:spacing w:after="0"/>
      </w:pPr>
    </w:p>
    <w:p>
      <w:pPr>
        <w:spacing w:after="0"/>
      </w:pPr>
      <w:r>
        <w:t xml:space="preserve">{instruction-bytes} = </w:t>
      </w:r>
      <w:r>
        <w:tab/>
        <w:t>CCCDDDDD,</w:t>
      </w:r>
    </w:p>
    <w:p>
      <w:pPr>
        <w:spacing w:after="0"/>
      </w:pPr>
      <w:r>
        <w:tab/>
        <w:t xml:space="preserve">CCCDDDDD  </w:t>
      </w:r>
      <w:proofErr w:type="gramStart"/>
      <w:r>
        <w:t>0  DDDDDDDD</w:t>
      </w:r>
      <w:proofErr w:type="gramEnd"/>
      <w:r>
        <w:t>, or</w:t>
      </w:r>
    </w:p>
    <w:p>
      <w:pPr>
        <w:spacing w:after="0"/>
      </w:pPr>
      <w:r>
        <w:tab/>
        <w:t xml:space="preserve">CCCDDDDD  </w:t>
      </w:r>
      <w:proofErr w:type="gramStart"/>
      <w:r>
        <w:t>0  DDDDDDDD</w:t>
      </w:r>
      <w:proofErr w:type="gramEnd"/>
      <w:r>
        <w:t xml:space="preserve">  0  DDDDDDDD</w:t>
      </w:r>
    </w:p>
    <w:p>
      <w:pPr>
        <w:spacing w:after="0"/>
      </w:pPr>
    </w:p>
    <w:p>
      <w:pPr>
        <w:spacing w:after="0"/>
      </w:pPr>
      <w:r>
        <w:t>Each instruction consists of a 3-bit instruction type field followed by a 5-bit data field. Some 5-bit data fields may contain Instruction Subtypes, Instruction Tertiary-types as well as Flags.</w:t>
      </w:r>
    </w:p>
    <w:p>
      <w:pPr>
        <w:spacing w:after="0"/>
      </w:pPr>
    </w:p>
    <w:p>
      <w:pPr>
        <w:spacing w:after="0"/>
      </w:pPr>
      <w:r>
        <w:t>CCCDDDDD = CCCGGGGG or CCCGTTTT</w:t>
      </w:r>
    </w:p>
    <w:p>
      <w:pPr>
        <w:spacing w:after="0"/>
      </w:pPr>
      <w:r>
        <w:t>See specific instruction for details. Some instructions have one or two or three bytes of data. The 3-bit instruction type field is defined as follows where CCC is equal to the following 3 bits:</w:t>
      </w:r>
    </w:p>
    <w:p>
      <w:pPr>
        <w:spacing w:after="0"/>
      </w:pPr>
    </w:p>
    <w:p>
      <w:pPr>
        <w:spacing w:after="0"/>
      </w:pPr>
      <w:r>
        <w:t xml:space="preserve">000 Decoder and Consist Control Instruction (see </w:t>
      </w:r>
      <w:hyperlink w:anchor="_Decoder_and_Consist" w:history="1">
        <w:r>
          <w:rPr>
            <w:rStyle w:val="Hyperlink"/>
          </w:rPr>
          <w:fldChar w:fldCharType="begin"/>
        </w:r>
        <w:r>
          <w:rPr>
            <w:rStyle w:val="Hyperlink"/>
          </w:rPr>
          <w:instrText xml:space="preserve"> REF _Ref93998254 \r \h </w:instrText>
        </w:r>
        <w:r>
          <w:rPr>
            <w:rStyle w:val="Hyperlink"/>
          </w:rPr>
        </w:r>
        <w:r>
          <w:rPr>
            <w:rStyle w:val="Hyperlink"/>
          </w:rPr>
          <w:fldChar w:fldCharType="separate"/>
        </w:r>
        <w:r>
          <w:rPr>
            <w:rStyle w:val="Hyperlink"/>
          </w:rPr>
          <w:t>2.3.1</w:t>
        </w:r>
        <w:r>
          <w:rPr>
            <w:rStyle w:val="Hyperlink"/>
          </w:rPr>
          <w:fldChar w:fldCharType="end"/>
        </w:r>
      </w:hyperlink>
      <w:r>
        <w:t>)</w:t>
      </w:r>
    </w:p>
    <w:p>
      <w:pPr>
        <w:spacing w:after="0"/>
      </w:pPr>
      <w:r>
        <w:t>001 Advanced Operation Instructions (CCC=001)</w:t>
      </w:r>
      <w:r>
        <w:tab/>
        <w:t xml:space="preserve">001GGGGG (see </w:t>
      </w:r>
      <w:hyperlink w:anchor="_Advanced_Operations_Instruction" w:history="1">
        <w:r>
          <w:rPr>
            <w:rStyle w:val="Hyperlink"/>
          </w:rPr>
          <w:t>2.3.1</w:t>
        </w:r>
      </w:hyperlink>
      <w:r>
        <w:t>)</w:t>
      </w:r>
    </w:p>
    <w:p>
      <w:pPr>
        <w:spacing w:after="0"/>
      </w:pPr>
      <w:r>
        <w:t xml:space="preserve">010 Speed and Direction Instruction for reverse operation (see </w:t>
      </w:r>
      <w:r>
        <w:fldChar w:fldCharType="begin"/>
      </w:r>
      <w:r>
        <w:instrText xml:space="preserve"> REF _Ref95466385 \r \h </w:instrText>
      </w:r>
      <w:r>
        <w:fldChar w:fldCharType="separate"/>
      </w:r>
      <w:r>
        <w:t>2.3.3</w:t>
      </w:r>
      <w:r>
        <w:fldChar w:fldCharType="end"/>
      </w:r>
      <w:r>
        <w:t>)</w:t>
      </w:r>
    </w:p>
    <w:p>
      <w:pPr>
        <w:spacing w:after="0"/>
      </w:pPr>
      <w:r>
        <w:t xml:space="preserve">011 Speed and Direction Instruction for forward operation (see </w:t>
      </w:r>
      <w:r>
        <w:fldChar w:fldCharType="begin"/>
      </w:r>
      <w:r>
        <w:instrText xml:space="preserve"> REF _Ref95466395 \r \h </w:instrText>
      </w:r>
      <w:r>
        <w:fldChar w:fldCharType="separate"/>
      </w:r>
      <w:r>
        <w:t>2.3.3</w:t>
      </w:r>
      <w:r>
        <w:fldChar w:fldCharType="end"/>
      </w:r>
      <w:r>
        <w:t>)</w:t>
      </w:r>
    </w:p>
    <w:p>
      <w:pPr>
        <w:spacing w:after="0"/>
      </w:pPr>
      <w:r>
        <w:t xml:space="preserve">100 Function Group One Instruction (see </w:t>
      </w:r>
      <w:r>
        <w:fldChar w:fldCharType="begin"/>
      </w:r>
      <w:r>
        <w:instrText xml:space="preserve"> REF _Ref93998453 \r \h </w:instrText>
      </w:r>
      <w:r>
        <w:fldChar w:fldCharType="separate"/>
      </w:r>
      <w:r>
        <w:t>2.3.4</w:t>
      </w:r>
      <w:r>
        <w:fldChar w:fldCharType="end"/>
      </w:r>
      <w:r>
        <w:t>)</w:t>
      </w:r>
    </w:p>
    <w:p>
      <w:pPr>
        <w:spacing w:after="0"/>
      </w:pPr>
      <w:r>
        <w:t xml:space="preserve">101 Function Group Two Instruction (see </w:t>
      </w:r>
      <w:r>
        <w:rPr>
          <w:rStyle w:val="Hyperlink"/>
        </w:rPr>
        <w:fldChar w:fldCharType="begin"/>
      </w:r>
      <w:r>
        <w:rPr>
          <w:rStyle w:val="Hyperlink"/>
        </w:rPr>
        <w:instrText xml:space="preserve"> REF _Ref94640650 \r \h </w:instrText>
      </w:r>
      <w:r>
        <w:rPr>
          <w:rStyle w:val="Hyperlink"/>
        </w:rPr>
      </w:r>
      <w:r>
        <w:rPr>
          <w:rStyle w:val="Hyperlink"/>
        </w:rPr>
        <w:fldChar w:fldCharType="separate"/>
      </w:r>
      <w:r>
        <w:rPr>
          <w:rStyle w:val="Hyperlink"/>
        </w:rPr>
        <w:t>2.3.5</w:t>
      </w:r>
      <w:r>
        <w:rPr>
          <w:rStyle w:val="Hyperlink"/>
        </w:rPr>
        <w:fldChar w:fldCharType="end"/>
      </w:r>
      <w:r>
        <w:t>)</w:t>
      </w:r>
    </w:p>
    <w:p>
      <w:pPr>
        <w:spacing w:after="0"/>
      </w:pPr>
      <w:r>
        <w:t xml:space="preserve">110 Feature Expansion (see </w:t>
      </w:r>
      <w:r>
        <w:rPr>
          <w:rStyle w:val="Hyperlink"/>
        </w:rPr>
        <w:fldChar w:fldCharType="begin"/>
      </w:r>
      <w:r>
        <w:rPr>
          <w:rStyle w:val="Hyperlink"/>
        </w:rPr>
        <w:instrText xml:space="preserve"> REF _Ref94640667 \r \h </w:instrText>
      </w:r>
      <w:r>
        <w:rPr>
          <w:rStyle w:val="Hyperlink"/>
        </w:rPr>
      </w:r>
      <w:r>
        <w:rPr>
          <w:rStyle w:val="Hyperlink"/>
        </w:rPr>
        <w:fldChar w:fldCharType="separate"/>
      </w:r>
      <w:r>
        <w:rPr>
          <w:rStyle w:val="Hyperlink"/>
        </w:rPr>
        <w:t>2.3.6</w:t>
      </w:r>
      <w:r>
        <w:rPr>
          <w:rStyle w:val="Hyperlink"/>
        </w:rPr>
        <w:fldChar w:fldCharType="end"/>
      </w:r>
      <w:r>
        <w:t>)</w:t>
      </w:r>
    </w:p>
    <w:p>
      <w:pPr>
        <w:spacing w:after="0"/>
      </w:pPr>
      <w:r>
        <w:t xml:space="preserve">111 Configuration Variable Access Instruction (long and short forms see </w:t>
      </w:r>
      <w:r>
        <w:fldChar w:fldCharType="begin"/>
      </w:r>
      <w:r>
        <w:instrText xml:space="preserve"> REF _Ref94637607 \r \h </w:instrText>
      </w:r>
      <w:r>
        <w:fldChar w:fldCharType="separate"/>
      </w:r>
      <w:r>
        <w:t>2.3.7</w:t>
      </w:r>
      <w:r>
        <w:fldChar w:fldCharType="end"/>
      </w:r>
      <w:hyperlink w:anchor="_2.4.2_Configuration_Variable" w:history="1"/>
      <w:r>
        <w:t>)</w:t>
      </w:r>
    </w:p>
    <w:p>
      <w:pPr>
        <w:spacing w:after="0"/>
      </w:pPr>
    </w:p>
    <w:p>
      <w:pPr>
        <w:spacing w:after="0"/>
      </w:pPr>
      <w:r>
        <w:t>The last byte of the packet is the Error Detection Byte, which is calculated the same as is done in the baseline packet using all address, and all instruction bytes (see S-9.2).</w:t>
      </w:r>
      <w:bookmarkStart w:id="12" w:name="_Decoder_and_Consist"/>
      <w:bookmarkEnd w:id="12"/>
    </w:p>
    <w:p>
      <w:pPr>
        <w:pStyle w:val="Heading3"/>
      </w:pPr>
      <w:bookmarkStart w:id="13" w:name="_Ref93998254"/>
      <w:bookmarkStart w:id="14" w:name="_Ref93998338"/>
      <w:bookmarkStart w:id="15" w:name="_Toc95468077"/>
      <w:r>
        <w:t>Decoder and Consist Control Instruction (CCC=000)</w:t>
      </w:r>
      <w:bookmarkEnd w:id="13"/>
      <w:bookmarkEnd w:id="14"/>
      <w:bookmarkEnd w:id="15"/>
    </w:p>
    <w:p>
      <w:r>
        <w:t>With the exception of the decoder acknowledgment function (00001111), only a single decoder and consist control instruction may be contained in a packet.</w:t>
      </w:r>
    </w:p>
    <w:p>
      <w:pPr>
        <w:pStyle w:val="Heading4"/>
      </w:pPr>
      <w:bookmarkStart w:id="16" w:name="_Ref93998285"/>
      <w:r>
        <w:t>Decoder Control (CCCG = 0000)</w:t>
      </w:r>
      <w:bookmarkEnd w:id="16"/>
    </w:p>
    <w:p>
      <w:pPr>
        <w:spacing w:after="0"/>
      </w:pPr>
      <w:r>
        <w:t xml:space="preserve">The decoder control instructions are intended to set up or modify decoder configurations.  </w:t>
      </w:r>
    </w:p>
    <w:p>
      <w:pPr>
        <w:spacing w:after="0"/>
      </w:pPr>
    </w:p>
    <w:p>
      <w:pPr>
        <w:spacing w:after="0"/>
      </w:pPr>
      <w:r>
        <w:t>This instruction has the format of:</w:t>
      </w:r>
    </w:p>
    <w:p>
      <w:pPr>
        <w:spacing w:after="0"/>
      </w:pPr>
      <w:r>
        <w:t>{instruction byte} = 0000TTTF, or {instruction byte} = 0000TTTF 0 DDDDDDDD</w:t>
      </w:r>
    </w:p>
    <w:p>
      <w:pPr>
        <w:spacing w:after="0"/>
      </w:pPr>
    </w:p>
    <w:p>
      <w:pPr>
        <w:spacing w:after="0"/>
      </w:pPr>
      <w:r>
        <w:lastRenderedPageBreak/>
        <w:t>This instruction (0000TTTF) allows specific decoder features to be set or cleared as defined by the value of F ("1" indicates set).  When the decoder has decoder acknowledgment enabled, receipt of a decoder control instruction shall be acknowledged with an operations mode acknowledgment.</w:t>
      </w:r>
    </w:p>
    <w:p>
      <w:pPr>
        <w:spacing w:after="0"/>
        <w:ind w:left="360"/>
      </w:pPr>
    </w:p>
    <w:p>
      <w:pPr>
        <w:spacing w:after="0"/>
        <w:ind w:left="1530" w:hanging="1170"/>
      </w:pPr>
      <w:r>
        <w:t>TTT = 000</w:t>
      </w:r>
      <w:r>
        <w:tab/>
        <w:t>F = "0": Digital Decoder Reset - A Digital Decoder Reset shall erase all volatile memory (including and speed and direction data), and return to its initial power up state as defined in S-9.2.4 section A. Command Stations shall not send packets to addresses 112-127 for 10 packet times following a Digital Decoder Reset. This is to ensure that the decoder does not start executing service mode instruction packets as operations mode packets (Service Mode instruction packets have a short address in the range of 112 to 127 decimal.)</w:t>
      </w:r>
    </w:p>
    <w:p>
      <w:pPr>
        <w:tabs>
          <w:tab w:val="left" w:pos="1520"/>
        </w:tabs>
        <w:spacing w:after="0"/>
        <w:ind w:left="1530" w:hanging="1170"/>
      </w:pPr>
      <w:r>
        <w:tab/>
      </w:r>
      <w:r>
        <w:tab/>
        <w:t xml:space="preserve">F = "1": Hard Reset - Configuration Variables 29, 31 and 32 are reset to its factory default conditions, CV#19 is set to "00000000" and a Digital Decoder reset (as in the above instruction) shall be performed.  </w:t>
      </w:r>
    </w:p>
    <w:p>
      <w:pPr>
        <w:tabs>
          <w:tab w:val="left" w:pos="1520"/>
        </w:tabs>
        <w:spacing w:after="0"/>
        <w:ind w:left="1530" w:hanging="1170"/>
      </w:pPr>
      <w:r>
        <w:t>TTT = 001</w:t>
      </w:r>
      <w:r>
        <w:tab/>
        <w:t>Factory Test Instruction - This instruction is used by manufacturers to test decoders at the factory.  It must not be sent by any command station during normal operation.  This instruction may be a multi-byte instruction.</w:t>
      </w:r>
    </w:p>
    <w:p>
      <w:pPr>
        <w:tabs>
          <w:tab w:val="left" w:pos="1520"/>
        </w:tabs>
        <w:spacing w:after="0"/>
        <w:ind w:left="2160" w:hanging="1800"/>
      </w:pPr>
      <w:r>
        <w:t>TTT = 010</w:t>
      </w:r>
      <w:r>
        <w:tab/>
        <w:t>Reserved for future use</w:t>
      </w:r>
    </w:p>
    <w:p>
      <w:pPr>
        <w:tabs>
          <w:tab w:val="left" w:pos="1520"/>
        </w:tabs>
        <w:spacing w:after="0"/>
        <w:ind w:left="2160" w:hanging="1800"/>
      </w:pPr>
      <w:r>
        <w:t>TTT = 011</w:t>
      </w:r>
      <w:r>
        <w:tab/>
        <w:t>Reserved for future use</w:t>
      </w:r>
    </w:p>
    <w:p>
      <w:pPr>
        <w:tabs>
          <w:tab w:val="left" w:pos="1520"/>
        </w:tabs>
        <w:spacing w:after="0"/>
        <w:ind w:left="2160" w:hanging="1800"/>
      </w:pPr>
      <w:r>
        <w:t>TTT = 100</w:t>
      </w:r>
      <w:r>
        <w:tab/>
        <w:t>Reserved for future use</w:t>
      </w:r>
    </w:p>
    <w:p>
      <w:pPr>
        <w:tabs>
          <w:tab w:val="left" w:pos="1520"/>
        </w:tabs>
        <w:spacing w:after="0"/>
        <w:ind w:left="2160" w:hanging="1800"/>
      </w:pPr>
      <w:r>
        <w:t>TTT = 101</w:t>
      </w:r>
      <w:r>
        <w:tab/>
        <w:t xml:space="preserve">Set Advanced Addressing (CV#29 bit 5=F) (see </w:t>
      </w:r>
      <w:r>
        <w:fldChar w:fldCharType="begin"/>
      </w:r>
      <w:r>
        <w:instrText xml:space="preserve"> REF _Ref94637336 \r \h </w:instrText>
      </w:r>
      <w:r>
        <w:fldChar w:fldCharType="separate"/>
      </w:r>
      <w:r>
        <w:t>2.3.1.2</w:t>
      </w:r>
      <w:r>
        <w:fldChar w:fldCharType="end"/>
      </w:r>
      <w:r>
        <w:t>)</w:t>
      </w:r>
    </w:p>
    <w:p>
      <w:pPr>
        <w:tabs>
          <w:tab w:val="left" w:pos="1520"/>
        </w:tabs>
        <w:spacing w:after="0"/>
        <w:ind w:left="2160" w:hanging="1800"/>
      </w:pPr>
      <w:r>
        <w:t>TTT = 110</w:t>
      </w:r>
      <w:r>
        <w:tab/>
        <w:t>Reserved for future use</w:t>
      </w:r>
    </w:p>
    <w:p>
      <w:pPr>
        <w:tabs>
          <w:tab w:val="left" w:pos="1520"/>
        </w:tabs>
        <w:spacing w:after="0"/>
        <w:ind w:left="2160" w:hanging="1800"/>
      </w:pPr>
      <w:r>
        <w:t xml:space="preserve">TTT = 111 F=1 Decoder Acknowledgment Request (see </w:t>
      </w:r>
      <w:r>
        <w:fldChar w:fldCharType="begin"/>
      </w:r>
      <w:r>
        <w:instrText xml:space="preserve"> REF _Ref94637286 \r \h </w:instrText>
      </w:r>
      <w:r>
        <w:fldChar w:fldCharType="separate"/>
      </w:r>
      <w:r>
        <w:t>2.3.1.3</w:t>
      </w:r>
      <w:r>
        <w:fldChar w:fldCharType="end"/>
      </w:r>
      <w:r>
        <w:t>)</w:t>
      </w:r>
      <w:bookmarkStart w:id="17" w:name="_Set_Decoder_Flags"/>
      <w:bookmarkEnd w:id="17"/>
      <w:r>
        <w:t xml:space="preserve"> </w:t>
      </w:r>
      <w:bookmarkStart w:id="18" w:name="_2.2.1.4_Set_Extender"/>
      <w:bookmarkEnd w:id="18"/>
    </w:p>
    <w:p>
      <w:pPr>
        <w:pStyle w:val="Heading4"/>
      </w:pPr>
      <w:bookmarkStart w:id="19" w:name="_Ref94637336"/>
      <w:r>
        <w:t>Set Advanced Addressing (TTT = 101)</w:t>
      </w:r>
      <w:r>
        <w:tab/>
        <w:t>000GTTTF</w:t>
      </w:r>
      <w:bookmarkEnd w:id="19"/>
    </w:p>
    <w:p>
      <w:pPr>
        <w:spacing w:after="0"/>
      </w:pPr>
      <w:r>
        <w:t>This command is one byte long and has the format of: {instruction bytes} = 0000101F</w:t>
      </w:r>
    </w:p>
    <w:p>
      <w:pPr>
        <w:spacing w:after="0"/>
      </w:pPr>
      <w:r>
        <w:t xml:space="preserve">This command is to select either 14 bit (long) addressing or 7 bit (short) addressing, where F=Bit 5 of CV29 and must be set to 0 for a short address (stored in CV1) or 1 for a long address (stored in CV17 &amp; CV18).  CV17 contains the most significant bits of the </w:t>
      </w:r>
      <w:proofErr w:type="gramStart"/>
      <w:r>
        <w:t>two byte</w:t>
      </w:r>
      <w:proofErr w:type="gramEnd"/>
      <w:r>
        <w:t xml:space="preserve"> address and must have a value between 11000000 and 11100111 inclusive in order for this two byte address to be valid. CV 18 contains the least significant bits of the address and may contain any value. CV17 and CV18 should be written at the same time to avoid problems. Refer to S-9.2.2 for additional information.</w:t>
      </w:r>
    </w:p>
    <w:p>
      <w:pPr>
        <w:pStyle w:val="Heading4"/>
      </w:pPr>
      <w:bookmarkStart w:id="20" w:name="_2.2.1.5_Decoder_Acknowledgement"/>
      <w:bookmarkStart w:id="21" w:name="_Ref94637286"/>
      <w:bookmarkEnd w:id="20"/>
      <w:r>
        <w:t>Decoder Acknowledgement Request (TTT = 111)</w:t>
      </w:r>
      <w:r>
        <w:tab/>
        <w:t>000GTTTF</w:t>
      </w:r>
      <w:bookmarkEnd w:id="21"/>
    </w:p>
    <w:p>
      <w:pPr>
        <w:spacing w:after="0"/>
      </w:pPr>
      <w:r>
        <w:t>This command is one byte long and has the format of: {instruction bytes} = 00001111</w:t>
      </w:r>
    </w:p>
    <w:p>
      <w:pPr>
        <w:spacing w:after="0"/>
      </w:pPr>
      <w:r>
        <w:t>Only an acknowledgment of the command is expected.</w:t>
      </w:r>
    </w:p>
    <w:p>
      <w:pPr>
        <w:pStyle w:val="Heading4"/>
        <w:rPr>
          <w:rFonts w:ascii="Times New Roman" w:hAnsi="Times New Roman"/>
        </w:rPr>
      </w:pPr>
      <w:r>
        <w:t>Consist Control (CCCG = 0001)</w:t>
      </w:r>
    </w:p>
    <w:p>
      <w:r>
        <w:t>This instruction controls consist setup and activation or deactivation.</w:t>
      </w:r>
    </w:p>
    <w:p>
      <w:r>
        <w:t xml:space="preserve">When Consist Control is in effect, the decoder will ignore any speed or direction instructions addressed to its normal locomotive address (unless this address is the same as it’s </w:t>
      </w:r>
      <w:proofErr w:type="gramStart"/>
      <w:r>
        <w:t>consist</w:t>
      </w:r>
      <w:proofErr w:type="gramEnd"/>
      <w:r>
        <w:t xml:space="preserve"> address). Speed and direction instructions now apply to the consist address only.</w:t>
      </w:r>
    </w:p>
    <w:p>
      <w:r>
        <w:t>Functions controlled by Function Group One (100) and Function Group Two (101) will continue to respond to the decoders baseline address.  Functions controlled by instructions 100 and 101 also respond to the consist address if the appropriate bits in CVs 21 and 22 have been activated. See S-9.2.2 for more information.</w:t>
      </w:r>
    </w:p>
    <w:p>
      <w:pPr>
        <w:tabs>
          <w:tab w:val="left" w:pos="1520"/>
        </w:tabs>
        <w:spacing w:after="0"/>
      </w:pPr>
      <w:r>
        <w:t xml:space="preserve">By </w:t>
      </w:r>
      <w:proofErr w:type="gramStart"/>
      <w:r>
        <w:t>default</w:t>
      </w:r>
      <w:proofErr w:type="gramEnd"/>
      <w:r>
        <w:t xml:space="preserve"> all forms of Bi-directional communication are not activated in response to commands sent to the consist address until specifically activated by a Decoder Control instruction.  Operations </w:t>
      </w:r>
      <w:r>
        <w:lastRenderedPageBreak/>
        <w:t xml:space="preserve">mode acknowledgement and Data Transmission applies to the appropriate commands at the respective decoder addresses.  </w:t>
      </w:r>
    </w:p>
    <w:p>
      <w:pPr>
        <w:spacing w:after="0"/>
      </w:pPr>
    </w:p>
    <w:p>
      <w:pPr>
        <w:spacing w:after="0"/>
      </w:pPr>
      <w:r>
        <w:t>The format of this instruction is: {instruction bytes} =   0001TTTT   0   0AAAAAAA</w:t>
      </w:r>
    </w:p>
    <w:p>
      <w:pPr>
        <w:spacing w:after="0"/>
      </w:pPr>
    </w:p>
    <w:p>
      <w:pPr>
        <w:spacing w:after="0"/>
      </w:pPr>
      <w:r>
        <w:t>A value of “1” in bit 7 of the second byte is reserved for future use. Within this instruction TTTT contains a consist setup instruction, and the AAAAAAA in the second byte is a seven bit consist address between 1-127.  If the address is "0000000" then the consist is deactivated. If the address is non-zero, then the consist is activated. See S-9.2.2 CV19 for more information.</w:t>
      </w:r>
    </w:p>
    <w:p>
      <w:pPr>
        <w:spacing w:before="240"/>
      </w:pPr>
      <w:r>
        <w:t>If the consist is deactivated (by setting the consist to ‘0000000’), the Bi-Directional communications settings are set as specified in CVs 26-28.</w:t>
      </w:r>
    </w:p>
    <w:p>
      <w:pPr>
        <w:spacing w:before="240"/>
      </w:pPr>
      <w:r>
        <w:t>When operations-mode acknowledgement is enabled, all consist commands must be acknowledged via operations-mode acknowledgement.</w:t>
      </w:r>
    </w:p>
    <w:p>
      <w:r>
        <w:t>The format for TTTT shall be:</w:t>
      </w:r>
    </w:p>
    <w:p>
      <w:pPr>
        <w:ind w:left="1710" w:hanging="1350"/>
      </w:pPr>
      <w:r>
        <w:t>TTTT=0010</w:t>
      </w:r>
      <w:r>
        <w:tab/>
        <w:t>Set the consist address as specified in the second byte, and activate the consist.  The consist address is stored in bits 0-6 of CV19 and bit 7 of CV19 is set to a value of 0. The direction of this unit in the consist is the normal direction. If the consist address is 0000000 the consist is deactivated.</w:t>
      </w:r>
    </w:p>
    <w:p>
      <w:pPr>
        <w:ind w:left="1710" w:hanging="1350"/>
      </w:pPr>
      <w:r>
        <w:t>TTTT=0011</w:t>
      </w:r>
      <w:r>
        <w:tab/>
        <w:t>Set the consist address as specified in the second byte and activate the consist.  The consist address is stored in bits 0-6 of CV 19 and bit 7 of CV19 is set to a value of 1. The direction of this unit in the consist is opposite its normal direction. If the consist address is 0000000 the consist is deactivated.</w:t>
      </w:r>
    </w:p>
    <w:p>
      <w:pPr>
        <w:ind w:left="1710" w:hanging="1350"/>
      </w:pPr>
      <w:r>
        <w:t>All other values of TTTT are reserved for future use.</w:t>
      </w:r>
    </w:p>
    <w:p>
      <w:pPr>
        <w:pStyle w:val="Heading3"/>
      </w:pPr>
      <w:bookmarkStart w:id="22" w:name="_Advanced_Operations_Instruction"/>
      <w:bookmarkStart w:id="23" w:name="_Toc95468078"/>
      <w:bookmarkEnd w:id="22"/>
      <w:r>
        <w:t>Advanced Operations Instruction (CCC=001)</w:t>
      </w:r>
      <w:bookmarkEnd w:id="23"/>
    </w:p>
    <w:p>
      <w:pPr>
        <w:spacing w:after="0"/>
      </w:pPr>
      <w:r>
        <w:t>These instructions control advanced decoder functions.  Only a single advanced operations instruction may be contained in a packet.</w:t>
      </w:r>
    </w:p>
    <w:p>
      <w:pPr>
        <w:spacing w:after="0"/>
      </w:pPr>
    </w:p>
    <w:p>
      <w:pPr>
        <w:spacing w:after="0"/>
      </w:pPr>
      <w:r>
        <w:t xml:space="preserve">The format of this instruction is: {instruction bytes} =   001GGGGG  </w:t>
      </w:r>
      <w:proofErr w:type="gramStart"/>
      <w:r>
        <w:t>0  DDDDDDDD</w:t>
      </w:r>
      <w:proofErr w:type="gramEnd"/>
      <w:r>
        <w:t xml:space="preserve"> </w:t>
      </w:r>
    </w:p>
    <w:p>
      <w:pPr>
        <w:spacing w:after="0"/>
      </w:pPr>
      <w:r>
        <w:t xml:space="preserve">The 5-bit sub-instruction GGGGG allows for 32 separate Advanced Operations Sub-Instructions.  </w:t>
      </w:r>
    </w:p>
    <w:p>
      <w:pPr>
        <w:pStyle w:val="Heading4"/>
      </w:pPr>
      <w:r>
        <w:t xml:space="preserve"> GGGGG = 11111: 128 Speed Step Control </w:t>
      </w:r>
    </w:p>
    <w:p>
      <w:pPr>
        <w:spacing w:after="0"/>
      </w:pPr>
      <w:r>
        <w:t xml:space="preserve">Instruction "11111" is used to send one of 126 </w:t>
      </w:r>
      <w:r>
        <w:rPr>
          <w:i/>
        </w:rPr>
        <w:t>Digital Decoder</w:t>
      </w:r>
      <w:r>
        <w:t xml:space="preserve"> speed steps.  The subsequent single byte (DDDDDDDD) shall define speed and direction with bit 7 being direction ("1" is forward and "0" is reverse) and the remaining bits used to indicate speed.  The most significant speed bit is bit 6. A data-byte value of U0000000 is used for stop, and a data-byte value of U0000001 is used for emergency stop. This allows up to 126 speed steps. When operations mode acknowledgment is enabled, receipt of a 128 Speed Step Control packet must be acknowledged with an operations mode acknowledgement.</w:t>
      </w:r>
    </w:p>
    <w:p>
      <w:pPr>
        <w:pStyle w:val="Heading4"/>
      </w:pPr>
      <w:r>
        <w:t xml:space="preserve">GGGGG = 11110: Reserved for </w:t>
      </w:r>
      <w:proofErr w:type="spellStart"/>
      <w:r>
        <w:t>Zimo</w:t>
      </w:r>
      <w:proofErr w:type="spellEnd"/>
      <w:r>
        <w:t xml:space="preserve"> East-West Direction Proposal</w:t>
      </w:r>
    </w:p>
    <w:p>
      <w:pPr>
        <w:spacing w:after="0"/>
        <w:rPr>
          <w:rFonts w:ascii="Arial" w:hAnsi="Arial" w:cs="Arial"/>
          <w:b/>
          <w:sz w:val="22"/>
        </w:rPr>
      </w:pPr>
      <w:r>
        <w:t>Information will be provided prior to implementation of this proposed function which is under development.</w:t>
      </w:r>
    </w:p>
    <w:p>
      <w:pPr>
        <w:pStyle w:val="Heading4"/>
      </w:pPr>
      <w:r>
        <w:lastRenderedPageBreak/>
        <w:t>GGGGG = 11101: Analog Function Group</w:t>
      </w:r>
    </w:p>
    <w:p>
      <w:pPr>
        <w:autoSpaceDE w:val="0"/>
        <w:autoSpaceDN w:val="0"/>
        <w:adjustRightInd w:val="0"/>
        <w:spacing w:after="0"/>
      </w:pPr>
      <w:r>
        <w:t xml:space="preserve">The format of this instruction is: {instruction bytes} =   </w:t>
      </w:r>
      <w:proofErr w:type="gramStart"/>
      <w:r>
        <w:t>00111101  0</w:t>
      </w:r>
      <w:proofErr w:type="gramEnd"/>
      <w:r>
        <w:t xml:space="preserve"> VVVVVVVV 0 DDDDDDDD where;</w:t>
      </w:r>
    </w:p>
    <w:p>
      <w:pPr>
        <w:autoSpaceDE w:val="0"/>
        <w:autoSpaceDN w:val="0"/>
        <w:adjustRightInd w:val="0"/>
        <w:spacing w:after="0"/>
      </w:pPr>
    </w:p>
    <w:p>
      <w:pPr>
        <w:autoSpaceDE w:val="0"/>
        <w:autoSpaceDN w:val="0"/>
        <w:adjustRightInd w:val="0"/>
        <w:spacing w:after="0"/>
      </w:pPr>
      <w:r>
        <w:t>VVVVVVVV - Analog Function Output (0-255)</w:t>
      </w:r>
    </w:p>
    <w:p>
      <w:pPr>
        <w:autoSpaceDE w:val="0"/>
        <w:autoSpaceDN w:val="0"/>
        <w:adjustRightInd w:val="0"/>
        <w:spacing w:after="0"/>
      </w:pPr>
      <w:r>
        <w:t>DDDDDDDD - Analog Function Data (0-255)</w:t>
      </w:r>
    </w:p>
    <w:p>
      <w:pPr>
        <w:autoSpaceDE w:val="0"/>
        <w:autoSpaceDN w:val="0"/>
        <w:adjustRightInd w:val="0"/>
        <w:spacing w:after="0"/>
      </w:pPr>
    </w:p>
    <w:p>
      <w:pPr>
        <w:autoSpaceDE w:val="0"/>
        <w:autoSpaceDN w:val="0"/>
        <w:adjustRightInd w:val="0"/>
        <w:spacing w:after="0"/>
      </w:pPr>
      <w:r>
        <w:t>Analog Output Use: 00000001 Volume Control</w:t>
      </w:r>
    </w:p>
    <w:p>
      <w:pPr>
        <w:autoSpaceDE w:val="0"/>
        <w:autoSpaceDN w:val="0"/>
        <w:adjustRightInd w:val="0"/>
        <w:spacing w:after="0"/>
      </w:pPr>
    </w:p>
    <w:p>
      <w:pPr>
        <w:autoSpaceDE w:val="0"/>
        <w:autoSpaceDN w:val="0"/>
        <w:adjustRightInd w:val="0"/>
        <w:spacing w:after="0"/>
      </w:pPr>
      <w:r>
        <w:t>All other values of VVVVVVVV are reserved. This function must not be used to control the speed of a mobile decoder.</w:t>
      </w:r>
    </w:p>
    <w:p>
      <w:pPr>
        <w:autoSpaceDE w:val="0"/>
        <w:autoSpaceDN w:val="0"/>
        <w:adjustRightInd w:val="0"/>
        <w:spacing w:after="0"/>
      </w:pPr>
    </w:p>
    <w:p>
      <w:pPr>
        <w:autoSpaceDE w:val="0"/>
        <w:autoSpaceDN w:val="0"/>
        <w:adjustRightInd w:val="0"/>
        <w:spacing w:after="0"/>
      </w:pPr>
      <w:r>
        <w:t>When operations mode acknowledgment is enabled, receipt of an Analog Function Group Instruction must be acknowledged with an operations mode acknowledgement.</w:t>
      </w:r>
    </w:p>
    <w:p>
      <w:pPr>
        <w:pStyle w:val="Heading4"/>
      </w:pPr>
      <w:r>
        <w:t>GGGGG = 11100 thru 00000</w:t>
      </w:r>
    </w:p>
    <w:p>
      <w:pPr>
        <w:spacing w:after="0"/>
      </w:pPr>
      <w:r>
        <w:t>The remaining 29 instructions are reserved for future use.</w:t>
      </w:r>
    </w:p>
    <w:p>
      <w:pPr>
        <w:pStyle w:val="Heading3"/>
      </w:pPr>
      <w:bookmarkStart w:id="24" w:name="_Speed_and_Direction"/>
      <w:bookmarkStart w:id="25" w:name="_Ref95466385"/>
      <w:bookmarkStart w:id="26" w:name="_Ref95466395"/>
      <w:bookmarkStart w:id="27" w:name="_Toc95468079"/>
      <w:bookmarkEnd w:id="24"/>
      <w:r>
        <w:t>Speed and Direction Instructions (CCC=010 and CCC=011)</w:t>
      </w:r>
      <w:bookmarkEnd w:id="25"/>
      <w:bookmarkEnd w:id="26"/>
      <w:bookmarkEnd w:id="27"/>
    </w:p>
    <w:p>
      <w:pPr>
        <w:spacing w:after="0"/>
      </w:pPr>
      <w:r>
        <w:t>These two instructions have these formats:</w:t>
      </w:r>
    </w:p>
    <w:p>
      <w:pPr>
        <w:spacing w:after="0"/>
      </w:pPr>
      <w:r>
        <w:t xml:space="preserve">    for Reverse Operation: {instruction bytes} =   010DDDDD</w:t>
      </w:r>
    </w:p>
    <w:p>
      <w:pPr>
        <w:spacing w:after="0"/>
      </w:pPr>
      <w:r>
        <w:t xml:space="preserve">    for Forward Operation: {instruction bytes} =   011DDDDD</w:t>
      </w:r>
    </w:p>
    <w:p>
      <w:pPr>
        <w:spacing w:after="0"/>
      </w:pPr>
    </w:p>
    <w:p>
      <w:pPr>
        <w:spacing w:after="0"/>
      </w:pPr>
      <w:r>
        <w:t xml:space="preserve">A speed and direction instruction </w:t>
      </w:r>
      <w:proofErr w:type="gramStart"/>
      <w:r>
        <w:t>is</w:t>
      </w:r>
      <w:proofErr w:type="gramEnd"/>
      <w:r>
        <w:t xml:space="preserve"> used to send information to motors connected to Multi-Function </w:t>
      </w:r>
      <w:r>
        <w:rPr>
          <w:i/>
        </w:rPr>
        <w:t>Digital Decoders</w:t>
      </w:r>
      <w:r>
        <w:t>.  Instruction "010" indicates a Speed and Direction Instruction for reverse operation and instruction "011" indicates a Speed and Direction Instruction for forward operation.  In these instructions, the data is used to control speed with bits 0-3 being defined exactly as in S-9.2 Section B. If Bit 1 of CV29 has a value of one (1), then bit 4 is used as an intermediate speed step, as defined in S-9.2, Section B. If Bit 1 of CV29 has a value of zero (0), then bit 4 shall be used to control FL</w:t>
      </w:r>
      <w:r>
        <w:rPr>
          <w:rStyle w:val="FootnoteReference"/>
        </w:rPr>
        <w:footnoteReference w:id="1"/>
      </w:r>
      <w:r>
        <w:t xml:space="preserve">.  In this mode, Speed =U0000 is stop, Speed =U0001 is emergency stop, Speed =U0010 is the first speed step and Speed =U1111 is full speed.  This provides 14 discrete speed steps in each direction.  </w:t>
      </w:r>
    </w:p>
    <w:p>
      <w:pPr>
        <w:spacing w:after="0"/>
      </w:pPr>
    </w:p>
    <w:p>
      <w:pPr>
        <w:spacing w:after="0"/>
      </w:pPr>
      <w:r>
        <w:t>If a decoder receives a new speed step that is within one step of current speed step, the Digital Decoder may select a step half way between these two speed steps.  This provides the potential to control 56 individual speed steps should the command station alternate speed packets.</w:t>
      </w:r>
    </w:p>
    <w:p>
      <w:pPr>
        <w:spacing w:after="0"/>
      </w:pPr>
      <w:r>
        <w:t>Decoders may ignore the direction information transmitted in a broadcast packet for Speed and Direction commands that do not contain stop or emergency stop information.</w:t>
      </w:r>
    </w:p>
    <w:p>
      <w:pPr>
        <w:spacing w:after="0"/>
      </w:pPr>
      <w:r>
        <w:t>When operations mode acknowledgment is enabled, receipt of any speed and direction packet must be acknowledged with an operations mode acknowledgement.</w:t>
      </w:r>
      <w:bookmarkStart w:id="28" w:name="_Function_Group_One"/>
      <w:bookmarkEnd w:id="28"/>
    </w:p>
    <w:p>
      <w:pPr>
        <w:spacing w:after="0"/>
        <w:rPr>
          <w:rFonts w:ascii="Arial" w:hAnsi="Arial"/>
          <w:b/>
          <w:color w:val="000000"/>
        </w:rPr>
      </w:pPr>
      <w:bookmarkStart w:id="29" w:name="_Toc88930904"/>
      <w:bookmarkStart w:id="30" w:name="_Ref93998453"/>
      <w:bookmarkStart w:id="31" w:name="_Toc95468080"/>
      <w:bookmarkEnd w:id="29"/>
      <w:r>
        <w:br w:type="page"/>
      </w:r>
    </w:p>
    <w:p>
      <w:pPr>
        <w:pStyle w:val="Heading3"/>
      </w:pPr>
      <w:r>
        <w:lastRenderedPageBreak/>
        <w:t>Function Group One Instruction (CCC=100)</w:t>
      </w:r>
      <w:r>
        <w:rPr>
          <w:rStyle w:val="FootnoteReference"/>
        </w:rPr>
        <w:footnoteReference w:id="2"/>
      </w:r>
      <w:bookmarkEnd w:id="30"/>
      <w:bookmarkEnd w:id="31"/>
    </w:p>
    <w:p>
      <w:pPr>
        <w:spacing w:after="0"/>
      </w:pPr>
      <w:r>
        <w:t>The format of this instruction is: {instruction bytes} =   100DDDDD</w:t>
      </w:r>
    </w:p>
    <w:p>
      <w:pPr>
        <w:spacing w:after="0"/>
      </w:pPr>
    </w:p>
    <w:p>
      <w:pPr>
        <w:spacing w:after="0"/>
      </w:pPr>
      <w:r>
        <w:t>Up to 5 auxiliary functions (functions FL and F1-F4) can be controlled by the Function Group One instruction.  Bits 0-3 shall define the value of functions F1-F4 with function F1 being controlled by bit 0 and function F4 being controlled by bit 3.  A value of "1" shall indicate that the function is "on" while a value of "0" shall indicate that the function is "off".  If Bit 1 of CV29 has a value of one (1), then bit 4 controls function FL, otherwise bit 4 has no meaning.</w:t>
      </w:r>
    </w:p>
    <w:p>
      <w:pPr>
        <w:spacing w:after="0"/>
      </w:pPr>
    </w:p>
    <w:p>
      <w:pPr>
        <w:spacing w:after="0"/>
        <w:rPr>
          <w:color w:val="008000"/>
        </w:rPr>
      </w:pPr>
      <w:r>
        <w:t>When operations mode acknowledgment is enabled, receipt of a function group 1 packet must be acknowledged according with an operations mode acknowledgement</w:t>
      </w:r>
      <w:r>
        <w:rPr>
          <w:color w:val="008000"/>
        </w:rPr>
        <w:t>.</w:t>
      </w:r>
    </w:p>
    <w:p>
      <w:pPr>
        <w:pStyle w:val="Heading3"/>
      </w:pPr>
      <w:bookmarkStart w:id="32" w:name="_Toc88930906"/>
      <w:bookmarkStart w:id="33" w:name="_Function_Group_Two"/>
      <w:bookmarkStart w:id="34" w:name="_Ref94640650"/>
      <w:bookmarkStart w:id="35" w:name="_Toc95468081"/>
      <w:bookmarkEnd w:id="32"/>
      <w:bookmarkEnd w:id="33"/>
      <w:r>
        <w:t>Function Group Two Instruction (CCC=101)</w:t>
      </w:r>
      <w:r>
        <w:rPr>
          <w:rStyle w:val="FootnoteReference"/>
        </w:rPr>
        <w:footnoteReference w:id="3"/>
      </w:r>
      <w:bookmarkEnd w:id="34"/>
      <w:bookmarkEnd w:id="35"/>
    </w:p>
    <w:p>
      <w:pPr>
        <w:spacing w:after="0"/>
      </w:pPr>
      <w:r>
        <w:t>This instruction has the format: {instruction bytes} =   101SDDDD</w:t>
      </w:r>
    </w:p>
    <w:p>
      <w:pPr>
        <w:spacing w:after="0"/>
      </w:pPr>
    </w:p>
    <w:p>
      <w:pPr>
        <w:spacing w:after="0"/>
      </w:pPr>
      <w:r>
        <w:t xml:space="preserve">Up to 8 additional auxiliary functions (F5-F12) can be controlled by a Function Group Two instruction.  Bit 4 defines the use of Bits 0-3.  When bit 4 (S) is ‘1’, Bits 0-3 (DDDD) shall define the value of functions F5-F8 with function F5 being controlled by bit 0 and function F8 being controlled by bit 3. When bit 4 (S) is ‘0’, Bits 0-3 (DDDD) shall define the value of functions F9-F12 with function F9 being controlled by bit 0 and function F12 being controlled by bit 3.  A value of "1" shall indicate that the function is "on" while a value of "0" shall indicate that the function is "off".  </w:t>
      </w:r>
    </w:p>
    <w:p>
      <w:pPr>
        <w:spacing w:after="0"/>
      </w:pPr>
    </w:p>
    <w:p>
      <w:pPr>
        <w:spacing w:after="0"/>
      </w:pPr>
      <w:r>
        <w:t>When operations mode acknowledgment is enabled, receipt of function group 2 packet shall be acknowledged according with an operations mode acknowledgement.</w:t>
      </w:r>
    </w:p>
    <w:p>
      <w:pPr>
        <w:pStyle w:val="Heading3"/>
      </w:pPr>
      <w:bookmarkStart w:id="36" w:name="_Toc93997886"/>
      <w:bookmarkStart w:id="37" w:name="_Toc94001564"/>
      <w:bookmarkStart w:id="38" w:name="_Feature_Expansion_Instruction"/>
      <w:bookmarkStart w:id="39" w:name="_Ref94640667"/>
      <w:bookmarkStart w:id="40" w:name="_Toc95468082"/>
      <w:bookmarkEnd w:id="36"/>
      <w:bookmarkEnd w:id="37"/>
      <w:bookmarkEnd w:id="38"/>
      <w:r>
        <w:t>Feature Expansion Instruction (CCC=110)</w:t>
      </w:r>
      <w:bookmarkEnd w:id="39"/>
      <w:bookmarkEnd w:id="40"/>
      <w:r>
        <w:t xml:space="preserve"> </w:t>
      </w:r>
    </w:p>
    <w:p>
      <w:pPr>
        <w:spacing w:after="0"/>
      </w:pPr>
      <w:r>
        <w:t xml:space="preserve">The instructions in this group provide for support of additional features within decoders. </w:t>
      </w:r>
    </w:p>
    <w:p>
      <w:pPr>
        <w:spacing w:after="0"/>
      </w:pPr>
      <w:r>
        <w:t>(See TN-3-05)</w:t>
      </w:r>
    </w:p>
    <w:p>
      <w:pPr>
        <w:spacing w:after="0"/>
      </w:pPr>
    </w:p>
    <w:p>
      <w:pPr>
        <w:tabs>
          <w:tab w:val="left" w:pos="4395"/>
        </w:tabs>
        <w:spacing w:after="0"/>
      </w:pPr>
      <w:r>
        <w:t xml:space="preserve">The format of </w:t>
      </w:r>
      <w:proofErr w:type="gramStart"/>
      <w:r>
        <w:t>two byte</w:t>
      </w:r>
      <w:proofErr w:type="gramEnd"/>
      <w:r>
        <w:t xml:space="preserve"> instructions in this group is: </w:t>
      </w:r>
    </w:p>
    <w:p>
      <w:pPr>
        <w:tabs>
          <w:tab w:val="left" w:pos="4395"/>
        </w:tabs>
        <w:spacing w:after="0"/>
      </w:pPr>
      <w:r>
        <w:t>{instruction bytes} =    110GGGGG   0   DDDDDDDD</w:t>
      </w:r>
    </w:p>
    <w:p>
      <w:pPr>
        <w:tabs>
          <w:tab w:val="left" w:pos="4395"/>
        </w:tabs>
        <w:spacing w:after="0"/>
      </w:pPr>
    </w:p>
    <w:p>
      <w:pPr>
        <w:tabs>
          <w:tab w:val="left" w:pos="4395"/>
        </w:tabs>
        <w:spacing w:after="0"/>
      </w:pPr>
      <w:r>
        <w:t xml:space="preserve">The format of </w:t>
      </w:r>
      <w:proofErr w:type="gramStart"/>
      <w:r>
        <w:t>three byte</w:t>
      </w:r>
      <w:proofErr w:type="gramEnd"/>
      <w:r>
        <w:t xml:space="preserve"> instructions in this group is: </w:t>
      </w:r>
    </w:p>
    <w:p>
      <w:pPr>
        <w:tabs>
          <w:tab w:val="left" w:pos="4395"/>
        </w:tabs>
        <w:spacing w:after="0"/>
      </w:pPr>
      <w:r>
        <w:t>{instruction bytes} =   110GGGGG   0   DDDDDDDD   0   DDDDDDDD</w:t>
      </w:r>
    </w:p>
    <w:p>
      <w:pPr>
        <w:spacing w:after="0"/>
      </w:pPr>
    </w:p>
    <w:p>
      <w:pPr>
        <w:spacing w:after="0"/>
      </w:pPr>
      <w:r>
        <w:t xml:space="preserve">The 5-bit sub-instruction GGGGG allows for 32 separate Feature Expansion Sub-instructions. </w:t>
      </w:r>
    </w:p>
    <w:p>
      <w:pPr>
        <w:pStyle w:val="Heading4"/>
      </w:pPr>
      <w:r>
        <w:t>GGGGG = 00000:  Binary State Control Instruction long form</w:t>
      </w:r>
      <w:r>
        <w:rPr>
          <w:rStyle w:val="FootnoteReference"/>
        </w:rPr>
        <w:footnoteReference w:id="4"/>
      </w:r>
    </w:p>
    <w:p>
      <w:pPr>
        <w:spacing w:after="0"/>
      </w:pPr>
      <w:r>
        <w:t xml:space="preserve">Sub instruction "00000" is a </w:t>
      </w:r>
      <w:proofErr w:type="gramStart"/>
      <w:r>
        <w:t>three byte</w:t>
      </w:r>
      <w:proofErr w:type="gramEnd"/>
      <w:r>
        <w:t xml:space="preserve"> instruction and provides for control of one of 32767 binary states within the decoder.  The two bytes following this instruction byte have the format DLLLLLLL   0   HHHHHHHH".  </w:t>
      </w:r>
    </w:p>
    <w:p>
      <w:pPr>
        <w:spacing w:after="0"/>
      </w:pPr>
      <w:r>
        <w:lastRenderedPageBreak/>
        <w:t xml:space="preserve">Bits 0-6 of the first data byte (LLLLLLL) shall define the low order bits of the binary state address; bits 0-7 of the second data byte (HHHHHHHH) shall define the high order bits of binary state address.  The addresses range from 1 to 32767.  </w:t>
      </w:r>
      <w:proofErr w:type="spellStart"/>
      <w:r>
        <w:t>Bit</w:t>
      </w:r>
      <w:proofErr w:type="spellEnd"/>
      <w:r>
        <w:t xml:space="preserve"> 7 of the second byte (D) defines the binary state.  A value of "1" shall indicate that the binary state is "on" while a value of "0" shall indicate that the binary state is "off".  The value of 0 for the address is reserved as broadcast to clear or set </w:t>
      </w:r>
      <w:r>
        <w:rPr>
          <w:u w:val="single"/>
        </w:rPr>
        <w:t>all</w:t>
      </w:r>
      <w:r>
        <w:t xml:space="preserve"> 32767 binary states.  An instruction of</w:t>
      </w:r>
    </w:p>
    <w:p>
      <w:pPr>
        <w:spacing w:after="0"/>
      </w:pPr>
      <w:r>
        <w:t>"11000000   0   00000000   0   00000000" sets all 32767 binary states to off.</w:t>
      </w:r>
    </w:p>
    <w:p>
      <w:pPr>
        <w:spacing w:after="0"/>
      </w:pPr>
    </w:p>
    <w:p>
      <w:pPr>
        <w:rPr>
          <w:rFonts w:ascii="Arial" w:hAnsi="Arial" w:cs="Arial"/>
          <w:b/>
        </w:rPr>
      </w:pPr>
      <w:r>
        <w:t>Binary states accessed with all high address bits set to zero would be the same as accessed by the short form of the binary state control.  Command stations shall use the short form in this case, i.e. Binary State Controls 1 to 127 should always be addressed using the short form.  Decoders supporting the long form shall support the short form as well.</w:t>
      </w:r>
    </w:p>
    <w:p>
      <w:pPr>
        <w:pStyle w:val="Heading4"/>
      </w:pPr>
      <w:r>
        <w:t>GGGGG = 00001: Time and Date Command</w:t>
      </w:r>
    </w:p>
    <w:p>
      <w:pPr>
        <w:spacing w:after="0"/>
      </w:pPr>
      <w:r>
        <w:t>The command station should transmit model time at most once every (model) minute. The command station may skip the time command if other packets need the bandwidth. Skipped or missing times must be tolerated by the decoders and can be replaced (internal to the decoder) with the clock ratio. The date command is transmitted (at least three times) only if changed. Time and date commands are a broadcast to address 0.</w:t>
      </w:r>
    </w:p>
    <w:p>
      <w:pPr>
        <w:spacing w:after="0"/>
      </w:pPr>
    </w:p>
    <w:p>
      <w:pPr>
        <w:spacing w:after="0"/>
      </w:pPr>
      <w:r>
        <w:t>The general format is;</w:t>
      </w:r>
    </w:p>
    <w:p>
      <w:pPr>
        <w:spacing w:after="0"/>
        <w:ind w:right="-72"/>
        <w:rPr>
          <w:szCs w:val="24"/>
        </w:rPr>
      </w:pPr>
      <w:r>
        <w:rPr>
          <w:szCs w:val="24"/>
        </w:rPr>
        <w:t>{preamble} 0 [00000000] 0 [110-00001] 0 [</w:t>
      </w:r>
      <w:proofErr w:type="spellStart"/>
      <w:r>
        <w:rPr>
          <w:szCs w:val="24"/>
        </w:rPr>
        <w:t>CCxxxxxx</w:t>
      </w:r>
      <w:proofErr w:type="spellEnd"/>
      <w:r>
        <w:rPr>
          <w:szCs w:val="24"/>
        </w:rPr>
        <w:t>] 0 [</w:t>
      </w:r>
      <w:proofErr w:type="spellStart"/>
      <w:r>
        <w:rPr>
          <w:szCs w:val="24"/>
        </w:rPr>
        <w:t>xxxxxxxx</w:t>
      </w:r>
      <w:proofErr w:type="spellEnd"/>
      <w:r>
        <w:rPr>
          <w:szCs w:val="24"/>
        </w:rPr>
        <w:t>] 0 [</w:t>
      </w:r>
      <w:proofErr w:type="spellStart"/>
      <w:r>
        <w:rPr>
          <w:szCs w:val="24"/>
        </w:rPr>
        <w:t>xxxxxxxx</w:t>
      </w:r>
      <w:proofErr w:type="spellEnd"/>
      <w:r>
        <w:rPr>
          <w:szCs w:val="24"/>
        </w:rPr>
        <w:t>] 0 EEEEEEEE 1</w:t>
      </w:r>
    </w:p>
    <w:p>
      <w:pPr>
        <w:spacing w:after="0"/>
        <w:rPr>
          <w:szCs w:val="24"/>
        </w:rPr>
      </w:pPr>
    </w:p>
    <w:p>
      <w:pPr>
        <w:spacing w:after="0"/>
        <w:rPr>
          <w:szCs w:val="24"/>
        </w:rPr>
      </w:pPr>
      <w:r>
        <w:rPr>
          <w:szCs w:val="24"/>
        </w:rPr>
        <w:t xml:space="preserve">The Packet is always sent to broadcast short address 0. See the first bracket [00000000]. The command is four bytes. The value in CC determines the information in the packet. </w:t>
      </w:r>
    </w:p>
    <w:p>
      <w:pPr>
        <w:spacing w:after="0"/>
        <w:rPr>
          <w:szCs w:val="24"/>
        </w:rPr>
      </w:pPr>
    </w:p>
    <w:p>
      <w:pPr>
        <w:spacing w:after="0"/>
        <w:rPr>
          <w:szCs w:val="24"/>
        </w:rPr>
      </w:pPr>
      <w:r>
        <w:rPr>
          <w:szCs w:val="24"/>
        </w:rPr>
        <w:t>When CC=00, Time Command. The format of the instruction is:</w:t>
      </w:r>
    </w:p>
    <w:p>
      <w:pPr>
        <w:spacing w:after="0"/>
        <w:rPr>
          <w:szCs w:val="24"/>
        </w:rPr>
      </w:pPr>
      <w:r>
        <w:rPr>
          <w:szCs w:val="24"/>
        </w:rPr>
        <w:t>{preamble} 0 [00000000] 0 [110-00001] 0 [00MMMMMM] 0 [WWWHHHHH] 0 [U0BBBBBB] 0 EEEEEEEE 1</w:t>
      </w:r>
    </w:p>
    <w:p>
      <w:pPr>
        <w:spacing w:after="0"/>
        <w:rPr>
          <w:szCs w:val="24"/>
        </w:rPr>
      </w:pPr>
    </w:p>
    <w:p>
      <w:pPr>
        <w:spacing w:after="0"/>
        <w:rPr>
          <w:szCs w:val="24"/>
        </w:rPr>
      </w:pPr>
      <w:r>
        <w:rPr>
          <w:bCs/>
          <w:szCs w:val="24"/>
        </w:rPr>
        <w:t>MMMMMM </w:t>
      </w:r>
      <w:r>
        <w:rPr>
          <w:szCs w:val="24"/>
        </w:rPr>
        <w:t xml:space="preserve">= minutes. Value range: </w:t>
      </w:r>
      <w:proofErr w:type="gramStart"/>
      <w:r>
        <w:rPr>
          <w:szCs w:val="24"/>
        </w:rPr>
        <w:t>0..</w:t>
      </w:r>
      <w:proofErr w:type="gramEnd"/>
      <w:r>
        <w:rPr>
          <w:szCs w:val="24"/>
        </w:rPr>
        <w:t>59</w:t>
      </w:r>
    </w:p>
    <w:p>
      <w:pPr>
        <w:spacing w:after="0"/>
        <w:rPr>
          <w:bCs/>
          <w:szCs w:val="24"/>
        </w:rPr>
      </w:pPr>
    </w:p>
    <w:p>
      <w:pPr>
        <w:spacing w:after="0"/>
        <w:rPr>
          <w:szCs w:val="24"/>
        </w:rPr>
      </w:pPr>
      <w:r>
        <w:rPr>
          <w:bCs/>
          <w:szCs w:val="24"/>
        </w:rPr>
        <w:t>WWW </w:t>
      </w:r>
      <w:r>
        <w:rPr>
          <w:szCs w:val="24"/>
        </w:rPr>
        <w:t>= Day of the week. Value range: 0 = Monday, 1 = Tuesday, 2 = Wednesday,</w:t>
      </w:r>
    </w:p>
    <w:p>
      <w:pPr>
        <w:spacing w:after="0"/>
        <w:rPr>
          <w:szCs w:val="24"/>
        </w:rPr>
      </w:pPr>
      <w:r>
        <w:rPr>
          <w:szCs w:val="24"/>
        </w:rPr>
        <w:t>3 = Thursday, 4 = Friday, 5 = Saturday, 6 = Sunday 7=not supported</w:t>
      </w:r>
    </w:p>
    <w:p>
      <w:pPr>
        <w:spacing w:after="0"/>
        <w:rPr>
          <w:bCs/>
          <w:szCs w:val="24"/>
        </w:rPr>
      </w:pPr>
    </w:p>
    <w:p>
      <w:pPr>
        <w:spacing w:after="0"/>
        <w:rPr>
          <w:szCs w:val="24"/>
        </w:rPr>
      </w:pPr>
      <w:r>
        <w:rPr>
          <w:bCs/>
          <w:szCs w:val="24"/>
        </w:rPr>
        <w:t>HHHHH </w:t>
      </w:r>
      <w:r>
        <w:rPr>
          <w:szCs w:val="24"/>
        </w:rPr>
        <w:t xml:space="preserve">= hours. Value range: </w:t>
      </w:r>
      <w:proofErr w:type="gramStart"/>
      <w:r>
        <w:rPr>
          <w:szCs w:val="24"/>
        </w:rPr>
        <w:t>0..</w:t>
      </w:r>
      <w:proofErr w:type="gramEnd"/>
      <w:r>
        <w:rPr>
          <w:szCs w:val="24"/>
        </w:rPr>
        <w:t>23</w:t>
      </w:r>
    </w:p>
    <w:p>
      <w:pPr>
        <w:spacing w:after="0"/>
        <w:rPr>
          <w:szCs w:val="24"/>
        </w:rPr>
      </w:pPr>
      <w:r>
        <w:rPr>
          <w:bCs/>
          <w:szCs w:val="24"/>
        </w:rPr>
        <w:t>U </w:t>
      </w:r>
      <w:r>
        <w:rPr>
          <w:szCs w:val="24"/>
        </w:rPr>
        <w:t>= Update. If U = 1 the time has changed significantly since the last update. This bit is normally 0.</w:t>
      </w:r>
    </w:p>
    <w:p>
      <w:pPr>
        <w:spacing w:after="0"/>
        <w:rPr>
          <w:bCs/>
          <w:color w:val="1F497D" w:themeColor="text2"/>
          <w:szCs w:val="24"/>
        </w:rPr>
      </w:pPr>
    </w:p>
    <w:p>
      <w:pPr>
        <w:spacing w:after="0"/>
        <w:rPr>
          <w:color w:val="FF0000"/>
          <w:szCs w:val="24"/>
        </w:rPr>
      </w:pPr>
      <w:r>
        <w:rPr>
          <w:bCs/>
          <w:szCs w:val="24"/>
        </w:rPr>
        <w:t>BBBBBB </w:t>
      </w:r>
      <w:r>
        <w:rPr>
          <w:szCs w:val="24"/>
        </w:rPr>
        <w:t xml:space="preserve">= acceleration factor. Value range </w:t>
      </w:r>
      <w:proofErr w:type="gramStart"/>
      <w:r>
        <w:rPr>
          <w:szCs w:val="24"/>
        </w:rPr>
        <w:t>0..</w:t>
      </w:r>
      <w:proofErr w:type="gramEnd"/>
      <w:r>
        <w:rPr>
          <w:szCs w:val="24"/>
        </w:rPr>
        <w:t xml:space="preserve">63. 0 = clock has stopped, 1 = real time, 2 = clock runs 2x real time, 3 = 3x real time, 4= 4x real time etc. </w:t>
      </w:r>
    </w:p>
    <w:p>
      <w:pPr>
        <w:spacing w:after="0"/>
        <w:rPr>
          <w:bCs/>
          <w:color w:val="1F497D" w:themeColor="text2"/>
          <w:szCs w:val="24"/>
        </w:rPr>
      </w:pPr>
    </w:p>
    <w:p>
      <w:pPr>
        <w:spacing w:after="0"/>
        <w:rPr>
          <w:bCs/>
          <w:szCs w:val="24"/>
        </w:rPr>
      </w:pPr>
      <w:r>
        <w:rPr>
          <w:bCs/>
          <w:szCs w:val="24"/>
        </w:rPr>
        <w:t>When CC </w:t>
      </w:r>
      <w:r>
        <w:rPr>
          <w:szCs w:val="24"/>
        </w:rPr>
        <w:t>= </w:t>
      </w:r>
      <w:r>
        <w:rPr>
          <w:bCs/>
          <w:szCs w:val="24"/>
        </w:rPr>
        <w:t>01, Date Command. The format is;</w:t>
      </w:r>
    </w:p>
    <w:p>
      <w:pPr>
        <w:spacing w:after="0"/>
        <w:rPr>
          <w:szCs w:val="24"/>
        </w:rPr>
      </w:pPr>
      <w:r>
        <w:rPr>
          <w:szCs w:val="24"/>
        </w:rPr>
        <w:t>{preamble} 0 [00000000] 0 [110-00001] 0 [010TTTTT] 0 [MMMMYYYY] 0 [YYYYYYYY] 0 EEEEEEEE 1</w:t>
      </w:r>
    </w:p>
    <w:p>
      <w:pPr>
        <w:spacing w:after="0"/>
        <w:rPr>
          <w:szCs w:val="24"/>
        </w:rPr>
      </w:pPr>
    </w:p>
    <w:p>
      <w:pPr>
        <w:spacing w:after="0"/>
        <w:rPr>
          <w:szCs w:val="24"/>
        </w:rPr>
      </w:pPr>
      <w:r>
        <w:rPr>
          <w:bCs/>
          <w:szCs w:val="24"/>
        </w:rPr>
        <w:t>TTTTT </w:t>
      </w:r>
      <w:r>
        <w:rPr>
          <w:szCs w:val="24"/>
        </w:rPr>
        <w:t xml:space="preserve">= Day of the month. Value range: </w:t>
      </w:r>
      <w:proofErr w:type="gramStart"/>
      <w:r>
        <w:rPr>
          <w:szCs w:val="24"/>
        </w:rPr>
        <w:t>1..</w:t>
      </w:r>
      <w:proofErr w:type="gramEnd"/>
      <w:r>
        <w:rPr>
          <w:szCs w:val="24"/>
        </w:rPr>
        <w:t>31</w:t>
      </w:r>
    </w:p>
    <w:p>
      <w:pPr>
        <w:spacing w:after="0"/>
        <w:rPr>
          <w:bCs/>
          <w:szCs w:val="24"/>
        </w:rPr>
      </w:pPr>
    </w:p>
    <w:p>
      <w:pPr>
        <w:spacing w:after="0"/>
        <w:rPr>
          <w:szCs w:val="24"/>
        </w:rPr>
      </w:pPr>
      <w:r>
        <w:rPr>
          <w:bCs/>
          <w:szCs w:val="24"/>
        </w:rPr>
        <w:t>MMMM </w:t>
      </w:r>
      <w:r>
        <w:rPr>
          <w:szCs w:val="24"/>
        </w:rPr>
        <w:t xml:space="preserve">= Month. Value range: </w:t>
      </w:r>
      <w:proofErr w:type="gramStart"/>
      <w:r>
        <w:rPr>
          <w:szCs w:val="24"/>
        </w:rPr>
        <w:t>1..</w:t>
      </w:r>
      <w:proofErr w:type="gramEnd"/>
      <w:r>
        <w:rPr>
          <w:szCs w:val="24"/>
        </w:rPr>
        <w:t>12. 1 = January, 2 = February, 3 = March etc.</w:t>
      </w:r>
    </w:p>
    <w:p>
      <w:pPr>
        <w:spacing w:after="0"/>
        <w:rPr>
          <w:bCs/>
          <w:szCs w:val="24"/>
        </w:rPr>
      </w:pPr>
    </w:p>
    <w:p>
      <w:pPr>
        <w:spacing w:after="0"/>
        <w:rPr>
          <w:szCs w:val="24"/>
        </w:rPr>
      </w:pPr>
      <w:r>
        <w:rPr>
          <w:bCs/>
          <w:szCs w:val="24"/>
        </w:rPr>
        <w:lastRenderedPageBreak/>
        <w:t>YYYYYYYYYYYY </w:t>
      </w:r>
      <w:r>
        <w:rPr>
          <w:szCs w:val="24"/>
        </w:rPr>
        <w:t xml:space="preserve">= year. Value range: </w:t>
      </w:r>
      <w:proofErr w:type="gramStart"/>
      <w:r>
        <w:rPr>
          <w:szCs w:val="24"/>
        </w:rPr>
        <w:t>0..</w:t>
      </w:r>
      <w:proofErr w:type="gramEnd"/>
      <w:r>
        <w:rPr>
          <w:szCs w:val="24"/>
        </w:rPr>
        <w:t>4095. Least significant bits in the 5</w:t>
      </w:r>
      <w:r>
        <w:rPr>
          <w:szCs w:val="24"/>
          <w:vertAlign w:val="superscript"/>
        </w:rPr>
        <w:t>th</w:t>
      </w:r>
      <w:r>
        <w:rPr>
          <w:szCs w:val="24"/>
        </w:rPr>
        <w:t xml:space="preserve"> byte. Most significant bits in the 4th byte with the months.</w:t>
      </w:r>
    </w:p>
    <w:p>
      <w:pPr>
        <w:spacing w:after="0"/>
        <w:rPr>
          <w:bCs/>
          <w:szCs w:val="24"/>
        </w:rPr>
      </w:pPr>
    </w:p>
    <w:p>
      <w:pPr>
        <w:spacing w:after="0"/>
        <w:rPr>
          <w:szCs w:val="24"/>
        </w:rPr>
      </w:pPr>
      <w:r>
        <w:rPr>
          <w:bCs/>
          <w:szCs w:val="24"/>
        </w:rPr>
        <w:t>CC </w:t>
      </w:r>
      <w:r>
        <w:rPr>
          <w:szCs w:val="24"/>
        </w:rPr>
        <w:t>= </w:t>
      </w:r>
      <w:r>
        <w:rPr>
          <w:bCs/>
          <w:szCs w:val="24"/>
        </w:rPr>
        <w:t xml:space="preserve">10 </w:t>
      </w:r>
      <w:r>
        <w:rPr>
          <w:szCs w:val="24"/>
        </w:rPr>
        <w:t>reserved</w:t>
      </w:r>
    </w:p>
    <w:p>
      <w:pPr>
        <w:spacing w:after="0"/>
        <w:rPr>
          <w:bCs/>
          <w:color w:val="1F497D" w:themeColor="text2"/>
          <w:szCs w:val="24"/>
        </w:rPr>
      </w:pPr>
      <w:r>
        <w:rPr>
          <w:bCs/>
          <w:szCs w:val="24"/>
        </w:rPr>
        <w:t>CC </w:t>
      </w:r>
      <w:r>
        <w:rPr>
          <w:szCs w:val="24"/>
        </w:rPr>
        <w:t>= </w:t>
      </w:r>
      <w:r>
        <w:rPr>
          <w:bCs/>
          <w:szCs w:val="24"/>
        </w:rPr>
        <w:t xml:space="preserve">11 </w:t>
      </w:r>
      <w:r>
        <w:rPr>
          <w:szCs w:val="24"/>
        </w:rPr>
        <w:t>reserved</w:t>
      </w:r>
    </w:p>
    <w:p>
      <w:pPr>
        <w:pStyle w:val="Heading4"/>
      </w:pPr>
      <w:r>
        <w:t>GGGGG=00010: System time</w:t>
      </w:r>
    </w:p>
    <w:p>
      <w:pPr>
        <w:spacing w:after="0"/>
        <w:rPr>
          <w:szCs w:val="24"/>
        </w:rPr>
      </w:pPr>
      <w:r>
        <w:rPr>
          <w:szCs w:val="24"/>
        </w:rPr>
        <w:t>The command for the system time is three bytes long and has the format:</w:t>
      </w:r>
    </w:p>
    <w:p>
      <w:pPr>
        <w:spacing w:after="0"/>
        <w:ind w:right="-162"/>
        <w:rPr>
          <w:szCs w:val="24"/>
        </w:rPr>
      </w:pPr>
      <w:r>
        <w:rPr>
          <w:szCs w:val="24"/>
        </w:rPr>
        <w:t>{preamble} 0 [00000000] 0 [110-00010] 0 [MMMMMMMM] 0 [MMMMMMMM] 0 EEEEEEEE 1</w:t>
      </w:r>
    </w:p>
    <w:p>
      <w:pPr>
        <w:spacing w:after="0"/>
      </w:pPr>
    </w:p>
    <w:p>
      <w:pPr>
        <w:spacing w:after="0"/>
        <w:rPr>
          <w:szCs w:val="24"/>
        </w:rPr>
      </w:pPr>
      <w:r>
        <w:t xml:space="preserve">The bits marked ‘M’, indicate milliseconds since system startup. The maximum value is 0xFFFF = 65535 and corresponds to about 65.5 seconds. The third byte contains the most significant bits, the fourth byte contains the least significant bits. </w:t>
      </w:r>
      <w:r>
        <w:rPr>
          <w:szCs w:val="24"/>
        </w:rPr>
        <w:t xml:space="preserve">When the maximum value is reached, the counter starts again at 0. When determining relative times of up to one minute can easily be worked with a </w:t>
      </w:r>
      <w:proofErr w:type="gramStart"/>
      <w:r>
        <w:rPr>
          <w:szCs w:val="24"/>
        </w:rPr>
        <w:t>16 bit</w:t>
      </w:r>
      <w:proofErr w:type="gramEnd"/>
      <w:r>
        <w:rPr>
          <w:szCs w:val="24"/>
        </w:rPr>
        <w:t xml:space="preserve"> integer without an error due to an overflow.</w:t>
      </w:r>
    </w:p>
    <w:p>
      <w:pPr>
        <w:spacing w:after="0"/>
      </w:pPr>
    </w:p>
    <w:p>
      <w:pPr>
        <w:spacing w:after="0"/>
      </w:pPr>
      <w:r>
        <w:t>This timestamp refers to the beginning of the start bit. If this feature is implemented it is recommended the command station send this packet once approximately every 30 seconds to ensure adequate synchronization.</w:t>
      </w:r>
    </w:p>
    <w:p>
      <w:pPr>
        <w:pStyle w:val="Heading4"/>
      </w:pPr>
      <w:r>
        <w:t>GGGGG = 11101:  Binary State Control Instruction short form</w:t>
      </w:r>
      <w:r>
        <w:rPr>
          <w:rStyle w:val="FootnoteReference"/>
          <w:color w:val="000000"/>
        </w:rPr>
        <w:footnoteReference w:id="5"/>
      </w:r>
    </w:p>
    <w:p>
      <w:r>
        <w:t xml:space="preserve">Sub-instruction “11101” is a </w:t>
      </w:r>
      <w:proofErr w:type="gramStart"/>
      <w:r>
        <w:t>two byte</w:t>
      </w:r>
      <w:proofErr w:type="gramEnd"/>
      <w:r>
        <w:t xml:space="preserve"> instruction and provides for control of one of 127 binary states within the decoder.  The single byte following this instruction byte has the format: {instruction bytes} =   DLLLLLLL.  </w:t>
      </w:r>
    </w:p>
    <w:p>
      <w:pPr>
        <w:rPr>
          <w:szCs w:val="24"/>
        </w:rPr>
      </w:pPr>
      <w:r>
        <w:rPr>
          <w:szCs w:val="24"/>
        </w:rPr>
        <w:t>{preamble} 0 [AAAAAAAA] 0 [110-11101] 0 [DLLLLLLL] 0 EEEEEEEE 1</w:t>
      </w:r>
    </w:p>
    <w:p>
      <w:r>
        <w:t xml:space="preserve">Bits 0-6 of the second byte (LLLLLLL) shall define the number of the binary state starting with 1 and ending with 127.  Bit 7 (D) defines the binary state.  A value of "1" shall indicate the binary state is "on" while a value of "0" shall indicate the binary state is "off".  The value of 0 for LLLLLLL is reserved as broadcast to clear or set </w:t>
      </w:r>
      <w:r>
        <w:rPr>
          <w:u w:val="single"/>
        </w:rPr>
        <w:t>all</w:t>
      </w:r>
      <w:r>
        <w:t xml:space="preserve"> 127 binary states accessible by the short form of the binary state control.  An instruction "11011101   0   00000000" sets all 127 binary states accessed by this instruction to off.</w:t>
      </w:r>
    </w:p>
    <w:p>
      <w:r>
        <w:t xml:space="preserve">Binary State Controls are quite similar to Functions, as they may control any output, sound or any other feature of digital nature within a decoder in direct response to a packet received.  However, Binary State Controls do have a different access method and function space.  </w:t>
      </w:r>
      <w:proofErr w:type="gramStart"/>
      <w:r>
        <w:t>Therefore</w:t>
      </w:r>
      <w:proofErr w:type="gramEnd"/>
      <w:r>
        <w:t xml:space="preserve"> they have a different name.</w:t>
      </w:r>
    </w:p>
    <w:p>
      <w:r>
        <w:t xml:space="preserve">Binary state control packets – both short and long form – will not be refreshed.  </w:t>
      </w:r>
      <w:proofErr w:type="gramStart"/>
      <w:r>
        <w:t>Therefore</w:t>
      </w:r>
      <w:proofErr w:type="gramEnd"/>
      <w:r>
        <w:t xml:space="preserve"> non-volatile storage of the function status is recommended.  When operations mode acknowledgment is enabled, receipt of a Binary State Control packet shall be acknowledged accordingly with an operations mode acknowledgment.  Consult the Technical Note(s) for additional information on this instruction.  (See TN-4-05) </w:t>
      </w:r>
    </w:p>
    <w:p/>
    <w:p>
      <w:pPr>
        <w:pStyle w:val="Heading4"/>
      </w:pPr>
      <w:r>
        <w:lastRenderedPageBreak/>
        <w:t>GGGGG = 11110:  F13-F20 Function Control</w:t>
      </w:r>
    </w:p>
    <w:p>
      <w:r>
        <w:t xml:space="preserve">Sub-instruction “11110” is a </w:t>
      </w:r>
      <w:proofErr w:type="gramStart"/>
      <w:r>
        <w:t>two byte</w:t>
      </w:r>
      <w:proofErr w:type="gramEnd"/>
      <w:r>
        <w:t xml:space="preserve"> instruction and provides for control of eight (8) additional auxiliary functions F13-F20.  </w:t>
      </w:r>
    </w:p>
    <w:p>
      <w:pPr>
        <w:rPr>
          <w:szCs w:val="24"/>
        </w:rPr>
      </w:pPr>
      <w:r>
        <w:rPr>
          <w:szCs w:val="24"/>
        </w:rPr>
        <w:t>{preamble} 0 [AAAAAAAA] 0 [110-11110] 0 [DDDDDDDD] 0 EEEEEEEE 1</w:t>
      </w:r>
    </w:p>
    <w:p>
      <w:r>
        <w:t xml:space="preserve">The single byte following this instruction byte indicates whether a given function is turned on or off, with the least significant bit (Bit 0) controlling the lower function. In this case F13, and the most significant bit (bit 7) controlling the higher function. In this case F20.  A value of “1” in F for a given function shall indicate the function is “on” while a value of “0” in F for a given function shall indicate a given function is “off”.  It is recommended, but not required, that the status of these functions be saved in decoder storage such as none volatile </w:t>
      </w:r>
      <w:proofErr w:type="gramStart"/>
      <w:r>
        <w:t>random access</w:t>
      </w:r>
      <w:proofErr w:type="gramEnd"/>
      <w:r>
        <w:t xml:space="preserve"> memory (NVRAM).  It is not required, and should not be assumed that the state of these functions is constantly refreshed by the command station.  Command Stations that generate these packets, and which are not periodically refreshing these functions, must send at least two repetitions of these commands when any function state is changed.  When operations mode acknowledgment is enabled, receipt of an F13-F20 Function Control packet shall be acknowledged accordingly with an operations mode acknowledgement.  Consult the Technical Note(s), TN-4-05, for additional information on this instruction.</w:t>
      </w:r>
    </w:p>
    <w:p>
      <w:pPr>
        <w:pStyle w:val="Heading4"/>
      </w:pPr>
      <w:r>
        <w:t xml:space="preserve"> GGGGG = 11111:  F21-F28 Function Control</w:t>
      </w:r>
    </w:p>
    <w:p>
      <w:r>
        <w:t xml:space="preserve">Sub-instruction “11111” is a </w:t>
      </w:r>
      <w:proofErr w:type="gramStart"/>
      <w:r>
        <w:t>two byte</w:t>
      </w:r>
      <w:proofErr w:type="gramEnd"/>
      <w:r>
        <w:t xml:space="preserve"> instruction and provides for control of eight (8) additional auxiliary functions F21-F28.  </w:t>
      </w:r>
    </w:p>
    <w:p>
      <w:pPr>
        <w:tabs>
          <w:tab w:val="left" w:pos="4395"/>
        </w:tabs>
        <w:spacing w:after="0"/>
      </w:pPr>
      <w:r>
        <w:t xml:space="preserve">The format of this instruction byte in this group is: </w:t>
      </w:r>
    </w:p>
    <w:p>
      <w:pPr>
        <w:rPr>
          <w:szCs w:val="24"/>
        </w:rPr>
      </w:pPr>
      <w:r>
        <w:t xml:space="preserve">{instruction bytes} =    </w:t>
      </w:r>
      <w:proofErr w:type="gramStart"/>
      <w:r>
        <w:t>11011111  0</w:t>
      </w:r>
      <w:proofErr w:type="gramEnd"/>
      <w:r>
        <w:t xml:space="preserve">  DDDDDDDD</w:t>
      </w:r>
    </w:p>
    <w:p>
      <w:r>
        <w:t xml:space="preserve">The single byte indicates whether a given function is turned on or off, as described above, with the least significant bit (Bit 0) controlling the lower function. In this case F21, and the most significant bit (bit 7) controlling the higher function. In this case F28.  </w:t>
      </w:r>
    </w:p>
    <w:p>
      <w:pPr>
        <w:pStyle w:val="Heading4"/>
      </w:pPr>
      <w:r>
        <w:t>GGGGG = 11000:  F29-F36 Function Control</w:t>
      </w:r>
    </w:p>
    <w:p>
      <w:r>
        <w:t xml:space="preserve">Sub-instruction “11000” is a </w:t>
      </w:r>
      <w:proofErr w:type="gramStart"/>
      <w:r>
        <w:t>two byte</w:t>
      </w:r>
      <w:proofErr w:type="gramEnd"/>
      <w:r>
        <w:t xml:space="preserve"> instruction and provides for control of eight (8) additional auxiliary functions F29-F36.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11011000  0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F29, and the most significant bit (bit 7) controlling the higher function. In this case F36.</w:t>
      </w:r>
    </w:p>
    <w:p>
      <w:pPr>
        <w:pStyle w:val="Heading4"/>
      </w:pPr>
      <w:r>
        <w:t>GGGGG = 11001:  F37-F44 Function Control</w:t>
      </w:r>
    </w:p>
    <w:p>
      <w:r>
        <w:t xml:space="preserve">Sub-instruction “11001” is a </w:t>
      </w:r>
      <w:proofErr w:type="gramStart"/>
      <w:r>
        <w:t>two byte</w:t>
      </w:r>
      <w:proofErr w:type="gramEnd"/>
      <w:r>
        <w:t xml:space="preserve"> instruction and provides for control of eight (8) additional auxiliary functions F37-F44.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11011001  0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F37, and the most significant bit (bit 7) controlling the higher function. In this case F44.</w:t>
      </w:r>
    </w:p>
    <w:p>
      <w:pPr>
        <w:pStyle w:val="Heading4"/>
      </w:pPr>
      <w:r>
        <w:lastRenderedPageBreak/>
        <w:t xml:space="preserve">GGGGG = 11010:  F45-F52 Function Control </w:t>
      </w:r>
    </w:p>
    <w:p>
      <w:r>
        <w:t xml:space="preserve">Sub-instruction “11010” is a </w:t>
      </w:r>
      <w:proofErr w:type="gramStart"/>
      <w:r>
        <w:t>two byte</w:t>
      </w:r>
      <w:proofErr w:type="gramEnd"/>
      <w:r>
        <w:t xml:space="preserve"> instruction and provides for control of eight (8) additional auxiliary functions F45-F52.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11011010  0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F45, and the most significant bit (bit 7) controlling the higher function. In this case F52.</w:t>
      </w:r>
    </w:p>
    <w:p>
      <w:pPr>
        <w:pStyle w:val="Heading4"/>
      </w:pPr>
      <w:r>
        <w:t xml:space="preserve">GGGGG = 11011:  F53-F60 Function Control </w:t>
      </w:r>
    </w:p>
    <w:p>
      <w:r>
        <w:t xml:space="preserve">Sub-instruction “11011” is a </w:t>
      </w:r>
      <w:proofErr w:type="gramStart"/>
      <w:r>
        <w:t>two byte</w:t>
      </w:r>
      <w:proofErr w:type="gramEnd"/>
      <w:r>
        <w:t xml:space="preserve"> instruction and provides for control of eight (8) additional auxiliary functions F53-F60.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11011011  0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F53, and the most significant bit (bit 7) controlling the higher function. In this case F60.</w:t>
      </w:r>
    </w:p>
    <w:p>
      <w:pPr>
        <w:pStyle w:val="Heading4"/>
      </w:pPr>
      <w:r>
        <w:t xml:space="preserve">GGGGG = 11100: F61-F68 Function Control  </w:t>
      </w:r>
    </w:p>
    <w:p>
      <w:r>
        <w:t xml:space="preserve">Sub-instruction “11100” is a </w:t>
      </w:r>
      <w:proofErr w:type="gramStart"/>
      <w:r>
        <w:t>two byte</w:t>
      </w:r>
      <w:proofErr w:type="gramEnd"/>
      <w:r>
        <w:t xml:space="preserve"> instruction and provides for control of eight (8) additional auxiliary functions F61-F68.  </w:t>
      </w:r>
    </w:p>
    <w:p>
      <w:pPr>
        <w:rPr>
          <w:szCs w:val="24"/>
        </w:rPr>
      </w:pPr>
      <w:r>
        <w:rPr>
          <w:szCs w:val="24"/>
        </w:rPr>
        <w:t xml:space="preserve">The format of this instruction byte in this group is: </w:t>
      </w:r>
    </w:p>
    <w:p>
      <w:pPr>
        <w:rPr>
          <w:szCs w:val="24"/>
        </w:rPr>
      </w:pPr>
      <w:r>
        <w:rPr>
          <w:szCs w:val="24"/>
        </w:rPr>
        <w:t xml:space="preserve">{instruction bytes} =    </w:t>
      </w:r>
      <w:proofErr w:type="gramStart"/>
      <w:r>
        <w:rPr>
          <w:szCs w:val="24"/>
        </w:rPr>
        <w:t>11011100  0</w:t>
      </w:r>
      <w:proofErr w:type="gramEnd"/>
      <w:r>
        <w:rPr>
          <w:szCs w:val="24"/>
        </w:rPr>
        <w:t xml:space="preserve">  DDDDDDDD</w:t>
      </w:r>
    </w:p>
    <w:p>
      <w:pPr>
        <w:rPr>
          <w:szCs w:val="24"/>
        </w:rPr>
      </w:pPr>
      <w:r>
        <w:rPr>
          <w:szCs w:val="24"/>
        </w:rPr>
        <w:t>The single byte indicates whether a given function is turned on or off, as described above, with the least significant bit (Bit 0) controlling the lower function. In this case F61, and the most significant bit (bit 7) controlling the higher function. In this case F68.</w:t>
      </w:r>
    </w:p>
    <w:p>
      <w:r>
        <w:t>The remaining 23 sub-instructions are reserved by the NMRA for future use.</w:t>
      </w:r>
      <w:r>
        <w:rPr>
          <w:rStyle w:val="FootnoteReference"/>
        </w:rPr>
        <w:footnoteReference w:id="6"/>
      </w:r>
    </w:p>
    <w:p>
      <w:pPr>
        <w:pStyle w:val="Heading3"/>
      </w:pPr>
      <w:bookmarkStart w:id="41" w:name="_Ref94637607"/>
      <w:bookmarkStart w:id="42" w:name="_Toc95468083"/>
      <w:r>
        <w:t>Configuration Variable Access Instruction (CCC=111)</w:t>
      </w:r>
      <w:bookmarkEnd w:id="41"/>
      <w:bookmarkEnd w:id="42"/>
    </w:p>
    <w:p>
      <w:pPr>
        <w:tabs>
          <w:tab w:val="left" w:pos="1520"/>
        </w:tabs>
      </w:pPr>
      <w:r>
        <w:t xml:space="preserve">The Configuration Variable Access instructions are intended to set up or modify Configurations Variables either on the programming track or on the main line.  There are two forms of this instruction.  The short form is for modifying selected frequently modified Configuration Variables.  The long form is for verifying or modifying any selected Configuration Variable.  Only a single configuration variable access instruction may be contained in a packet.  </w:t>
      </w:r>
    </w:p>
    <w:p>
      <w:pPr>
        <w:pStyle w:val="Heading4"/>
      </w:pPr>
      <w:r>
        <w:t>Configuration Variable Access Acknowledgment</w:t>
      </w:r>
    </w:p>
    <w:p>
      <w:pPr>
        <w:tabs>
          <w:tab w:val="left" w:pos="1520"/>
        </w:tabs>
      </w:pPr>
      <w:r>
        <w:t xml:space="preserve">If a configuration variable access acknowledgment is required, and the decoder has decoder operations-mode acknowledgment enabled, the decoder shall respond with an operations mode acknowledgment. </w:t>
      </w:r>
    </w:p>
    <w:p>
      <w:pPr>
        <w:pStyle w:val="Heading4"/>
      </w:pPr>
      <w:bookmarkStart w:id="43" w:name="_2.4.2_Configuration_Variable"/>
      <w:bookmarkEnd w:id="43"/>
      <w:r>
        <w:lastRenderedPageBreak/>
        <w:t>Configuration Variable Access Instruction - Short Form</w:t>
      </w:r>
    </w:p>
    <w:p>
      <w:pPr>
        <w:spacing w:after="0"/>
      </w:pPr>
      <w:r>
        <w:t>This instruction has the format of:</w:t>
      </w:r>
    </w:p>
    <w:p>
      <w:pPr>
        <w:spacing w:after="0"/>
      </w:pPr>
      <w:r>
        <w:rPr>
          <w:szCs w:val="24"/>
        </w:rPr>
        <w:t xml:space="preserve">{instruction bytes} =    </w:t>
      </w:r>
      <w:r>
        <w:t xml:space="preserve">1111GGGG  </w:t>
      </w:r>
      <w:proofErr w:type="gramStart"/>
      <w:r>
        <w:t>0  DDDDDDDD</w:t>
      </w:r>
      <w:proofErr w:type="gramEnd"/>
      <w:r>
        <w:t xml:space="preserve"> 0 DDDDDDDD</w:t>
      </w:r>
    </w:p>
    <w:p>
      <w:pPr>
        <w:spacing w:after="0"/>
      </w:pPr>
    </w:p>
    <w:p>
      <w:pPr>
        <w:spacing w:after="0"/>
      </w:pPr>
      <w:r>
        <w:t xml:space="preserve">The </w:t>
      </w:r>
      <w:proofErr w:type="gramStart"/>
      <w:r>
        <w:t>8 bit</w:t>
      </w:r>
      <w:proofErr w:type="gramEnd"/>
      <w:r>
        <w:t xml:space="preserve"> data DDDDDDDD is placed in the configuration variable identified by GGGG according to the following table.</w:t>
      </w:r>
    </w:p>
    <w:p>
      <w:pPr>
        <w:spacing w:after="0"/>
        <w:jc w:val="center"/>
        <w:rPr>
          <w:b/>
        </w:rPr>
      </w:pPr>
      <w:r>
        <w:rPr>
          <w:b/>
        </w:rPr>
        <w:t>Table 2.1</w:t>
      </w:r>
    </w:p>
    <w:tbl>
      <w:tblPr>
        <w:tblStyle w:val="TableGrid"/>
        <w:tblpPr w:leftFromText="180" w:rightFromText="180" w:vertAnchor="text" w:horzAnchor="margin" w:tblpXSpec="center" w:tblpY="92"/>
        <w:tblW w:w="0" w:type="auto"/>
        <w:tblLook w:val="04A0" w:firstRow="1" w:lastRow="0" w:firstColumn="1" w:lastColumn="0" w:noHBand="0" w:noVBand="1"/>
      </w:tblPr>
      <w:tblGrid>
        <w:gridCol w:w="1098"/>
        <w:gridCol w:w="3330"/>
        <w:gridCol w:w="2257"/>
        <w:gridCol w:w="1973"/>
      </w:tblGrid>
      <w:tr>
        <w:tc>
          <w:tcPr>
            <w:tcW w:w="1098" w:type="dxa"/>
            <w:shd w:val="clear" w:color="auto" w:fill="BFBFBF" w:themeFill="background1" w:themeFillShade="BF"/>
          </w:tcPr>
          <w:p>
            <w:pPr>
              <w:spacing w:after="0"/>
              <w:jc w:val="center"/>
              <w:rPr>
                <w:b/>
              </w:rPr>
            </w:pPr>
            <w:r>
              <w:rPr>
                <w:b/>
              </w:rPr>
              <w:t>GGGG</w:t>
            </w:r>
          </w:p>
        </w:tc>
        <w:tc>
          <w:tcPr>
            <w:tcW w:w="3330" w:type="dxa"/>
            <w:shd w:val="clear" w:color="auto" w:fill="BFBFBF" w:themeFill="background1" w:themeFillShade="BF"/>
          </w:tcPr>
          <w:p>
            <w:pPr>
              <w:spacing w:after="0"/>
              <w:jc w:val="center"/>
              <w:rPr>
                <w:b/>
              </w:rPr>
            </w:pPr>
            <w:r>
              <w:rPr>
                <w:b/>
              </w:rPr>
              <w:t>Description</w:t>
            </w:r>
          </w:p>
        </w:tc>
        <w:tc>
          <w:tcPr>
            <w:tcW w:w="2257" w:type="dxa"/>
            <w:shd w:val="clear" w:color="auto" w:fill="BFBFBF" w:themeFill="background1" w:themeFillShade="BF"/>
          </w:tcPr>
          <w:p>
            <w:pPr>
              <w:spacing w:after="0"/>
              <w:jc w:val="center"/>
              <w:rPr>
                <w:b/>
              </w:rPr>
            </w:pPr>
            <w:r>
              <w:rPr>
                <w:b/>
              </w:rPr>
              <w:t>CVs affected</w:t>
            </w:r>
          </w:p>
        </w:tc>
        <w:tc>
          <w:tcPr>
            <w:tcW w:w="1973" w:type="dxa"/>
            <w:shd w:val="clear" w:color="auto" w:fill="BFBFBF" w:themeFill="background1" w:themeFillShade="BF"/>
          </w:tcPr>
          <w:p>
            <w:pPr>
              <w:spacing w:after="0"/>
              <w:jc w:val="center"/>
              <w:rPr>
                <w:b/>
              </w:rPr>
            </w:pPr>
            <w:r>
              <w:rPr>
                <w:b/>
              </w:rPr>
              <w:t>Two Identical Packets Required</w:t>
            </w:r>
          </w:p>
        </w:tc>
      </w:tr>
      <w:tr>
        <w:tc>
          <w:tcPr>
            <w:tcW w:w="1098" w:type="dxa"/>
          </w:tcPr>
          <w:p>
            <w:pPr>
              <w:spacing w:after="0"/>
            </w:pPr>
            <w:r>
              <w:t>0000</w:t>
            </w:r>
          </w:p>
        </w:tc>
        <w:tc>
          <w:tcPr>
            <w:tcW w:w="3330" w:type="dxa"/>
          </w:tcPr>
          <w:p>
            <w:pPr>
              <w:spacing w:after="0"/>
            </w:pPr>
            <w:r>
              <w:t>Not available for use</w:t>
            </w:r>
          </w:p>
        </w:tc>
        <w:tc>
          <w:tcPr>
            <w:tcW w:w="2257" w:type="dxa"/>
          </w:tcPr>
          <w:p>
            <w:pPr>
              <w:spacing w:after="0"/>
            </w:pPr>
            <w:r>
              <w:t>N/A</w:t>
            </w:r>
          </w:p>
        </w:tc>
        <w:tc>
          <w:tcPr>
            <w:tcW w:w="1973" w:type="dxa"/>
          </w:tcPr>
          <w:p>
            <w:pPr>
              <w:spacing w:after="0"/>
            </w:pPr>
            <w:r>
              <w:t>N/A</w:t>
            </w:r>
          </w:p>
        </w:tc>
      </w:tr>
      <w:tr>
        <w:tc>
          <w:tcPr>
            <w:tcW w:w="1098" w:type="dxa"/>
          </w:tcPr>
          <w:p>
            <w:pPr>
              <w:spacing w:after="0"/>
            </w:pPr>
            <w:r>
              <w:t>0010</w:t>
            </w:r>
          </w:p>
        </w:tc>
        <w:tc>
          <w:tcPr>
            <w:tcW w:w="3330" w:type="dxa"/>
          </w:tcPr>
          <w:p>
            <w:pPr>
              <w:spacing w:after="0"/>
            </w:pPr>
            <w:r>
              <w:t>Acceleration Adjustment Value</w:t>
            </w:r>
          </w:p>
        </w:tc>
        <w:tc>
          <w:tcPr>
            <w:tcW w:w="2257" w:type="dxa"/>
          </w:tcPr>
          <w:p>
            <w:pPr>
              <w:spacing w:after="0"/>
            </w:pPr>
            <w:r>
              <w:t>CV23</w:t>
            </w:r>
          </w:p>
        </w:tc>
        <w:tc>
          <w:tcPr>
            <w:tcW w:w="1973" w:type="dxa"/>
          </w:tcPr>
          <w:p>
            <w:pPr>
              <w:spacing w:after="0"/>
            </w:pPr>
            <w:r>
              <w:t>NO</w:t>
            </w:r>
          </w:p>
        </w:tc>
      </w:tr>
      <w:tr>
        <w:tc>
          <w:tcPr>
            <w:tcW w:w="1098" w:type="dxa"/>
          </w:tcPr>
          <w:p>
            <w:pPr>
              <w:spacing w:after="0"/>
            </w:pPr>
            <w:r>
              <w:t>0011</w:t>
            </w:r>
          </w:p>
        </w:tc>
        <w:tc>
          <w:tcPr>
            <w:tcW w:w="3330" w:type="dxa"/>
          </w:tcPr>
          <w:p>
            <w:pPr>
              <w:spacing w:after="0"/>
            </w:pPr>
            <w:r>
              <w:t>Deceleration Adjustment Value</w:t>
            </w:r>
          </w:p>
        </w:tc>
        <w:tc>
          <w:tcPr>
            <w:tcW w:w="2257" w:type="dxa"/>
          </w:tcPr>
          <w:p>
            <w:pPr>
              <w:spacing w:after="0"/>
            </w:pPr>
            <w:r>
              <w:t>CV24</w:t>
            </w:r>
          </w:p>
        </w:tc>
        <w:tc>
          <w:tcPr>
            <w:tcW w:w="1973" w:type="dxa"/>
          </w:tcPr>
          <w:p>
            <w:pPr>
              <w:spacing w:after="0"/>
            </w:pPr>
            <w:r>
              <w:t>NO</w:t>
            </w:r>
          </w:p>
        </w:tc>
      </w:tr>
      <w:tr>
        <w:tc>
          <w:tcPr>
            <w:tcW w:w="1098" w:type="dxa"/>
          </w:tcPr>
          <w:p>
            <w:pPr>
              <w:spacing w:after="0"/>
            </w:pPr>
            <w:r>
              <w:t>0100</w:t>
            </w:r>
          </w:p>
        </w:tc>
        <w:tc>
          <w:tcPr>
            <w:tcW w:w="3330" w:type="dxa"/>
          </w:tcPr>
          <w:p>
            <w:pPr>
              <w:spacing w:after="0"/>
            </w:pPr>
            <w:r>
              <w:t>Long Address</w:t>
            </w:r>
          </w:p>
        </w:tc>
        <w:tc>
          <w:tcPr>
            <w:tcW w:w="2257" w:type="dxa"/>
          </w:tcPr>
          <w:p>
            <w:pPr>
              <w:spacing w:after="0"/>
            </w:pPr>
            <w:r>
              <w:t>CV17, CV18, CV29</w:t>
            </w:r>
          </w:p>
        </w:tc>
        <w:tc>
          <w:tcPr>
            <w:tcW w:w="1973" w:type="dxa"/>
          </w:tcPr>
          <w:p>
            <w:pPr>
              <w:spacing w:after="0"/>
            </w:pPr>
            <w:r>
              <w:t>YES</w:t>
            </w:r>
          </w:p>
        </w:tc>
      </w:tr>
      <w:tr>
        <w:tc>
          <w:tcPr>
            <w:tcW w:w="1098" w:type="dxa"/>
          </w:tcPr>
          <w:p>
            <w:pPr>
              <w:spacing w:after="0"/>
            </w:pPr>
            <w:r>
              <w:t>0101</w:t>
            </w:r>
          </w:p>
        </w:tc>
        <w:tc>
          <w:tcPr>
            <w:tcW w:w="3330" w:type="dxa"/>
          </w:tcPr>
          <w:p>
            <w:pPr>
              <w:spacing w:after="0"/>
            </w:pPr>
            <w:r>
              <w:t>Indexed CVs</w:t>
            </w:r>
          </w:p>
        </w:tc>
        <w:tc>
          <w:tcPr>
            <w:tcW w:w="2257" w:type="dxa"/>
          </w:tcPr>
          <w:p>
            <w:pPr>
              <w:spacing w:after="0"/>
            </w:pPr>
            <w:r>
              <w:t>CV31, CV32</w:t>
            </w:r>
          </w:p>
        </w:tc>
        <w:tc>
          <w:tcPr>
            <w:tcW w:w="1973" w:type="dxa"/>
          </w:tcPr>
          <w:p>
            <w:pPr>
              <w:spacing w:after="0"/>
            </w:pPr>
            <w:r>
              <w:t>YES</w:t>
            </w:r>
          </w:p>
        </w:tc>
      </w:tr>
      <w:tr>
        <w:tc>
          <w:tcPr>
            <w:tcW w:w="1098" w:type="dxa"/>
          </w:tcPr>
          <w:p>
            <w:pPr>
              <w:spacing w:after="0"/>
            </w:pPr>
            <w:r>
              <w:t>1001</w:t>
            </w:r>
          </w:p>
        </w:tc>
        <w:tc>
          <w:tcPr>
            <w:tcW w:w="3330" w:type="dxa"/>
          </w:tcPr>
          <w:p>
            <w:pPr>
              <w:spacing w:after="0"/>
            </w:pPr>
            <w:r>
              <w:t>See S-9.2.3 Appendix B</w:t>
            </w:r>
          </w:p>
        </w:tc>
        <w:tc>
          <w:tcPr>
            <w:tcW w:w="2257" w:type="dxa"/>
          </w:tcPr>
          <w:p>
            <w:pPr>
              <w:spacing w:after="0"/>
            </w:pPr>
          </w:p>
        </w:tc>
        <w:tc>
          <w:tcPr>
            <w:tcW w:w="1973" w:type="dxa"/>
          </w:tcPr>
          <w:p>
            <w:pPr>
              <w:spacing w:after="0"/>
            </w:pPr>
          </w:p>
        </w:tc>
      </w:tr>
    </w:tbl>
    <w:p>
      <w:pPr>
        <w:spacing w:after="0"/>
        <w:ind w:left="720" w:hanging="720"/>
      </w:pPr>
      <w:r>
        <w:t>NOTE: The 8-bit data in the second and possibly third command byte DDDDDDDD are stored configuration variables, which are defined by bits 0-3 in the first command byte GGGG. The configuration variables contain the data for the CV with the smaller number (least significant bits) in the second command byte, the data for the CV with the larger number (most significant bits) in the third command byte.</w:t>
      </w:r>
    </w:p>
    <w:p>
      <w:pPr>
        <w:spacing w:after="0"/>
      </w:pPr>
    </w:p>
    <w:p>
      <w:pPr>
        <w:spacing w:after="0"/>
      </w:pPr>
      <w:r>
        <w:t>The remaining values of GGGG are reserved and will be selected by the NMRA as need is determined.</w:t>
      </w:r>
      <w:r>
        <w:rPr>
          <w:rStyle w:val="FootnoteReference"/>
        </w:rPr>
        <w:footnoteReference w:id="7"/>
      </w:r>
      <w:r>
        <w:t xml:space="preserve"> Paired CVs must be written at the same time to avoid problems.  If the decoder successfully receives both packets, it shall respond with an operations mode acknowledgment. </w:t>
      </w:r>
    </w:p>
    <w:p>
      <w:pPr>
        <w:pStyle w:val="Heading4"/>
      </w:pPr>
      <w:bookmarkStart w:id="44" w:name="_Ref95466229"/>
      <w:r>
        <w:t>Configuration Variable Access Instruction - Long Form</w:t>
      </w:r>
      <w:bookmarkEnd w:id="44"/>
    </w:p>
    <w:p>
      <w:pPr>
        <w:spacing w:after="0"/>
      </w:pPr>
      <w:r>
        <w:t>The long form allows the direct manipulation of all CVs</w:t>
      </w:r>
      <w:r>
        <w:rPr>
          <w:rStyle w:val="FootnoteReference"/>
        </w:rPr>
        <w:footnoteReference w:id="8"/>
      </w:r>
      <w:r>
        <w:t xml:space="preserve">. This instruction is valid both when the Digital Decoder has its long address active and short address active. Digital Decoders shall not act on this instruction if sent to </w:t>
      </w:r>
      <w:proofErr w:type="gramStart"/>
      <w:r>
        <w:t>its</w:t>
      </w:r>
      <w:proofErr w:type="gramEnd"/>
      <w:r>
        <w:t xml:space="preserve"> consist address. The format of the instructions using Direct CV addressing is: </w:t>
      </w:r>
    </w:p>
    <w:p>
      <w:pPr>
        <w:spacing w:after="0"/>
      </w:pPr>
      <w:r>
        <w:t xml:space="preserve">{instruction </w:t>
      </w:r>
      <w:proofErr w:type="gramStart"/>
      <w:r>
        <w:t>bytes}=</w:t>
      </w:r>
      <w:proofErr w:type="gramEnd"/>
      <w:r>
        <w:t xml:space="preserve"> 1110GGVV   0   VVVVVVVV   0   DDDDDDDD</w:t>
      </w:r>
    </w:p>
    <w:p>
      <w:pPr>
        <w:spacing w:after="0"/>
      </w:pPr>
    </w:p>
    <w:p>
      <w:pPr>
        <w:spacing w:after="0"/>
      </w:pPr>
      <w:r>
        <w:t xml:space="preserve">The actual Configuration Variable desired is selected via the 10-bit address with the 2-bit address (VV) in the first data byte being the most significant bits of the address. The Configuration variable being addressed is the provided 10-bit address plus 1. For example, to address CV1 the </w:t>
      </w:r>
      <w:proofErr w:type="gramStart"/>
      <w:r>
        <w:t>10 bit</w:t>
      </w:r>
      <w:proofErr w:type="gramEnd"/>
      <w:r>
        <w:t xml:space="preserve"> address is “00 00000000”.</w:t>
      </w:r>
    </w:p>
    <w:p>
      <w:pPr>
        <w:spacing w:after="0"/>
      </w:pPr>
    </w:p>
    <w:p>
      <w:pPr>
        <w:spacing w:after="0"/>
      </w:pPr>
      <w:r>
        <w:t xml:space="preserve">The defined values for Instruction type (CC) are: </w:t>
      </w:r>
    </w:p>
    <w:p>
      <w:pPr>
        <w:spacing w:after="0"/>
      </w:pPr>
      <w:r>
        <w:tab/>
        <w:t>GG=00 Reserved for future use</w:t>
      </w:r>
    </w:p>
    <w:p>
      <w:pPr>
        <w:spacing w:after="0"/>
      </w:pPr>
      <w:r>
        <w:tab/>
        <w:t xml:space="preserve">GG=01 Verify byte </w:t>
      </w:r>
    </w:p>
    <w:p>
      <w:pPr>
        <w:spacing w:after="0"/>
      </w:pPr>
      <w:r>
        <w:tab/>
        <w:t>GG=11 Write byte</w:t>
      </w:r>
    </w:p>
    <w:p>
      <w:pPr>
        <w:spacing w:after="0"/>
      </w:pPr>
      <w:r>
        <w:tab/>
        <w:t>GG=10 Bit manipulation</w:t>
      </w:r>
    </w:p>
    <w:p>
      <w:pPr>
        <w:spacing w:after="0"/>
      </w:pPr>
    </w:p>
    <w:p>
      <w:pPr>
        <w:spacing w:after="0"/>
      </w:pPr>
      <w:r>
        <w:t xml:space="preserve">Type = "01" VERIFY BYTE  </w:t>
      </w:r>
    </w:p>
    <w:p>
      <w:pPr>
        <w:spacing w:after="0"/>
      </w:pPr>
      <w:r>
        <w:t>The contents of the Configuration Variable as indicated by the 10-bit address are compared with the data byte (DDDDDDDD).  If the decoder successfully receives this packet and the values are identical, the Digital Decoder shall respond with the contents of the CV as the Decoder Response Transmission, if enabled.</w:t>
      </w:r>
    </w:p>
    <w:p>
      <w:pPr>
        <w:spacing w:after="0"/>
      </w:pPr>
    </w:p>
    <w:p>
      <w:pPr>
        <w:spacing w:after="0"/>
      </w:pPr>
      <w:r>
        <w:t xml:space="preserve">Type = "11" WRITE BYTE  </w:t>
      </w:r>
    </w:p>
    <w:p>
      <w:pPr>
        <w:spacing w:after="0"/>
      </w:pPr>
      <w:r>
        <w:t>The contents of the Configuration Variable as indicated by the 10-bit address are replaced by the data byte (DDDDDDDD).  Two identical packets are needed before the decoder shall modify a configuration variable</w:t>
      </w:r>
      <w:r>
        <w:rPr>
          <w:rStyle w:val="FootnoteReference"/>
        </w:rPr>
        <w:footnoteReference w:id="9"/>
      </w:r>
      <w:r>
        <w:t xml:space="preserve">.  These two packets need not be back to back on the track.  </w:t>
      </w:r>
      <w:proofErr w:type="gramStart"/>
      <w:r>
        <w:t>However</w:t>
      </w:r>
      <w:proofErr w:type="gramEnd"/>
      <w:r>
        <w:t xml:space="preserve"> any other packet to the same decoder will invalidate the write operation.  (This includes broadcast packets.)  If the decoder successfully receives this second identical packet, it shall respond with a configuration variable access acknowledgment. </w:t>
      </w:r>
    </w:p>
    <w:p>
      <w:pPr>
        <w:spacing w:after="0"/>
      </w:pPr>
    </w:p>
    <w:p>
      <w:pPr>
        <w:spacing w:after="0"/>
      </w:pPr>
      <w:r>
        <w:t>Type = "10" BIT MANIPULATION</w:t>
      </w:r>
    </w:p>
    <w:p>
      <w:pPr>
        <w:spacing w:after="0"/>
      </w:pPr>
      <w:r>
        <w:t>The bit manipulation instructions use a special format for the data byte (DDDDDDDD): 111FDBBB, where BBB represents the bit position within the CV, D contains the value of the bit to be verified or written, and F describes whether the operation is a verify bit or a write bit operation.</w:t>
      </w:r>
    </w:p>
    <w:p>
      <w:pPr>
        <w:spacing w:after="0"/>
        <w:rPr>
          <w:sz w:val="22"/>
        </w:rPr>
      </w:pPr>
    </w:p>
    <w:p>
      <w:pPr>
        <w:spacing w:after="0"/>
      </w:pPr>
      <w:r>
        <w:t xml:space="preserve">        F = "1" WRITE BIT</w:t>
      </w:r>
    </w:p>
    <w:p>
      <w:pPr>
        <w:spacing w:after="0"/>
      </w:pPr>
      <w:r>
        <w:t xml:space="preserve">        F = "0" VERIFY BIT</w:t>
      </w:r>
    </w:p>
    <w:p>
      <w:pPr>
        <w:spacing w:after="0"/>
      </w:pPr>
    </w:p>
    <w:p>
      <w:pPr>
        <w:spacing w:after="0"/>
      </w:pPr>
      <w:r>
        <w:t xml:space="preserve">The VERIFY BIT and WRITE BIT instructions operate in a manner similar to the VERIFY BYTE and WRITE BYTE instructions (but operates on a single bit).  Using the same criteria as the VERIFY BYTE instruction, an operations mode acknowledgment will be generated in response to a VERIFY BIT instruction if appropriate.  Using the same criteria as the WRITE BYTE instruction, a configuration variable access acknowledgment will be generated in response to the second identical WRITE BIT instruction if appropriate. </w:t>
      </w:r>
    </w:p>
    <w:p>
      <w:pPr>
        <w:pStyle w:val="Heading2"/>
      </w:pPr>
      <w:bookmarkStart w:id="45" w:name="_Ref95466582"/>
      <w:bookmarkStart w:id="46" w:name="_Ref95466675"/>
      <w:bookmarkStart w:id="47" w:name="_Toc95468084"/>
      <w:r>
        <w:t>Accessory Digital Decoder Packet Formats</w:t>
      </w:r>
      <w:bookmarkEnd w:id="45"/>
      <w:bookmarkEnd w:id="46"/>
      <w:bookmarkEnd w:id="47"/>
    </w:p>
    <w:p>
      <w:pPr>
        <w:spacing w:after="0"/>
      </w:pPr>
      <w:r>
        <w:t xml:space="preserve">Accessory Digital Decoders are intended for control of a number of simple functions such as switch machine control or turning on and off lights.  It is permissible to develop </w:t>
      </w:r>
      <w:r>
        <w:rPr>
          <w:i/>
        </w:rPr>
        <w:t>Digital Decoders</w:t>
      </w:r>
      <w:r>
        <w:t xml:space="preserve"> that respond to multiple addresses so that more devices can be controlled by a single </w:t>
      </w:r>
      <w:r>
        <w:rPr>
          <w:i/>
        </w:rPr>
        <w:t>Digital Decoder</w:t>
      </w:r>
      <w:r>
        <w:t>.</w:t>
      </w:r>
    </w:p>
    <w:p>
      <w:pPr>
        <w:pStyle w:val="Heading3"/>
      </w:pPr>
      <w:bookmarkStart w:id="48" w:name="_Toc95468085"/>
      <w:r>
        <w:t>Basic Accessory Decoder Packet Format</w:t>
      </w:r>
      <w:bookmarkEnd w:id="48"/>
    </w:p>
    <w:p>
      <w:pPr>
        <w:spacing w:after="0"/>
      </w:pPr>
      <w:r>
        <w:t>The format for packets intended for Accessory Digital Decoders is:</w:t>
      </w:r>
    </w:p>
    <w:p>
      <w:pPr>
        <w:spacing w:after="0"/>
      </w:pPr>
      <w:r>
        <w:t>{</w:t>
      </w:r>
      <w:proofErr w:type="gramStart"/>
      <w:r>
        <w:t>preamble}  0</w:t>
      </w:r>
      <w:proofErr w:type="gramEnd"/>
      <w:r>
        <w:t xml:space="preserve">  10AAAAAA  0  1AAA</w:t>
      </w:r>
      <w:ins w:id="49" w:author="Baker, Stuart" w:date="2023-01-02T17:49:00Z">
        <w:r>
          <w:t>DAAR</w:t>
        </w:r>
      </w:ins>
      <w:ins w:id="50" w:author="Baker, Stuart" w:date="2023-01-02T17:50:00Z">
        <w:r>
          <w:rPr>
            <w:rStyle w:val="FootnoteReference"/>
          </w:rPr>
          <w:footnoteReference w:id="10"/>
        </w:r>
      </w:ins>
      <w:del w:id="53" w:author="Baker, Stuart" w:date="2023-01-02T17:49:00Z">
        <w:r>
          <w:delText>CDDD</w:delText>
        </w:r>
      </w:del>
      <w:r>
        <w:t xml:space="preserve">  0  EEEEEEEE  1</w:t>
      </w:r>
    </w:p>
    <w:p>
      <w:pPr>
        <w:spacing w:after="0"/>
        <w:rPr>
          <w:i/>
        </w:rPr>
      </w:pPr>
    </w:p>
    <w:p>
      <w:pPr>
        <w:spacing w:after="0"/>
        <w:rPr>
          <w:ins w:id="54" w:author="Baker, Stuart" w:date="2023-01-02T17:56:00Z"/>
        </w:rPr>
      </w:pPr>
      <w:r>
        <w:rPr>
          <w:i/>
        </w:rPr>
        <w:t>Accessory Digital Decoders</w:t>
      </w:r>
      <w:r>
        <w:t xml:space="preserve"> can be designed to control momentary or constant-on devices, the duration of time each output is active being controlled by configuration variables CVs #515 through 518.   </w:t>
      </w:r>
      <w:proofErr w:type="spellStart"/>
      <w:r>
        <w:t>Bit</w:t>
      </w:r>
      <w:proofErr w:type="spellEnd"/>
      <w:r>
        <w:t xml:space="preserve"> 3 of the second byte "</w:t>
      </w:r>
      <w:ins w:id="55" w:author="Baker, Stuart" w:date="2023-01-02T17:52:00Z">
        <w:r>
          <w:t>D</w:t>
        </w:r>
      </w:ins>
      <w:del w:id="56" w:author="Baker, Stuart" w:date="2023-01-02T17:52:00Z">
        <w:r>
          <w:delText>C</w:delText>
        </w:r>
      </w:del>
      <w:r>
        <w:t>" is used to activate or deactivate the addressed device.  (Note if the duration the device is intended to be on is less than or equal the set duration, no deactivation is necessary.)  Since most devices are paired, the convention is that bit 0 of the second byte</w:t>
      </w:r>
      <w:ins w:id="57" w:author="Baker, Stuart" w:date="2023-01-02T17:52:00Z">
        <w:r>
          <w:t xml:space="preserve"> “R”</w:t>
        </w:r>
      </w:ins>
      <w:r>
        <w:t xml:space="preserve"> is </w:t>
      </w:r>
      <w:r>
        <w:lastRenderedPageBreak/>
        <w:t xml:space="preserve">used to distinguish between which of a pair of outputs the accessory decoder is activating or deactivating.  </w:t>
      </w:r>
      <w:del w:id="58" w:author="Baker, Stuart" w:date="2023-01-02T18:05:00Z">
        <w:r>
          <w:delText xml:space="preserve">Bits 1 and 2 of byte two are used to indicate which of 4 pairs of outputs the packet is controlling.  </w:delText>
        </w:r>
      </w:del>
      <w:r>
        <w:t xml:space="preserve">The most significant bits of the </w:t>
      </w:r>
      <w:del w:id="59" w:author="Baker, Stuart" w:date="2023-01-02T18:05:00Z">
        <w:r>
          <w:delText>9</w:delText>
        </w:r>
      </w:del>
      <w:ins w:id="60" w:author="Baker, Stuart" w:date="2023-01-02T18:05:00Z">
        <w:r>
          <w:t>11</w:t>
        </w:r>
      </w:ins>
      <w:r>
        <w:t>-bit address are bits 4</w:t>
      </w:r>
      <w:del w:id="61" w:author="Baker, Stuart" w:date="2023-01-02T18:06:00Z">
        <w:r>
          <w:delText>-</w:delText>
        </w:r>
      </w:del>
      <w:ins w:id="62" w:author="Baker, Stuart" w:date="2023-01-02T18:06:00Z">
        <w:r>
          <w:t xml:space="preserve"> to </w:t>
        </w:r>
      </w:ins>
      <w:r>
        <w:t>6 of the second data byte.  By convention these bits (bits 4</w:t>
      </w:r>
      <w:del w:id="63" w:author="Baker, Stuart" w:date="2023-01-02T18:06:00Z">
        <w:r>
          <w:delText>-</w:delText>
        </w:r>
      </w:del>
      <w:ins w:id="64" w:author="Baker, Stuart" w:date="2023-01-02T18:06:00Z">
        <w:r>
          <w:t xml:space="preserve"> to </w:t>
        </w:r>
      </w:ins>
      <w:r>
        <w:t>6 of the second data byte) are in ones complement</w:t>
      </w:r>
      <w:r>
        <w:rPr>
          <w:rStyle w:val="FootnoteReference"/>
        </w:rPr>
        <w:footnoteReference w:id="11"/>
      </w:r>
      <w:r>
        <w:t>.</w:t>
      </w:r>
      <w:ins w:id="65" w:author="Baker, Stuart" w:date="2023-01-02T18:05:00Z">
        <w:r>
          <w:t xml:space="preserve"> This is followed by bits 0 to 5 of the first byte. The least significant bits</w:t>
        </w:r>
      </w:ins>
      <w:ins w:id="66" w:author="Baker, Stuart" w:date="2023-01-02T18:06:00Z">
        <w:r>
          <w:t xml:space="preserve"> of the 11-bit address are bits 1 to 2 of the second byte.</w:t>
        </w:r>
      </w:ins>
      <w:ins w:id="67" w:author="Baker, Stuart" w:date="2023-01-02T18:07:00Z">
        <w:r>
          <w:rPr>
            <w:rStyle w:val="FootnoteReference"/>
          </w:rPr>
          <w:footnoteReference w:id="12"/>
        </w:r>
      </w:ins>
    </w:p>
    <w:p>
      <w:pPr>
        <w:spacing w:after="0"/>
        <w:rPr>
          <w:ins w:id="70" w:author="Baker, Stuart" w:date="2023-01-02T17:56:00Z"/>
        </w:rPr>
      </w:pPr>
    </w:p>
    <w:p>
      <w:pPr>
        <w:spacing w:after="0"/>
        <w:ind w:left="720"/>
        <w:rPr>
          <w:ins w:id="71" w:author="Baker, Stuart" w:date="2023-01-02T18:11:00Z"/>
        </w:rPr>
        <w:pPrChange w:id="72" w:author="Baker, Stuart" w:date="2023-01-02T18:12:00Z">
          <w:pPr>
            <w:spacing w:after="0"/>
          </w:pPr>
        </w:pPrChange>
      </w:pPr>
      <w:ins w:id="73" w:author="Baker, Stuart" w:date="2023-01-02T17:56:00Z">
        <w:r>
          <w:t>{</w:t>
        </w:r>
        <w:proofErr w:type="gramStart"/>
        <w:r>
          <w:t>preamble}  0</w:t>
        </w:r>
        <w:proofErr w:type="gramEnd"/>
        <w:r>
          <w:t xml:space="preserve">  10A</w:t>
        </w:r>
        <w:r>
          <w:rPr>
            <w:vertAlign w:val="subscript"/>
            <w:rPrChange w:id="74" w:author="Baker, Stuart" w:date="2023-01-02T17:58:00Z">
              <w:rPr/>
            </w:rPrChange>
          </w:rPr>
          <w:t>7</w:t>
        </w:r>
        <w:r>
          <w:t>A</w:t>
        </w:r>
        <w:r>
          <w:rPr>
            <w:vertAlign w:val="subscript"/>
            <w:rPrChange w:id="75" w:author="Baker, Stuart" w:date="2023-01-02T17:58:00Z">
              <w:rPr/>
            </w:rPrChange>
          </w:rPr>
          <w:t>6</w:t>
        </w:r>
        <w:r>
          <w:t>A</w:t>
        </w:r>
        <w:r>
          <w:rPr>
            <w:vertAlign w:val="subscript"/>
            <w:rPrChange w:id="76" w:author="Baker, Stuart" w:date="2023-01-02T17:58:00Z">
              <w:rPr/>
            </w:rPrChange>
          </w:rPr>
          <w:t>5</w:t>
        </w:r>
        <w:r>
          <w:t>A</w:t>
        </w:r>
        <w:r>
          <w:rPr>
            <w:vertAlign w:val="subscript"/>
            <w:rPrChange w:id="77" w:author="Baker, Stuart" w:date="2023-01-02T17:58:00Z">
              <w:rPr/>
            </w:rPrChange>
          </w:rPr>
          <w:t>4</w:t>
        </w:r>
        <w:r>
          <w:t>A</w:t>
        </w:r>
        <w:r>
          <w:rPr>
            <w:vertAlign w:val="subscript"/>
            <w:rPrChange w:id="78" w:author="Baker, Stuart" w:date="2023-01-02T17:58:00Z">
              <w:rPr/>
            </w:rPrChange>
          </w:rPr>
          <w:t>3</w:t>
        </w:r>
        <w:r>
          <w:t>A</w:t>
        </w:r>
        <w:r>
          <w:rPr>
            <w:vertAlign w:val="subscript"/>
            <w:rPrChange w:id="79" w:author="Baker, Stuart" w:date="2023-01-02T17:58:00Z">
              <w:rPr/>
            </w:rPrChange>
          </w:rPr>
          <w:t>2</w:t>
        </w:r>
        <w:r>
          <w:t xml:space="preserve">  0  1</w:t>
        </w:r>
      </w:ins>
      <w:ins w:id="80" w:author="Baker, Stuart" w:date="2023-01-02T17:57:00Z">
        <w:r>
          <w:t>Ā</w:t>
        </w:r>
        <w:r>
          <w:rPr>
            <w:vertAlign w:val="subscript"/>
            <w:rPrChange w:id="81" w:author="Baker, Stuart" w:date="2023-01-02T17:58:00Z">
              <w:rPr/>
            </w:rPrChange>
          </w:rPr>
          <w:t>10</w:t>
        </w:r>
        <w:r>
          <w:t>Ā</w:t>
        </w:r>
        <w:r>
          <w:rPr>
            <w:vertAlign w:val="subscript"/>
            <w:rPrChange w:id="82" w:author="Baker, Stuart" w:date="2023-01-02T17:58:00Z">
              <w:rPr/>
            </w:rPrChange>
          </w:rPr>
          <w:t>9</w:t>
        </w:r>
        <w:r>
          <w:t>Ā</w:t>
        </w:r>
        <w:r>
          <w:rPr>
            <w:vertAlign w:val="subscript"/>
            <w:rPrChange w:id="83" w:author="Baker, Stuart" w:date="2023-01-02T17:58:00Z">
              <w:rPr/>
            </w:rPrChange>
          </w:rPr>
          <w:t>8</w:t>
        </w:r>
      </w:ins>
      <w:ins w:id="84" w:author="Baker, Stuart" w:date="2023-01-02T17:56:00Z">
        <w:r>
          <w:t>DA</w:t>
        </w:r>
        <w:r>
          <w:rPr>
            <w:vertAlign w:val="subscript"/>
            <w:rPrChange w:id="85" w:author="Baker, Stuart" w:date="2023-01-02T17:58:00Z">
              <w:rPr/>
            </w:rPrChange>
          </w:rPr>
          <w:t>1</w:t>
        </w:r>
        <w:r>
          <w:t>A</w:t>
        </w:r>
      </w:ins>
      <w:ins w:id="86" w:author="Baker, Stuart" w:date="2023-01-02T17:57:00Z">
        <w:r>
          <w:rPr>
            <w:vertAlign w:val="subscript"/>
            <w:rPrChange w:id="87" w:author="Baker, Stuart" w:date="2023-01-02T17:58:00Z">
              <w:rPr/>
            </w:rPrChange>
          </w:rPr>
          <w:t>0</w:t>
        </w:r>
      </w:ins>
      <w:ins w:id="88" w:author="Baker, Stuart" w:date="2023-01-02T17:56:00Z">
        <w:r>
          <w:t>R  0  EEEEEEEE  1</w:t>
        </w:r>
      </w:ins>
    </w:p>
    <w:p>
      <w:pPr>
        <w:spacing w:after="0"/>
        <w:rPr>
          <w:ins w:id="89" w:author="Baker, Stuart" w:date="2023-01-02T18:11:00Z"/>
        </w:rPr>
      </w:pPr>
    </w:p>
    <w:p>
      <w:pPr>
        <w:spacing w:after="0"/>
        <w:rPr>
          <w:ins w:id="90" w:author="Baker, Stuart" w:date="2023-01-02T18:11:00Z"/>
        </w:rPr>
      </w:pPr>
      <w:ins w:id="91" w:author="Baker, Stuart" w:date="2023-01-02T18:11:00Z">
        <w:r>
          <w:t>By convention, the first</w:t>
        </w:r>
      </w:ins>
      <w:ins w:id="92" w:author="Baker, Stuart" w:date="2023-01-02T20:34:00Z">
        <w:r>
          <w:t xml:space="preserve"> </w:t>
        </w:r>
      </w:ins>
      <w:ins w:id="93" w:author="Baker, Stuart" w:date="2023-01-02T18:11:00Z">
        <w:r>
          <w:t>address</w:t>
        </w:r>
      </w:ins>
      <w:ins w:id="94" w:author="Baker, Stuart" w:date="2023-01-02T20:34:00Z">
        <w:r>
          <w:t>, known to the user as address</w:t>
        </w:r>
      </w:ins>
      <w:ins w:id="95" w:author="Baker, Stuart" w:date="2023-01-02T18:11:00Z">
        <w:r>
          <w:t xml:space="preserve"> </w:t>
        </w:r>
      </w:ins>
      <w:ins w:id="96" w:author="Baker, Stuart" w:date="2023-01-02T18:17:00Z">
        <w:r>
          <w:t xml:space="preserve">“1” </w:t>
        </w:r>
      </w:ins>
      <w:ins w:id="97" w:author="Baker, Stuart" w:date="2023-01-02T18:11:00Z">
        <w:r>
          <w:t>starts at:</w:t>
        </w:r>
      </w:ins>
    </w:p>
    <w:p>
      <w:pPr>
        <w:spacing w:after="0"/>
        <w:rPr>
          <w:ins w:id="98" w:author="Baker, Stuart" w:date="2023-01-02T18:11:00Z"/>
        </w:rPr>
      </w:pPr>
    </w:p>
    <w:p>
      <w:pPr>
        <w:spacing w:after="0"/>
        <w:ind w:left="720"/>
        <w:rPr>
          <w:ins w:id="99" w:author="Baker, Stuart" w:date="2023-01-02T18:08:00Z"/>
        </w:rPr>
        <w:pPrChange w:id="100" w:author="Baker, Stuart" w:date="2023-01-02T18:12:00Z">
          <w:pPr>
            <w:spacing w:after="0"/>
          </w:pPr>
        </w:pPrChange>
      </w:pPr>
      <w:ins w:id="101" w:author="Baker, Stuart" w:date="2023-01-02T18:11:00Z">
        <w:r>
          <w:t>{</w:t>
        </w:r>
        <w:proofErr w:type="gramStart"/>
        <w:r>
          <w:t>preamble}  0</w:t>
        </w:r>
        <w:proofErr w:type="gramEnd"/>
        <w:r>
          <w:t xml:space="preserve">  10</w:t>
        </w:r>
        <w:r>
          <w:t>000001</w:t>
        </w:r>
        <w:r>
          <w:t xml:space="preserve">  0  1</w:t>
        </w:r>
        <w:r>
          <w:t>111</w:t>
        </w:r>
        <w:r>
          <w:t>D</w:t>
        </w:r>
        <w:r>
          <w:t>00</w:t>
        </w:r>
        <w:r>
          <w:t>R  0  EEEEEEEE  1</w:t>
        </w:r>
      </w:ins>
    </w:p>
    <w:p>
      <w:pPr>
        <w:spacing w:after="0"/>
        <w:rPr>
          <w:ins w:id="102" w:author="Baker, Stuart" w:date="2023-01-02T18:08:00Z"/>
        </w:rPr>
      </w:pPr>
    </w:p>
    <w:p>
      <w:pPr>
        <w:spacing w:after="0"/>
        <w:rPr>
          <w:ins w:id="103" w:author="Baker, Stuart" w:date="2023-01-02T18:12:00Z"/>
        </w:rPr>
      </w:pPr>
      <w:ins w:id="104" w:author="Baker, Stuart" w:date="2023-01-02T18:08:00Z">
        <w:r>
          <w:t xml:space="preserve">For address bits </w:t>
        </w:r>
      </w:ins>
      <w:ins w:id="105" w:author="Baker, Stuart" w:date="2023-01-02T18:09:00Z">
        <w:r>
          <w:t>A</w:t>
        </w:r>
        <w:proofErr w:type="gramStart"/>
        <w:r>
          <w:rPr>
            <w:vertAlign w:val="subscript"/>
            <w:rPrChange w:id="106" w:author="Baker, Stuart" w:date="2023-01-02T20:36:00Z">
              <w:rPr/>
            </w:rPrChange>
          </w:rPr>
          <w:t>7</w:t>
        </w:r>
        <w:r>
          <w:t>..</w:t>
        </w:r>
        <w:proofErr w:type="gramEnd"/>
        <w:r>
          <w:t>A</w:t>
        </w:r>
        <w:r>
          <w:rPr>
            <w:vertAlign w:val="subscript"/>
            <w:rPrChange w:id="107" w:author="Baker, Stuart" w:date="2023-01-02T20:36:00Z">
              <w:rPr/>
            </w:rPrChange>
          </w:rPr>
          <w:t>2</w:t>
        </w:r>
        <w:r>
          <w:t>, there exists t</w:t>
        </w:r>
      </w:ins>
      <w:ins w:id="108" w:author="Baker, Stuart" w:date="2023-01-02T18:12:00Z">
        <w:r>
          <w:t>w</w:t>
        </w:r>
      </w:ins>
      <w:ins w:id="109" w:author="Baker, Stuart" w:date="2023-01-02T18:09:00Z">
        <w:r>
          <w:t xml:space="preserve">o addressing conventions </w:t>
        </w:r>
      </w:ins>
      <w:ins w:id="110" w:author="Baker, Stuart" w:date="2023-01-02T18:42:00Z">
        <w:r>
          <w:t xml:space="preserve">for </w:t>
        </w:r>
      </w:ins>
      <w:ins w:id="111" w:author="Baker, Stuart" w:date="2023-01-02T18:09:00Z">
        <w:r>
          <w:t xml:space="preserve">when </w:t>
        </w:r>
      </w:ins>
      <w:ins w:id="112" w:author="Baker, Stuart" w:date="2023-01-02T18:43:00Z">
        <w:r>
          <w:t>the value “rolls over”</w:t>
        </w:r>
      </w:ins>
      <w:ins w:id="113" w:author="Baker, Stuart" w:date="2023-01-02T18:12:00Z">
        <w:r>
          <w:t>:</w:t>
        </w:r>
      </w:ins>
    </w:p>
    <w:p>
      <w:pPr>
        <w:spacing w:after="0"/>
        <w:rPr>
          <w:ins w:id="114" w:author="Baker, Stuart" w:date="2023-01-02T18:12:00Z"/>
        </w:rPr>
      </w:pPr>
    </w:p>
    <w:p>
      <w:pPr>
        <w:spacing w:after="0"/>
        <w:ind w:left="720"/>
        <w:rPr>
          <w:ins w:id="115" w:author="Baker, Stuart" w:date="2023-01-02T18:12:00Z"/>
        </w:rPr>
        <w:pPrChange w:id="116" w:author="Baker, Stuart" w:date="2023-01-02T18:12:00Z">
          <w:pPr>
            <w:spacing w:after="0"/>
          </w:pPr>
        </w:pPrChange>
      </w:pPr>
      <w:ins w:id="117" w:author="Baker, Stuart" w:date="2023-01-02T18:12:00Z">
        <w:r>
          <w:t>{</w:t>
        </w:r>
        <w:proofErr w:type="gramStart"/>
        <w:r>
          <w:t>preamble}  0</w:t>
        </w:r>
        <w:proofErr w:type="gramEnd"/>
        <w:r>
          <w:t xml:space="preserve">  </w:t>
        </w:r>
      </w:ins>
      <w:ins w:id="118" w:author="Baker, Stuart" w:date="2023-01-02T18:13:00Z">
        <w:r>
          <w:t>1</w:t>
        </w:r>
      </w:ins>
      <w:ins w:id="119" w:author="Baker, Stuart" w:date="2023-01-02T18:12:00Z">
        <w:r>
          <w:t>0000000</w:t>
        </w:r>
        <w:r>
          <w:t xml:space="preserve">  0  1Ā</w:t>
        </w:r>
        <w:r>
          <w:rPr>
            <w:vertAlign w:val="subscript"/>
          </w:rPr>
          <w:t>10</w:t>
        </w:r>
        <w:r>
          <w:t>Ā</w:t>
        </w:r>
        <w:r>
          <w:rPr>
            <w:vertAlign w:val="subscript"/>
          </w:rPr>
          <w:t>9</w:t>
        </w:r>
        <w:r>
          <w:t>Ā</w:t>
        </w:r>
        <w:r>
          <w:rPr>
            <w:vertAlign w:val="subscript"/>
          </w:rPr>
          <w:t>8</w:t>
        </w:r>
        <w:r>
          <w:t>DA</w:t>
        </w:r>
        <w:r>
          <w:rPr>
            <w:vertAlign w:val="subscript"/>
          </w:rPr>
          <w:t>1</w:t>
        </w:r>
        <w:r>
          <w:t>A</w:t>
        </w:r>
        <w:r>
          <w:rPr>
            <w:vertAlign w:val="subscript"/>
          </w:rPr>
          <w:t>0</w:t>
        </w:r>
        <w:r>
          <w:t>R  0  EEEEEEEE  1</w:t>
        </w:r>
      </w:ins>
    </w:p>
    <w:p>
      <w:pPr>
        <w:spacing w:after="0"/>
        <w:rPr>
          <w:ins w:id="120" w:author="Baker, Stuart" w:date="2023-01-02T18:12:00Z"/>
        </w:rPr>
      </w:pPr>
    </w:p>
    <w:p>
      <w:pPr>
        <w:spacing w:after="0"/>
        <w:rPr>
          <w:ins w:id="121" w:author="Baker, Stuart" w:date="2023-01-02T18:16:00Z"/>
        </w:rPr>
      </w:pPr>
      <w:ins w:id="122" w:author="Baker, Stuart" w:date="2023-01-02T20:37:00Z">
        <w:r>
          <w:t>For existing designs, both</w:t>
        </w:r>
      </w:ins>
      <w:ins w:id="123" w:author="Baker, Stuart" w:date="2023-01-02T18:15:00Z">
        <w:r>
          <w:t xml:space="preserve"> conventions are considered compliant with the standard</w:t>
        </w:r>
      </w:ins>
      <w:ins w:id="124" w:author="Baker, Stuart" w:date="2023-01-02T20:37:00Z">
        <w:r>
          <w:t>. Ho</w:t>
        </w:r>
        <w:bookmarkStart w:id="125" w:name="_GoBack"/>
        <w:bookmarkEnd w:id="125"/>
        <w:r>
          <w:t>wever</w:t>
        </w:r>
      </w:ins>
      <w:ins w:id="126" w:author="Baker, Stuart" w:date="2023-01-02T18:15:00Z">
        <w:r>
          <w:t xml:space="preserve">, the </w:t>
        </w:r>
      </w:ins>
      <w:ins w:id="127" w:author="Baker, Stuart" w:date="2023-01-02T18:22:00Z">
        <w:r>
          <w:t>“Linear”</w:t>
        </w:r>
      </w:ins>
      <w:ins w:id="128" w:author="Baker, Stuart" w:date="2023-01-02T18:15:00Z">
        <w:r>
          <w:t xml:space="preserve"> convention is </w:t>
        </w:r>
      </w:ins>
      <w:ins w:id="129" w:author="Baker, Stuart" w:date="2023-01-02T20:35:00Z">
        <w:r>
          <w:t>required</w:t>
        </w:r>
      </w:ins>
      <w:ins w:id="130" w:author="Baker, Stuart" w:date="2023-01-02T18:16:00Z">
        <w:r>
          <w:t xml:space="preserve"> for new designs</w:t>
        </w:r>
      </w:ins>
      <w:ins w:id="131" w:author="Baker, Stuart" w:date="2023-01-02T20:37:00Z">
        <w:r>
          <w:t xml:space="preserve"> to be considered compliant</w:t>
        </w:r>
      </w:ins>
      <w:ins w:id="132" w:author="Baker, Stuart" w:date="2023-01-02T18:16:00Z">
        <w:r>
          <w:t>:</w:t>
        </w:r>
      </w:ins>
    </w:p>
    <w:p>
      <w:pPr>
        <w:spacing w:after="0"/>
        <w:rPr>
          <w:ins w:id="133" w:author="Baker, Stuart" w:date="2023-01-02T18:17:00Z"/>
        </w:rPr>
      </w:pPr>
    </w:p>
    <w:tbl>
      <w:tblPr>
        <w:tblStyle w:val="TableGrid"/>
        <w:tblW w:w="0" w:type="auto"/>
        <w:tblLook w:val="04A0" w:firstRow="1" w:lastRow="0" w:firstColumn="1" w:lastColumn="0" w:noHBand="0" w:noVBand="1"/>
        <w:tblPrChange w:id="134" w:author="Baker, Stuart" w:date="2023-01-02T18:41:00Z">
          <w:tblPr>
            <w:tblStyle w:val="TableGrid"/>
            <w:tblW w:w="0" w:type="auto"/>
            <w:tblLook w:val="04A0" w:firstRow="1" w:lastRow="0" w:firstColumn="1" w:lastColumn="0" w:noHBand="0" w:noVBand="1"/>
          </w:tblPr>
        </w:tblPrChange>
      </w:tblPr>
      <w:tblGrid>
        <w:gridCol w:w="1615"/>
        <w:gridCol w:w="1350"/>
        <w:gridCol w:w="1440"/>
        <w:gridCol w:w="1440"/>
        <w:tblGridChange w:id="135">
          <w:tblGrid>
            <w:gridCol w:w="1217"/>
            <w:gridCol w:w="107"/>
            <w:gridCol w:w="291"/>
            <w:gridCol w:w="1350"/>
            <w:gridCol w:w="1328"/>
            <w:gridCol w:w="112"/>
            <w:gridCol w:w="1269"/>
            <w:gridCol w:w="171"/>
            <w:gridCol w:w="910"/>
            <w:gridCol w:w="2883"/>
            <w:gridCol w:w="3964"/>
          </w:tblGrid>
        </w:tblGridChange>
      </w:tblGrid>
      <w:tr>
        <w:trPr>
          <w:ins w:id="136" w:author="Baker, Stuart" w:date="2023-01-02T18:18:00Z"/>
          <w:trPrChange w:id="137" w:author="Baker, Stuart" w:date="2023-01-02T18:41:00Z">
            <w:trPr>
              <w:gridAfter w:val="0"/>
            </w:trPr>
          </w:trPrChange>
        </w:trPr>
        <w:tc>
          <w:tcPr>
            <w:tcW w:w="1615" w:type="dxa"/>
            <w:vMerge w:val="restart"/>
            <w:shd w:val="clear" w:color="auto" w:fill="BFBFBF" w:themeFill="background1" w:themeFillShade="BF"/>
            <w:vAlign w:val="center"/>
            <w:tcPrChange w:id="138" w:author="Baker, Stuart" w:date="2023-01-02T18:41:00Z">
              <w:tcPr>
                <w:tcW w:w="1217" w:type="dxa"/>
                <w:vMerge w:val="restart"/>
                <w:shd w:val="clear" w:color="auto" w:fill="BFBFBF" w:themeFill="background1" w:themeFillShade="BF"/>
                <w:vAlign w:val="center"/>
              </w:tcPr>
            </w:tcPrChange>
          </w:tcPr>
          <w:p>
            <w:pPr>
              <w:jc w:val="center"/>
              <w:rPr>
                <w:ins w:id="139" w:author="Baker, Stuart" w:date="2023-01-02T18:18:00Z"/>
                <w:b/>
              </w:rPr>
              <w:pPrChange w:id="140" w:author="Baker, Stuart" w:date="2023-01-02T18:24:00Z">
                <w:pPr/>
              </w:pPrChange>
            </w:pPr>
            <w:ins w:id="141" w:author="Baker, Stuart" w:date="2023-01-02T20:32:00Z">
              <w:r>
                <w:rPr>
                  <w:b/>
                </w:rPr>
                <w:t xml:space="preserve">User </w:t>
              </w:r>
            </w:ins>
            <w:ins w:id="142" w:author="Baker, Stuart" w:date="2023-01-02T18:18:00Z">
              <w:r>
                <w:rPr>
                  <w:b/>
                </w:rPr>
                <w:t>Address</w:t>
              </w:r>
            </w:ins>
          </w:p>
        </w:tc>
        <w:tc>
          <w:tcPr>
            <w:tcW w:w="1350" w:type="dxa"/>
            <w:vMerge w:val="restart"/>
            <w:shd w:val="clear" w:color="auto" w:fill="BFBFBF" w:themeFill="background1" w:themeFillShade="BF"/>
            <w:vAlign w:val="center"/>
            <w:tcPrChange w:id="143" w:author="Baker, Stuart" w:date="2023-01-02T18:41:00Z">
              <w:tcPr>
                <w:tcW w:w="3076" w:type="dxa"/>
                <w:gridSpan w:val="4"/>
                <w:vMerge w:val="restart"/>
                <w:shd w:val="clear" w:color="auto" w:fill="BFBFBF" w:themeFill="background1" w:themeFillShade="BF"/>
              </w:tcPr>
            </w:tcPrChange>
          </w:tcPr>
          <w:p>
            <w:pPr>
              <w:jc w:val="center"/>
              <w:rPr>
                <w:ins w:id="144" w:author="Baker, Stuart" w:date="2023-01-02T18:22:00Z"/>
                <w:b/>
              </w:rPr>
              <w:pPrChange w:id="145" w:author="Baker, Stuart" w:date="2023-01-02T18:26:00Z">
                <w:pPr>
                  <w:jc w:val="center"/>
                </w:pPr>
              </w:pPrChange>
            </w:pPr>
            <w:ins w:id="146" w:author="Baker, Stuart" w:date="2023-01-02T18:18:00Z">
              <w:r>
                <w:rPr>
                  <w:b/>
                </w:rPr>
                <w:t>Byte</w:t>
              </w:r>
            </w:ins>
            <w:ins w:id="147" w:author="Baker, Stuart" w:date="2023-01-02T18:19:00Z">
              <w:r>
                <w:rPr>
                  <w:b/>
                </w:rPr>
                <w:t xml:space="preserve"> 1</w:t>
              </w:r>
            </w:ins>
          </w:p>
        </w:tc>
        <w:tc>
          <w:tcPr>
            <w:tcW w:w="2880" w:type="dxa"/>
            <w:gridSpan w:val="2"/>
            <w:shd w:val="clear" w:color="auto" w:fill="BFBFBF" w:themeFill="background1" w:themeFillShade="BF"/>
            <w:vAlign w:val="center"/>
            <w:tcPrChange w:id="148" w:author="Baker, Stuart" w:date="2023-01-02T18:41:00Z">
              <w:tcPr>
                <w:tcW w:w="5345" w:type="dxa"/>
                <w:gridSpan w:val="5"/>
                <w:shd w:val="clear" w:color="auto" w:fill="BFBFBF" w:themeFill="background1" w:themeFillShade="BF"/>
              </w:tcPr>
            </w:tcPrChange>
          </w:tcPr>
          <w:p>
            <w:pPr>
              <w:jc w:val="center"/>
              <w:rPr>
                <w:ins w:id="149" w:author="Baker, Stuart" w:date="2023-01-02T18:19:00Z"/>
                <w:b/>
              </w:rPr>
              <w:pPrChange w:id="150" w:author="Baker, Stuart" w:date="2023-01-02T18:26:00Z">
                <w:pPr/>
              </w:pPrChange>
            </w:pPr>
            <w:ins w:id="151" w:author="Baker, Stuart" w:date="2023-01-02T18:19:00Z">
              <w:r>
                <w:rPr>
                  <w:b/>
                </w:rPr>
                <w:t>Byte 2</w:t>
              </w:r>
            </w:ins>
          </w:p>
        </w:tc>
      </w:tr>
      <w:tr>
        <w:trPr>
          <w:ins w:id="152" w:author="Baker, Stuart" w:date="2023-01-02T18:24:00Z"/>
          <w:trPrChange w:id="153" w:author="Baker, Stuart" w:date="2023-01-02T18:41:00Z">
            <w:trPr>
              <w:gridAfter w:val="0"/>
            </w:trPr>
          </w:trPrChange>
        </w:trPr>
        <w:tc>
          <w:tcPr>
            <w:tcW w:w="1615" w:type="dxa"/>
            <w:vMerge/>
            <w:shd w:val="clear" w:color="auto" w:fill="BFBFBF" w:themeFill="background1" w:themeFillShade="BF"/>
            <w:tcPrChange w:id="154" w:author="Baker, Stuart" w:date="2023-01-02T18:41:00Z">
              <w:tcPr>
                <w:tcW w:w="1217" w:type="dxa"/>
                <w:vMerge/>
                <w:shd w:val="clear" w:color="auto" w:fill="BFBFBF" w:themeFill="background1" w:themeFillShade="BF"/>
              </w:tcPr>
            </w:tcPrChange>
          </w:tcPr>
          <w:p>
            <w:pPr>
              <w:rPr>
                <w:ins w:id="155" w:author="Baker, Stuart" w:date="2023-01-02T18:24:00Z"/>
                <w:b/>
              </w:rPr>
            </w:pPr>
          </w:p>
        </w:tc>
        <w:tc>
          <w:tcPr>
            <w:tcW w:w="1350" w:type="dxa"/>
            <w:vMerge/>
            <w:shd w:val="clear" w:color="auto" w:fill="BFBFBF" w:themeFill="background1" w:themeFillShade="BF"/>
            <w:tcPrChange w:id="156" w:author="Baker, Stuart" w:date="2023-01-02T18:41:00Z">
              <w:tcPr>
                <w:tcW w:w="3076" w:type="dxa"/>
                <w:gridSpan w:val="4"/>
                <w:vMerge/>
                <w:shd w:val="clear" w:color="auto" w:fill="BFBFBF" w:themeFill="background1" w:themeFillShade="BF"/>
              </w:tcPr>
            </w:tcPrChange>
          </w:tcPr>
          <w:p>
            <w:pPr>
              <w:jc w:val="center"/>
              <w:rPr>
                <w:ins w:id="157" w:author="Baker, Stuart" w:date="2023-01-02T18:24:00Z"/>
                <w:b/>
              </w:rPr>
              <w:pPrChange w:id="158" w:author="Baker, Stuart" w:date="2023-01-02T18:24:00Z">
                <w:pPr/>
              </w:pPrChange>
            </w:pPr>
          </w:p>
        </w:tc>
        <w:tc>
          <w:tcPr>
            <w:tcW w:w="1440" w:type="dxa"/>
            <w:shd w:val="clear" w:color="auto" w:fill="BFBFBF" w:themeFill="background1" w:themeFillShade="BF"/>
            <w:vAlign w:val="center"/>
            <w:tcPrChange w:id="159" w:author="Baker, Stuart" w:date="2023-01-02T18:41:00Z">
              <w:tcPr>
                <w:tcW w:w="2462" w:type="dxa"/>
                <w:gridSpan w:val="4"/>
                <w:shd w:val="clear" w:color="auto" w:fill="BFBFBF" w:themeFill="background1" w:themeFillShade="BF"/>
              </w:tcPr>
            </w:tcPrChange>
          </w:tcPr>
          <w:p>
            <w:pPr>
              <w:jc w:val="center"/>
              <w:rPr>
                <w:ins w:id="160" w:author="Baker, Stuart" w:date="2023-01-02T18:24:00Z"/>
                <w:b/>
              </w:rPr>
              <w:pPrChange w:id="161" w:author="Baker, Stuart" w:date="2023-01-02T18:26:00Z">
                <w:pPr/>
              </w:pPrChange>
            </w:pPr>
            <w:ins w:id="162" w:author="Baker, Stuart" w:date="2023-01-02T18:26:00Z">
              <w:r>
                <w:rPr>
                  <w:b/>
                </w:rPr>
                <w:t>Linear</w:t>
              </w:r>
            </w:ins>
          </w:p>
        </w:tc>
        <w:tc>
          <w:tcPr>
            <w:tcW w:w="1440" w:type="dxa"/>
            <w:shd w:val="clear" w:color="auto" w:fill="BFBFBF" w:themeFill="background1" w:themeFillShade="BF"/>
            <w:vAlign w:val="center"/>
            <w:tcPrChange w:id="163" w:author="Baker, Stuart" w:date="2023-01-02T18:41:00Z">
              <w:tcPr>
                <w:tcW w:w="2883" w:type="dxa"/>
                <w:shd w:val="clear" w:color="auto" w:fill="BFBFBF" w:themeFill="background1" w:themeFillShade="BF"/>
              </w:tcPr>
            </w:tcPrChange>
          </w:tcPr>
          <w:p>
            <w:pPr>
              <w:jc w:val="center"/>
              <w:rPr>
                <w:ins w:id="164" w:author="Baker, Stuart" w:date="2023-01-02T18:24:00Z"/>
                <w:b/>
              </w:rPr>
              <w:pPrChange w:id="165" w:author="Baker, Stuart" w:date="2023-01-02T18:26:00Z">
                <w:pPr/>
              </w:pPrChange>
            </w:pPr>
            <w:ins w:id="166" w:author="Baker, Stuart" w:date="2023-01-02T18:26:00Z">
              <w:r>
                <w:rPr>
                  <w:b/>
                </w:rPr>
                <w:t>Non-Linear</w:t>
              </w:r>
            </w:ins>
          </w:p>
        </w:tc>
      </w:tr>
      <w:tr>
        <w:trPr>
          <w:ins w:id="167" w:author="Baker, Stuart" w:date="2023-01-02T18:18:00Z"/>
        </w:trPr>
        <w:tc>
          <w:tcPr>
            <w:tcW w:w="1615" w:type="dxa"/>
            <w:tcPrChange w:id="168" w:author="Baker, Stuart" w:date="2023-01-02T18:41:00Z">
              <w:tcPr>
                <w:tcW w:w="1324" w:type="dxa"/>
                <w:gridSpan w:val="2"/>
              </w:tcPr>
            </w:tcPrChange>
          </w:tcPr>
          <w:p>
            <w:pPr>
              <w:rPr>
                <w:ins w:id="169" w:author="Baker, Stuart" w:date="2023-01-02T18:18:00Z"/>
              </w:rPr>
            </w:pPr>
            <w:ins w:id="170" w:author="Baker, Stuart" w:date="2023-01-02T18:20:00Z">
              <w:r>
                <w:t>1</w:t>
              </w:r>
            </w:ins>
          </w:p>
        </w:tc>
        <w:tc>
          <w:tcPr>
            <w:tcW w:w="1350" w:type="dxa"/>
            <w:tcPrChange w:id="171" w:author="Baker, Stuart" w:date="2023-01-02T18:41:00Z">
              <w:tcPr>
                <w:tcW w:w="4350" w:type="dxa"/>
                <w:gridSpan w:val="5"/>
              </w:tcPr>
            </w:tcPrChange>
          </w:tcPr>
          <w:p>
            <w:pPr>
              <w:rPr>
                <w:ins w:id="172" w:author="Baker, Stuart" w:date="2023-01-02T18:18:00Z"/>
              </w:rPr>
            </w:pPr>
            <w:ins w:id="173" w:author="Baker, Stuart" w:date="2023-01-02T18:41:00Z">
              <w:r>
                <w:t>10000001</w:t>
              </w:r>
            </w:ins>
          </w:p>
        </w:tc>
        <w:tc>
          <w:tcPr>
            <w:tcW w:w="1440" w:type="dxa"/>
            <w:tcPrChange w:id="174" w:author="Baker, Stuart" w:date="2023-01-02T18:41:00Z">
              <w:tcPr>
                <w:tcW w:w="3964" w:type="dxa"/>
                <w:gridSpan w:val="3"/>
              </w:tcPr>
            </w:tcPrChange>
          </w:tcPr>
          <w:p>
            <w:pPr>
              <w:rPr>
                <w:ins w:id="175" w:author="Baker, Stuart" w:date="2023-01-02T18:22:00Z"/>
              </w:rPr>
            </w:pPr>
            <w:ins w:id="176" w:author="Baker, Stuart" w:date="2023-01-02T18:27:00Z">
              <w:r>
                <w:t>1111D00R</w:t>
              </w:r>
            </w:ins>
          </w:p>
        </w:tc>
        <w:tc>
          <w:tcPr>
            <w:tcW w:w="1440" w:type="dxa"/>
            <w:tcPrChange w:id="177" w:author="Baker, Stuart" w:date="2023-01-02T18:41:00Z">
              <w:tcPr>
                <w:tcW w:w="3964" w:type="dxa"/>
              </w:tcPr>
            </w:tcPrChange>
          </w:tcPr>
          <w:p>
            <w:pPr>
              <w:rPr>
                <w:ins w:id="178" w:author="Baker, Stuart" w:date="2023-01-02T18:19:00Z"/>
              </w:rPr>
            </w:pPr>
            <w:ins w:id="179" w:author="Baker, Stuart" w:date="2023-01-02T18:20:00Z">
              <w:r>
                <w:t>1111D00R</w:t>
              </w:r>
            </w:ins>
          </w:p>
        </w:tc>
      </w:tr>
      <w:tr>
        <w:trPr>
          <w:ins w:id="180" w:author="Baker, Stuart" w:date="2023-01-02T20:32:00Z"/>
        </w:trPr>
        <w:tc>
          <w:tcPr>
            <w:tcW w:w="1615" w:type="dxa"/>
          </w:tcPr>
          <w:p>
            <w:pPr>
              <w:rPr>
                <w:ins w:id="181" w:author="Baker, Stuart" w:date="2023-01-02T20:32:00Z"/>
              </w:rPr>
            </w:pPr>
            <w:ins w:id="182" w:author="Baker, Stuart" w:date="2023-01-02T20:33:00Z">
              <w:r>
                <w:t>…</w:t>
              </w:r>
            </w:ins>
          </w:p>
        </w:tc>
        <w:tc>
          <w:tcPr>
            <w:tcW w:w="1350" w:type="dxa"/>
          </w:tcPr>
          <w:p>
            <w:pPr>
              <w:rPr>
                <w:ins w:id="183" w:author="Baker, Stuart" w:date="2023-01-02T20:32:00Z"/>
              </w:rPr>
            </w:pPr>
            <w:ins w:id="184" w:author="Baker, Stuart" w:date="2023-01-02T20:33:00Z">
              <w:r>
                <w:t>…</w:t>
              </w:r>
            </w:ins>
          </w:p>
        </w:tc>
        <w:tc>
          <w:tcPr>
            <w:tcW w:w="1440" w:type="dxa"/>
          </w:tcPr>
          <w:p>
            <w:pPr>
              <w:rPr>
                <w:ins w:id="185" w:author="Baker, Stuart" w:date="2023-01-02T20:32:00Z"/>
              </w:rPr>
            </w:pPr>
            <w:ins w:id="186" w:author="Baker, Stuart" w:date="2023-01-02T20:33:00Z">
              <w:r>
                <w:t>…</w:t>
              </w:r>
            </w:ins>
          </w:p>
        </w:tc>
        <w:tc>
          <w:tcPr>
            <w:tcW w:w="1440" w:type="dxa"/>
          </w:tcPr>
          <w:p>
            <w:pPr>
              <w:rPr>
                <w:ins w:id="187" w:author="Baker, Stuart" w:date="2023-01-02T20:32:00Z"/>
              </w:rPr>
            </w:pPr>
            <w:ins w:id="188" w:author="Baker, Stuart" w:date="2023-01-02T20:33:00Z">
              <w:r>
                <w:t>…</w:t>
              </w:r>
            </w:ins>
          </w:p>
        </w:tc>
      </w:tr>
      <w:tr>
        <w:trPr>
          <w:ins w:id="189" w:author="Baker, Stuart" w:date="2023-01-02T18:20:00Z"/>
        </w:trPr>
        <w:tc>
          <w:tcPr>
            <w:tcW w:w="1615" w:type="dxa"/>
            <w:tcPrChange w:id="190" w:author="Baker, Stuart" w:date="2023-01-02T18:41:00Z">
              <w:tcPr>
                <w:tcW w:w="1324" w:type="dxa"/>
                <w:gridSpan w:val="2"/>
              </w:tcPr>
            </w:tcPrChange>
          </w:tcPr>
          <w:p>
            <w:pPr>
              <w:rPr>
                <w:ins w:id="191" w:author="Baker, Stuart" w:date="2023-01-02T18:20:00Z"/>
              </w:rPr>
            </w:pPr>
            <w:ins w:id="192" w:author="Baker, Stuart" w:date="2023-01-02T18:20:00Z">
              <w:r>
                <w:t>252</w:t>
              </w:r>
            </w:ins>
          </w:p>
        </w:tc>
        <w:tc>
          <w:tcPr>
            <w:tcW w:w="1350" w:type="dxa"/>
            <w:tcPrChange w:id="193" w:author="Baker, Stuart" w:date="2023-01-02T18:41:00Z">
              <w:tcPr>
                <w:tcW w:w="4350" w:type="dxa"/>
                <w:gridSpan w:val="5"/>
              </w:tcPr>
            </w:tcPrChange>
          </w:tcPr>
          <w:p>
            <w:pPr>
              <w:rPr>
                <w:ins w:id="194" w:author="Baker, Stuart" w:date="2023-01-02T18:20:00Z"/>
              </w:rPr>
            </w:pPr>
            <w:ins w:id="195" w:author="Baker, Stuart" w:date="2023-01-02T18:20:00Z">
              <w:r>
                <w:t>10</w:t>
              </w:r>
            </w:ins>
            <w:ins w:id="196" w:author="Baker, Stuart" w:date="2023-01-02T18:21:00Z">
              <w:r>
                <w:t>111111</w:t>
              </w:r>
            </w:ins>
          </w:p>
        </w:tc>
        <w:tc>
          <w:tcPr>
            <w:tcW w:w="1440" w:type="dxa"/>
            <w:tcPrChange w:id="197" w:author="Baker, Stuart" w:date="2023-01-02T18:41:00Z">
              <w:tcPr>
                <w:tcW w:w="3964" w:type="dxa"/>
                <w:gridSpan w:val="3"/>
              </w:tcPr>
            </w:tcPrChange>
          </w:tcPr>
          <w:p>
            <w:pPr>
              <w:rPr>
                <w:ins w:id="198" w:author="Baker, Stuart" w:date="2023-01-02T18:22:00Z"/>
              </w:rPr>
            </w:pPr>
            <w:ins w:id="199" w:author="Baker, Stuart" w:date="2023-01-02T18:27:00Z">
              <w:r>
                <w:t>111</w:t>
              </w:r>
              <w:r>
                <w:t>1</w:t>
              </w:r>
              <w:r>
                <w:t>D</w:t>
              </w:r>
            </w:ins>
            <w:ins w:id="200" w:author="Baker, Stuart" w:date="2023-01-02T18:29:00Z">
              <w:r>
                <w:t>11</w:t>
              </w:r>
            </w:ins>
            <w:ins w:id="201" w:author="Baker, Stuart" w:date="2023-01-02T18:27:00Z">
              <w:r>
                <w:t>R</w:t>
              </w:r>
            </w:ins>
          </w:p>
        </w:tc>
        <w:tc>
          <w:tcPr>
            <w:tcW w:w="1440" w:type="dxa"/>
            <w:tcPrChange w:id="202" w:author="Baker, Stuart" w:date="2023-01-02T18:41:00Z">
              <w:tcPr>
                <w:tcW w:w="3964" w:type="dxa"/>
              </w:tcPr>
            </w:tcPrChange>
          </w:tcPr>
          <w:p>
            <w:pPr>
              <w:rPr>
                <w:ins w:id="203" w:author="Baker, Stuart" w:date="2023-01-02T18:20:00Z"/>
              </w:rPr>
            </w:pPr>
            <w:ins w:id="204" w:author="Baker, Stuart" w:date="2023-01-02T18:21:00Z">
              <w:r>
                <w:t>1111D11R</w:t>
              </w:r>
            </w:ins>
          </w:p>
        </w:tc>
      </w:tr>
      <w:tr>
        <w:trPr>
          <w:ins w:id="205" w:author="Baker, Stuart" w:date="2023-01-02T18:20:00Z"/>
        </w:trPr>
        <w:tc>
          <w:tcPr>
            <w:tcW w:w="1615" w:type="dxa"/>
            <w:tcPrChange w:id="206" w:author="Baker, Stuart" w:date="2023-01-02T18:41:00Z">
              <w:tcPr>
                <w:tcW w:w="1324" w:type="dxa"/>
                <w:gridSpan w:val="2"/>
              </w:tcPr>
            </w:tcPrChange>
          </w:tcPr>
          <w:p>
            <w:pPr>
              <w:rPr>
                <w:ins w:id="207" w:author="Baker, Stuart" w:date="2023-01-02T18:20:00Z"/>
              </w:rPr>
            </w:pPr>
            <w:ins w:id="208" w:author="Baker, Stuart" w:date="2023-01-02T18:21:00Z">
              <w:r>
                <w:t>253</w:t>
              </w:r>
            </w:ins>
          </w:p>
        </w:tc>
        <w:tc>
          <w:tcPr>
            <w:tcW w:w="1350" w:type="dxa"/>
            <w:tcPrChange w:id="209" w:author="Baker, Stuart" w:date="2023-01-02T18:41:00Z">
              <w:tcPr>
                <w:tcW w:w="4350" w:type="dxa"/>
                <w:gridSpan w:val="5"/>
              </w:tcPr>
            </w:tcPrChange>
          </w:tcPr>
          <w:p>
            <w:pPr>
              <w:rPr>
                <w:ins w:id="210" w:author="Baker, Stuart" w:date="2023-01-02T18:20:00Z"/>
              </w:rPr>
            </w:pPr>
            <w:ins w:id="211" w:author="Baker, Stuart" w:date="2023-01-02T18:21:00Z">
              <w:r>
                <w:t>10000000</w:t>
              </w:r>
            </w:ins>
          </w:p>
        </w:tc>
        <w:tc>
          <w:tcPr>
            <w:tcW w:w="1440" w:type="dxa"/>
            <w:tcPrChange w:id="212" w:author="Baker, Stuart" w:date="2023-01-02T18:41:00Z">
              <w:tcPr>
                <w:tcW w:w="3964" w:type="dxa"/>
                <w:gridSpan w:val="3"/>
              </w:tcPr>
            </w:tcPrChange>
          </w:tcPr>
          <w:p>
            <w:pPr>
              <w:rPr>
                <w:ins w:id="213" w:author="Baker, Stuart" w:date="2023-01-02T18:22:00Z"/>
              </w:rPr>
            </w:pPr>
            <w:ins w:id="214" w:author="Baker, Stuart" w:date="2023-01-02T18:27:00Z">
              <w:r>
                <w:t>1</w:t>
              </w:r>
              <w:r>
                <w:rPr>
                  <w:highlight w:val="yellow"/>
                  <w:rPrChange w:id="215" w:author="Baker, Stuart" w:date="2023-01-02T18:27:00Z">
                    <w:rPr/>
                  </w:rPrChange>
                </w:rPr>
                <w:t>11</w:t>
              </w:r>
              <w:r>
                <w:rPr>
                  <w:highlight w:val="yellow"/>
                  <w:rPrChange w:id="216" w:author="Baker, Stuart" w:date="2023-01-02T18:27:00Z">
                    <w:rPr/>
                  </w:rPrChange>
                </w:rPr>
                <w:t>0</w:t>
              </w:r>
              <w:r>
                <w:t>D00R</w:t>
              </w:r>
            </w:ins>
          </w:p>
        </w:tc>
        <w:tc>
          <w:tcPr>
            <w:tcW w:w="1440" w:type="dxa"/>
            <w:tcPrChange w:id="217" w:author="Baker, Stuart" w:date="2023-01-02T18:41:00Z">
              <w:tcPr>
                <w:tcW w:w="3964" w:type="dxa"/>
              </w:tcPr>
            </w:tcPrChange>
          </w:tcPr>
          <w:p>
            <w:pPr>
              <w:rPr>
                <w:ins w:id="218" w:author="Baker, Stuart" w:date="2023-01-02T18:20:00Z"/>
              </w:rPr>
            </w:pPr>
            <w:ins w:id="219" w:author="Baker, Stuart" w:date="2023-01-02T18:27:00Z">
              <w:r>
                <w:t>1</w:t>
              </w:r>
              <w:r>
                <w:rPr>
                  <w:highlight w:val="yellow"/>
                  <w:rPrChange w:id="220" w:author="Baker, Stuart" w:date="2023-01-02T18:28:00Z">
                    <w:rPr/>
                  </w:rPrChange>
                </w:rPr>
                <w:t>111</w:t>
              </w:r>
              <w:r>
                <w:t>D</w:t>
              </w:r>
            </w:ins>
            <w:ins w:id="221" w:author="Baker, Stuart" w:date="2023-01-02T18:29:00Z">
              <w:r>
                <w:t>00</w:t>
              </w:r>
            </w:ins>
            <w:ins w:id="222" w:author="Baker, Stuart" w:date="2023-01-02T18:27:00Z">
              <w:r>
                <w:t>R</w:t>
              </w:r>
            </w:ins>
          </w:p>
        </w:tc>
      </w:tr>
      <w:tr>
        <w:trPr>
          <w:ins w:id="223" w:author="Baker, Stuart" w:date="2023-01-02T18:20:00Z"/>
        </w:trPr>
        <w:tc>
          <w:tcPr>
            <w:tcW w:w="1615" w:type="dxa"/>
            <w:tcPrChange w:id="224" w:author="Baker, Stuart" w:date="2023-01-02T18:41:00Z">
              <w:tcPr>
                <w:tcW w:w="1324" w:type="dxa"/>
                <w:gridSpan w:val="2"/>
              </w:tcPr>
            </w:tcPrChange>
          </w:tcPr>
          <w:p>
            <w:pPr>
              <w:rPr>
                <w:ins w:id="225" w:author="Baker, Stuart" w:date="2023-01-02T18:20:00Z"/>
              </w:rPr>
            </w:pPr>
            <w:ins w:id="226" w:author="Baker, Stuart" w:date="2023-01-02T18:25:00Z">
              <w:r>
                <w:t>254</w:t>
              </w:r>
            </w:ins>
          </w:p>
        </w:tc>
        <w:tc>
          <w:tcPr>
            <w:tcW w:w="1350" w:type="dxa"/>
            <w:tcPrChange w:id="227" w:author="Baker, Stuart" w:date="2023-01-02T18:41:00Z">
              <w:tcPr>
                <w:tcW w:w="4350" w:type="dxa"/>
                <w:gridSpan w:val="5"/>
              </w:tcPr>
            </w:tcPrChange>
          </w:tcPr>
          <w:p>
            <w:pPr>
              <w:rPr>
                <w:ins w:id="228" w:author="Baker, Stuart" w:date="2023-01-02T18:20:00Z"/>
              </w:rPr>
            </w:pPr>
            <w:ins w:id="229" w:author="Baker, Stuart" w:date="2023-01-02T18:25:00Z">
              <w:r>
                <w:t>10</w:t>
              </w:r>
            </w:ins>
            <w:ins w:id="230" w:author="Baker, Stuart" w:date="2023-01-02T18:28:00Z">
              <w:r>
                <w:t>000000</w:t>
              </w:r>
            </w:ins>
          </w:p>
        </w:tc>
        <w:tc>
          <w:tcPr>
            <w:tcW w:w="1440" w:type="dxa"/>
            <w:tcPrChange w:id="231" w:author="Baker, Stuart" w:date="2023-01-02T18:41:00Z">
              <w:tcPr>
                <w:tcW w:w="3964" w:type="dxa"/>
                <w:gridSpan w:val="3"/>
              </w:tcPr>
            </w:tcPrChange>
          </w:tcPr>
          <w:p>
            <w:pPr>
              <w:rPr>
                <w:ins w:id="232" w:author="Baker, Stuart" w:date="2023-01-02T18:22:00Z"/>
              </w:rPr>
            </w:pPr>
            <w:ins w:id="233" w:author="Baker, Stuart" w:date="2023-01-02T18:27:00Z">
              <w:r>
                <w:t>1</w:t>
              </w:r>
              <w:r>
                <w:rPr>
                  <w:highlight w:val="yellow"/>
                  <w:rPrChange w:id="234" w:author="Baker, Stuart" w:date="2023-01-02T18:27:00Z">
                    <w:rPr/>
                  </w:rPrChange>
                </w:rPr>
                <w:t>110</w:t>
              </w:r>
              <w:r>
                <w:t>D0</w:t>
              </w:r>
            </w:ins>
            <w:ins w:id="235" w:author="Baker, Stuart" w:date="2023-01-02T18:28:00Z">
              <w:r>
                <w:t>1</w:t>
              </w:r>
            </w:ins>
            <w:ins w:id="236" w:author="Baker, Stuart" w:date="2023-01-02T18:27:00Z">
              <w:r>
                <w:t>R</w:t>
              </w:r>
            </w:ins>
          </w:p>
        </w:tc>
        <w:tc>
          <w:tcPr>
            <w:tcW w:w="1440" w:type="dxa"/>
            <w:tcPrChange w:id="237" w:author="Baker, Stuart" w:date="2023-01-02T18:41:00Z">
              <w:tcPr>
                <w:tcW w:w="3964" w:type="dxa"/>
              </w:tcPr>
            </w:tcPrChange>
          </w:tcPr>
          <w:p>
            <w:pPr>
              <w:rPr>
                <w:ins w:id="238" w:author="Baker, Stuart" w:date="2023-01-02T18:20:00Z"/>
              </w:rPr>
            </w:pPr>
            <w:ins w:id="239" w:author="Baker, Stuart" w:date="2023-01-02T18:28:00Z">
              <w:r>
                <w:t>1</w:t>
              </w:r>
              <w:r>
                <w:rPr>
                  <w:highlight w:val="yellow"/>
                </w:rPr>
                <w:t>111</w:t>
              </w:r>
              <w:r>
                <w:t>D</w:t>
              </w:r>
            </w:ins>
            <w:ins w:id="240" w:author="Baker, Stuart" w:date="2023-01-02T18:29:00Z">
              <w:r>
                <w:t>01</w:t>
              </w:r>
            </w:ins>
            <w:ins w:id="241" w:author="Baker, Stuart" w:date="2023-01-02T18:28:00Z">
              <w:r>
                <w:t>R</w:t>
              </w:r>
            </w:ins>
          </w:p>
        </w:tc>
      </w:tr>
      <w:tr>
        <w:trPr>
          <w:ins w:id="242" w:author="Baker, Stuart" w:date="2023-01-02T18:20:00Z"/>
        </w:trPr>
        <w:tc>
          <w:tcPr>
            <w:tcW w:w="1615" w:type="dxa"/>
            <w:tcPrChange w:id="243" w:author="Baker, Stuart" w:date="2023-01-02T18:41:00Z">
              <w:tcPr>
                <w:tcW w:w="1324" w:type="dxa"/>
                <w:gridSpan w:val="2"/>
              </w:tcPr>
            </w:tcPrChange>
          </w:tcPr>
          <w:p>
            <w:pPr>
              <w:rPr>
                <w:ins w:id="244" w:author="Baker, Stuart" w:date="2023-01-02T18:20:00Z"/>
              </w:rPr>
            </w:pPr>
            <w:ins w:id="245" w:author="Baker, Stuart" w:date="2023-01-02T18:25:00Z">
              <w:r>
                <w:t>255</w:t>
              </w:r>
            </w:ins>
          </w:p>
        </w:tc>
        <w:tc>
          <w:tcPr>
            <w:tcW w:w="1350" w:type="dxa"/>
            <w:tcPrChange w:id="246" w:author="Baker, Stuart" w:date="2023-01-02T18:41:00Z">
              <w:tcPr>
                <w:tcW w:w="4350" w:type="dxa"/>
                <w:gridSpan w:val="5"/>
              </w:tcPr>
            </w:tcPrChange>
          </w:tcPr>
          <w:p>
            <w:pPr>
              <w:rPr>
                <w:ins w:id="247" w:author="Baker, Stuart" w:date="2023-01-02T18:20:00Z"/>
              </w:rPr>
            </w:pPr>
            <w:ins w:id="248" w:author="Baker, Stuart" w:date="2023-01-02T18:28:00Z">
              <w:r>
                <w:t>10000000</w:t>
              </w:r>
            </w:ins>
          </w:p>
        </w:tc>
        <w:tc>
          <w:tcPr>
            <w:tcW w:w="1440" w:type="dxa"/>
            <w:tcPrChange w:id="249" w:author="Baker, Stuart" w:date="2023-01-02T18:41:00Z">
              <w:tcPr>
                <w:tcW w:w="3964" w:type="dxa"/>
                <w:gridSpan w:val="3"/>
              </w:tcPr>
            </w:tcPrChange>
          </w:tcPr>
          <w:p>
            <w:pPr>
              <w:rPr>
                <w:ins w:id="250" w:author="Baker, Stuart" w:date="2023-01-02T18:22:00Z"/>
              </w:rPr>
            </w:pPr>
            <w:ins w:id="251" w:author="Baker, Stuart" w:date="2023-01-02T18:27:00Z">
              <w:r>
                <w:t>1</w:t>
              </w:r>
              <w:r>
                <w:rPr>
                  <w:highlight w:val="yellow"/>
                  <w:rPrChange w:id="252" w:author="Baker, Stuart" w:date="2023-01-02T18:27:00Z">
                    <w:rPr/>
                  </w:rPrChange>
                </w:rPr>
                <w:t>110</w:t>
              </w:r>
              <w:r>
                <w:t>D</w:t>
              </w:r>
            </w:ins>
            <w:ins w:id="253" w:author="Baker, Stuart" w:date="2023-01-02T18:28:00Z">
              <w:r>
                <w:t>10</w:t>
              </w:r>
            </w:ins>
            <w:ins w:id="254" w:author="Baker, Stuart" w:date="2023-01-02T18:27:00Z">
              <w:r>
                <w:t>R</w:t>
              </w:r>
            </w:ins>
          </w:p>
        </w:tc>
        <w:tc>
          <w:tcPr>
            <w:tcW w:w="1440" w:type="dxa"/>
            <w:tcPrChange w:id="255" w:author="Baker, Stuart" w:date="2023-01-02T18:41:00Z">
              <w:tcPr>
                <w:tcW w:w="3964" w:type="dxa"/>
              </w:tcPr>
            </w:tcPrChange>
          </w:tcPr>
          <w:p>
            <w:pPr>
              <w:rPr>
                <w:ins w:id="256" w:author="Baker, Stuart" w:date="2023-01-02T18:20:00Z"/>
              </w:rPr>
            </w:pPr>
            <w:ins w:id="257" w:author="Baker, Stuart" w:date="2023-01-02T18:28:00Z">
              <w:r>
                <w:t>1</w:t>
              </w:r>
              <w:r>
                <w:rPr>
                  <w:highlight w:val="yellow"/>
                </w:rPr>
                <w:t>111</w:t>
              </w:r>
              <w:r>
                <w:t>D1</w:t>
              </w:r>
            </w:ins>
            <w:ins w:id="258" w:author="Baker, Stuart" w:date="2023-01-02T18:29:00Z">
              <w:r>
                <w:t>0</w:t>
              </w:r>
            </w:ins>
            <w:ins w:id="259" w:author="Baker, Stuart" w:date="2023-01-02T18:28:00Z">
              <w:r>
                <w:t>R</w:t>
              </w:r>
            </w:ins>
          </w:p>
        </w:tc>
      </w:tr>
      <w:tr>
        <w:trPr>
          <w:ins w:id="260" w:author="Baker, Stuart" w:date="2023-01-02T18:20:00Z"/>
        </w:trPr>
        <w:tc>
          <w:tcPr>
            <w:tcW w:w="1615" w:type="dxa"/>
            <w:tcPrChange w:id="261" w:author="Baker, Stuart" w:date="2023-01-02T18:41:00Z">
              <w:tcPr>
                <w:tcW w:w="1324" w:type="dxa"/>
                <w:gridSpan w:val="2"/>
              </w:tcPr>
            </w:tcPrChange>
          </w:tcPr>
          <w:p>
            <w:pPr>
              <w:rPr>
                <w:ins w:id="262" w:author="Baker, Stuart" w:date="2023-01-02T18:20:00Z"/>
              </w:rPr>
            </w:pPr>
            <w:ins w:id="263" w:author="Baker, Stuart" w:date="2023-01-02T18:25:00Z">
              <w:r>
                <w:t>256</w:t>
              </w:r>
            </w:ins>
          </w:p>
        </w:tc>
        <w:tc>
          <w:tcPr>
            <w:tcW w:w="1350" w:type="dxa"/>
            <w:tcPrChange w:id="264" w:author="Baker, Stuart" w:date="2023-01-02T18:41:00Z">
              <w:tcPr>
                <w:tcW w:w="4350" w:type="dxa"/>
                <w:gridSpan w:val="5"/>
              </w:tcPr>
            </w:tcPrChange>
          </w:tcPr>
          <w:p>
            <w:pPr>
              <w:rPr>
                <w:ins w:id="265" w:author="Baker, Stuart" w:date="2023-01-02T18:20:00Z"/>
              </w:rPr>
            </w:pPr>
            <w:ins w:id="266" w:author="Baker, Stuart" w:date="2023-01-02T18:28:00Z">
              <w:r>
                <w:t>10000000</w:t>
              </w:r>
            </w:ins>
          </w:p>
        </w:tc>
        <w:tc>
          <w:tcPr>
            <w:tcW w:w="1440" w:type="dxa"/>
            <w:tcPrChange w:id="267" w:author="Baker, Stuart" w:date="2023-01-02T18:41:00Z">
              <w:tcPr>
                <w:tcW w:w="3964" w:type="dxa"/>
                <w:gridSpan w:val="3"/>
              </w:tcPr>
            </w:tcPrChange>
          </w:tcPr>
          <w:p>
            <w:pPr>
              <w:rPr>
                <w:ins w:id="268" w:author="Baker, Stuart" w:date="2023-01-02T18:22:00Z"/>
              </w:rPr>
            </w:pPr>
            <w:ins w:id="269" w:author="Baker, Stuart" w:date="2023-01-02T18:27:00Z">
              <w:r>
                <w:t>1</w:t>
              </w:r>
              <w:r>
                <w:rPr>
                  <w:highlight w:val="yellow"/>
                  <w:rPrChange w:id="270" w:author="Baker, Stuart" w:date="2023-01-02T18:28:00Z">
                    <w:rPr/>
                  </w:rPrChange>
                </w:rPr>
                <w:t>110</w:t>
              </w:r>
              <w:r>
                <w:t>D</w:t>
              </w:r>
            </w:ins>
            <w:ins w:id="271" w:author="Baker, Stuart" w:date="2023-01-02T18:29:00Z">
              <w:r>
                <w:t>11</w:t>
              </w:r>
            </w:ins>
            <w:ins w:id="272" w:author="Baker, Stuart" w:date="2023-01-02T18:27:00Z">
              <w:r>
                <w:t>R</w:t>
              </w:r>
            </w:ins>
          </w:p>
        </w:tc>
        <w:tc>
          <w:tcPr>
            <w:tcW w:w="1440" w:type="dxa"/>
            <w:tcPrChange w:id="273" w:author="Baker, Stuart" w:date="2023-01-02T18:41:00Z">
              <w:tcPr>
                <w:tcW w:w="3964" w:type="dxa"/>
              </w:tcPr>
            </w:tcPrChange>
          </w:tcPr>
          <w:p>
            <w:pPr>
              <w:rPr>
                <w:ins w:id="274" w:author="Baker, Stuart" w:date="2023-01-02T18:20:00Z"/>
              </w:rPr>
            </w:pPr>
            <w:ins w:id="275" w:author="Baker, Stuart" w:date="2023-01-02T18:28:00Z">
              <w:r>
                <w:t>1</w:t>
              </w:r>
              <w:r>
                <w:rPr>
                  <w:highlight w:val="yellow"/>
                </w:rPr>
                <w:t>111</w:t>
              </w:r>
              <w:r>
                <w:t>D11R</w:t>
              </w:r>
            </w:ins>
          </w:p>
        </w:tc>
      </w:tr>
      <w:tr>
        <w:trPr>
          <w:ins w:id="276" w:author="Baker, Stuart" w:date="2023-01-02T18:20:00Z"/>
        </w:trPr>
        <w:tc>
          <w:tcPr>
            <w:tcW w:w="1615" w:type="dxa"/>
            <w:tcPrChange w:id="277" w:author="Baker, Stuart" w:date="2023-01-02T18:41:00Z">
              <w:tcPr>
                <w:tcW w:w="1324" w:type="dxa"/>
                <w:gridSpan w:val="2"/>
              </w:tcPr>
            </w:tcPrChange>
          </w:tcPr>
          <w:p>
            <w:pPr>
              <w:rPr>
                <w:ins w:id="278" w:author="Baker, Stuart" w:date="2023-01-02T18:20:00Z"/>
              </w:rPr>
            </w:pPr>
            <w:ins w:id="279" w:author="Baker, Stuart" w:date="2023-01-02T18:28:00Z">
              <w:r>
                <w:t>257</w:t>
              </w:r>
            </w:ins>
          </w:p>
        </w:tc>
        <w:tc>
          <w:tcPr>
            <w:tcW w:w="1350" w:type="dxa"/>
            <w:tcPrChange w:id="280" w:author="Baker, Stuart" w:date="2023-01-02T18:41:00Z">
              <w:tcPr>
                <w:tcW w:w="4350" w:type="dxa"/>
                <w:gridSpan w:val="5"/>
              </w:tcPr>
            </w:tcPrChange>
          </w:tcPr>
          <w:p>
            <w:pPr>
              <w:rPr>
                <w:ins w:id="281" w:author="Baker, Stuart" w:date="2023-01-02T18:20:00Z"/>
              </w:rPr>
            </w:pPr>
            <w:ins w:id="282" w:author="Baker, Stuart" w:date="2023-01-02T18:28:00Z">
              <w:r>
                <w:t>1000000</w:t>
              </w:r>
              <w:r>
                <w:t>1</w:t>
              </w:r>
            </w:ins>
          </w:p>
        </w:tc>
        <w:tc>
          <w:tcPr>
            <w:tcW w:w="1440" w:type="dxa"/>
            <w:tcPrChange w:id="283" w:author="Baker, Stuart" w:date="2023-01-02T18:41:00Z">
              <w:tcPr>
                <w:tcW w:w="3964" w:type="dxa"/>
                <w:gridSpan w:val="3"/>
              </w:tcPr>
            </w:tcPrChange>
          </w:tcPr>
          <w:p>
            <w:pPr>
              <w:rPr>
                <w:ins w:id="284" w:author="Baker, Stuart" w:date="2023-01-02T18:22:00Z"/>
              </w:rPr>
            </w:pPr>
            <w:ins w:id="285" w:author="Baker, Stuart" w:date="2023-01-02T18:28:00Z">
              <w:r>
                <w:t>111</w:t>
              </w:r>
              <w:r>
                <w:t>0</w:t>
              </w:r>
              <w:r>
                <w:t>D</w:t>
              </w:r>
            </w:ins>
            <w:ins w:id="286" w:author="Baker, Stuart" w:date="2023-01-02T18:29:00Z">
              <w:r>
                <w:t>00</w:t>
              </w:r>
            </w:ins>
            <w:ins w:id="287" w:author="Baker, Stuart" w:date="2023-01-02T18:28:00Z">
              <w:r>
                <w:t>R</w:t>
              </w:r>
            </w:ins>
          </w:p>
        </w:tc>
        <w:tc>
          <w:tcPr>
            <w:tcW w:w="1440" w:type="dxa"/>
            <w:tcPrChange w:id="288" w:author="Baker, Stuart" w:date="2023-01-02T18:41:00Z">
              <w:tcPr>
                <w:tcW w:w="3964" w:type="dxa"/>
              </w:tcPr>
            </w:tcPrChange>
          </w:tcPr>
          <w:p>
            <w:pPr>
              <w:rPr>
                <w:ins w:id="289" w:author="Baker, Stuart" w:date="2023-01-02T18:20:00Z"/>
              </w:rPr>
            </w:pPr>
            <w:ins w:id="290" w:author="Baker, Stuart" w:date="2023-01-02T18:29:00Z">
              <w:r>
                <w:t>111</w:t>
              </w:r>
              <w:r>
                <w:t>0</w:t>
              </w:r>
              <w:r>
                <w:t>D</w:t>
              </w:r>
              <w:r>
                <w:t>00</w:t>
              </w:r>
              <w:r>
                <w:t>R</w:t>
              </w:r>
            </w:ins>
          </w:p>
        </w:tc>
      </w:tr>
      <w:tr>
        <w:trPr>
          <w:ins w:id="291" w:author="Baker, Stuart" w:date="2023-01-02T20:32:00Z"/>
        </w:trPr>
        <w:tc>
          <w:tcPr>
            <w:tcW w:w="1615" w:type="dxa"/>
          </w:tcPr>
          <w:p>
            <w:pPr>
              <w:rPr>
                <w:ins w:id="292" w:author="Baker, Stuart" w:date="2023-01-02T20:32:00Z"/>
              </w:rPr>
            </w:pPr>
            <w:ins w:id="293" w:author="Baker, Stuart" w:date="2023-01-02T20:33:00Z">
              <w:r>
                <w:t>…</w:t>
              </w:r>
            </w:ins>
          </w:p>
        </w:tc>
        <w:tc>
          <w:tcPr>
            <w:tcW w:w="1350" w:type="dxa"/>
          </w:tcPr>
          <w:p>
            <w:pPr>
              <w:rPr>
                <w:ins w:id="294" w:author="Baker, Stuart" w:date="2023-01-02T20:32:00Z"/>
              </w:rPr>
            </w:pPr>
            <w:ins w:id="295" w:author="Baker, Stuart" w:date="2023-01-02T20:33:00Z">
              <w:r>
                <w:t>…</w:t>
              </w:r>
            </w:ins>
          </w:p>
        </w:tc>
        <w:tc>
          <w:tcPr>
            <w:tcW w:w="1440" w:type="dxa"/>
          </w:tcPr>
          <w:p>
            <w:pPr>
              <w:rPr>
                <w:ins w:id="296" w:author="Baker, Stuart" w:date="2023-01-02T20:32:00Z"/>
              </w:rPr>
            </w:pPr>
            <w:ins w:id="297" w:author="Baker, Stuart" w:date="2023-01-02T20:33:00Z">
              <w:r>
                <w:t>…</w:t>
              </w:r>
            </w:ins>
          </w:p>
        </w:tc>
        <w:tc>
          <w:tcPr>
            <w:tcW w:w="1440" w:type="dxa"/>
          </w:tcPr>
          <w:p>
            <w:pPr>
              <w:rPr>
                <w:ins w:id="298" w:author="Baker, Stuart" w:date="2023-01-02T20:32:00Z"/>
              </w:rPr>
            </w:pPr>
            <w:ins w:id="299" w:author="Baker, Stuart" w:date="2023-01-02T20:33:00Z">
              <w:r>
                <w:t>…</w:t>
              </w:r>
            </w:ins>
          </w:p>
        </w:tc>
      </w:tr>
      <w:tr>
        <w:trPr>
          <w:ins w:id="300" w:author="Baker, Stuart" w:date="2023-01-02T18:33:00Z"/>
          <w:trPrChange w:id="301" w:author="Baker, Stuart" w:date="2023-01-02T18:41:00Z">
            <w:trPr>
              <w:gridAfter w:val="0"/>
            </w:trPr>
          </w:trPrChange>
        </w:trPr>
        <w:tc>
          <w:tcPr>
            <w:tcW w:w="1615" w:type="dxa"/>
            <w:tcPrChange w:id="302" w:author="Baker, Stuart" w:date="2023-01-02T18:41:00Z">
              <w:tcPr>
                <w:tcW w:w="1615" w:type="dxa"/>
                <w:gridSpan w:val="3"/>
              </w:tcPr>
            </w:tcPrChange>
          </w:tcPr>
          <w:p>
            <w:pPr>
              <w:rPr>
                <w:ins w:id="303" w:author="Baker, Stuart" w:date="2023-01-02T18:33:00Z"/>
              </w:rPr>
            </w:pPr>
            <w:ins w:id="304" w:author="Baker, Stuart" w:date="2023-01-02T18:33:00Z">
              <w:r>
                <w:t>204</w:t>
              </w:r>
              <w:r>
                <w:t>1</w:t>
              </w:r>
            </w:ins>
          </w:p>
        </w:tc>
        <w:tc>
          <w:tcPr>
            <w:tcW w:w="1350" w:type="dxa"/>
            <w:tcPrChange w:id="305" w:author="Baker, Stuart" w:date="2023-01-02T18:41:00Z">
              <w:tcPr>
                <w:tcW w:w="2678" w:type="dxa"/>
                <w:gridSpan w:val="2"/>
              </w:tcPr>
            </w:tcPrChange>
          </w:tcPr>
          <w:p>
            <w:pPr>
              <w:rPr>
                <w:ins w:id="306" w:author="Baker, Stuart" w:date="2023-01-02T18:33:00Z"/>
              </w:rPr>
            </w:pPr>
            <w:ins w:id="307" w:author="Baker, Stuart" w:date="2023-01-02T18:33:00Z">
              <w:r>
                <w:t>10111111</w:t>
              </w:r>
            </w:ins>
          </w:p>
        </w:tc>
        <w:tc>
          <w:tcPr>
            <w:tcW w:w="1440" w:type="dxa"/>
            <w:tcPrChange w:id="308" w:author="Baker, Stuart" w:date="2023-01-02T18:41:00Z">
              <w:tcPr>
                <w:tcW w:w="2462" w:type="dxa"/>
                <w:gridSpan w:val="4"/>
              </w:tcPr>
            </w:tcPrChange>
          </w:tcPr>
          <w:p>
            <w:pPr>
              <w:rPr>
                <w:ins w:id="309" w:author="Baker, Stuart" w:date="2023-01-02T18:33:00Z"/>
              </w:rPr>
            </w:pPr>
            <w:ins w:id="310" w:author="Baker, Stuart" w:date="2023-01-02T18:33:00Z">
              <w:r>
                <w:t>1000D</w:t>
              </w:r>
              <w:r>
                <w:t>0</w:t>
              </w:r>
              <w:r>
                <w:t>0R</w:t>
              </w:r>
            </w:ins>
          </w:p>
        </w:tc>
        <w:tc>
          <w:tcPr>
            <w:tcW w:w="1440" w:type="dxa"/>
            <w:tcPrChange w:id="311" w:author="Baker, Stuart" w:date="2023-01-02T18:41:00Z">
              <w:tcPr>
                <w:tcW w:w="2883" w:type="dxa"/>
              </w:tcPr>
            </w:tcPrChange>
          </w:tcPr>
          <w:p>
            <w:pPr>
              <w:rPr>
                <w:ins w:id="312" w:author="Baker, Stuart" w:date="2023-01-02T18:33:00Z"/>
              </w:rPr>
            </w:pPr>
            <w:ins w:id="313" w:author="Baker, Stuart" w:date="2023-01-02T18:33:00Z">
              <w:r>
                <w:t>1000D</w:t>
              </w:r>
            </w:ins>
            <w:ins w:id="314" w:author="Baker, Stuart" w:date="2023-01-02T18:34:00Z">
              <w:r>
                <w:t>0</w:t>
              </w:r>
            </w:ins>
            <w:ins w:id="315" w:author="Baker, Stuart" w:date="2023-01-02T18:33:00Z">
              <w:r>
                <w:t>0R</w:t>
              </w:r>
            </w:ins>
          </w:p>
        </w:tc>
      </w:tr>
      <w:tr>
        <w:trPr>
          <w:ins w:id="316" w:author="Baker, Stuart" w:date="2023-01-02T18:33:00Z"/>
          <w:trPrChange w:id="317" w:author="Baker, Stuart" w:date="2023-01-02T18:41:00Z">
            <w:trPr>
              <w:gridAfter w:val="0"/>
            </w:trPr>
          </w:trPrChange>
        </w:trPr>
        <w:tc>
          <w:tcPr>
            <w:tcW w:w="1615" w:type="dxa"/>
            <w:tcPrChange w:id="318" w:author="Baker, Stuart" w:date="2023-01-02T18:41:00Z">
              <w:tcPr>
                <w:tcW w:w="1615" w:type="dxa"/>
                <w:gridSpan w:val="3"/>
              </w:tcPr>
            </w:tcPrChange>
          </w:tcPr>
          <w:p>
            <w:pPr>
              <w:rPr>
                <w:ins w:id="319" w:author="Baker, Stuart" w:date="2023-01-02T18:33:00Z"/>
              </w:rPr>
            </w:pPr>
            <w:ins w:id="320" w:author="Baker, Stuart" w:date="2023-01-02T18:33:00Z">
              <w:r>
                <w:t>204</w:t>
              </w:r>
              <w:r>
                <w:t>2</w:t>
              </w:r>
            </w:ins>
          </w:p>
        </w:tc>
        <w:tc>
          <w:tcPr>
            <w:tcW w:w="1350" w:type="dxa"/>
            <w:tcPrChange w:id="321" w:author="Baker, Stuart" w:date="2023-01-02T18:41:00Z">
              <w:tcPr>
                <w:tcW w:w="2678" w:type="dxa"/>
                <w:gridSpan w:val="2"/>
              </w:tcPr>
            </w:tcPrChange>
          </w:tcPr>
          <w:p>
            <w:pPr>
              <w:rPr>
                <w:ins w:id="322" w:author="Baker, Stuart" w:date="2023-01-02T18:33:00Z"/>
              </w:rPr>
            </w:pPr>
            <w:ins w:id="323" w:author="Baker, Stuart" w:date="2023-01-02T18:33:00Z">
              <w:r>
                <w:t>10111111</w:t>
              </w:r>
            </w:ins>
          </w:p>
        </w:tc>
        <w:tc>
          <w:tcPr>
            <w:tcW w:w="1440" w:type="dxa"/>
            <w:tcPrChange w:id="324" w:author="Baker, Stuart" w:date="2023-01-02T18:41:00Z">
              <w:tcPr>
                <w:tcW w:w="2462" w:type="dxa"/>
                <w:gridSpan w:val="4"/>
              </w:tcPr>
            </w:tcPrChange>
          </w:tcPr>
          <w:p>
            <w:pPr>
              <w:rPr>
                <w:ins w:id="325" w:author="Baker, Stuart" w:date="2023-01-02T18:33:00Z"/>
              </w:rPr>
            </w:pPr>
            <w:ins w:id="326" w:author="Baker, Stuart" w:date="2023-01-02T18:33:00Z">
              <w:r>
                <w:t>1000D</w:t>
              </w:r>
            </w:ins>
            <w:ins w:id="327" w:author="Baker, Stuart" w:date="2023-01-02T18:34:00Z">
              <w:r>
                <w:t>01</w:t>
              </w:r>
            </w:ins>
            <w:ins w:id="328" w:author="Baker, Stuart" w:date="2023-01-02T18:33:00Z">
              <w:r>
                <w:t>R</w:t>
              </w:r>
            </w:ins>
          </w:p>
        </w:tc>
        <w:tc>
          <w:tcPr>
            <w:tcW w:w="1440" w:type="dxa"/>
            <w:tcPrChange w:id="329" w:author="Baker, Stuart" w:date="2023-01-02T18:41:00Z">
              <w:tcPr>
                <w:tcW w:w="2883" w:type="dxa"/>
              </w:tcPr>
            </w:tcPrChange>
          </w:tcPr>
          <w:p>
            <w:pPr>
              <w:rPr>
                <w:ins w:id="330" w:author="Baker, Stuart" w:date="2023-01-02T18:33:00Z"/>
              </w:rPr>
            </w:pPr>
            <w:ins w:id="331" w:author="Baker, Stuart" w:date="2023-01-02T18:33:00Z">
              <w:r>
                <w:t>1000D</w:t>
              </w:r>
            </w:ins>
            <w:ins w:id="332" w:author="Baker, Stuart" w:date="2023-01-02T18:34:00Z">
              <w:r>
                <w:t>01</w:t>
              </w:r>
            </w:ins>
            <w:ins w:id="333" w:author="Baker, Stuart" w:date="2023-01-02T18:33:00Z">
              <w:r>
                <w:t>R</w:t>
              </w:r>
            </w:ins>
          </w:p>
        </w:tc>
      </w:tr>
      <w:tr>
        <w:trPr>
          <w:ins w:id="334" w:author="Baker, Stuart" w:date="2023-01-02T18:20:00Z"/>
        </w:trPr>
        <w:tc>
          <w:tcPr>
            <w:tcW w:w="1615" w:type="dxa"/>
            <w:tcPrChange w:id="335" w:author="Baker, Stuart" w:date="2023-01-02T18:41:00Z">
              <w:tcPr>
                <w:tcW w:w="1324" w:type="dxa"/>
                <w:gridSpan w:val="2"/>
              </w:tcPr>
            </w:tcPrChange>
          </w:tcPr>
          <w:p>
            <w:pPr>
              <w:rPr>
                <w:ins w:id="336" w:author="Baker, Stuart" w:date="2023-01-02T18:20:00Z"/>
              </w:rPr>
            </w:pPr>
            <w:ins w:id="337" w:author="Baker, Stuart" w:date="2023-01-02T18:30:00Z">
              <w:r>
                <w:t>2043</w:t>
              </w:r>
            </w:ins>
          </w:p>
        </w:tc>
        <w:tc>
          <w:tcPr>
            <w:tcW w:w="1350" w:type="dxa"/>
            <w:tcPrChange w:id="338" w:author="Baker, Stuart" w:date="2023-01-02T18:41:00Z">
              <w:tcPr>
                <w:tcW w:w="4350" w:type="dxa"/>
                <w:gridSpan w:val="5"/>
              </w:tcPr>
            </w:tcPrChange>
          </w:tcPr>
          <w:p>
            <w:pPr>
              <w:rPr>
                <w:ins w:id="339" w:author="Baker, Stuart" w:date="2023-01-02T18:20:00Z"/>
              </w:rPr>
            </w:pPr>
            <w:ins w:id="340" w:author="Baker, Stuart" w:date="2023-01-02T18:30:00Z">
              <w:r>
                <w:t>10111111</w:t>
              </w:r>
            </w:ins>
          </w:p>
        </w:tc>
        <w:tc>
          <w:tcPr>
            <w:tcW w:w="1440" w:type="dxa"/>
            <w:tcPrChange w:id="341" w:author="Baker, Stuart" w:date="2023-01-02T18:41:00Z">
              <w:tcPr>
                <w:tcW w:w="3964" w:type="dxa"/>
                <w:gridSpan w:val="3"/>
              </w:tcPr>
            </w:tcPrChange>
          </w:tcPr>
          <w:p>
            <w:pPr>
              <w:rPr>
                <w:ins w:id="342" w:author="Baker, Stuart" w:date="2023-01-02T18:22:00Z"/>
              </w:rPr>
            </w:pPr>
            <w:ins w:id="343" w:author="Baker, Stuart" w:date="2023-01-02T18:30:00Z">
              <w:r>
                <w:t>1000D10R</w:t>
              </w:r>
            </w:ins>
          </w:p>
        </w:tc>
        <w:tc>
          <w:tcPr>
            <w:tcW w:w="1440" w:type="dxa"/>
            <w:tcPrChange w:id="344" w:author="Baker, Stuart" w:date="2023-01-02T18:41:00Z">
              <w:tcPr>
                <w:tcW w:w="3964" w:type="dxa"/>
              </w:tcPr>
            </w:tcPrChange>
          </w:tcPr>
          <w:p>
            <w:pPr>
              <w:rPr>
                <w:ins w:id="345" w:author="Baker, Stuart" w:date="2023-01-02T18:20:00Z"/>
              </w:rPr>
            </w:pPr>
            <w:ins w:id="346" w:author="Baker, Stuart" w:date="2023-01-02T18:30:00Z">
              <w:r>
                <w:t>1000D10R</w:t>
              </w:r>
            </w:ins>
          </w:p>
        </w:tc>
      </w:tr>
      <w:tr>
        <w:trPr>
          <w:ins w:id="347" w:author="Baker, Stuart" w:date="2023-01-02T18:20:00Z"/>
        </w:trPr>
        <w:tc>
          <w:tcPr>
            <w:tcW w:w="1615" w:type="dxa"/>
            <w:tcPrChange w:id="348" w:author="Baker, Stuart" w:date="2023-01-02T18:41:00Z">
              <w:tcPr>
                <w:tcW w:w="1324" w:type="dxa"/>
                <w:gridSpan w:val="2"/>
              </w:tcPr>
            </w:tcPrChange>
          </w:tcPr>
          <w:p>
            <w:pPr>
              <w:rPr>
                <w:ins w:id="349" w:author="Baker, Stuart" w:date="2023-01-02T18:20:00Z"/>
              </w:rPr>
            </w:pPr>
            <w:ins w:id="350" w:author="Baker, Stuart" w:date="2023-01-02T18:30:00Z">
              <w:r>
                <w:t>2044 (E-Stop)</w:t>
              </w:r>
            </w:ins>
          </w:p>
        </w:tc>
        <w:tc>
          <w:tcPr>
            <w:tcW w:w="1350" w:type="dxa"/>
            <w:tcPrChange w:id="351" w:author="Baker, Stuart" w:date="2023-01-02T18:41:00Z">
              <w:tcPr>
                <w:tcW w:w="4350" w:type="dxa"/>
                <w:gridSpan w:val="5"/>
              </w:tcPr>
            </w:tcPrChange>
          </w:tcPr>
          <w:p>
            <w:pPr>
              <w:rPr>
                <w:ins w:id="352" w:author="Baker, Stuart" w:date="2023-01-02T18:20:00Z"/>
              </w:rPr>
            </w:pPr>
            <w:ins w:id="353" w:author="Baker, Stuart" w:date="2023-01-02T18:31:00Z">
              <w:r>
                <w:t>10111111</w:t>
              </w:r>
            </w:ins>
          </w:p>
        </w:tc>
        <w:tc>
          <w:tcPr>
            <w:tcW w:w="1440" w:type="dxa"/>
            <w:tcPrChange w:id="354" w:author="Baker, Stuart" w:date="2023-01-02T18:41:00Z">
              <w:tcPr>
                <w:tcW w:w="3964" w:type="dxa"/>
                <w:gridSpan w:val="3"/>
              </w:tcPr>
            </w:tcPrChange>
          </w:tcPr>
          <w:p>
            <w:pPr>
              <w:rPr>
                <w:ins w:id="355" w:author="Baker, Stuart" w:date="2023-01-02T18:22:00Z"/>
              </w:rPr>
            </w:pPr>
            <w:ins w:id="356" w:author="Baker, Stuart" w:date="2023-01-02T18:31:00Z">
              <w:r>
                <w:t>1000D11R</w:t>
              </w:r>
            </w:ins>
          </w:p>
        </w:tc>
        <w:tc>
          <w:tcPr>
            <w:tcW w:w="1440" w:type="dxa"/>
            <w:tcPrChange w:id="357" w:author="Baker, Stuart" w:date="2023-01-02T18:41:00Z">
              <w:tcPr>
                <w:tcW w:w="3964" w:type="dxa"/>
              </w:tcPr>
            </w:tcPrChange>
          </w:tcPr>
          <w:p>
            <w:pPr>
              <w:rPr>
                <w:ins w:id="358" w:author="Baker, Stuart" w:date="2023-01-02T18:20:00Z"/>
              </w:rPr>
            </w:pPr>
            <w:ins w:id="359" w:author="Baker, Stuart" w:date="2023-01-02T18:31:00Z">
              <w:r>
                <w:t>1000D11R</w:t>
              </w:r>
            </w:ins>
          </w:p>
        </w:tc>
      </w:tr>
      <w:tr>
        <w:trPr>
          <w:ins w:id="360" w:author="Baker, Stuart" w:date="2023-01-02T18:29:00Z"/>
          <w:trPrChange w:id="361" w:author="Baker, Stuart" w:date="2023-01-02T18:41:00Z">
            <w:trPr>
              <w:gridAfter w:val="0"/>
            </w:trPr>
          </w:trPrChange>
        </w:trPr>
        <w:tc>
          <w:tcPr>
            <w:tcW w:w="1615" w:type="dxa"/>
            <w:tcPrChange w:id="362" w:author="Baker, Stuart" w:date="2023-01-02T18:41:00Z">
              <w:tcPr>
                <w:tcW w:w="1217" w:type="dxa"/>
              </w:tcPr>
            </w:tcPrChange>
          </w:tcPr>
          <w:p>
            <w:pPr>
              <w:rPr>
                <w:ins w:id="363" w:author="Baker, Stuart" w:date="2023-01-02T18:29:00Z"/>
              </w:rPr>
            </w:pPr>
            <w:ins w:id="364" w:author="Baker, Stuart" w:date="2023-01-02T18:31:00Z">
              <w:r>
                <w:t>2045</w:t>
              </w:r>
            </w:ins>
          </w:p>
        </w:tc>
        <w:tc>
          <w:tcPr>
            <w:tcW w:w="1350" w:type="dxa"/>
            <w:tcPrChange w:id="365" w:author="Baker, Stuart" w:date="2023-01-02T18:41:00Z">
              <w:tcPr>
                <w:tcW w:w="3076" w:type="dxa"/>
                <w:gridSpan w:val="4"/>
              </w:tcPr>
            </w:tcPrChange>
          </w:tcPr>
          <w:p>
            <w:pPr>
              <w:rPr>
                <w:ins w:id="366" w:author="Baker, Stuart" w:date="2023-01-02T18:29:00Z"/>
              </w:rPr>
            </w:pPr>
            <w:ins w:id="367" w:author="Baker, Stuart" w:date="2023-01-02T18:31:00Z">
              <w:r>
                <w:t>100</w:t>
              </w:r>
            </w:ins>
            <w:ins w:id="368" w:author="Baker, Stuart" w:date="2023-01-02T18:32:00Z">
              <w:r>
                <w:t>00000</w:t>
              </w:r>
            </w:ins>
          </w:p>
        </w:tc>
        <w:tc>
          <w:tcPr>
            <w:tcW w:w="1440" w:type="dxa"/>
            <w:tcPrChange w:id="369" w:author="Baker, Stuart" w:date="2023-01-02T18:41:00Z">
              <w:tcPr>
                <w:tcW w:w="2462" w:type="dxa"/>
                <w:gridSpan w:val="4"/>
              </w:tcPr>
            </w:tcPrChange>
          </w:tcPr>
          <w:p>
            <w:pPr>
              <w:rPr>
                <w:ins w:id="370" w:author="Baker, Stuart" w:date="2023-01-02T18:29:00Z"/>
              </w:rPr>
            </w:pPr>
            <w:ins w:id="371" w:author="Baker, Stuart" w:date="2023-01-02T18:32:00Z">
              <w:r>
                <w:t>1</w:t>
              </w:r>
              <w:r>
                <w:rPr>
                  <w:highlight w:val="yellow"/>
                  <w:rPrChange w:id="372" w:author="Baker, Stuart" w:date="2023-01-02T18:34:00Z">
                    <w:rPr/>
                  </w:rPrChange>
                </w:rPr>
                <w:t>111</w:t>
              </w:r>
              <w:r>
                <w:t>D00R</w:t>
              </w:r>
            </w:ins>
          </w:p>
        </w:tc>
        <w:tc>
          <w:tcPr>
            <w:tcW w:w="1440" w:type="dxa"/>
            <w:tcPrChange w:id="373" w:author="Baker, Stuart" w:date="2023-01-02T18:41:00Z">
              <w:tcPr>
                <w:tcW w:w="2883" w:type="dxa"/>
              </w:tcPr>
            </w:tcPrChange>
          </w:tcPr>
          <w:p>
            <w:pPr>
              <w:rPr>
                <w:ins w:id="374" w:author="Baker, Stuart" w:date="2023-01-02T18:29:00Z"/>
              </w:rPr>
            </w:pPr>
            <w:ins w:id="375" w:author="Baker, Stuart" w:date="2023-01-02T18:32:00Z">
              <w:r>
                <w:t>1</w:t>
              </w:r>
              <w:r>
                <w:rPr>
                  <w:highlight w:val="yellow"/>
                  <w:rPrChange w:id="376" w:author="Baker, Stuart" w:date="2023-01-02T18:34:00Z">
                    <w:rPr/>
                  </w:rPrChange>
                </w:rPr>
                <w:t>000</w:t>
              </w:r>
              <w:r>
                <w:t>D00R</w:t>
              </w:r>
            </w:ins>
          </w:p>
        </w:tc>
      </w:tr>
      <w:tr>
        <w:trPr>
          <w:ins w:id="377" w:author="Baker, Stuart" w:date="2023-01-02T18:29:00Z"/>
          <w:trPrChange w:id="378" w:author="Baker, Stuart" w:date="2023-01-02T18:41:00Z">
            <w:trPr>
              <w:gridAfter w:val="0"/>
            </w:trPr>
          </w:trPrChange>
        </w:trPr>
        <w:tc>
          <w:tcPr>
            <w:tcW w:w="1615" w:type="dxa"/>
            <w:tcPrChange w:id="379" w:author="Baker, Stuart" w:date="2023-01-02T18:41:00Z">
              <w:tcPr>
                <w:tcW w:w="1217" w:type="dxa"/>
              </w:tcPr>
            </w:tcPrChange>
          </w:tcPr>
          <w:p>
            <w:pPr>
              <w:rPr>
                <w:ins w:id="380" w:author="Baker, Stuart" w:date="2023-01-02T18:29:00Z"/>
              </w:rPr>
            </w:pPr>
            <w:ins w:id="381" w:author="Baker, Stuart" w:date="2023-01-02T18:31:00Z">
              <w:r>
                <w:t>2046</w:t>
              </w:r>
            </w:ins>
          </w:p>
        </w:tc>
        <w:tc>
          <w:tcPr>
            <w:tcW w:w="1350" w:type="dxa"/>
            <w:tcPrChange w:id="382" w:author="Baker, Stuart" w:date="2023-01-02T18:41:00Z">
              <w:tcPr>
                <w:tcW w:w="3076" w:type="dxa"/>
                <w:gridSpan w:val="4"/>
              </w:tcPr>
            </w:tcPrChange>
          </w:tcPr>
          <w:p>
            <w:pPr>
              <w:rPr>
                <w:ins w:id="383" w:author="Baker, Stuart" w:date="2023-01-02T18:29:00Z"/>
              </w:rPr>
            </w:pPr>
            <w:ins w:id="384" w:author="Baker, Stuart" w:date="2023-01-02T18:33:00Z">
              <w:r>
                <w:t>10000000</w:t>
              </w:r>
            </w:ins>
          </w:p>
        </w:tc>
        <w:tc>
          <w:tcPr>
            <w:tcW w:w="1440" w:type="dxa"/>
            <w:tcPrChange w:id="385" w:author="Baker, Stuart" w:date="2023-01-02T18:41:00Z">
              <w:tcPr>
                <w:tcW w:w="2462" w:type="dxa"/>
                <w:gridSpan w:val="4"/>
              </w:tcPr>
            </w:tcPrChange>
          </w:tcPr>
          <w:p>
            <w:pPr>
              <w:rPr>
                <w:ins w:id="386" w:author="Baker, Stuart" w:date="2023-01-02T18:29:00Z"/>
              </w:rPr>
            </w:pPr>
            <w:ins w:id="387" w:author="Baker, Stuart" w:date="2023-01-02T18:34:00Z">
              <w:r>
                <w:t>1</w:t>
              </w:r>
              <w:r>
                <w:rPr>
                  <w:highlight w:val="yellow"/>
                </w:rPr>
                <w:t>111</w:t>
              </w:r>
              <w:r>
                <w:t>D0</w:t>
              </w:r>
              <w:r>
                <w:t>1</w:t>
              </w:r>
              <w:r>
                <w:t>R</w:t>
              </w:r>
            </w:ins>
          </w:p>
        </w:tc>
        <w:tc>
          <w:tcPr>
            <w:tcW w:w="1440" w:type="dxa"/>
            <w:tcPrChange w:id="388" w:author="Baker, Stuart" w:date="2023-01-02T18:41:00Z">
              <w:tcPr>
                <w:tcW w:w="2883" w:type="dxa"/>
              </w:tcPr>
            </w:tcPrChange>
          </w:tcPr>
          <w:p>
            <w:pPr>
              <w:rPr>
                <w:ins w:id="389" w:author="Baker, Stuart" w:date="2023-01-02T18:29:00Z"/>
              </w:rPr>
            </w:pPr>
            <w:ins w:id="390" w:author="Baker, Stuart" w:date="2023-01-02T18:34:00Z">
              <w:r>
                <w:t>1</w:t>
              </w:r>
              <w:r>
                <w:rPr>
                  <w:highlight w:val="yellow"/>
                </w:rPr>
                <w:t>000</w:t>
              </w:r>
              <w:r>
                <w:t>D0</w:t>
              </w:r>
              <w:r>
                <w:t>1</w:t>
              </w:r>
              <w:r>
                <w:t>R</w:t>
              </w:r>
            </w:ins>
          </w:p>
        </w:tc>
      </w:tr>
      <w:tr>
        <w:trPr>
          <w:ins w:id="391" w:author="Baker, Stuart" w:date="2023-01-02T18:29:00Z"/>
          <w:trPrChange w:id="392" w:author="Baker, Stuart" w:date="2023-01-02T18:41:00Z">
            <w:trPr>
              <w:gridAfter w:val="0"/>
            </w:trPr>
          </w:trPrChange>
        </w:trPr>
        <w:tc>
          <w:tcPr>
            <w:tcW w:w="1615" w:type="dxa"/>
            <w:tcPrChange w:id="393" w:author="Baker, Stuart" w:date="2023-01-02T18:41:00Z">
              <w:tcPr>
                <w:tcW w:w="1217" w:type="dxa"/>
              </w:tcPr>
            </w:tcPrChange>
          </w:tcPr>
          <w:p>
            <w:pPr>
              <w:rPr>
                <w:ins w:id="394" w:author="Baker, Stuart" w:date="2023-01-02T18:29:00Z"/>
              </w:rPr>
            </w:pPr>
            <w:ins w:id="395" w:author="Baker, Stuart" w:date="2023-01-02T18:31:00Z">
              <w:r>
                <w:lastRenderedPageBreak/>
                <w:t>2047</w:t>
              </w:r>
            </w:ins>
          </w:p>
        </w:tc>
        <w:tc>
          <w:tcPr>
            <w:tcW w:w="1350" w:type="dxa"/>
            <w:tcPrChange w:id="396" w:author="Baker, Stuart" w:date="2023-01-02T18:41:00Z">
              <w:tcPr>
                <w:tcW w:w="3076" w:type="dxa"/>
                <w:gridSpan w:val="4"/>
              </w:tcPr>
            </w:tcPrChange>
          </w:tcPr>
          <w:p>
            <w:pPr>
              <w:rPr>
                <w:ins w:id="397" w:author="Baker, Stuart" w:date="2023-01-02T18:29:00Z"/>
              </w:rPr>
            </w:pPr>
            <w:ins w:id="398" w:author="Baker, Stuart" w:date="2023-01-02T18:33:00Z">
              <w:r>
                <w:t>10000000</w:t>
              </w:r>
            </w:ins>
          </w:p>
        </w:tc>
        <w:tc>
          <w:tcPr>
            <w:tcW w:w="1440" w:type="dxa"/>
            <w:tcPrChange w:id="399" w:author="Baker, Stuart" w:date="2023-01-02T18:41:00Z">
              <w:tcPr>
                <w:tcW w:w="2462" w:type="dxa"/>
                <w:gridSpan w:val="4"/>
              </w:tcPr>
            </w:tcPrChange>
          </w:tcPr>
          <w:p>
            <w:pPr>
              <w:rPr>
                <w:ins w:id="400" w:author="Baker, Stuart" w:date="2023-01-02T18:29:00Z"/>
              </w:rPr>
            </w:pPr>
            <w:ins w:id="401" w:author="Baker, Stuart" w:date="2023-01-02T18:34:00Z">
              <w:r>
                <w:t>1</w:t>
              </w:r>
              <w:r>
                <w:rPr>
                  <w:highlight w:val="yellow"/>
                </w:rPr>
                <w:t>111</w:t>
              </w:r>
              <w:r>
                <w:t>D</w:t>
              </w:r>
              <w:r>
                <w:t>10</w:t>
              </w:r>
              <w:r>
                <w:t>R</w:t>
              </w:r>
            </w:ins>
          </w:p>
        </w:tc>
        <w:tc>
          <w:tcPr>
            <w:tcW w:w="1440" w:type="dxa"/>
            <w:tcPrChange w:id="402" w:author="Baker, Stuart" w:date="2023-01-02T18:41:00Z">
              <w:tcPr>
                <w:tcW w:w="2883" w:type="dxa"/>
              </w:tcPr>
            </w:tcPrChange>
          </w:tcPr>
          <w:p>
            <w:pPr>
              <w:rPr>
                <w:ins w:id="403" w:author="Baker, Stuart" w:date="2023-01-02T18:29:00Z"/>
              </w:rPr>
            </w:pPr>
            <w:ins w:id="404" w:author="Baker, Stuart" w:date="2023-01-02T18:34:00Z">
              <w:r>
                <w:t>1</w:t>
              </w:r>
              <w:r>
                <w:rPr>
                  <w:highlight w:val="yellow"/>
                </w:rPr>
                <w:t>000</w:t>
              </w:r>
              <w:r>
                <w:t>D</w:t>
              </w:r>
              <w:r>
                <w:t>1</w:t>
              </w:r>
              <w:r>
                <w:t>0R</w:t>
              </w:r>
            </w:ins>
          </w:p>
        </w:tc>
      </w:tr>
      <w:tr>
        <w:trPr>
          <w:ins w:id="405" w:author="Baker, Stuart" w:date="2023-01-02T18:29:00Z"/>
          <w:trPrChange w:id="406" w:author="Baker, Stuart" w:date="2023-01-02T18:41:00Z">
            <w:trPr>
              <w:gridAfter w:val="0"/>
            </w:trPr>
          </w:trPrChange>
        </w:trPr>
        <w:tc>
          <w:tcPr>
            <w:tcW w:w="1615" w:type="dxa"/>
            <w:tcPrChange w:id="407" w:author="Baker, Stuart" w:date="2023-01-02T18:41:00Z">
              <w:tcPr>
                <w:tcW w:w="1217" w:type="dxa"/>
              </w:tcPr>
            </w:tcPrChange>
          </w:tcPr>
          <w:p>
            <w:pPr>
              <w:rPr>
                <w:ins w:id="408" w:author="Baker, Stuart" w:date="2023-01-02T18:29:00Z"/>
              </w:rPr>
            </w:pPr>
            <w:ins w:id="409" w:author="Baker, Stuart" w:date="2023-01-02T18:31:00Z">
              <w:r>
                <w:t>2048</w:t>
              </w:r>
            </w:ins>
          </w:p>
        </w:tc>
        <w:tc>
          <w:tcPr>
            <w:tcW w:w="1350" w:type="dxa"/>
            <w:tcPrChange w:id="410" w:author="Baker, Stuart" w:date="2023-01-02T18:41:00Z">
              <w:tcPr>
                <w:tcW w:w="3076" w:type="dxa"/>
                <w:gridSpan w:val="4"/>
              </w:tcPr>
            </w:tcPrChange>
          </w:tcPr>
          <w:p>
            <w:pPr>
              <w:rPr>
                <w:ins w:id="411" w:author="Baker, Stuart" w:date="2023-01-02T18:29:00Z"/>
              </w:rPr>
            </w:pPr>
            <w:ins w:id="412" w:author="Baker, Stuart" w:date="2023-01-02T18:33:00Z">
              <w:r>
                <w:t>10000000</w:t>
              </w:r>
            </w:ins>
          </w:p>
        </w:tc>
        <w:tc>
          <w:tcPr>
            <w:tcW w:w="1440" w:type="dxa"/>
            <w:tcPrChange w:id="413" w:author="Baker, Stuart" w:date="2023-01-02T18:41:00Z">
              <w:tcPr>
                <w:tcW w:w="2462" w:type="dxa"/>
                <w:gridSpan w:val="4"/>
              </w:tcPr>
            </w:tcPrChange>
          </w:tcPr>
          <w:p>
            <w:pPr>
              <w:rPr>
                <w:ins w:id="414" w:author="Baker, Stuart" w:date="2023-01-02T18:29:00Z"/>
              </w:rPr>
            </w:pPr>
            <w:ins w:id="415" w:author="Baker, Stuart" w:date="2023-01-02T18:34:00Z">
              <w:r>
                <w:t>1</w:t>
              </w:r>
              <w:r>
                <w:rPr>
                  <w:highlight w:val="yellow"/>
                </w:rPr>
                <w:t>111</w:t>
              </w:r>
              <w:r>
                <w:t>D</w:t>
              </w:r>
              <w:r>
                <w:t>11</w:t>
              </w:r>
              <w:r>
                <w:t>R</w:t>
              </w:r>
            </w:ins>
          </w:p>
        </w:tc>
        <w:tc>
          <w:tcPr>
            <w:tcW w:w="1440" w:type="dxa"/>
            <w:tcPrChange w:id="416" w:author="Baker, Stuart" w:date="2023-01-02T18:41:00Z">
              <w:tcPr>
                <w:tcW w:w="2883" w:type="dxa"/>
              </w:tcPr>
            </w:tcPrChange>
          </w:tcPr>
          <w:p>
            <w:pPr>
              <w:rPr>
                <w:ins w:id="417" w:author="Baker, Stuart" w:date="2023-01-02T18:29:00Z"/>
              </w:rPr>
            </w:pPr>
            <w:ins w:id="418" w:author="Baker, Stuart" w:date="2023-01-02T18:34:00Z">
              <w:r>
                <w:t>1</w:t>
              </w:r>
              <w:r>
                <w:rPr>
                  <w:highlight w:val="yellow"/>
                </w:rPr>
                <w:t>000</w:t>
              </w:r>
              <w:r>
                <w:t>D</w:t>
              </w:r>
              <w:r>
                <w:t>11</w:t>
              </w:r>
              <w:r>
                <w:t>R</w:t>
              </w:r>
            </w:ins>
          </w:p>
        </w:tc>
      </w:tr>
    </w:tbl>
    <w:p>
      <w:pPr>
        <w:spacing w:after="0"/>
        <w:rPr>
          <w:del w:id="419" w:author="Baker, Stuart" w:date="2023-01-02T18:35:00Z"/>
        </w:rPr>
        <w:pPrChange w:id="420" w:author="Baker, Stuart" w:date="2023-01-02T18:00:00Z">
          <w:pPr>
            <w:spacing w:after="0"/>
          </w:pPr>
        </w:pPrChange>
      </w:pPr>
      <w:del w:id="421" w:author="Baker, Stuart" w:date="2023-01-02T18:06:00Z">
        <w:r>
          <w:delText xml:space="preserve">  </w:delText>
        </w:r>
      </w:del>
    </w:p>
    <w:p>
      <w:pPr>
        <w:spacing w:after="0"/>
      </w:pPr>
    </w:p>
    <w:p>
      <w:pPr>
        <w:spacing w:after="0"/>
        <w:rPr>
          <w:ins w:id="422" w:author="Baker, Stuart" w:date="2023-01-02T18:59:00Z"/>
        </w:rPr>
      </w:pPr>
      <w:r>
        <w:t>If operations-mode acknowledgement is enabled, receipt of a basic accessory decoder packet must be acknowledged with an operations-mode acknowledgement. Refer to S-9.3.2 Bi-Directional Communications.</w:t>
      </w:r>
    </w:p>
    <w:p>
      <w:pPr>
        <w:pStyle w:val="Heading3"/>
        <w:rPr>
          <w:ins w:id="423" w:author="Baker, Stuart" w:date="2023-01-02T18:59:00Z"/>
        </w:rPr>
      </w:pPr>
      <w:ins w:id="424" w:author="Baker, Stuart" w:date="2023-01-02T18:59:00Z">
        <w:r>
          <w:t>Emergency Stop Command for basic Accessory Decoders</w:t>
        </w:r>
      </w:ins>
    </w:p>
    <w:p>
      <w:pPr>
        <w:pStyle w:val="NormalIndent"/>
        <w:spacing w:after="0"/>
        <w:ind w:left="0"/>
        <w:rPr>
          <w:ins w:id="425" w:author="Baker, Stuart" w:date="2023-01-02T18:59:00Z"/>
          <w:color w:val="auto"/>
          <w:sz w:val="24"/>
          <w:szCs w:val="24"/>
        </w:rPr>
      </w:pPr>
      <w:ins w:id="426" w:author="Baker, Stuart" w:date="2023-01-02T18:59:00Z">
        <w:r>
          <w:rPr>
            <w:color w:val="auto"/>
            <w:sz w:val="24"/>
            <w:szCs w:val="24"/>
          </w:rPr>
          <w:t xml:space="preserve">The format for the emergency </w:t>
        </w:r>
        <w:proofErr w:type="gramStart"/>
        <w:r>
          <w:rPr>
            <w:color w:val="auto"/>
            <w:sz w:val="24"/>
            <w:szCs w:val="24"/>
          </w:rPr>
          <w:t>stop</w:t>
        </w:r>
        <w:proofErr w:type="gramEnd"/>
        <w:r>
          <w:rPr>
            <w:color w:val="auto"/>
            <w:sz w:val="24"/>
            <w:szCs w:val="24"/>
          </w:rPr>
          <w:t xml:space="preserve"> instruction is:</w:t>
        </w:r>
      </w:ins>
    </w:p>
    <w:p>
      <w:pPr>
        <w:pStyle w:val="NormalIndent"/>
        <w:spacing w:after="0"/>
        <w:ind w:left="0"/>
        <w:rPr>
          <w:ins w:id="427" w:author="Baker, Stuart" w:date="2023-01-02T18:59:00Z"/>
          <w:color w:val="auto"/>
          <w:sz w:val="24"/>
          <w:szCs w:val="24"/>
        </w:rPr>
      </w:pPr>
    </w:p>
    <w:p>
      <w:pPr>
        <w:pStyle w:val="NormalIndent"/>
        <w:spacing w:after="0"/>
        <w:ind w:left="0"/>
        <w:rPr>
          <w:ins w:id="428" w:author="Baker, Stuart" w:date="2023-01-02T18:59:00Z"/>
          <w:color w:val="auto"/>
          <w:sz w:val="24"/>
          <w:szCs w:val="24"/>
        </w:rPr>
      </w:pPr>
      <w:ins w:id="429" w:author="Baker, Stuart" w:date="2023-01-02T18:59:00Z">
        <w:r>
          <w:rPr>
            <w:color w:val="auto"/>
            <w:sz w:val="24"/>
            <w:szCs w:val="24"/>
          </w:rPr>
          <w:t>{</w:t>
        </w:r>
        <w:proofErr w:type="gramStart"/>
        <w:r>
          <w:rPr>
            <w:color w:val="auto"/>
            <w:sz w:val="24"/>
            <w:szCs w:val="24"/>
          </w:rPr>
          <w:t>preamble}  0</w:t>
        </w:r>
        <w:proofErr w:type="gramEnd"/>
        <w:r>
          <w:rPr>
            <w:color w:val="auto"/>
            <w:sz w:val="24"/>
            <w:szCs w:val="24"/>
          </w:rPr>
          <w:t xml:space="preserve">  10111111  0  10000110  0  EEEEEEEE  1</w:t>
        </w:r>
      </w:ins>
    </w:p>
    <w:p>
      <w:pPr>
        <w:pStyle w:val="NormalIndent"/>
        <w:spacing w:after="0"/>
        <w:ind w:left="0"/>
        <w:rPr>
          <w:ins w:id="430" w:author="Baker, Stuart" w:date="2023-01-02T18:59:00Z"/>
          <w:color w:val="auto"/>
          <w:sz w:val="24"/>
          <w:szCs w:val="24"/>
        </w:rPr>
      </w:pPr>
    </w:p>
    <w:p>
      <w:pPr>
        <w:rPr>
          <w:ins w:id="431" w:author="Baker, Stuart" w:date="2023-01-02T19:01:00Z"/>
          <w:szCs w:val="24"/>
        </w:rPr>
      </w:pPr>
      <w:ins w:id="432" w:author="Baker, Stuart" w:date="2023-01-02T18:59:00Z">
        <w:r>
          <w:rPr>
            <w:szCs w:val="24"/>
          </w:rPr>
          <w:t>This packet shall be executed by all accessory decoders.</w:t>
        </w:r>
      </w:ins>
    </w:p>
    <w:p>
      <w:pPr>
        <w:pStyle w:val="Heading3"/>
        <w:rPr>
          <w:ins w:id="433" w:author="Baker, Stuart" w:date="2023-01-02T19:01:00Z"/>
        </w:rPr>
      </w:pPr>
      <w:ins w:id="434" w:author="Baker, Stuart" w:date="2023-01-02T19:01:00Z">
        <w:r>
          <w:t>Basic Accessory Decoder Packet address for operations mode programming</w:t>
        </w:r>
      </w:ins>
    </w:p>
    <w:p>
      <w:pPr>
        <w:pStyle w:val="NormalIndent"/>
        <w:spacing w:after="0"/>
        <w:ind w:left="0"/>
        <w:rPr>
          <w:ins w:id="435" w:author="Baker, Stuart" w:date="2023-01-02T19:01:00Z"/>
          <w:sz w:val="24"/>
          <w:szCs w:val="24"/>
        </w:rPr>
      </w:pPr>
      <w:ins w:id="436" w:author="Baker, Stuart" w:date="2023-01-02T19:04:00Z">
        <w:r>
          <w:t>10A</w:t>
        </w:r>
        <w:r>
          <w:rPr>
            <w:vertAlign w:val="subscript"/>
          </w:rPr>
          <w:t>7</w:t>
        </w:r>
        <w:r>
          <w:t>A</w:t>
        </w:r>
        <w:r>
          <w:rPr>
            <w:vertAlign w:val="subscript"/>
          </w:rPr>
          <w:t>6</w:t>
        </w:r>
        <w:r>
          <w:t>A</w:t>
        </w:r>
        <w:r>
          <w:rPr>
            <w:vertAlign w:val="subscript"/>
          </w:rPr>
          <w:t>5</w:t>
        </w:r>
        <w:r>
          <w:t>A</w:t>
        </w:r>
        <w:r>
          <w:rPr>
            <w:vertAlign w:val="subscript"/>
          </w:rPr>
          <w:t>4</w:t>
        </w:r>
        <w:r>
          <w:t>A</w:t>
        </w:r>
        <w:r>
          <w:rPr>
            <w:vertAlign w:val="subscript"/>
          </w:rPr>
          <w:t>3</w:t>
        </w:r>
        <w:r>
          <w:t>A</w:t>
        </w:r>
        <w:proofErr w:type="gramStart"/>
        <w:r>
          <w:rPr>
            <w:vertAlign w:val="subscript"/>
          </w:rPr>
          <w:t>2</w:t>
        </w:r>
        <w:r>
          <w:t xml:space="preserve">  0</w:t>
        </w:r>
        <w:proofErr w:type="gramEnd"/>
        <w:r>
          <w:t xml:space="preserve">  1Ā</w:t>
        </w:r>
        <w:r>
          <w:rPr>
            <w:vertAlign w:val="subscript"/>
          </w:rPr>
          <w:t>10</w:t>
        </w:r>
        <w:r>
          <w:t>Ā</w:t>
        </w:r>
        <w:r>
          <w:rPr>
            <w:vertAlign w:val="subscript"/>
          </w:rPr>
          <w:t>9</w:t>
        </w:r>
        <w:r>
          <w:t>Ā</w:t>
        </w:r>
        <w:r>
          <w:rPr>
            <w:vertAlign w:val="subscript"/>
          </w:rPr>
          <w:t>8</w:t>
        </w:r>
        <w:r>
          <w:t>DA</w:t>
        </w:r>
        <w:r>
          <w:rPr>
            <w:vertAlign w:val="subscript"/>
          </w:rPr>
          <w:t>1</w:t>
        </w:r>
        <w:r>
          <w:t>A</w:t>
        </w:r>
        <w:r>
          <w:rPr>
            <w:vertAlign w:val="subscript"/>
          </w:rPr>
          <w:t>0</w:t>
        </w:r>
        <w:r>
          <w:t>R</w:t>
        </w:r>
      </w:ins>
      <w:ins w:id="437" w:author="Baker, Stuart" w:date="2023-01-02T19:01:00Z">
        <w:r>
          <w:rPr>
            <w:sz w:val="24"/>
            <w:szCs w:val="24"/>
          </w:rPr>
          <w:t xml:space="preserve"> </w:t>
        </w:r>
      </w:ins>
    </w:p>
    <w:p>
      <w:pPr>
        <w:pStyle w:val="NormalIndent"/>
        <w:spacing w:after="0"/>
        <w:ind w:left="0"/>
        <w:rPr>
          <w:ins w:id="438" w:author="Baker, Stuart" w:date="2023-01-02T19:01:00Z"/>
          <w:sz w:val="24"/>
          <w:szCs w:val="24"/>
        </w:rPr>
      </w:pPr>
    </w:p>
    <w:p>
      <w:pPr>
        <w:pStyle w:val="NormalIndent"/>
        <w:spacing w:after="0"/>
        <w:ind w:left="0"/>
        <w:rPr>
          <w:ins w:id="439" w:author="Baker, Stuart" w:date="2023-01-02T19:01:00Z"/>
          <w:sz w:val="24"/>
          <w:szCs w:val="24"/>
        </w:rPr>
      </w:pPr>
      <w:ins w:id="440" w:author="Baker, Stuart" w:date="2023-01-02T19:01:00Z">
        <w:r>
          <w:rPr>
            <w:sz w:val="24"/>
            <w:szCs w:val="24"/>
          </w:rPr>
          <w:t xml:space="preserve">Where </w:t>
        </w:r>
      </w:ins>
      <w:ins w:id="441" w:author="Baker, Stuart" w:date="2023-01-02T19:03:00Z">
        <w:r>
          <w:rPr>
            <w:sz w:val="24"/>
            <w:szCs w:val="24"/>
          </w:rPr>
          <w:t>A</w:t>
        </w:r>
      </w:ins>
      <w:ins w:id="442" w:author="Baker, Stuart" w:date="2023-01-02T19:04:00Z">
        <w:r>
          <w:rPr>
            <w:sz w:val="24"/>
            <w:szCs w:val="24"/>
            <w:vertAlign w:val="subscript"/>
            <w:rPrChange w:id="443" w:author="Baker, Stuart" w:date="2023-01-02T19:04:00Z">
              <w:rPr>
                <w:sz w:val="24"/>
                <w:szCs w:val="24"/>
              </w:rPr>
            </w:rPrChange>
          </w:rPr>
          <w:t>1</w:t>
        </w:r>
      </w:ins>
      <w:ins w:id="444" w:author="Baker, Stuart" w:date="2023-01-02T19:03:00Z">
        <w:r>
          <w:rPr>
            <w:sz w:val="24"/>
            <w:szCs w:val="24"/>
          </w:rPr>
          <w:t>A</w:t>
        </w:r>
      </w:ins>
      <w:ins w:id="445" w:author="Baker, Stuart" w:date="2023-01-02T19:04:00Z">
        <w:r>
          <w:rPr>
            <w:sz w:val="24"/>
            <w:szCs w:val="24"/>
            <w:vertAlign w:val="subscript"/>
            <w:rPrChange w:id="446" w:author="Baker, Stuart" w:date="2023-01-02T19:04:00Z">
              <w:rPr>
                <w:sz w:val="24"/>
                <w:szCs w:val="24"/>
              </w:rPr>
            </w:rPrChange>
          </w:rPr>
          <w:t>0</w:t>
        </w:r>
      </w:ins>
      <w:ins w:id="447" w:author="Baker, Stuart" w:date="2023-01-02T19:03:00Z">
        <w:r>
          <w:rPr>
            <w:sz w:val="24"/>
            <w:szCs w:val="24"/>
          </w:rPr>
          <w:t>R</w:t>
        </w:r>
      </w:ins>
      <w:ins w:id="448" w:author="Baker, Stuart" w:date="2023-01-02T19:01:00Z">
        <w:r>
          <w:rPr>
            <w:sz w:val="24"/>
            <w:szCs w:val="24"/>
          </w:rPr>
          <w:t xml:space="preserve"> is used to indicate the </w:t>
        </w:r>
        <w:proofErr w:type="gramStart"/>
        <w:r>
          <w:rPr>
            <w:sz w:val="24"/>
            <w:szCs w:val="24"/>
          </w:rPr>
          <w:t>output</w:t>
        </w:r>
        <w:proofErr w:type="gramEnd"/>
        <w:r>
          <w:rPr>
            <w:sz w:val="24"/>
            <w:szCs w:val="24"/>
          </w:rPr>
          <w:t xml:space="preserve"> whose CVs are being modified </w:t>
        </w:r>
      </w:ins>
      <w:ins w:id="449" w:author="Baker, Stuart" w:date="2023-01-02T19:05:00Z">
        <w:r>
          <w:rPr>
            <w:sz w:val="24"/>
            <w:szCs w:val="24"/>
          </w:rPr>
          <w:t>when</w:t>
        </w:r>
      </w:ins>
      <w:ins w:id="450" w:author="Baker, Stuart" w:date="2023-01-02T19:01:00Z">
        <w:r>
          <w:rPr>
            <w:sz w:val="24"/>
            <w:szCs w:val="24"/>
          </w:rPr>
          <w:t xml:space="preserve"> </w:t>
        </w:r>
      </w:ins>
      <w:ins w:id="451" w:author="Baker, Stuart" w:date="2023-01-02T19:05:00Z">
        <w:r>
          <w:rPr>
            <w:sz w:val="24"/>
            <w:szCs w:val="24"/>
          </w:rPr>
          <w:t>D</w:t>
        </w:r>
      </w:ins>
      <w:ins w:id="452" w:author="Baker, Stuart" w:date="2023-01-02T19:01:00Z">
        <w:r>
          <w:rPr>
            <w:sz w:val="24"/>
            <w:szCs w:val="24"/>
          </w:rPr>
          <w:t>=1.</w:t>
        </w:r>
      </w:ins>
    </w:p>
    <w:p>
      <w:pPr>
        <w:pStyle w:val="NormalIndent"/>
        <w:spacing w:after="0"/>
        <w:ind w:left="0"/>
        <w:rPr>
          <w:ins w:id="453" w:author="Baker, Stuart" w:date="2023-01-02T19:01:00Z"/>
          <w:sz w:val="24"/>
          <w:szCs w:val="24"/>
        </w:rPr>
      </w:pPr>
      <w:ins w:id="454" w:author="Baker, Stuart" w:date="2023-01-02T19:01:00Z">
        <w:r>
          <w:rPr>
            <w:sz w:val="24"/>
            <w:szCs w:val="24"/>
          </w:rPr>
          <w:t xml:space="preserve">If </w:t>
        </w:r>
      </w:ins>
      <w:ins w:id="455" w:author="Baker, Stuart" w:date="2023-01-02T19:05:00Z">
        <w:r>
          <w:rPr>
            <w:sz w:val="24"/>
            <w:szCs w:val="24"/>
          </w:rPr>
          <w:t>D</w:t>
        </w:r>
        <w:r>
          <w:rPr>
            <w:sz w:val="24"/>
            <w:szCs w:val="24"/>
          </w:rPr>
          <w:t>A</w:t>
        </w:r>
        <w:r>
          <w:rPr>
            <w:sz w:val="24"/>
            <w:szCs w:val="24"/>
            <w:vertAlign w:val="subscript"/>
          </w:rPr>
          <w:t>1</w:t>
        </w:r>
        <w:r>
          <w:rPr>
            <w:sz w:val="24"/>
            <w:szCs w:val="24"/>
          </w:rPr>
          <w:t>A</w:t>
        </w:r>
        <w:r>
          <w:rPr>
            <w:sz w:val="24"/>
            <w:szCs w:val="24"/>
            <w:vertAlign w:val="subscript"/>
          </w:rPr>
          <w:t>0</w:t>
        </w:r>
        <w:r>
          <w:rPr>
            <w:sz w:val="24"/>
            <w:szCs w:val="24"/>
          </w:rPr>
          <w:t>R</w:t>
        </w:r>
        <w:r>
          <w:rPr>
            <w:sz w:val="24"/>
            <w:szCs w:val="24"/>
          </w:rPr>
          <w:t xml:space="preserve"> </w:t>
        </w:r>
      </w:ins>
      <w:ins w:id="456" w:author="Baker, Stuart" w:date="2023-01-02T19:01:00Z">
        <w:r>
          <w:rPr>
            <w:sz w:val="24"/>
            <w:szCs w:val="24"/>
          </w:rPr>
          <w:t xml:space="preserve">= 0000 then the CVs refer to the entire decoder. The resulting packet </w:t>
        </w:r>
      </w:ins>
      <w:ins w:id="457" w:author="Baker, Stuart" w:date="2023-01-02T19:07:00Z">
        <w:r>
          <w:rPr>
            <w:sz w:val="24"/>
            <w:szCs w:val="24"/>
          </w:rPr>
          <w:t>is:</w:t>
        </w:r>
      </w:ins>
    </w:p>
    <w:p>
      <w:pPr>
        <w:spacing w:after="0"/>
        <w:rPr>
          <w:ins w:id="458" w:author="Baker, Stuart" w:date="2023-01-02T19:01:00Z"/>
          <w:szCs w:val="24"/>
        </w:rPr>
      </w:pPr>
    </w:p>
    <w:p>
      <w:pPr>
        <w:spacing w:after="0"/>
        <w:rPr>
          <w:szCs w:val="24"/>
          <w:rPrChange w:id="459" w:author="Baker, Stuart" w:date="2023-01-02T19:01:00Z">
            <w:rPr/>
          </w:rPrChange>
        </w:rPr>
        <w:pPrChange w:id="460" w:author="Baker, Stuart" w:date="2023-01-02T19:01:00Z">
          <w:pPr>
            <w:spacing w:after="0"/>
          </w:pPr>
        </w:pPrChange>
      </w:pPr>
      <w:ins w:id="461" w:author="Baker, Stuart" w:date="2023-01-02T19:01:00Z">
        <w:r>
          <w:rPr>
            <w:szCs w:val="24"/>
          </w:rPr>
          <w:t>{</w:t>
        </w:r>
        <w:proofErr w:type="gramStart"/>
        <w:r>
          <w:rPr>
            <w:szCs w:val="24"/>
          </w:rPr>
          <w:t>preamble}  10</w:t>
        </w:r>
        <w:proofErr w:type="gramEnd"/>
        <w:r>
          <w:rPr>
            <w:szCs w:val="24"/>
          </w:rPr>
          <w:t>AAAAAA  0  1AAA</w:t>
        </w:r>
      </w:ins>
      <w:ins w:id="462" w:author="Baker, Stuart" w:date="2023-01-02T19:02:00Z">
        <w:r>
          <w:rPr>
            <w:szCs w:val="24"/>
          </w:rPr>
          <w:t>DAAR</w:t>
        </w:r>
      </w:ins>
      <w:ins w:id="463" w:author="Baker, Stuart" w:date="2023-01-02T19:01:00Z">
        <w:r>
          <w:rPr>
            <w:szCs w:val="24"/>
          </w:rPr>
          <w:t xml:space="preserve">  0  </w:t>
        </w:r>
        <w:r>
          <w:rPr>
            <w:b/>
            <w:szCs w:val="24"/>
          </w:rPr>
          <w:t>(</w:t>
        </w:r>
        <w:r>
          <w:rPr>
            <w:szCs w:val="24"/>
          </w:rPr>
          <w:t>1110CCVV  0  VVVVVVVV  0  DDDDDDDD</w:t>
        </w:r>
        <w:r>
          <w:rPr>
            <w:b/>
            <w:szCs w:val="24"/>
          </w:rPr>
          <w:t>)</w:t>
        </w:r>
        <w:r>
          <w:rPr>
            <w:szCs w:val="24"/>
          </w:rPr>
          <w:t xml:space="preserve">  0  EEEEEEEE 1</w:t>
        </w:r>
      </w:ins>
    </w:p>
    <w:p>
      <w:pPr>
        <w:pStyle w:val="Heading3"/>
      </w:pPr>
      <w:bookmarkStart w:id="464" w:name="_Toc95468086"/>
      <w:r>
        <w:t>Extended Accessory Decoder Control Packet Format</w:t>
      </w:r>
      <w:bookmarkEnd w:id="464"/>
    </w:p>
    <w:p>
      <w:pPr>
        <w:spacing w:after="0"/>
      </w:pPr>
      <w:r>
        <w:t xml:space="preserve">The Extended Accessory Decoder Control Packet is included for the purpose of transmitting aspect control to signal decoders or data bytes to more complex accessory decoders.  Each signal head can display one aspect at a time. </w:t>
      </w:r>
    </w:p>
    <w:p>
      <w:pPr>
        <w:spacing w:after="0"/>
      </w:pPr>
      <w:r>
        <w:t xml:space="preserve">{preamble} </w:t>
      </w:r>
      <w:proofErr w:type="gramStart"/>
      <w:r>
        <w:t>0  10</w:t>
      </w:r>
      <w:proofErr w:type="gramEnd"/>
      <w:r>
        <w:t>AAAAAA 0 0AAA0AA1 0 000XXXXX 0 EEEEEEEE 1</w:t>
      </w:r>
    </w:p>
    <w:p>
      <w:pPr>
        <w:spacing w:after="0"/>
      </w:pPr>
    </w:p>
    <w:p>
      <w:pPr>
        <w:spacing w:after="0"/>
      </w:pPr>
      <w:r>
        <w:t>XXXXX is for a single head. A value of 00000 for XXXXX indicates the absolute stop aspect.  All other aspects represented by the values for XXXXX are determined by the signaling system used and the prototype being modeled.</w:t>
      </w:r>
    </w:p>
    <w:p>
      <w:pPr>
        <w:spacing w:after="0"/>
      </w:pPr>
    </w:p>
    <w:p>
      <w:pPr>
        <w:spacing w:after="0"/>
      </w:pPr>
      <w:r>
        <w:t>If operations-mode acknowledgement is enabled, receipt of an extended accessory decoder packet must be acknowledged with an operations-mode acknowledgement.</w:t>
      </w:r>
    </w:p>
    <w:p>
      <w:pPr>
        <w:pStyle w:val="Heading3"/>
        <w:rPr>
          <w:del w:id="465" w:author="Baker, Stuart" w:date="2023-01-02T18:59:00Z"/>
        </w:rPr>
      </w:pPr>
      <w:bookmarkStart w:id="466" w:name="_Toc95468087"/>
      <w:del w:id="467" w:author="Baker, Stuart" w:date="2023-01-02T17:59:00Z">
        <w:r>
          <w:delText>Broadcast</w:delText>
        </w:r>
      </w:del>
      <w:del w:id="468" w:author="Baker, Stuart" w:date="2023-01-02T18:59:00Z">
        <w:r>
          <w:delText xml:space="preserve"> Command for Basic Accessory Decoders</w:delText>
        </w:r>
        <w:bookmarkEnd w:id="466"/>
      </w:del>
    </w:p>
    <w:p>
      <w:pPr>
        <w:pStyle w:val="NormalIndent"/>
        <w:spacing w:after="0"/>
        <w:ind w:left="0"/>
        <w:rPr>
          <w:del w:id="469" w:author="Baker, Stuart" w:date="2023-01-02T18:59:00Z"/>
          <w:color w:val="auto"/>
          <w:sz w:val="24"/>
          <w:szCs w:val="24"/>
        </w:rPr>
      </w:pPr>
      <w:del w:id="470" w:author="Baker, Stuart" w:date="2023-01-02T18:59:00Z">
        <w:r>
          <w:rPr>
            <w:color w:val="auto"/>
            <w:sz w:val="24"/>
            <w:szCs w:val="24"/>
          </w:rPr>
          <w:delText xml:space="preserve">The format for the </w:delText>
        </w:r>
      </w:del>
      <w:del w:id="471" w:author="Baker, Stuart" w:date="2023-01-02T18:00:00Z">
        <w:r>
          <w:rPr>
            <w:color w:val="auto"/>
            <w:sz w:val="24"/>
            <w:szCs w:val="24"/>
          </w:rPr>
          <w:delText>broadcast</w:delText>
        </w:r>
      </w:del>
      <w:del w:id="472" w:author="Baker, Stuart" w:date="2023-01-02T18:59:00Z">
        <w:r>
          <w:rPr>
            <w:color w:val="auto"/>
            <w:sz w:val="24"/>
            <w:szCs w:val="24"/>
          </w:rPr>
          <w:delText xml:space="preserve"> instruction is:</w:delText>
        </w:r>
      </w:del>
    </w:p>
    <w:p>
      <w:pPr>
        <w:pStyle w:val="NormalIndent"/>
        <w:spacing w:after="0"/>
        <w:ind w:left="0"/>
        <w:rPr>
          <w:del w:id="473" w:author="Baker, Stuart" w:date="2023-01-02T18:59:00Z"/>
          <w:color w:val="auto"/>
          <w:sz w:val="24"/>
          <w:szCs w:val="24"/>
        </w:rPr>
      </w:pPr>
    </w:p>
    <w:p>
      <w:pPr>
        <w:pStyle w:val="NormalIndent"/>
        <w:spacing w:after="0"/>
        <w:ind w:left="0"/>
        <w:rPr>
          <w:del w:id="474" w:author="Baker, Stuart" w:date="2023-01-02T18:59:00Z"/>
          <w:color w:val="auto"/>
          <w:sz w:val="24"/>
          <w:szCs w:val="24"/>
        </w:rPr>
      </w:pPr>
      <w:del w:id="475" w:author="Baker, Stuart" w:date="2023-01-02T18:59:00Z">
        <w:r>
          <w:rPr>
            <w:color w:val="auto"/>
            <w:sz w:val="24"/>
            <w:szCs w:val="24"/>
          </w:rPr>
          <w:delText>{preamble}  0  10111111  0  1000</w:delText>
        </w:r>
      </w:del>
      <w:del w:id="476" w:author="Baker, Stuart" w:date="2023-01-02T18:00:00Z">
        <w:r>
          <w:rPr>
            <w:color w:val="auto"/>
            <w:sz w:val="24"/>
            <w:szCs w:val="24"/>
          </w:rPr>
          <w:delText>CDDD</w:delText>
        </w:r>
      </w:del>
      <w:del w:id="477" w:author="Baker, Stuart" w:date="2023-01-02T18:59:00Z">
        <w:r>
          <w:rPr>
            <w:color w:val="auto"/>
            <w:sz w:val="24"/>
            <w:szCs w:val="24"/>
          </w:rPr>
          <w:delText xml:space="preserve">  0  EEEEEEEE  1</w:delText>
        </w:r>
      </w:del>
    </w:p>
    <w:p>
      <w:pPr>
        <w:pStyle w:val="NormalIndent"/>
        <w:spacing w:after="0"/>
        <w:ind w:left="0"/>
        <w:rPr>
          <w:del w:id="478" w:author="Baker, Stuart" w:date="2023-01-02T18:59:00Z"/>
          <w:color w:val="auto"/>
          <w:sz w:val="24"/>
          <w:szCs w:val="24"/>
        </w:rPr>
      </w:pPr>
    </w:p>
    <w:p>
      <w:pPr>
        <w:pStyle w:val="NormalIndent"/>
        <w:spacing w:after="0"/>
        <w:ind w:left="0"/>
        <w:rPr>
          <w:del w:id="479" w:author="Baker, Stuart" w:date="2023-01-02T18:59:00Z"/>
          <w:color w:val="auto"/>
          <w:sz w:val="24"/>
          <w:szCs w:val="24"/>
        </w:rPr>
      </w:pPr>
      <w:del w:id="480" w:author="Baker, Stuart" w:date="2023-01-02T18:59:00Z">
        <w:r>
          <w:rPr>
            <w:color w:val="auto"/>
            <w:sz w:val="24"/>
            <w:szCs w:val="24"/>
          </w:rPr>
          <w:delText>This packet shall be executed by all accessory decoders.</w:delText>
        </w:r>
      </w:del>
      <w:del w:id="481" w:author="Baker, Stuart" w:date="2023-01-02T18:01:00Z">
        <w:r>
          <w:rPr>
            <w:color w:val="auto"/>
            <w:sz w:val="24"/>
            <w:szCs w:val="24"/>
          </w:rPr>
          <w:delText xml:space="preserve">   CDDD is defined as specified in the paragraph on Basic Accessory Decoder Packet Format.</w:delText>
        </w:r>
      </w:del>
    </w:p>
    <w:p>
      <w:pPr>
        <w:pStyle w:val="Heading3"/>
      </w:pPr>
      <w:bookmarkStart w:id="482" w:name="_Toc95468088"/>
      <w:r>
        <w:t>Broadcast Command for Extended Accessory Decoders</w:t>
      </w:r>
      <w:bookmarkEnd w:id="482"/>
    </w:p>
    <w:p>
      <w:pPr>
        <w:pStyle w:val="NormalIndent"/>
        <w:spacing w:after="0"/>
        <w:ind w:left="0"/>
        <w:rPr>
          <w:color w:val="auto"/>
          <w:sz w:val="24"/>
          <w:szCs w:val="24"/>
        </w:rPr>
      </w:pPr>
      <w:r>
        <w:rPr>
          <w:color w:val="auto"/>
          <w:sz w:val="24"/>
          <w:szCs w:val="24"/>
        </w:rPr>
        <w:t>The format for the broadcast instruction is:</w:t>
      </w:r>
    </w:p>
    <w:p>
      <w:pPr>
        <w:pStyle w:val="NormalIndent"/>
        <w:spacing w:after="0"/>
        <w:ind w:left="0"/>
        <w:rPr>
          <w:color w:val="auto"/>
          <w:sz w:val="24"/>
          <w:szCs w:val="24"/>
        </w:rPr>
      </w:pPr>
    </w:p>
    <w:p>
      <w:pPr>
        <w:pStyle w:val="NormalIndent"/>
        <w:spacing w:after="0"/>
        <w:ind w:left="0"/>
        <w:rPr>
          <w:color w:val="auto"/>
          <w:sz w:val="24"/>
          <w:szCs w:val="24"/>
        </w:rPr>
      </w:pPr>
      <w:r>
        <w:rPr>
          <w:color w:val="auto"/>
          <w:sz w:val="24"/>
          <w:szCs w:val="24"/>
        </w:rPr>
        <w:lastRenderedPageBreak/>
        <w:t>{</w:t>
      </w:r>
      <w:proofErr w:type="gramStart"/>
      <w:r>
        <w:rPr>
          <w:color w:val="auto"/>
          <w:sz w:val="24"/>
          <w:szCs w:val="24"/>
        </w:rPr>
        <w:t>preamble}  0</w:t>
      </w:r>
      <w:proofErr w:type="gramEnd"/>
      <w:r>
        <w:rPr>
          <w:color w:val="auto"/>
          <w:sz w:val="24"/>
          <w:szCs w:val="24"/>
        </w:rPr>
        <w:t xml:space="preserve">  10111111  0  00000111  0  000XXXXX  0  EEEEEEEE  1</w:t>
      </w:r>
    </w:p>
    <w:p>
      <w:pPr>
        <w:pStyle w:val="NormalIndent"/>
        <w:spacing w:after="0"/>
        <w:ind w:left="0"/>
        <w:rPr>
          <w:color w:val="auto"/>
          <w:sz w:val="24"/>
          <w:szCs w:val="24"/>
        </w:rPr>
      </w:pPr>
    </w:p>
    <w:p>
      <w:pPr>
        <w:pStyle w:val="NormalIndent"/>
        <w:spacing w:after="0"/>
        <w:ind w:left="0"/>
        <w:rPr>
          <w:color w:val="008000"/>
          <w:sz w:val="24"/>
          <w:szCs w:val="24"/>
        </w:rPr>
      </w:pPr>
      <w:r>
        <w:rPr>
          <w:color w:val="auto"/>
          <w:sz w:val="24"/>
          <w:szCs w:val="24"/>
        </w:rPr>
        <w:t>All extended accessory decoders must execute this packet.   XXXXX is defined as specified in the paragraph on Extended Accessory Decoder Packet Format.</w:t>
      </w:r>
    </w:p>
    <w:p>
      <w:pPr>
        <w:pStyle w:val="Heading3"/>
      </w:pPr>
      <w:bookmarkStart w:id="483" w:name="_Toc95468089"/>
      <w:r>
        <w:t>Accessory Decoder Configuration Variable Access Instruction</w:t>
      </w:r>
      <w:bookmarkEnd w:id="483"/>
    </w:p>
    <w:p>
      <w:pPr>
        <w:spacing w:after="0"/>
        <w:rPr>
          <w:color w:val="008000"/>
        </w:rPr>
      </w:pPr>
      <w:r>
        <w:t xml:space="preserve">Accessory decoders can have their Configuration variables changed in the same method as locomotive decoders using the </w:t>
      </w:r>
      <w:r>
        <w:rPr>
          <w:b/>
        </w:rPr>
        <w:t xml:space="preserve">Configuration Variable Access Instruction - </w:t>
      </w:r>
      <w:r>
        <w:t>Long Form instruction defined above. For the purpose of this instruction, the accessory decoders’ address is expanded to two bytes in the following method</w:t>
      </w:r>
      <w:r>
        <w:rPr>
          <w:color w:val="008000"/>
        </w:rPr>
        <w:t xml:space="preserve">.  </w:t>
      </w:r>
      <w:r>
        <w:t>If operations-mode acknowledgement is enabled, the receipt of an Accessory Decoder Configuration Variable Access instruction must be acknowledged in the same manner as the Configuration Variable Access Instruction – Long Form</w:t>
      </w:r>
      <w:r>
        <w:rPr>
          <w:color w:val="008000"/>
        </w:rPr>
        <w:t>.</w:t>
      </w:r>
    </w:p>
    <w:p>
      <w:pPr>
        <w:pStyle w:val="Heading3"/>
        <w:rPr>
          <w:del w:id="484" w:author="Baker, Stuart" w:date="2023-01-02T19:01:00Z"/>
        </w:rPr>
      </w:pPr>
      <w:bookmarkStart w:id="485" w:name="_Toc95468090"/>
      <w:del w:id="486" w:author="Baker, Stuart" w:date="2023-01-02T19:01:00Z">
        <w:r>
          <w:delText>Basic Accessory Decoder Packet address for operations mode programming</w:delText>
        </w:r>
        <w:bookmarkEnd w:id="485"/>
      </w:del>
    </w:p>
    <w:p>
      <w:pPr>
        <w:pStyle w:val="NormalIndent"/>
        <w:spacing w:after="0"/>
        <w:ind w:left="0"/>
        <w:rPr>
          <w:del w:id="487" w:author="Baker, Stuart" w:date="2023-01-02T19:01:00Z"/>
          <w:sz w:val="24"/>
          <w:szCs w:val="24"/>
        </w:rPr>
      </w:pPr>
      <w:del w:id="488" w:author="Baker, Stuart" w:date="2023-01-02T19:01:00Z">
        <w:r>
          <w:rPr>
            <w:sz w:val="24"/>
            <w:szCs w:val="24"/>
          </w:rPr>
          <w:delText xml:space="preserve">10AAAAAA 0 1AAACDDD </w:delText>
        </w:r>
      </w:del>
    </w:p>
    <w:p>
      <w:pPr>
        <w:pStyle w:val="NormalIndent"/>
        <w:spacing w:after="0"/>
        <w:ind w:left="0"/>
        <w:rPr>
          <w:del w:id="489" w:author="Baker, Stuart" w:date="2023-01-02T19:01:00Z"/>
          <w:sz w:val="24"/>
          <w:szCs w:val="24"/>
        </w:rPr>
      </w:pPr>
    </w:p>
    <w:p>
      <w:pPr>
        <w:pStyle w:val="NormalIndent"/>
        <w:spacing w:after="0"/>
        <w:ind w:left="0"/>
        <w:rPr>
          <w:del w:id="490" w:author="Baker, Stuart" w:date="2023-01-02T19:01:00Z"/>
          <w:sz w:val="24"/>
          <w:szCs w:val="24"/>
        </w:rPr>
      </w:pPr>
      <w:del w:id="491" w:author="Baker, Stuart" w:date="2023-01-02T19:01:00Z">
        <w:r>
          <w:rPr>
            <w:sz w:val="24"/>
            <w:szCs w:val="24"/>
          </w:rPr>
          <w:delText>Where DDD is used to indicate the output whose CVs are being modified and C=1.</w:delText>
        </w:r>
      </w:del>
    </w:p>
    <w:p>
      <w:pPr>
        <w:pStyle w:val="NormalIndent"/>
        <w:spacing w:after="0"/>
        <w:ind w:left="0"/>
        <w:rPr>
          <w:del w:id="492" w:author="Baker, Stuart" w:date="2023-01-02T19:01:00Z"/>
          <w:sz w:val="24"/>
          <w:szCs w:val="24"/>
        </w:rPr>
      </w:pPr>
      <w:del w:id="493" w:author="Baker, Stuart" w:date="2023-01-02T19:01:00Z">
        <w:r>
          <w:rPr>
            <w:sz w:val="24"/>
            <w:szCs w:val="24"/>
          </w:rPr>
          <w:delText>If CDDD= 0000 then the CVs refer to the entire decoder. The resulting packet would be</w:delText>
        </w:r>
      </w:del>
    </w:p>
    <w:p>
      <w:pPr>
        <w:spacing w:after="0"/>
        <w:rPr>
          <w:del w:id="494" w:author="Baker, Stuart" w:date="2023-01-02T19:01:00Z"/>
          <w:szCs w:val="24"/>
        </w:rPr>
      </w:pPr>
    </w:p>
    <w:p>
      <w:pPr>
        <w:spacing w:after="0"/>
        <w:rPr>
          <w:del w:id="495" w:author="Baker, Stuart" w:date="2023-01-02T19:01:00Z"/>
          <w:szCs w:val="24"/>
        </w:rPr>
      </w:pPr>
      <w:del w:id="496" w:author="Baker, Stuart" w:date="2023-01-02T19:01:00Z">
        <w:r>
          <w:rPr>
            <w:szCs w:val="24"/>
          </w:rPr>
          <w:delText xml:space="preserve">{preamble}  10AAAAAA  0  1AAACDDD  0  </w:delText>
        </w:r>
        <w:r>
          <w:rPr>
            <w:b/>
            <w:szCs w:val="24"/>
          </w:rPr>
          <w:delText>(</w:delText>
        </w:r>
        <w:r>
          <w:rPr>
            <w:szCs w:val="24"/>
          </w:rPr>
          <w:delText>1110CCVV  0  VVVVVVVV  0  DDDDDDDD</w:delText>
        </w:r>
        <w:r>
          <w:rPr>
            <w:b/>
            <w:szCs w:val="24"/>
          </w:rPr>
          <w:delText>)</w:delText>
        </w:r>
        <w:r>
          <w:rPr>
            <w:szCs w:val="24"/>
          </w:rPr>
          <w:delText xml:space="preserve">  0  EEEEEEEE 1</w:delText>
        </w:r>
      </w:del>
    </w:p>
    <w:p>
      <w:pPr>
        <w:spacing w:after="0"/>
        <w:rPr>
          <w:del w:id="497" w:author="Baker, Stuart" w:date="2023-01-02T19:01:00Z"/>
          <w:szCs w:val="24"/>
        </w:rPr>
      </w:pPr>
    </w:p>
    <w:p>
      <w:pPr>
        <w:spacing w:after="0"/>
        <w:rPr>
          <w:del w:id="498" w:author="Baker, Stuart" w:date="2023-01-02T19:01:00Z"/>
          <w:szCs w:val="24"/>
        </w:rPr>
      </w:pPr>
      <w:del w:id="499" w:author="Baker, Stuart" w:date="2023-01-02T19:01:00Z">
        <w:r>
          <w:rPr>
            <w:szCs w:val="24"/>
          </w:rPr>
          <w:delText xml:space="preserve">Accessory Decoder Address   </w:delText>
        </w:r>
        <w:r>
          <w:rPr>
            <w:b/>
            <w:szCs w:val="24"/>
          </w:rPr>
          <w:delText>(</w:delText>
        </w:r>
        <w:r>
          <w:rPr>
            <w:szCs w:val="24"/>
          </w:rPr>
          <w:delText>Configuration Variable Access Instruction</w:delText>
        </w:r>
        <w:r>
          <w:rPr>
            <w:b/>
            <w:szCs w:val="24"/>
          </w:rPr>
          <w:delText xml:space="preserve">) </w:delText>
        </w:r>
        <w:r>
          <w:rPr>
            <w:szCs w:val="24"/>
          </w:rPr>
          <w:delText>Error Byte</w:delText>
        </w:r>
      </w:del>
    </w:p>
    <w:p>
      <w:pPr>
        <w:pStyle w:val="Heading3"/>
      </w:pPr>
      <w:bookmarkStart w:id="500" w:name="_Toc95468091"/>
      <w:r>
        <w:t>Extended Decoder Control Packet address for operations mode programming</w:t>
      </w:r>
      <w:bookmarkEnd w:id="500"/>
    </w:p>
    <w:p>
      <w:pPr>
        <w:spacing w:after="0"/>
      </w:pPr>
      <w:r>
        <w:t>10AAAAAA 0 0AAA0AA1</w:t>
      </w:r>
    </w:p>
    <w:p>
      <w:pPr>
        <w:spacing w:after="0"/>
      </w:pPr>
    </w:p>
    <w:p>
      <w:pPr>
        <w:spacing w:after="0"/>
      </w:pPr>
      <w:r>
        <w:t>Please note that the use of 0 in bit 3 of byte 2 is to ensure that this packet cannot be confused with the legacy accessory-programming packets. The resulting packet would be:</w:t>
      </w:r>
    </w:p>
    <w:p>
      <w:pPr>
        <w:spacing w:after="0"/>
      </w:pPr>
    </w:p>
    <w:p>
      <w:pPr>
        <w:spacing w:after="0"/>
      </w:pPr>
      <w:r>
        <w:t xml:space="preserve">{preamble} 10AAAAAA 0 0AAA0AA1 0 </w:t>
      </w:r>
      <w:r>
        <w:rPr>
          <w:b/>
        </w:rPr>
        <w:t>(</w:t>
      </w:r>
      <w:r>
        <w:t>1110CCVV   0   VVVVVVVV   0   DDDDDDDD</w:t>
      </w:r>
      <w:r>
        <w:rPr>
          <w:b/>
        </w:rPr>
        <w:t>)</w:t>
      </w:r>
      <w:r>
        <w:t xml:space="preserve"> 0 EEEEEEEE 1</w:t>
      </w:r>
    </w:p>
    <w:p>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rPr>
          <w:ins w:id="501" w:author="Baker, Stuart" w:date="2023-01-02T19:08:00Z"/>
          <w:rFonts w:ascii="Times New Roman" w:hAnsi="Times New Roman"/>
          <w:snapToGrid/>
        </w:rPr>
      </w:pPr>
      <w:r>
        <w:rPr>
          <w:rFonts w:ascii="Times New Roman" w:hAnsi="Times New Roman"/>
          <w:snapToGrid/>
        </w:rPr>
        <w:t>Signal Decoder Address</w:t>
      </w:r>
      <w:proofErr w:type="gramStart"/>
      <w:r>
        <w:rPr>
          <w:rFonts w:ascii="Times New Roman" w:hAnsi="Times New Roman"/>
          <w:snapToGrid/>
        </w:rPr>
        <w:t xml:space="preserve">   </w:t>
      </w:r>
      <w:r>
        <w:rPr>
          <w:rFonts w:ascii="Times New Roman" w:hAnsi="Times New Roman"/>
          <w:b/>
          <w:snapToGrid/>
        </w:rPr>
        <w:t>(</w:t>
      </w:r>
      <w:proofErr w:type="gramEnd"/>
      <w:r>
        <w:rPr>
          <w:rFonts w:ascii="Times New Roman" w:hAnsi="Times New Roman"/>
          <w:snapToGrid/>
        </w:rPr>
        <w:t>Configuration Variable Access Instruction</w:t>
      </w:r>
      <w:r>
        <w:rPr>
          <w:rFonts w:ascii="Times New Roman" w:hAnsi="Times New Roman"/>
          <w:b/>
          <w:snapToGrid/>
        </w:rPr>
        <w:t>)</w:t>
      </w:r>
      <w:r>
        <w:rPr>
          <w:rFonts w:ascii="Times New Roman" w:hAnsi="Times New Roman"/>
          <w:snapToGrid/>
        </w:rPr>
        <w:t xml:space="preserve">                        Error Byte</w:t>
      </w:r>
    </w:p>
    <w:p>
      <w:pPr>
        <w:pStyle w:val="Heading3"/>
        <w:rPr>
          <w:ins w:id="502" w:author="Baker, Stuart" w:date="2023-01-02T19:09:00Z"/>
        </w:rPr>
      </w:pPr>
      <w:ins w:id="503" w:author="Baker, Stuart" w:date="2023-01-02T19:08:00Z">
        <w:r>
          <w:t>NOP Command for Basic and Extended Accessory</w:t>
        </w:r>
      </w:ins>
      <w:ins w:id="504" w:author="Baker, Stuart" w:date="2023-01-02T19:09:00Z">
        <w:r>
          <w:t xml:space="preserve"> Decoders</w:t>
        </w:r>
      </w:ins>
    </w:p>
    <w:p>
      <w:pPr>
        <w:spacing w:after="0"/>
        <w:rPr>
          <w:ins w:id="505" w:author="Baker, Stuart" w:date="2023-01-02T19:09:00Z"/>
        </w:rPr>
        <w:pPrChange w:id="506" w:author="Baker, Stuart" w:date="2023-01-02T19:13:00Z">
          <w:pPr/>
        </w:pPrChange>
      </w:pPr>
      <w:ins w:id="507" w:author="Baker, Stuart" w:date="2023-01-02T19:09:00Z">
        <w:r>
          <w:t>The format for the NOP command is:</w:t>
        </w:r>
      </w:ins>
    </w:p>
    <w:p>
      <w:pPr>
        <w:spacing w:after="0"/>
        <w:rPr>
          <w:ins w:id="508" w:author="Baker, Stuart" w:date="2023-01-02T19:11:00Z"/>
        </w:rPr>
      </w:pPr>
      <w:ins w:id="509" w:author="Baker, Stuart" w:date="2023-01-02T19:09:00Z">
        <w:r>
          <w:t>{</w:t>
        </w:r>
        <w:proofErr w:type="gramStart"/>
        <w:r>
          <w:t>preamble}  0</w:t>
        </w:r>
        <w:proofErr w:type="gramEnd"/>
        <w:r>
          <w:t xml:space="preserve">  10AAAAAA  0  </w:t>
        </w:r>
      </w:ins>
      <w:ins w:id="510" w:author="Baker, Stuart" w:date="2023-01-02T19:11:00Z">
        <w:r>
          <w:t>0</w:t>
        </w:r>
      </w:ins>
      <w:ins w:id="511" w:author="Baker, Stuart" w:date="2023-01-02T19:09:00Z">
        <w:r>
          <w:t>AAA</w:t>
        </w:r>
      </w:ins>
      <w:ins w:id="512" w:author="Baker, Stuart" w:date="2023-01-02T19:11:00Z">
        <w:r>
          <w:t>1</w:t>
        </w:r>
      </w:ins>
      <w:ins w:id="513" w:author="Baker, Stuart" w:date="2023-01-02T19:09:00Z">
        <w:r>
          <w:t>AA</w:t>
        </w:r>
      </w:ins>
      <w:ins w:id="514" w:author="Baker, Stuart" w:date="2023-01-02T19:11:00Z">
        <w:r>
          <w:t>T</w:t>
        </w:r>
      </w:ins>
      <w:ins w:id="515" w:author="Baker, Stuart" w:date="2023-01-02T19:09:00Z">
        <w:r>
          <w:t xml:space="preserve">  0  EEEEEEEE  1</w:t>
        </w:r>
      </w:ins>
    </w:p>
    <w:p>
      <w:pPr>
        <w:spacing w:after="0"/>
        <w:rPr>
          <w:ins w:id="516" w:author="Baker, Stuart" w:date="2023-01-02T19:11:00Z"/>
        </w:rPr>
      </w:pPr>
    </w:p>
    <w:p>
      <w:pPr>
        <w:spacing w:after="0"/>
        <w:rPr>
          <w:ins w:id="517" w:author="Baker, Stuart" w:date="2023-01-02T19:11:00Z"/>
        </w:rPr>
      </w:pPr>
      <w:ins w:id="518" w:author="Baker, Stuart" w:date="2023-01-02T19:11:00Z">
        <w:r>
          <w:tab/>
          <w:t>T = 0: Basic accessory decoder</w:t>
        </w:r>
      </w:ins>
    </w:p>
    <w:p>
      <w:pPr>
        <w:spacing w:after="0"/>
        <w:rPr>
          <w:ins w:id="519" w:author="Baker, Stuart" w:date="2023-01-02T19:09:00Z"/>
        </w:rPr>
      </w:pPr>
      <w:ins w:id="520" w:author="Baker, Stuart" w:date="2023-01-02T19:11:00Z">
        <w:r>
          <w:tab/>
          <w:t>T = 1: Extended accessory decoder</w:t>
        </w:r>
      </w:ins>
    </w:p>
    <w:p>
      <w:pPr>
        <w:spacing w:after="0"/>
        <w:rPr>
          <w:ins w:id="521" w:author="Baker, Stuart" w:date="2023-01-02T19:10:00Z"/>
        </w:rPr>
        <w:pPrChange w:id="522" w:author="Baker, Stuart" w:date="2023-01-02T19:13:00Z">
          <w:pPr/>
        </w:pPrChange>
      </w:pPr>
    </w:p>
    <w:p>
      <w:pPr>
        <w:spacing w:after="0"/>
        <w:rPr>
          <w:ins w:id="523" w:author="Baker, Stuart" w:date="2023-01-02T19:12:00Z"/>
        </w:rPr>
        <w:pPrChange w:id="524" w:author="Baker, Stuart" w:date="2023-01-02T19:13:00Z">
          <w:pPr/>
        </w:pPrChange>
      </w:pPr>
      <w:ins w:id="525" w:author="Baker, Stuart" w:date="2023-01-02T19:10:00Z">
        <w:r>
          <w:t xml:space="preserve">The NOP command enables </w:t>
        </w:r>
        <w:proofErr w:type="spellStart"/>
        <w:r>
          <w:t>RailCom</w:t>
        </w:r>
        <w:proofErr w:type="spellEnd"/>
        <w:r>
          <w:t xml:space="preserve"> capable accessory decoders to send a service request (SRQ) to the command station without changing the current status This command is recognized as invalid by all non-</w:t>
        </w:r>
        <w:proofErr w:type="spellStart"/>
        <w:r>
          <w:t>RaioCom</w:t>
        </w:r>
        <w:proofErr w:type="spellEnd"/>
        <w:r>
          <w:t xml:space="preserve"> capable basic and extended accessory decoder</w:t>
        </w:r>
      </w:ins>
      <w:ins w:id="526" w:author="Baker, Stuart" w:date="2023-01-02T19:11:00Z">
        <w:r>
          <w:t>s and is therefore ignored.</w:t>
        </w:r>
      </w:ins>
    </w:p>
    <w:p>
      <w:pPr>
        <w:spacing w:after="0"/>
        <w:rPr>
          <w:ins w:id="527" w:author="Baker, Stuart" w:date="2023-01-02T19:13:00Z"/>
        </w:rPr>
      </w:pPr>
    </w:p>
    <w:p>
      <w:pPr>
        <w:spacing w:after="0"/>
        <w:rPr>
          <w:rPrChange w:id="528" w:author="Baker, Stuart" w:date="2023-01-02T19:09:00Z">
            <w:rPr>
              <w:snapToGrid/>
            </w:rPr>
          </w:rPrChange>
        </w:rPr>
        <w:pPrChange w:id="529" w:author="Baker, Stuart" w:date="2023-01-02T19:13:00Z">
          <w:pPr>
            <w:pStyle w:val="Preformatted"/>
            <w:widowControl/>
            <w:tabs>
              <w:tab w:val="clear" w:pos="0"/>
              <w:tab w:val="clear" w:pos="959"/>
              <w:tab w:val="clear" w:pos="1918"/>
              <w:tab w:val="clear" w:pos="2877"/>
              <w:tab w:val="clear" w:pos="3836"/>
              <w:tab w:val="clear" w:pos="4795"/>
              <w:tab w:val="clear" w:pos="5754"/>
              <w:tab w:val="clear" w:pos="6713"/>
              <w:tab w:val="clear" w:pos="7672"/>
              <w:tab w:val="clear" w:pos="8631"/>
              <w:tab w:val="clear" w:pos="9590"/>
            </w:tabs>
            <w:spacing w:after="0"/>
          </w:pPr>
        </w:pPrChange>
      </w:pPr>
      <w:ins w:id="530" w:author="Baker, Stuart" w:date="2023-01-02T19:12:00Z">
        <w:r>
          <w:t>For more information, see S-9.3.2.</w:t>
        </w:r>
      </w:ins>
    </w:p>
    <w:p>
      <w:pPr>
        <w:pStyle w:val="Heading2"/>
      </w:pPr>
      <w:bookmarkStart w:id="531" w:name="_Toc95468092"/>
      <w:r>
        <w:lastRenderedPageBreak/>
        <w:t>Operations Mode Acknowledgment</w:t>
      </w:r>
      <w:bookmarkEnd w:id="531"/>
    </w:p>
    <w:p>
      <w:r>
        <w:t>The operations-mode acknowledgment mechanism as defined in S-9.3.2 are the only valid acknowledgement in operations mode.  Whenever an acknowledgment is requested, the decoder shall respond using this mechanism described in S-9.3.2.</w:t>
      </w:r>
    </w:p>
    <w:p>
      <w:pPr>
        <w:pStyle w:val="Heading1"/>
      </w:pPr>
      <w:bookmarkStart w:id="532" w:name="_Toc88736537"/>
      <w:bookmarkStart w:id="533" w:name="_Toc88736836"/>
      <w:bookmarkStart w:id="534" w:name="_Toc88736986"/>
      <w:bookmarkStart w:id="535" w:name="_Toc88926185"/>
      <w:bookmarkStart w:id="536" w:name="_Toc88926286"/>
      <w:bookmarkStart w:id="537" w:name="_Toc88926478"/>
      <w:bookmarkStart w:id="538" w:name="_Toc88930925"/>
      <w:bookmarkStart w:id="539" w:name="_Toc95468093"/>
      <w:bookmarkEnd w:id="532"/>
      <w:bookmarkEnd w:id="533"/>
      <w:bookmarkEnd w:id="534"/>
      <w:bookmarkEnd w:id="535"/>
      <w:bookmarkEnd w:id="536"/>
      <w:bookmarkEnd w:id="537"/>
      <w:bookmarkEnd w:id="538"/>
      <w:r>
        <w:t>Document History</w:t>
      </w:r>
      <w:bookmarkEnd w:id="539"/>
    </w:p>
    <w:tbl>
      <w:tblPr>
        <w:tblStyle w:val="TableGrid"/>
        <w:tblW w:w="0" w:type="auto"/>
        <w:tblLook w:val="04A0" w:firstRow="1" w:lastRow="0" w:firstColumn="1" w:lastColumn="0" w:noHBand="0" w:noVBand="1"/>
      </w:tblPr>
      <w:tblGrid>
        <w:gridCol w:w="1614"/>
        <w:gridCol w:w="8024"/>
      </w:tblGrid>
      <w:tr>
        <w:tc>
          <w:tcPr>
            <w:tcW w:w="1614" w:type="dxa"/>
            <w:shd w:val="clear" w:color="auto" w:fill="BFBFBF" w:themeFill="background1" w:themeFillShade="BF"/>
          </w:tcPr>
          <w:p>
            <w:pPr>
              <w:rPr>
                <w:b/>
              </w:rPr>
            </w:pPr>
            <w:r>
              <w:rPr>
                <w:b/>
              </w:rPr>
              <w:t>Date</w:t>
            </w:r>
          </w:p>
        </w:tc>
        <w:tc>
          <w:tcPr>
            <w:tcW w:w="8024" w:type="dxa"/>
            <w:shd w:val="clear" w:color="auto" w:fill="BFBFBF" w:themeFill="background1" w:themeFillShade="BF"/>
          </w:tcPr>
          <w:p>
            <w:pPr>
              <w:rPr>
                <w:b/>
              </w:rPr>
            </w:pPr>
            <w:r>
              <w:rPr>
                <w:b/>
              </w:rPr>
              <w:t>Description</w:t>
            </w:r>
          </w:p>
        </w:tc>
      </w:tr>
      <w:tr>
        <w:tc>
          <w:tcPr>
            <w:tcW w:w="1614" w:type="dxa"/>
          </w:tcPr>
          <w:p>
            <w:r>
              <w:t>July 1995</w:t>
            </w:r>
          </w:p>
        </w:tc>
        <w:tc>
          <w:tcPr>
            <w:tcW w:w="8024" w:type="dxa"/>
          </w:tcPr>
          <w:p>
            <w:r>
              <w:t>First Release</w:t>
            </w:r>
          </w:p>
        </w:tc>
      </w:tr>
      <w:tr>
        <w:tc>
          <w:tcPr>
            <w:tcW w:w="1614" w:type="dxa"/>
          </w:tcPr>
          <w:p>
            <w:r>
              <w:t>March 1997</w:t>
            </w:r>
          </w:p>
        </w:tc>
        <w:tc>
          <w:tcPr>
            <w:tcW w:w="8024" w:type="dxa"/>
          </w:tcPr>
          <w:p>
            <w:r>
              <w:t>Revisions approved by NMRA BOD</w:t>
            </w:r>
          </w:p>
        </w:tc>
      </w:tr>
      <w:tr>
        <w:tc>
          <w:tcPr>
            <w:tcW w:w="1614" w:type="dxa"/>
          </w:tcPr>
          <w:p>
            <w:r>
              <w:t>July 2003</w:t>
            </w:r>
          </w:p>
        </w:tc>
        <w:tc>
          <w:tcPr>
            <w:tcW w:w="8024" w:type="dxa"/>
          </w:tcPr>
          <w:p>
            <w:r>
              <w:t>Revisions approved by NMRA BOD</w:t>
            </w:r>
          </w:p>
        </w:tc>
      </w:tr>
      <w:tr>
        <w:tc>
          <w:tcPr>
            <w:tcW w:w="1614" w:type="dxa"/>
          </w:tcPr>
          <w:p>
            <w:r>
              <w:t>January 2006</w:t>
            </w:r>
          </w:p>
        </w:tc>
        <w:tc>
          <w:tcPr>
            <w:tcW w:w="8024" w:type="dxa"/>
          </w:tcPr>
          <w:p>
            <w:r>
              <w:t>Revisions approved by NMRA BOD</w:t>
            </w:r>
          </w:p>
        </w:tc>
      </w:tr>
      <w:tr>
        <w:tc>
          <w:tcPr>
            <w:tcW w:w="1614" w:type="dxa"/>
          </w:tcPr>
          <w:p>
            <w:r>
              <w:t>July 2009</w:t>
            </w:r>
          </w:p>
        </w:tc>
        <w:tc>
          <w:tcPr>
            <w:tcW w:w="8024" w:type="dxa"/>
          </w:tcPr>
          <w:p>
            <w:r>
              <w:t>Edited to agree with S-9.2.2</w:t>
            </w:r>
          </w:p>
        </w:tc>
      </w:tr>
      <w:tr>
        <w:tc>
          <w:tcPr>
            <w:tcW w:w="1614" w:type="dxa"/>
          </w:tcPr>
          <w:p>
            <w:r>
              <w:t>July 2012</w:t>
            </w:r>
          </w:p>
        </w:tc>
        <w:tc>
          <w:tcPr>
            <w:tcW w:w="8024" w:type="dxa"/>
          </w:tcPr>
          <w:p>
            <w:r>
              <w:t>Became a Standard</w:t>
            </w:r>
          </w:p>
        </w:tc>
      </w:tr>
      <w:tr>
        <w:tc>
          <w:tcPr>
            <w:tcW w:w="1614" w:type="dxa"/>
          </w:tcPr>
          <w:p>
            <w:r>
              <w:t>8-Feb-2022</w:t>
            </w:r>
          </w:p>
        </w:tc>
        <w:tc>
          <w:tcPr>
            <w:tcW w:w="8024" w:type="dxa"/>
          </w:tcPr>
          <w:p>
            <w:r>
              <w:t>Migrated to new template. Error corrections. Added time clock Standards. Added instruction types G and T for clarity. Added Function Groups F29-F68. Added information to harmonize with S-9.2.1.1, S-9.3.2, RCN-214 &amp; RCN-212. Removed section of set decoder flags. This had many errors and conflicts. It is not used by any manufacturer.</w:t>
            </w:r>
          </w:p>
        </w:tc>
      </w:tr>
      <w:tr>
        <w:tc>
          <w:tcPr>
            <w:tcW w:w="1614" w:type="dxa"/>
          </w:tcPr>
          <w:p>
            <w:r>
              <w:t>15-May-2022</w:t>
            </w:r>
          </w:p>
        </w:tc>
        <w:tc>
          <w:tcPr>
            <w:tcW w:w="8024" w:type="dxa"/>
          </w:tcPr>
          <w:p>
            <w:r>
              <w:t>Revisions approved by NMRA BOD</w:t>
            </w:r>
          </w:p>
        </w:tc>
      </w:tr>
      <w:tr>
        <w:tc>
          <w:tcPr>
            <w:tcW w:w="1614" w:type="dxa"/>
          </w:tcPr>
          <w:p/>
        </w:tc>
        <w:tc>
          <w:tcPr>
            <w:tcW w:w="8024" w:type="dxa"/>
          </w:tcPr>
          <w:p/>
        </w:tc>
      </w:tr>
    </w:tbl>
    <w:p>
      <w:pPr>
        <w:sectPr>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pPr>
        <w:pStyle w:val="Heading1"/>
      </w:pPr>
      <w:bookmarkStart w:id="546" w:name="_Toc95468094"/>
      <w:r>
        <w:lastRenderedPageBreak/>
        <w:t>Appendix A.</w:t>
      </w:r>
      <w:bookmarkEnd w:id="546"/>
    </w:p>
    <w:p>
      <w:pPr>
        <w:spacing w:after="0"/>
      </w:pPr>
      <w:r>
        <w:t>This Appendix contains additional useful information and/or legacy instructions.  A DCC product need not implement any items described in this appendix.</w:t>
      </w:r>
    </w:p>
    <w:p>
      <w:pPr>
        <w:pStyle w:val="Heading2"/>
      </w:pPr>
      <w:bookmarkStart w:id="547" w:name="_Toc95468095"/>
      <w:r>
        <w:t>Accessory Decoder Configuration Variable Access Instruction</w:t>
      </w:r>
      <w:r>
        <w:rPr>
          <w:rStyle w:val="FootnoteReference"/>
        </w:rPr>
        <w:footnoteReference w:id="13"/>
      </w:r>
      <w:bookmarkEnd w:id="547"/>
    </w:p>
    <w:p>
      <w:pPr>
        <w:spacing w:after="0"/>
      </w:pPr>
      <w:r>
        <w:t>The following command is included for backward compatibility for some older accessory decoders.  Its use is discouraged in new decoder designs.</w:t>
      </w:r>
    </w:p>
    <w:p>
      <w:pPr>
        <w:spacing w:after="0"/>
      </w:pPr>
    </w:p>
    <w:p>
      <w:pPr>
        <w:spacing w:after="0"/>
      </w:pPr>
      <w:r>
        <w:t xml:space="preserve">The format for Accessory Decoder Configuration Variable Access Instructions is: </w:t>
      </w:r>
    </w:p>
    <w:p>
      <w:pPr>
        <w:spacing w:after="0"/>
      </w:pPr>
    </w:p>
    <w:p>
      <w:pPr>
        <w:spacing w:after="0"/>
      </w:pPr>
      <w:r>
        <w:t>{</w:t>
      </w:r>
      <w:proofErr w:type="gramStart"/>
      <w:r>
        <w:t>preamble}  0</w:t>
      </w:r>
      <w:proofErr w:type="gramEnd"/>
      <w:r>
        <w:t xml:space="preserve">  10AAAAAA  0  0AAA11VV  0  VVVVVVVV  0  DDDDDDDD  0  EEEEEEEE  1</w:t>
      </w:r>
    </w:p>
    <w:p>
      <w:pPr>
        <w:spacing w:after="0"/>
      </w:pPr>
    </w:p>
    <w:p>
      <w:pPr>
        <w:spacing w:after="0"/>
      </w:pPr>
      <w:r>
        <w:t xml:space="preserve">Where: </w:t>
      </w:r>
    </w:p>
    <w:p>
      <w:pPr>
        <w:spacing w:after="0"/>
      </w:pPr>
    </w:p>
    <w:p>
      <w:pPr>
        <w:spacing w:after="0"/>
      </w:pPr>
      <w:r>
        <w:t xml:space="preserve">A = Decoder address bits </w:t>
      </w:r>
    </w:p>
    <w:p>
      <w:pPr>
        <w:spacing w:after="0"/>
      </w:pPr>
      <w:r>
        <w:t xml:space="preserve">V = Desired CV address - (CV 513 = 10 00000000) </w:t>
      </w:r>
    </w:p>
    <w:p>
      <w:pPr>
        <w:spacing w:after="0"/>
      </w:pPr>
      <w:r>
        <w:t xml:space="preserve">D = Data for CV </w:t>
      </w:r>
    </w:p>
    <w:p>
      <w:pPr>
        <w:spacing w:after="0"/>
      </w:pPr>
    </w:p>
    <w:p>
      <w:pPr>
        <w:spacing w:after="0"/>
      </w:pPr>
      <w:r>
        <w:t xml:space="preserve">The bit patterns described by VV VVVVVVVV in the second and third bytes and DDDDDDDD in the fourth byte are also identical to the corresponding bits in the Configuration Variable Access Instruction - Long Form (see </w:t>
      </w:r>
      <w:r>
        <w:fldChar w:fldCharType="begin"/>
      </w:r>
      <w:r>
        <w:instrText xml:space="preserve"> REF _Ref95466229 \r \h </w:instrText>
      </w:r>
      <w:r>
        <w:fldChar w:fldCharType="separate"/>
      </w:r>
      <w:r>
        <w:t>2.3.7.3</w:t>
      </w:r>
      <w:r>
        <w:fldChar w:fldCharType="end"/>
      </w:r>
      <w:r>
        <w:t xml:space="preserve">). </w:t>
      </w:r>
    </w:p>
    <w:p>
      <w:pPr>
        <w:spacing w:after="0"/>
      </w:pPr>
    </w:p>
    <w:p>
      <w:pPr>
        <w:spacing w:after="0"/>
      </w:pPr>
      <w:r>
        <w:t xml:space="preserve">The purpose of this instruction is to provide a means of programming all parameters of an accessory decoder after it is installed on the layout. It is recommended that Command Stations exercise caution if changes to the address (CV 513 and CV 521) are allowed. </w:t>
      </w:r>
    </w:p>
    <w:p>
      <w:r>
        <w:br w:type="page"/>
      </w:r>
    </w:p>
    <w:bookmarkStart w:id="548" w:name="_Toc95468096" w:displacedByCustomXml="next"/>
    <w:sdt>
      <w:sdtPr>
        <w:rPr>
          <w:rFonts w:ascii="Times New Roman" w:hAnsi="Times New Roman"/>
          <w:b w:val="0"/>
          <w:kern w:val="0"/>
          <w:sz w:val="24"/>
          <w:szCs w:val="20"/>
        </w:rPr>
        <w:id w:val="839432881"/>
        <w:docPartObj>
          <w:docPartGallery w:val="Table of Contents"/>
          <w:docPartUnique/>
        </w:docPartObj>
      </w:sdtPr>
      <w:sdtEndPr>
        <w:rPr>
          <w:bCs/>
          <w:noProof/>
        </w:rPr>
      </w:sdtEndPr>
      <w:sdtContent>
        <w:p>
          <w:pPr>
            <w:pStyle w:val="Heading1"/>
          </w:pPr>
          <w:r>
            <w:t>Table of Contents</w:t>
          </w:r>
          <w:bookmarkEnd w:id="548"/>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95468067" w:history="1">
            <w:r>
              <w:rPr>
                <w:rStyle w:val="Hyperlink"/>
                <w:noProof/>
              </w:rPr>
              <w:t>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_Toc95468067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8" w:history="1">
            <w:r>
              <w:rPr>
                <w:rStyle w:val="Hyperlink"/>
                <w:noProof/>
              </w:rPr>
              <w:t>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_Toc95468068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69" w:history="1">
            <w:r>
              <w:rPr>
                <w:rStyle w:val="Hyperlink"/>
                <w:noProof/>
              </w:rPr>
              <w:t>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_Toc95468069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0" w:history="1">
            <w:r>
              <w:rPr>
                <w:rStyle w:val="Hyperlink"/>
                <w:noProof/>
              </w:rPr>
              <w:t>1.2.1</w:t>
            </w:r>
            <w:r>
              <w:rPr>
                <w:rFonts w:asciiTheme="minorHAnsi" w:eastAsiaTheme="minorEastAsia" w:hAnsiTheme="minorHAnsi" w:cstheme="minorBidi"/>
                <w:noProof/>
                <w:color w:val="auto"/>
                <w:sz w:val="22"/>
                <w:szCs w:val="22"/>
              </w:rPr>
              <w:tab/>
            </w:r>
            <w:r>
              <w:rPr>
                <w:rStyle w:val="Hyperlink"/>
                <w:noProof/>
              </w:rPr>
              <w:t>Normative</w:t>
            </w:r>
            <w:r>
              <w:rPr>
                <w:noProof/>
                <w:webHidden/>
              </w:rPr>
              <w:tab/>
            </w:r>
            <w:r>
              <w:rPr>
                <w:noProof/>
                <w:webHidden/>
              </w:rPr>
              <w:fldChar w:fldCharType="begin"/>
            </w:r>
            <w:r>
              <w:rPr>
                <w:noProof/>
                <w:webHidden/>
              </w:rPr>
              <w:instrText xml:space="preserve"> PAGEREF _Toc95468070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1" w:history="1">
            <w:r>
              <w:rPr>
                <w:rStyle w:val="Hyperlink"/>
                <w:noProof/>
              </w:rPr>
              <w:t>1.2.2</w:t>
            </w:r>
            <w:r>
              <w:rPr>
                <w:rFonts w:asciiTheme="minorHAnsi" w:eastAsiaTheme="minorEastAsia" w:hAnsiTheme="minorHAnsi" w:cstheme="minorBidi"/>
                <w:noProof/>
                <w:color w:val="auto"/>
                <w:sz w:val="22"/>
                <w:szCs w:val="22"/>
              </w:rPr>
              <w:tab/>
            </w:r>
            <w:r>
              <w:rPr>
                <w:rStyle w:val="Hyperlink"/>
                <w:noProof/>
              </w:rPr>
              <w:t>Informative</w:t>
            </w:r>
            <w:r>
              <w:rPr>
                <w:noProof/>
                <w:webHidden/>
              </w:rPr>
              <w:tab/>
            </w:r>
            <w:r>
              <w:rPr>
                <w:noProof/>
                <w:webHidden/>
              </w:rPr>
              <w:fldChar w:fldCharType="begin"/>
            </w:r>
            <w:r>
              <w:rPr>
                <w:noProof/>
                <w:webHidden/>
              </w:rPr>
              <w:instrText xml:space="preserve"> PAGEREF _Toc95468071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2" w:history="1">
            <w:r>
              <w:rPr>
                <w:rStyle w:val="Hyperlink"/>
                <w:noProof/>
              </w:rPr>
              <w:t>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_Toc95468072 \h </w:instrText>
            </w:r>
            <w:r>
              <w:rPr>
                <w:noProof/>
                <w:webHidden/>
              </w:rPr>
            </w:r>
            <w:r>
              <w:rPr>
                <w:noProof/>
                <w:webHidden/>
              </w:rPr>
              <w:fldChar w:fldCharType="separate"/>
            </w:r>
            <w:r>
              <w:rPr>
                <w:noProof/>
                <w:webHidden/>
              </w:rPr>
              <w:t>2</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73" w:history="1">
            <w:r>
              <w:rPr>
                <w:rStyle w:val="Hyperlink"/>
                <w:noProof/>
              </w:rPr>
              <w:t>2</w:t>
            </w:r>
            <w:r>
              <w:rPr>
                <w:rFonts w:asciiTheme="minorHAnsi" w:eastAsiaTheme="minorEastAsia" w:hAnsiTheme="minorHAnsi" w:cstheme="minorBidi"/>
                <w:noProof/>
                <w:color w:val="auto"/>
                <w:sz w:val="22"/>
                <w:szCs w:val="22"/>
              </w:rPr>
              <w:tab/>
            </w:r>
            <w:r>
              <w:rPr>
                <w:rStyle w:val="Hyperlink"/>
                <w:noProof/>
              </w:rPr>
              <w:t>Format Definitions</w:t>
            </w:r>
            <w:r>
              <w:rPr>
                <w:noProof/>
                <w:webHidden/>
              </w:rPr>
              <w:tab/>
            </w:r>
            <w:r>
              <w:rPr>
                <w:noProof/>
                <w:webHidden/>
              </w:rPr>
              <w:fldChar w:fldCharType="begin"/>
            </w:r>
            <w:r>
              <w:rPr>
                <w:noProof/>
                <w:webHidden/>
              </w:rPr>
              <w:instrText xml:space="preserve"> PAGEREF _Toc95468073 \h </w:instrText>
            </w:r>
            <w:r>
              <w:rPr>
                <w:noProof/>
                <w:webHidden/>
              </w:rPr>
            </w:r>
            <w:r>
              <w:rPr>
                <w:noProof/>
                <w:webHidden/>
              </w:rPr>
              <w:fldChar w:fldCharType="separate"/>
            </w:r>
            <w:r>
              <w:rPr>
                <w:noProof/>
                <w:webHidden/>
              </w:rPr>
              <w:t>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4" w:history="1">
            <w:r>
              <w:rPr>
                <w:rStyle w:val="Hyperlink"/>
                <w:noProof/>
              </w:rPr>
              <w:t>2.1</w:t>
            </w:r>
            <w:r>
              <w:rPr>
                <w:rFonts w:asciiTheme="minorHAnsi" w:eastAsiaTheme="minorEastAsia" w:hAnsiTheme="minorHAnsi" w:cstheme="minorBidi"/>
                <w:noProof/>
                <w:color w:val="auto"/>
                <w:sz w:val="22"/>
                <w:szCs w:val="22"/>
              </w:rPr>
              <w:tab/>
            </w:r>
            <w:r>
              <w:rPr>
                <w:rStyle w:val="Hyperlink"/>
                <w:noProof/>
              </w:rPr>
              <w:t>Address Partitions</w:t>
            </w:r>
            <w:r>
              <w:rPr>
                <w:noProof/>
                <w:webHidden/>
              </w:rPr>
              <w:tab/>
            </w:r>
            <w:r>
              <w:rPr>
                <w:noProof/>
                <w:webHidden/>
              </w:rPr>
              <w:fldChar w:fldCharType="begin"/>
            </w:r>
            <w:r>
              <w:rPr>
                <w:noProof/>
                <w:webHidden/>
              </w:rPr>
              <w:instrText xml:space="preserve"> PAGEREF _Toc95468074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5" w:history="1">
            <w:r>
              <w:rPr>
                <w:rStyle w:val="Hyperlink"/>
                <w:noProof/>
              </w:rPr>
              <w:t>2.2</w:t>
            </w:r>
            <w:r>
              <w:rPr>
                <w:rFonts w:asciiTheme="minorHAnsi" w:eastAsiaTheme="minorEastAsia" w:hAnsiTheme="minorHAnsi" w:cstheme="minorBidi"/>
                <w:noProof/>
                <w:color w:val="auto"/>
                <w:sz w:val="22"/>
                <w:szCs w:val="22"/>
              </w:rPr>
              <w:tab/>
            </w:r>
            <w:r>
              <w:rPr>
                <w:rStyle w:val="Hyperlink"/>
                <w:noProof/>
              </w:rPr>
              <w:t>Broadcast Command for Multi-Function Digital Decoders</w:t>
            </w:r>
            <w:r>
              <w:rPr>
                <w:noProof/>
                <w:webHidden/>
              </w:rPr>
              <w:tab/>
            </w:r>
            <w:r>
              <w:rPr>
                <w:noProof/>
                <w:webHidden/>
              </w:rPr>
              <w:fldChar w:fldCharType="begin"/>
            </w:r>
            <w:r>
              <w:rPr>
                <w:noProof/>
                <w:webHidden/>
              </w:rPr>
              <w:instrText xml:space="preserve"> PAGEREF _Toc95468075 \h </w:instrText>
            </w:r>
            <w:r>
              <w:rPr>
                <w:noProof/>
                <w:webHidden/>
              </w:rPr>
            </w:r>
            <w:r>
              <w:rPr>
                <w:noProof/>
                <w:webHidden/>
              </w:rPr>
              <w:fldChar w:fldCharType="separate"/>
            </w:r>
            <w:r>
              <w:rPr>
                <w:noProof/>
                <w:webHidden/>
              </w:rPr>
              <w:t>3</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76" w:history="1">
            <w:r>
              <w:rPr>
                <w:rStyle w:val="Hyperlink"/>
                <w:noProof/>
              </w:rPr>
              <w:t>2.3</w:t>
            </w:r>
            <w:r>
              <w:rPr>
                <w:rFonts w:asciiTheme="minorHAnsi" w:eastAsiaTheme="minorEastAsia" w:hAnsiTheme="minorHAnsi" w:cstheme="minorBidi"/>
                <w:noProof/>
                <w:color w:val="auto"/>
                <w:sz w:val="22"/>
                <w:szCs w:val="22"/>
              </w:rPr>
              <w:tab/>
            </w:r>
            <w:r>
              <w:rPr>
                <w:rStyle w:val="Hyperlink"/>
                <w:noProof/>
              </w:rPr>
              <w:t>Instruction Packets for Multi-Function Digital Decoders</w:t>
            </w:r>
            <w:r>
              <w:rPr>
                <w:noProof/>
                <w:webHidden/>
              </w:rPr>
              <w:tab/>
            </w:r>
            <w:r>
              <w:rPr>
                <w:noProof/>
                <w:webHidden/>
              </w:rPr>
              <w:fldChar w:fldCharType="begin"/>
            </w:r>
            <w:r>
              <w:rPr>
                <w:noProof/>
                <w:webHidden/>
              </w:rPr>
              <w:instrText xml:space="preserve"> PAGEREF _Toc95468076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7" w:history="1">
            <w:r>
              <w:rPr>
                <w:rStyle w:val="Hyperlink"/>
                <w:noProof/>
              </w:rPr>
              <w:t>2.3.1</w:t>
            </w:r>
            <w:r>
              <w:rPr>
                <w:rFonts w:asciiTheme="minorHAnsi" w:eastAsiaTheme="minorEastAsia" w:hAnsiTheme="minorHAnsi" w:cstheme="minorBidi"/>
                <w:noProof/>
                <w:color w:val="auto"/>
                <w:sz w:val="22"/>
                <w:szCs w:val="22"/>
              </w:rPr>
              <w:tab/>
            </w:r>
            <w:r>
              <w:rPr>
                <w:rStyle w:val="Hyperlink"/>
                <w:noProof/>
              </w:rPr>
              <w:t>Decoder and Consist Control Instruction (CCC=000)</w:t>
            </w:r>
            <w:r>
              <w:rPr>
                <w:noProof/>
                <w:webHidden/>
              </w:rPr>
              <w:tab/>
            </w:r>
            <w:r>
              <w:rPr>
                <w:noProof/>
                <w:webHidden/>
              </w:rPr>
              <w:fldChar w:fldCharType="begin"/>
            </w:r>
            <w:r>
              <w:rPr>
                <w:noProof/>
                <w:webHidden/>
              </w:rPr>
              <w:instrText xml:space="preserve"> PAGEREF _Toc95468077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8" w:history="1">
            <w:r>
              <w:rPr>
                <w:rStyle w:val="Hyperlink"/>
                <w:noProof/>
              </w:rPr>
              <w:t>2.3.2</w:t>
            </w:r>
            <w:r>
              <w:rPr>
                <w:rFonts w:asciiTheme="minorHAnsi" w:eastAsiaTheme="minorEastAsia" w:hAnsiTheme="minorHAnsi" w:cstheme="minorBidi"/>
                <w:noProof/>
                <w:color w:val="auto"/>
                <w:sz w:val="22"/>
                <w:szCs w:val="22"/>
              </w:rPr>
              <w:tab/>
            </w:r>
            <w:r>
              <w:rPr>
                <w:rStyle w:val="Hyperlink"/>
                <w:noProof/>
              </w:rPr>
              <w:t>Advanced Operations Instruction (CCC=001)</w:t>
            </w:r>
            <w:r>
              <w:rPr>
                <w:noProof/>
                <w:webHidden/>
              </w:rPr>
              <w:tab/>
            </w:r>
            <w:r>
              <w:rPr>
                <w:noProof/>
                <w:webHidden/>
              </w:rPr>
              <w:fldChar w:fldCharType="begin"/>
            </w:r>
            <w:r>
              <w:rPr>
                <w:noProof/>
                <w:webHidden/>
              </w:rPr>
              <w:instrText xml:space="preserve"> PAGEREF _Toc95468078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79" w:history="1">
            <w:r>
              <w:rPr>
                <w:rStyle w:val="Hyperlink"/>
                <w:noProof/>
              </w:rPr>
              <w:t>2.3.3</w:t>
            </w:r>
            <w:r>
              <w:rPr>
                <w:rFonts w:asciiTheme="minorHAnsi" w:eastAsiaTheme="minorEastAsia" w:hAnsiTheme="minorHAnsi" w:cstheme="minorBidi"/>
                <w:noProof/>
                <w:color w:val="auto"/>
                <w:sz w:val="22"/>
                <w:szCs w:val="22"/>
              </w:rPr>
              <w:tab/>
            </w:r>
            <w:r>
              <w:rPr>
                <w:rStyle w:val="Hyperlink"/>
                <w:noProof/>
              </w:rPr>
              <w:t>Speed and Direction Instructions (CCC=010 and CCC=011)</w:t>
            </w:r>
            <w:r>
              <w:rPr>
                <w:noProof/>
                <w:webHidden/>
              </w:rPr>
              <w:tab/>
            </w:r>
            <w:r>
              <w:rPr>
                <w:noProof/>
                <w:webHidden/>
              </w:rPr>
              <w:fldChar w:fldCharType="begin"/>
            </w:r>
            <w:r>
              <w:rPr>
                <w:noProof/>
                <w:webHidden/>
              </w:rPr>
              <w:instrText xml:space="preserve"> PAGEREF _Toc95468079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0" w:history="1">
            <w:r>
              <w:rPr>
                <w:rStyle w:val="Hyperlink"/>
                <w:noProof/>
              </w:rPr>
              <w:t>2.3.4</w:t>
            </w:r>
            <w:r>
              <w:rPr>
                <w:rFonts w:asciiTheme="minorHAnsi" w:eastAsiaTheme="minorEastAsia" w:hAnsiTheme="minorHAnsi" w:cstheme="minorBidi"/>
                <w:noProof/>
                <w:color w:val="auto"/>
                <w:sz w:val="22"/>
                <w:szCs w:val="22"/>
              </w:rPr>
              <w:tab/>
            </w:r>
            <w:r>
              <w:rPr>
                <w:rStyle w:val="Hyperlink"/>
                <w:noProof/>
              </w:rPr>
              <w:t>Function Group One Instruction (CCC=100)</w:t>
            </w:r>
            <w:r>
              <w:rPr>
                <w:noProof/>
                <w:webHidden/>
              </w:rPr>
              <w:tab/>
            </w:r>
            <w:r>
              <w:rPr>
                <w:noProof/>
                <w:webHidden/>
              </w:rPr>
              <w:fldChar w:fldCharType="begin"/>
            </w:r>
            <w:r>
              <w:rPr>
                <w:noProof/>
                <w:webHidden/>
              </w:rPr>
              <w:instrText xml:space="preserve"> PAGEREF _Toc95468080 \h </w:instrText>
            </w:r>
            <w:r>
              <w:rPr>
                <w:noProof/>
                <w:webHidden/>
              </w:rPr>
            </w:r>
            <w:r>
              <w:rPr>
                <w:noProof/>
                <w:webHidden/>
              </w:rPr>
              <w:fldChar w:fldCharType="separate"/>
            </w:r>
            <w:r>
              <w:rPr>
                <w:noProof/>
                <w:webHidden/>
              </w:rPr>
              <w:t>7</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1" w:history="1">
            <w:r>
              <w:rPr>
                <w:rStyle w:val="Hyperlink"/>
                <w:noProof/>
              </w:rPr>
              <w:t>2.3.5</w:t>
            </w:r>
            <w:r>
              <w:rPr>
                <w:rFonts w:asciiTheme="minorHAnsi" w:eastAsiaTheme="minorEastAsia" w:hAnsiTheme="minorHAnsi" w:cstheme="minorBidi"/>
                <w:noProof/>
                <w:color w:val="auto"/>
                <w:sz w:val="22"/>
                <w:szCs w:val="22"/>
              </w:rPr>
              <w:tab/>
            </w:r>
            <w:r>
              <w:rPr>
                <w:rStyle w:val="Hyperlink"/>
                <w:noProof/>
              </w:rPr>
              <w:t>Function Group Two Instruction (CCC=101)</w:t>
            </w:r>
            <w:r>
              <w:rPr>
                <w:noProof/>
                <w:webHidden/>
              </w:rPr>
              <w:tab/>
            </w:r>
            <w:r>
              <w:rPr>
                <w:noProof/>
                <w:webHidden/>
              </w:rPr>
              <w:fldChar w:fldCharType="begin"/>
            </w:r>
            <w:r>
              <w:rPr>
                <w:noProof/>
                <w:webHidden/>
              </w:rPr>
              <w:instrText xml:space="preserve"> PAGEREF _Toc95468081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2" w:history="1">
            <w:r>
              <w:rPr>
                <w:rStyle w:val="Hyperlink"/>
                <w:noProof/>
              </w:rPr>
              <w:t>2.3.6</w:t>
            </w:r>
            <w:r>
              <w:rPr>
                <w:rFonts w:asciiTheme="minorHAnsi" w:eastAsiaTheme="minorEastAsia" w:hAnsiTheme="minorHAnsi" w:cstheme="minorBidi"/>
                <w:noProof/>
                <w:color w:val="auto"/>
                <w:sz w:val="22"/>
                <w:szCs w:val="22"/>
              </w:rPr>
              <w:tab/>
            </w:r>
            <w:r>
              <w:rPr>
                <w:rStyle w:val="Hyperlink"/>
                <w:noProof/>
              </w:rPr>
              <w:t>Feature Expansion Instruction (CCC=110)</w:t>
            </w:r>
            <w:r>
              <w:rPr>
                <w:noProof/>
                <w:webHidden/>
              </w:rPr>
              <w:tab/>
            </w:r>
            <w:r>
              <w:rPr>
                <w:noProof/>
                <w:webHidden/>
              </w:rPr>
              <w:fldChar w:fldCharType="begin"/>
            </w:r>
            <w:r>
              <w:rPr>
                <w:noProof/>
                <w:webHidden/>
              </w:rPr>
              <w:instrText xml:space="preserve"> PAGEREF _Toc95468082 \h </w:instrText>
            </w:r>
            <w:r>
              <w:rPr>
                <w:noProof/>
                <w:webHidden/>
              </w:rPr>
            </w:r>
            <w:r>
              <w:rPr>
                <w:noProof/>
                <w:webHidden/>
              </w:rPr>
              <w:fldChar w:fldCharType="separate"/>
            </w:r>
            <w:r>
              <w:rPr>
                <w:noProof/>
                <w:webHidden/>
              </w:rPr>
              <w:t>8</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3" w:history="1">
            <w:r>
              <w:rPr>
                <w:rStyle w:val="Hyperlink"/>
                <w:noProof/>
              </w:rPr>
              <w:t>2.3.7</w:t>
            </w:r>
            <w:r>
              <w:rPr>
                <w:rFonts w:asciiTheme="minorHAnsi" w:eastAsiaTheme="minorEastAsia" w:hAnsiTheme="minorHAnsi" w:cstheme="minorBidi"/>
                <w:noProof/>
                <w:color w:val="auto"/>
                <w:sz w:val="22"/>
                <w:szCs w:val="22"/>
              </w:rPr>
              <w:tab/>
            </w:r>
            <w:r>
              <w:rPr>
                <w:rStyle w:val="Hyperlink"/>
                <w:noProof/>
              </w:rPr>
              <w:t>Configuration Variable Access Instruction (CCC=111)</w:t>
            </w:r>
            <w:r>
              <w:rPr>
                <w:noProof/>
                <w:webHidden/>
              </w:rPr>
              <w:tab/>
            </w:r>
            <w:r>
              <w:rPr>
                <w:noProof/>
                <w:webHidden/>
              </w:rPr>
              <w:fldChar w:fldCharType="begin"/>
            </w:r>
            <w:r>
              <w:rPr>
                <w:noProof/>
                <w:webHidden/>
              </w:rPr>
              <w:instrText xml:space="preserve"> PAGEREF _Toc95468083 \h </w:instrText>
            </w:r>
            <w:r>
              <w:rPr>
                <w:noProof/>
                <w:webHidden/>
              </w:rPr>
            </w:r>
            <w:r>
              <w:rPr>
                <w:noProof/>
                <w:webHidden/>
              </w:rPr>
              <w:fldChar w:fldCharType="separate"/>
            </w:r>
            <w:r>
              <w:rPr>
                <w:noProof/>
                <w:webHidden/>
              </w:rPr>
              <w:t>12</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84" w:history="1">
            <w:r>
              <w:rPr>
                <w:rStyle w:val="Hyperlink"/>
                <w:noProof/>
              </w:rPr>
              <w:t>2.4</w:t>
            </w:r>
            <w:r>
              <w:rPr>
                <w:rFonts w:asciiTheme="minorHAnsi" w:eastAsiaTheme="minorEastAsia" w:hAnsiTheme="minorHAnsi" w:cstheme="minorBidi"/>
                <w:noProof/>
                <w:color w:val="auto"/>
                <w:sz w:val="22"/>
                <w:szCs w:val="22"/>
              </w:rPr>
              <w:tab/>
            </w:r>
            <w:r>
              <w:rPr>
                <w:rStyle w:val="Hyperlink"/>
                <w:noProof/>
              </w:rPr>
              <w:t>Accessory Digital Decoder Packet Formats</w:t>
            </w:r>
            <w:r>
              <w:rPr>
                <w:noProof/>
                <w:webHidden/>
              </w:rPr>
              <w:tab/>
            </w:r>
            <w:r>
              <w:rPr>
                <w:noProof/>
                <w:webHidden/>
              </w:rPr>
              <w:fldChar w:fldCharType="begin"/>
            </w:r>
            <w:r>
              <w:rPr>
                <w:noProof/>
                <w:webHidden/>
              </w:rPr>
              <w:instrText xml:space="preserve"> PAGEREF _Toc95468084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5"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Basic Accessory Decoder Packet Format</w:t>
            </w:r>
            <w:r>
              <w:rPr>
                <w:noProof/>
                <w:webHidden/>
              </w:rPr>
              <w:tab/>
            </w:r>
            <w:r>
              <w:rPr>
                <w:noProof/>
                <w:webHidden/>
              </w:rPr>
              <w:fldChar w:fldCharType="begin"/>
            </w:r>
            <w:r>
              <w:rPr>
                <w:noProof/>
                <w:webHidden/>
              </w:rPr>
              <w:instrText xml:space="preserve"> PAGEREF _Toc95468085 \h </w:instrText>
            </w:r>
            <w:r>
              <w:rPr>
                <w:noProof/>
                <w:webHidden/>
              </w:rPr>
            </w:r>
            <w:r>
              <w:rPr>
                <w:noProof/>
                <w:webHidden/>
              </w:rPr>
              <w:fldChar w:fldCharType="separate"/>
            </w:r>
            <w:r>
              <w:rPr>
                <w:noProof/>
                <w:webHidden/>
              </w:rPr>
              <w:t>14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6"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Extended Accessory Decoder Control Packet Format</w:t>
            </w:r>
            <w:r>
              <w:rPr>
                <w:noProof/>
                <w:webHidden/>
              </w:rPr>
              <w:tab/>
            </w:r>
            <w:r>
              <w:rPr>
                <w:noProof/>
                <w:webHidden/>
              </w:rPr>
              <w:fldChar w:fldCharType="begin"/>
            </w:r>
            <w:r>
              <w:rPr>
                <w:noProof/>
                <w:webHidden/>
              </w:rPr>
              <w:instrText xml:space="preserve"> PAGEREF _Toc95468086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7"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Broadcast Command for Basic Accessory Decoders</w:t>
            </w:r>
            <w:r>
              <w:rPr>
                <w:noProof/>
                <w:webHidden/>
              </w:rPr>
              <w:tab/>
            </w:r>
            <w:r>
              <w:rPr>
                <w:noProof/>
                <w:webHidden/>
              </w:rPr>
              <w:fldChar w:fldCharType="begin"/>
            </w:r>
            <w:r>
              <w:rPr>
                <w:noProof/>
                <w:webHidden/>
              </w:rPr>
              <w:instrText xml:space="preserve"> PAGEREF _Toc95468087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8" w:history="1">
            <w:r>
              <w:rPr>
                <w:rStyle w:val="Hyperlink"/>
                <w:noProof/>
              </w:rPr>
              <w:t>2.4.4</w:t>
            </w:r>
            <w:r>
              <w:rPr>
                <w:rFonts w:asciiTheme="minorHAnsi" w:eastAsiaTheme="minorEastAsia" w:hAnsiTheme="minorHAnsi" w:cstheme="minorBidi"/>
                <w:noProof/>
                <w:color w:val="auto"/>
                <w:sz w:val="22"/>
                <w:szCs w:val="22"/>
              </w:rPr>
              <w:tab/>
            </w:r>
            <w:r>
              <w:rPr>
                <w:rStyle w:val="Hyperlink"/>
                <w:noProof/>
              </w:rPr>
              <w:t>Broadcast Command for Extended Accessory Decoders</w:t>
            </w:r>
            <w:r>
              <w:rPr>
                <w:noProof/>
                <w:webHidden/>
              </w:rPr>
              <w:tab/>
            </w:r>
            <w:r>
              <w:rPr>
                <w:noProof/>
                <w:webHidden/>
              </w:rPr>
              <w:fldChar w:fldCharType="begin"/>
            </w:r>
            <w:r>
              <w:rPr>
                <w:noProof/>
                <w:webHidden/>
              </w:rPr>
              <w:instrText xml:space="preserve"> PAGEREF _Toc95468088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89" w:history="1">
            <w:r>
              <w:rPr>
                <w:rStyle w:val="Hyperlink"/>
                <w:noProof/>
              </w:rPr>
              <w:t>2.4.5</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_Toc95468089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0" w:history="1">
            <w:r>
              <w:rPr>
                <w:rStyle w:val="Hyperlink"/>
                <w:noProof/>
              </w:rPr>
              <w:t>2.4.6</w:t>
            </w:r>
            <w:r>
              <w:rPr>
                <w:rFonts w:asciiTheme="minorHAnsi" w:eastAsiaTheme="minorEastAsia" w:hAnsiTheme="minorHAnsi" w:cstheme="minorBidi"/>
                <w:noProof/>
                <w:color w:val="auto"/>
                <w:sz w:val="22"/>
                <w:szCs w:val="22"/>
              </w:rPr>
              <w:tab/>
            </w:r>
            <w:r>
              <w:rPr>
                <w:rStyle w:val="Hyperlink"/>
                <w:noProof/>
              </w:rPr>
              <w:t>Basic Accessory Decoder Packet address for operations mode programming</w:t>
            </w:r>
            <w:r>
              <w:rPr>
                <w:noProof/>
                <w:webHidden/>
              </w:rPr>
              <w:tab/>
            </w:r>
            <w:r>
              <w:rPr>
                <w:noProof/>
                <w:webHidden/>
              </w:rPr>
              <w:fldChar w:fldCharType="begin"/>
            </w:r>
            <w:r>
              <w:rPr>
                <w:noProof/>
                <w:webHidden/>
              </w:rPr>
              <w:instrText xml:space="preserve"> PAGEREF _Toc95468090 \h </w:instrText>
            </w:r>
            <w:r>
              <w:rPr>
                <w:noProof/>
                <w:webHidden/>
              </w:rPr>
            </w:r>
            <w:r>
              <w:rPr>
                <w:noProof/>
                <w:webHidden/>
              </w:rPr>
              <w:fldChar w:fldCharType="separate"/>
            </w:r>
            <w:r>
              <w:rPr>
                <w:noProof/>
                <w:webHidden/>
              </w:rPr>
              <w:t>15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95468091" w:history="1">
            <w:r>
              <w:rPr>
                <w:rStyle w:val="Hyperlink"/>
                <w:noProof/>
              </w:rPr>
              <w:t>2.4.7</w:t>
            </w:r>
            <w:r>
              <w:rPr>
                <w:rFonts w:asciiTheme="minorHAnsi" w:eastAsiaTheme="minorEastAsia" w:hAnsiTheme="minorHAnsi" w:cstheme="minorBidi"/>
                <w:noProof/>
                <w:color w:val="auto"/>
                <w:sz w:val="22"/>
                <w:szCs w:val="22"/>
              </w:rPr>
              <w:tab/>
            </w:r>
            <w:r>
              <w:rPr>
                <w:rStyle w:val="Hyperlink"/>
                <w:noProof/>
              </w:rPr>
              <w:t>Extended Decoder Control Packet address for operations mode programming</w:t>
            </w:r>
            <w:r>
              <w:rPr>
                <w:noProof/>
                <w:webHidden/>
              </w:rPr>
              <w:tab/>
            </w:r>
            <w:r>
              <w:rPr>
                <w:noProof/>
                <w:webHidden/>
              </w:rPr>
              <w:fldChar w:fldCharType="begin"/>
            </w:r>
            <w:r>
              <w:rPr>
                <w:noProof/>
                <w:webHidden/>
              </w:rPr>
              <w:instrText xml:space="preserve"> PAGEREF _Toc95468091 \h </w:instrText>
            </w:r>
            <w:r>
              <w:rPr>
                <w:noProof/>
                <w:webHidden/>
              </w:rPr>
            </w:r>
            <w:r>
              <w:rPr>
                <w:noProof/>
                <w:webHidden/>
              </w:rPr>
              <w:fldChar w:fldCharType="separate"/>
            </w:r>
            <w:r>
              <w:rPr>
                <w:noProof/>
                <w:webHidden/>
              </w:rPr>
              <w:t>16</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Operations Mode Acknowledgment</w:t>
            </w:r>
            <w:r>
              <w:rPr>
                <w:noProof/>
                <w:webHidden/>
              </w:rPr>
              <w:tab/>
            </w:r>
            <w:r>
              <w:rPr>
                <w:noProof/>
                <w:webHidden/>
              </w:rPr>
              <w:fldChar w:fldCharType="begin"/>
            </w:r>
            <w:r>
              <w:rPr>
                <w:noProof/>
                <w:webHidden/>
              </w:rPr>
              <w:instrText xml:space="preserve"> PAGEREF _Toc95468092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3" w:history="1">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_Toc95468093 \h </w:instrText>
            </w:r>
            <w:r>
              <w:rPr>
                <w:noProof/>
                <w:webHidden/>
              </w:rPr>
            </w:r>
            <w:r>
              <w:rPr>
                <w:noProof/>
                <w:webHidden/>
              </w:rPr>
              <w:fldChar w:fldCharType="separate"/>
            </w:r>
            <w:r>
              <w:rPr>
                <w:noProof/>
                <w:webHidden/>
              </w:rPr>
              <w:t>16</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4" w:history="1">
            <w:r>
              <w:rPr>
                <w:rStyle w:val="Hyperlink"/>
                <w:noProof/>
              </w:rPr>
              <w:t>4</w:t>
            </w:r>
            <w:r>
              <w:rPr>
                <w:rFonts w:asciiTheme="minorHAnsi" w:eastAsiaTheme="minorEastAsia" w:hAnsiTheme="minorHAnsi" w:cstheme="minorBidi"/>
                <w:noProof/>
                <w:color w:val="auto"/>
                <w:sz w:val="22"/>
                <w:szCs w:val="22"/>
              </w:rPr>
              <w:tab/>
            </w:r>
            <w:r>
              <w:rPr>
                <w:rStyle w:val="Hyperlink"/>
                <w:noProof/>
              </w:rPr>
              <w:t>Appendix A.</w:t>
            </w:r>
            <w:r>
              <w:rPr>
                <w:noProof/>
                <w:webHidden/>
              </w:rPr>
              <w:tab/>
            </w:r>
            <w:r>
              <w:rPr>
                <w:noProof/>
                <w:webHidden/>
              </w:rPr>
              <w:fldChar w:fldCharType="begin"/>
            </w:r>
            <w:r>
              <w:rPr>
                <w:noProof/>
                <w:webHidden/>
              </w:rPr>
              <w:instrText xml:space="preserve"> PAGEREF _Toc95468094 \h </w:instrText>
            </w:r>
            <w:r>
              <w:rPr>
                <w:noProof/>
                <w:webHidden/>
              </w:rPr>
            </w:r>
            <w:r>
              <w:rPr>
                <w:noProof/>
                <w:webHidden/>
              </w:rPr>
              <w:fldChar w:fldCharType="separate"/>
            </w:r>
            <w:r>
              <w:rPr>
                <w:noProof/>
                <w:webHidden/>
              </w:rPr>
              <w:t>17</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95468095" w:history="1">
            <w:r>
              <w:rPr>
                <w:rStyle w:val="Hyperlink"/>
                <w:noProof/>
              </w:rPr>
              <w:t>4.1</w:t>
            </w:r>
            <w:r>
              <w:rPr>
                <w:rFonts w:asciiTheme="minorHAnsi" w:eastAsiaTheme="minorEastAsia" w:hAnsiTheme="minorHAnsi" w:cstheme="minorBidi"/>
                <w:noProof/>
                <w:color w:val="auto"/>
                <w:sz w:val="22"/>
                <w:szCs w:val="22"/>
              </w:rPr>
              <w:tab/>
            </w:r>
            <w:r>
              <w:rPr>
                <w:rStyle w:val="Hyperlink"/>
                <w:noProof/>
              </w:rPr>
              <w:t>Accessory Decoder Configuration Variable Access Instruction</w:t>
            </w:r>
            <w:r>
              <w:rPr>
                <w:noProof/>
                <w:webHidden/>
              </w:rPr>
              <w:tab/>
            </w:r>
            <w:r>
              <w:rPr>
                <w:noProof/>
                <w:webHidden/>
              </w:rPr>
              <w:fldChar w:fldCharType="begin"/>
            </w:r>
            <w:r>
              <w:rPr>
                <w:noProof/>
                <w:webHidden/>
              </w:rPr>
              <w:instrText xml:space="preserve"> PAGEREF _Toc95468095 \h </w:instrText>
            </w:r>
            <w:r>
              <w:rPr>
                <w:noProof/>
                <w:webHidden/>
              </w:rPr>
            </w:r>
            <w:r>
              <w:rPr>
                <w:noProof/>
                <w:webHidden/>
              </w:rPr>
              <w:fldChar w:fldCharType="separate"/>
            </w:r>
            <w:r>
              <w:rPr>
                <w:noProof/>
                <w:webHidden/>
              </w:rPr>
              <w:t>17</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95468096" w:history="1">
            <w:r>
              <w:rPr>
                <w:rStyle w:val="Hyperlink"/>
                <w:noProof/>
              </w:rPr>
              <w:t>5</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_Toc95468096 \h </w:instrText>
            </w:r>
            <w:r>
              <w:rPr>
                <w:noProof/>
                <w:webHidden/>
              </w:rPr>
            </w:r>
            <w:r>
              <w:rPr>
                <w:noProof/>
                <w:webHidden/>
              </w:rPr>
              <w:fldChar w:fldCharType="separate"/>
            </w:r>
            <w:r>
              <w:rPr>
                <w:noProof/>
                <w:webHidden/>
              </w:rPr>
              <w:t>18</w:t>
            </w:r>
            <w:r>
              <w:rPr>
                <w:noProof/>
                <w:webHidden/>
              </w:rPr>
              <w:fldChar w:fldCharType="end"/>
            </w:r>
          </w:hyperlink>
        </w:p>
        <w:p>
          <w:r>
            <w:rPr>
              <w:b/>
              <w:bCs/>
              <w:noProof/>
            </w:rPr>
            <w:fldChar w:fldCharType="end"/>
          </w:r>
        </w:p>
      </w:sdtContent>
    </w:sdt>
    <w:p>
      <w:pPr>
        <w:spacing w:after="0"/>
        <w:rPr>
          <w:rFonts w:ascii="Arial" w:hAnsi="Arial" w:cs="Arial"/>
          <w:b/>
          <w:bCs/>
          <w:sz w:val="26"/>
          <w:szCs w:val="26"/>
        </w:rPr>
      </w:pPr>
      <w:r>
        <w:rPr>
          <w:rFonts w:ascii="Arial" w:hAnsi="Arial" w:cs="Arial"/>
          <w:b/>
          <w:bCs/>
          <w:sz w:val="26"/>
          <w:szCs w:val="26"/>
        </w:rPr>
        <w:br w:type="page"/>
      </w:r>
    </w:p>
    <w:p>
      <w:pPr>
        <w:autoSpaceDE w:val="0"/>
        <w:autoSpaceDN w:val="0"/>
        <w:adjustRightInd w:val="0"/>
        <w:spacing w:after="80"/>
        <w:rPr>
          <w:rFonts w:ascii="Arial" w:hAnsi="Arial" w:cs="Arial"/>
          <w:b/>
          <w:bCs/>
          <w:sz w:val="26"/>
          <w:szCs w:val="26"/>
        </w:rPr>
        <w:sectPr>
          <w:headerReference w:type="default" r:id="rId13"/>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fldSimple w:instr=" DOCPROPERTY &quot;Company&quot;  \* MERGEFORMAT ">
            <w:r>
              <w:t>© 2006 – 2022 National Model Railroad Association, Inc.</w:t>
            </w:r>
          </w:fldSimple>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20</w:t>
          </w:r>
          <w:r>
            <w:rPr>
              <w:rStyle w:val="PageNumber"/>
            </w:rPr>
            <w:fldChar w:fldCharType="end"/>
          </w:r>
        </w:p>
      </w:tc>
      <w:tc>
        <w:tcPr>
          <w:tcW w:w="3616" w:type="pct"/>
        </w:tcPr>
        <w:p>
          <w:pPr>
            <w:jc w:val="right"/>
          </w:pPr>
          <w:fldSimple w:instr=" TITLE  \* MERGEFORMAT ">
            <w:r>
              <w:t>S-9.2.1 DRAFT</w:t>
            </w:r>
          </w:fldSimple>
          <w:r>
            <w:t xml:space="preserve"> </w:t>
          </w:r>
          <w:fldSimple w:instr=" SUBJECT  \* MERGEFORMAT ">
            <w:r>
              <w:t>DCC Extended Packet Formats</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625077023"/>
      <w:dataBinding w:prefixMappings="xmlns:ns0='http://schemas.openxmlformats.org/officeDocument/2006/extended-properties' " w:xpath="/ns0:Properties[1]/ns0:Company[1]" w:storeItemID="{6668398D-A668-4E3E-A5EB-62B293D839F1}"/>
      <w:text/>
    </w:sdtPr>
    <w:sdtContent>
      <w:p>
        <w:pPr>
          <w:spacing w:after="0"/>
        </w:pPr>
        <w:r>
          <w:t>© 2006 – 2022 National Model Railroad Association, Inc.</w:t>
        </w:r>
      </w:p>
    </w:sdtContent>
  </w:sdt>
  <w:p>
    <w:pPr>
      <w:pStyle w:val="Footer"/>
      <w:tabs>
        <w:tab w:val="clear" w:pos="4320"/>
        <w:tab w:val="clear" w:pos="8640"/>
      </w:tabs>
      <w:spacing w:after="0"/>
    </w:pPr>
    <w:sdt>
      <w:sdtPr>
        <w:alias w:val="Title"/>
        <w:tag w:val=""/>
        <w:id w:val="1510861891"/>
        <w:dataBinding w:prefixMappings="xmlns:ns0='http://purl.org/dc/elements/1.1/' xmlns:ns1='http://schemas.openxmlformats.org/package/2006/metadata/core-properties' " w:xpath="/ns1:coreProperties[1]/ns0:title[1]" w:storeItemID="{6C3C8BC8-F283-45AE-878A-BAB7291924A1}"/>
        <w:text/>
      </w:sdtPr>
      <w:sdtContent>
        <w:r>
          <w:t>S-9.2.1</w:t>
        </w:r>
      </w:sdtContent>
    </w:sdt>
    <w:r>
      <w:t xml:space="preserve"> </w:t>
    </w:r>
    <w:sdt>
      <w:sdtPr>
        <w:alias w:val="Subject"/>
        <w:tag w:val=""/>
        <w:id w:val="61302989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406520750"/>
        <w:dataBinding w:prefixMappings="xmlns:ns0='http://schemas.microsoft.com/office/2006/coverPageProps' " w:xpath="/ns0:CoverPageProperties[1]/ns0:PublishDate[1]" w:storeItemID="{55AF091B-3C7A-41E3-B477-F2FDAA23CFDA}"/>
        <w:date w:fullDate="2023-01-02T00:00:00Z">
          <w:dateFormat w:val="MMM d, yyyy"/>
          <w:lid w:val="en-US"/>
          <w:storeMappedDataAs w:val="dateTime"/>
          <w:calendar w:val="gregorian"/>
        </w:date>
      </w:sdtPr>
      <w:sdtContent>
        <w:del w:id="540" w:author="Baker, Stuart" w:date="2023-01-02T17:43:00Z">
          <w:r>
            <w:rPr>
              <w:rStyle w:val="PageNumber"/>
            </w:rPr>
            <w:delText>May 15, 2022</w:delText>
          </w:r>
        </w:del>
        <w:ins w:id="541" w:author="Baker, Stuart" w:date="2023-01-02T17:43:00Z">
          <w:r>
            <w:rPr>
              <w:rStyle w:val="PageNumber"/>
            </w:rPr>
            <w:t>Jan 2, 2023</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52343352"/>
      <w:dataBinding w:prefixMappings="xmlns:ns0='http://schemas.openxmlformats.org/officeDocument/2006/extended-properties' " w:xpath="/ns0:Properties[1]/ns0:Company[1]" w:storeItemID="{6668398D-A668-4E3E-A5EB-62B293D839F1}"/>
      <w:text/>
    </w:sdtPr>
    <w:sdtContent>
      <w:p>
        <w:pPr>
          <w:spacing w:after="0"/>
        </w:pPr>
        <w:r>
          <w:t>© 2006 – 2022 National Model Railroad Association, Inc.</w:t>
        </w:r>
      </w:p>
    </w:sdtContent>
  </w:sdt>
  <w:p>
    <w:pPr>
      <w:spacing w:after="0"/>
    </w:pPr>
    <w:sdt>
      <w:sdtPr>
        <w:alias w:val="Title"/>
        <w:tag w:val=""/>
        <w:id w:val="-987244582"/>
        <w:dataBinding w:prefixMappings="xmlns:ns0='http://purl.org/dc/elements/1.1/' xmlns:ns1='http://schemas.openxmlformats.org/package/2006/metadata/core-properties' " w:xpath="/ns1:coreProperties[1]/ns0:title[1]" w:storeItemID="{6C3C8BC8-F283-45AE-878A-BAB7291924A1}"/>
        <w:text/>
      </w:sdtPr>
      <w:sdtContent>
        <w:r>
          <w:t>S-9.2.1</w:t>
        </w:r>
      </w:sdtContent>
    </w:sdt>
    <w:r>
      <w:t xml:space="preserve"> </w:t>
    </w:r>
    <w:sdt>
      <w:sdtPr>
        <w:alias w:val="Subject"/>
        <w:tag w:val=""/>
        <w:id w:val="1033700022"/>
        <w:dataBinding w:prefixMappings="xmlns:ns0='http://purl.org/dc/elements/1.1/' xmlns:ns1='http://schemas.openxmlformats.org/package/2006/metadata/core-properties' " w:xpath="/ns1:coreProperties[1]/ns0:subject[1]" w:storeItemID="{6C3C8BC8-F283-45AE-878A-BAB7291924A1}"/>
        <w:text/>
      </w:sdtPr>
      <w:sdtContent>
        <w:r>
          <w:t>DCC Extended Packet Formats</w:t>
        </w:r>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19</w:t>
    </w:r>
    <w:r>
      <w:rPr>
        <w:rStyle w:val="PageNumber"/>
      </w:rPr>
      <w:fldChar w:fldCharType="end"/>
    </w:r>
    <w:r>
      <w:rPr>
        <w:rStyle w:val="PageNumber"/>
      </w:rPr>
      <w:t xml:space="preserve"> – </w:t>
    </w:r>
    <w:sdt>
      <w:sdtPr>
        <w:rPr>
          <w:rStyle w:val="PageNumber"/>
        </w:rPr>
        <w:alias w:val="Publish Date"/>
        <w:tag w:val=""/>
        <w:id w:val="1117180280"/>
        <w:dataBinding w:prefixMappings="xmlns:ns0='http://schemas.microsoft.com/office/2006/coverPageProps' " w:xpath="/ns0:CoverPageProperties[1]/ns0:PublishDate[1]" w:storeItemID="{55AF091B-3C7A-41E3-B477-F2FDAA23CFDA}"/>
        <w:date w:fullDate="2023-01-02T00:00:00Z">
          <w:dateFormat w:val="MMM d, yyyy"/>
          <w:lid w:val="en-US"/>
          <w:storeMappedDataAs w:val="dateTime"/>
          <w:calendar w:val="gregorian"/>
        </w:date>
      </w:sdtPr>
      <w:sdtContent>
        <w:del w:id="544" w:author="Baker, Stuart" w:date="2023-01-02T17:43:00Z">
          <w:r>
            <w:rPr>
              <w:rStyle w:val="PageNumber"/>
            </w:rPr>
            <w:delText>May 15, 2022</w:delText>
          </w:r>
        </w:del>
        <w:ins w:id="545" w:author="Baker, Stuart" w:date="2023-01-02T17:43:00Z">
          <w:r>
            <w:rPr>
              <w:rStyle w:val="PageNumber"/>
            </w:rPr>
            <w:t>Jan 2, 2023</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r>
        <w:rPr>
          <w:rStyle w:val="FootnoteReference"/>
        </w:rPr>
        <w:footnoteRef/>
      </w:r>
      <w:r>
        <w:t xml:space="preserve"> </w:t>
      </w:r>
      <w:r>
        <w:rPr>
          <w:sz w:val="18"/>
        </w:rPr>
        <w:t>FL is used for the control of the headlights</w:t>
      </w:r>
      <w:r>
        <w:t>.</w:t>
      </w:r>
    </w:p>
  </w:footnote>
  <w:footnote w:id="2">
    <w:p>
      <w:pPr>
        <w:pStyle w:val="FootnoteText"/>
      </w:pPr>
      <w:r>
        <w:rPr>
          <w:rStyle w:val="FootnoteReference"/>
        </w:rPr>
        <w:footnoteRef/>
      </w:r>
      <w:r>
        <w:t xml:space="preserve"> Any function in this packet group may be directionally qualified.</w:t>
      </w:r>
    </w:p>
  </w:footnote>
  <w:footnote w:id="3">
    <w:p>
      <w:pPr>
        <w:pStyle w:val="FootnoteText"/>
      </w:pPr>
      <w:r>
        <w:rPr>
          <w:rStyle w:val="FootnoteReference"/>
        </w:rPr>
        <w:footnoteRef/>
      </w:r>
      <w:r>
        <w:t xml:space="preserve"> Any function in this packet group may be directionally qualified.</w:t>
      </w:r>
    </w:p>
  </w:footnote>
  <w:footnote w:id="4">
    <w:p>
      <w:pPr>
        <w:pStyle w:val="FootnoteText"/>
      </w:pPr>
      <w:r>
        <w:rPr>
          <w:rStyle w:val="FootnoteReference"/>
        </w:rPr>
        <w:footnoteRef/>
      </w:r>
      <w:r>
        <w:t xml:space="preserve"> Binary States 1-15 are reserved for NMRA Bidirectional communication see S-9.3.2.</w:t>
      </w:r>
    </w:p>
  </w:footnote>
  <w:footnote w:id="5">
    <w:p>
      <w:pPr>
        <w:pStyle w:val="FootnoteText"/>
      </w:pPr>
      <w:r>
        <w:rPr>
          <w:rStyle w:val="FootnoteReference"/>
        </w:rPr>
        <w:footnoteRef/>
      </w:r>
      <w:r>
        <w:t xml:space="preserve"> Binary States 1-15 are reserved for NMRA Bidirectional communication see S-9.3.2.</w:t>
      </w:r>
    </w:p>
  </w:footnote>
  <w:footnote w:id="6">
    <w:p>
      <w:pPr>
        <w:pStyle w:val="FootnoteText"/>
        <w:rPr>
          <w:lang w:val="de-DE"/>
        </w:rPr>
      </w:pPr>
      <w:r>
        <w:rPr>
          <w:rStyle w:val="FootnoteReference"/>
        </w:rPr>
        <w:footnoteRef/>
      </w:r>
      <w:r>
        <w:t xml:space="preserve"> The NMRA shall not issue a NMRA Conformance Warrant for any product that uses an instruction or sub-instruction that has been reserved by the NMRA.</w:t>
      </w:r>
    </w:p>
  </w:footnote>
  <w:footnote w:id="7">
    <w:p>
      <w:pPr>
        <w:pStyle w:val="FootnoteText"/>
      </w:pPr>
      <w:r>
        <w:rPr>
          <w:rStyle w:val="FootnoteReference"/>
        </w:rPr>
        <w:footnoteRef/>
      </w:r>
      <w:r>
        <w:t xml:space="preserve"> The NMRA shall not issue a NMRA Conformance Warrant for any product that uses an instruction or sub-instruction that has been reserved by the NMRA.</w:t>
      </w:r>
    </w:p>
  </w:footnote>
  <w:footnote w:id="8">
    <w:p>
      <w:pPr>
        <w:pStyle w:val="FootnoteText"/>
      </w:pPr>
      <w:r>
        <w:rPr>
          <w:rStyle w:val="FootnoteReference"/>
        </w:rPr>
        <w:footnoteRef/>
      </w:r>
      <w:r>
        <w:t xml:space="preserve"> Because of the length of this instruction, care must be taken to ensure that the maximum time between packets is not exceeded.</w:t>
      </w:r>
    </w:p>
  </w:footnote>
  <w:footnote w:id="9">
    <w:p>
      <w:pPr>
        <w:pStyle w:val="FootnoteText"/>
      </w:pPr>
      <w:r>
        <w:rPr>
          <w:rStyle w:val="FootnoteReference"/>
        </w:rPr>
        <w:footnoteRef/>
      </w:r>
      <w:r>
        <w:t xml:space="preserve"> See S-9.2.2 for more information on paired CVs.</w:t>
      </w:r>
    </w:p>
  </w:footnote>
  <w:footnote w:id="10">
    <w:p>
      <w:pPr>
        <w:pStyle w:val="FootnoteText"/>
      </w:pPr>
      <w:ins w:id="51" w:author="Baker, Stuart" w:date="2023-01-02T17:50:00Z">
        <w:r>
          <w:rPr>
            <w:rStyle w:val="FootnoteReference"/>
          </w:rPr>
          <w:footnoteRef/>
        </w:r>
        <w:r>
          <w:t xml:space="preserve"> Prior versions of this Standard use the notation 1AA</w:t>
        </w:r>
      </w:ins>
      <w:ins w:id="52" w:author="Baker, Stuart" w:date="2023-01-02T17:51:00Z">
        <w:r>
          <w:t>ACDDD. This has been updated to harmonize with the notation used in RCN-213.</w:t>
        </w:r>
      </w:ins>
    </w:p>
  </w:footnote>
  <w:footnote w:id="11">
    <w:p>
      <w:pPr>
        <w:pStyle w:val="FootnoteText"/>
      </w:pPr>
      <w:r>
        <w:rPr>
          <w:rStyle w:val="FootnoteReference"/>
        </w:rPr>
        <w:footnoteRef/>
      </w:r>
      <w:r>
        <w:t xml:space="preserve"> E.G. the ones complement of 000 is 111, ones complement of 001 is 110, of 010 is 101 etc.</w:t>
      </w:r>
    </w:p>
  </w:footnote>
  <w:footnote w:id="12">
    <w:p>
      <w:pPr>
        <w:pStyle w:val="FootnoteText"/>
        <w:rPr>
          <w:ins w:id="68" w:author="Baker, Stuart" w:date="2023-01-02T18:07:00Z"/>
        </w:rPr>
      </w:pPr>
      <w:ins w:id="69" w:author="Baker, Stuart" w:date="2023-01-02T18:07:00Z">
        <w:r>
          <w:rPr>
            <w:rStyle w:val="FootnoteReference"/>
          </w:rPr>
          <w:footnoteRef/>
        </w:r>
        <w:r>
          <w:t xml:space="preserve"> ‘Ā’ identifies an inverted address bit.</w:t>
        </w:r>
      </w:ins>
    </w:p>
  </w:footnote>
  <w:footnote w:id="13">
    <w:p>
      <w:pPr>
        <w:pStyle w:val="FootnoteText"/>
      </w:pPr>
      <w:r>
        <w:rPr>
          <w:rStyle w:val="FootnoteReference"/>
        </w:rPr>
        <w:footnoteRef/>
      </w:r>
      <w:r>
        <w:rPr>
          <w:rFonts w:ascii="TimesNewRoman" w:hAnsi="TimesNewRoman"/>
          <w:color w:val="0000FF"/>
        </w:rPr>
        <w:t xml:space="preserve"> </w:t>
      </w:r>
      <w:r>
        <w:rPr>
          <w:rFonts w:ascii="TimesNewRoman" w:hAnsi="TimesNewRoman"/>
          <w:color w:val="auto"/>
        </w:rPr>
        <w:t>For backward compatibility, decoders should check the length of instruction packets when bit 7 of byte 2 is zero</w:t>
      </w:r>
      <w:r>
        <w:rPr>
          <w:rFonts w:ascii="TimesNewRoman" w:hAnsi="TimesNewRoman"/>
          <w:color w:val="0000FF"/>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82"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64"/>
      <w:gridCol w:w="270"/>
      <w:gridCol w:w="4718"/>
      <w:gridCol w:w="236"/>
      <w:gridCol w:w="1429"/>
      <w:gridCol w:w="1891"/>
    </w:tblGrid>
    <w:tr>
      <w:tc>
        <w:tcPr>
          <w:tcW w:w="554"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1"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1728" w:type="pct"/>
          <w:gridSpan w:val="2"/>
          <w:vAlign w:val="center"/>
        </w:tcPr>
        <w:p>
          <w:pPr>
            <w:pStyle w:val="Heading4"/>
            <w:numPr>
              <w:ilvl w:val="0"/>
              <w:numId w:val="0"/>
            </w:numPr>
            <w:spacing w:before="0" w:after="0"/>
            <w:ind w:left="1008" w:hanging="1008"/>
            <w:jc w:val="center"/>
            <w:rPr>
              <w:rStyle w:val="Strong"/>
            </w:rPr>
          </w:pPr>
          <w:r>
            <w:rPr>
              <w:rStyle w:val="Strong"/>
            </w:rPr>
            <w:t>NMRA Standard</w:t>
          </w:r>
        </w:p>
      </w:tc>
    </w:tr>
    <w:tr>
      <w:tc>
        <w:tcPr>
          <w:tcW w:w="554"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081209097"/>
          <w:dataBinding w:prefixMappings="xmlns:ns0='http://purl.org/dc/elements/1.1/' xmlns:ns1='http://schemas.openxmlformats.org/package/2006/metadata/core-properties' " w:xpath="/ns1:coreProperties[1]/ns0:subject[1]" w:storeItemID="{6C3C8BC8-F283-45AE-878A-BAB7291924A1}"/>
          <w:text/>
        </w:sdtPr>
        <w:sdtContent>
          <w:tc>
            <w:tcPr>
              <w:tcW w:w="1728" w:type="pct"/>
              <w:gridSpan w:val="2"/>
              <w:vAlign w:val="center"/>
            </w:tcPr>
            <w:p>
              <w:pPr>
                <w:jc w:val="center"/>
              </w:pPr>
              <w:r>
                <w:t>DCC Extended Packet Formats</w:t>
              </w:r>
            </w:p>
          </w:tc>
        </w:sdtContent>
      </w:sdt>
    </w:tr>
    <w:tr>
      <w:tc>
        <w:tcPr>
          <w:tcW w:w="554"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41"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456"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998074812"/>
          <w:dataBinding w:prefixMappings="xmlns:ns0='http://schemas.microsoft.com/office/2006/coverPageProps' " w:xpath="/ns0:CoverPageProperties[1]/ns0:PublishDate[1]" w:storeItemID="{55AF091B-3C7A-41E3-B477-F2FDAA23CFDA}"/>
          <w:date w:fullDate="2023-01-02T00:00:00Z">
            <w:dateFormat w:val="MMM d, yyyy"/>
            <w:lid w:val="en-US"/>
            <w:storeMappedDataAs w:val="dateTime"/>
            <w:calendar w:val="gregorian"/>
          </w:date>
        </w:sdtPr>
        <w:sdtContent>
          <w:tc>
            <w:tcPr>
              <w:tcW w:w="744"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542" w:author="Baker, Stuart" w:date="2023-01-02T17:43:00Z">
                <w:r>
                  <w:rPr>
                    <w:rFonts w:ascii="CG Times" w:hAnsi="CG Times"/>
                    <w:sz w:val="20"/>
                  </w:rPr>
                  <w:delText>May 15, 2022</w:delText>
                </w:r>
              </w:del>
              <w:ins w:id="543" w:author="Baker, Stuart" w:date="2023-01-02T17:43:00Z">
                <w:r>
                  <w:rPr>
                    <w:rFonts w:ascii="CG Times" w:hAnsi="CG Times"/>
                    <w:sz w:val="20"/>
                  </w:rPr>
                  <w:t>Jan 2, 2023</w:t>
                </w:r>
              </w:ins>
            </w:p>
          </w:tc>
        </w:sdtContent>
      </w:sdt>
      <w:sdt>
        <w:sdtPr>
          <w:rPr>
            <w:rFonts w:ascii="CG Times" w:hAnsi="CG Times"/>
          </w:rPr>
          <w:alias w:val="Title"/>
          <w:tag w:val=""/>
          <w:id w:val="335815188"/>
          <w:dataBinding w:prefixMappings="xmlns:ns0='http://purl.org/dc/elements/1.1/' xmlns:ns1='http://schemas.openxmlformats.org/package/2006/metadata/core-properties' " w:xpath="/ns1:coreProperties[1]/ns0:title[1]" w:storeItemID="{6C3C8BC8-F283-45AE-878A-BAB7291924A1}"/>
          <w:text/>
        </w:sdtPr>
        <w:sdtContent>
          <w:tc>
            <w:tcPr>
              <w:tcW w:w="984" w:type="pct"/>
              <w:vAlign w:val="center"/>
            </w:tcPr>
            <w:p>
              <w:pPr>
                <w:rPr>
                  <w:rFonts w:ascii="CG Times" w:hAnsi="CG Times"/>
                </w:rPr>
              </w:pPr>
              <w:r>
                <w:rPr>
                  <w:rFonts w:ascii="CG Times" w:hAnsi="CG Times"/>
                </w:rPr>
                <w:t>S-9.2.1</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D56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1F83618"/>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27A30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03D525FC"/>
    <w:multiLevelType w:val="multilevel"/>
    <w:tmpl w:val="E45ADD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7"/>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04FA1E44"/>
    <w:multiLevelType w:val="hybridMultilevel"/>
    <w:tmpl w:val="D946E8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05C63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897065"/>
    <w:multiLevelType w:val="multilevel"/>
    <w:tmpl w:val="5AE0D1D8"/>
    <w:lvl w:ilvl="0">
      <w:start w:val="2"/>
      <w:numFmt w:val="decimal"/>
      <w:lvlText w:val="%1"/>
      <w:lvlJc w:val="left"/>
      <w:pPr>
        <w:ind w:left="360" w:hanging="360"/>
      </w:pPr>
      <w:rPr>
        <w:rFonts w:ascii="Arial" w:hAnsi="Arial" w:hint="default"/>
        <w:b/>
      </w:rPr>
    </w:lvl>
    <w:lvl w:ilvl="1">
      <w:start w:val="2"/>
      <w:numFmt w:val="decimal"/>
      <w:lvlText w:val="%1.%2"/>
      <w:lvlJc w:val="left"/>
      <w:pPr>
        <w:ind w:left="720" w:hanging="360"/>
      </w:pPr>
      <w:rPr>
        <w:rFonts w:ascii="Arial" w:hAnsi="Arial" w:hint="default"/>
        <w:b/>
      </w:rPr>
    </w:lvl>
    <w:lvl w:ilvl="2">
      <w:start w:val="1"/>
      <w:numFmt w:val="decimal"/>
      <w:lvlText w:val="%1.%2.%3"/>
      <w:lvlJc w:val="left"/>
      <w:pPr>
        <w:ind w:left="1440" w:hanging="720"/>
      </w:pPr>
      <w:rPr>
        <w:rFonts w:ascii="Arial" w:hAnsi="Arial" w:hint="default"/>
        <w:b/>
      </w:rPr>
    </w:lvl>
    <w:lvl w:ilvl="3">
      <w:start w:val="1"/>
      <w:numFmt w:val="decimal"/>
      <w:lvlText w:val="%1.%2.%3.%4"/>
      <w:lvlJc w:val="left"/>
      <w:pPr>
        <w:ind w:left="1800" w:hanging="720"/>
      </w:pPr>
      <w:rPr>
        <w:rFonts w:ascii="Arial" w:hAnsi="Arial" w:hint="default"/>
        <w:b/>
      </w:rPr>
    </w:lvl>
    <w:lvl w:ilvl="4">
      <w:start w:val="1"/>
      <w:numFmt w:val="decimal"/>
      <w:lvlText w:val="%1.%2.%3.%4.%5"/>
      <w:lvlJc w:val="left"/>
      <w:pPr>
        <w:ind w:left="2520" w:hanging="1080"/>
      </w:pPr>
      <w:rPr>
        <w:rFonts w:ascii="Arial" w:hAnsi="Arial" w:hint="default"/>
        <w:b/>
      </w:rPr>
    </w:lvl>
    <w:lvl w:ilvl="5">
      <w:start w:val="1"/>
      <w:numFmt w:val="decimal"/>
      <w:lvlText w:val="%1.%2.%3.%4.%5.%6"/>
      <w:lvlJc w:val="left"/>
      <w:pPr>
        <w:ind w:left="2880" w:hanging="1080"/>
      </w:pPr>
      <w:rPr>
        <w:rFonts w:ascii="Arial" w:hAnsi="Arial" w:hint="default"/>
        <w:b/>
      </w:rPr>
    </w:lvl>
    <w:lvl w:ilvl="6">
      <w:start w:val="1"/>
      <w:numFmt w:val="decimal"/>
      <w:lvlText w:val="%1.%2.%3.%4.%5.%6.%7"/>
      <w:lvlJc w:val="left"/>
      <w:pPr>
        <w:ind w:left="3600" w:hanging="1440"/>
      </w:pPr>
      <w:rPr>
        <w:rFonts w:ascii="Arial" w:hAnsi="Arial" w:hint="default"/>
        <w:b/>
      </w:rPr>
    </w:lvl>
    <w:lvl w:ilvl="7">
      <w:start w:val="1"/>
      <w:numFmt w:val="decimal"/>
      <w:lvlText w:val="%1.%2.%3.%4.%5.%6.%7.%8"/>
      <w:lvlJc w:val="left"/>
      <w:pPr>
        <w:ind w:left="3960" w:hanging="1440"/>
      </w:pPr>
      <w:rPr>
        <w:rFonts w:ascii="Arial" w:hAnsi="Arial" w:hint="default"/>
        <w:b/>
      </w:rPr>
    </w:lvl>
    <w:lvl w:ilvl="8">
      <w:start w:val="1"/>
      <w:numFmt w:val="decimal"/>
      <w:lvlText w:val="%1.%2.%3.%4.%5.%6.%7.%8.%9"/>
      <w:lvlJc w:val="left"/>
      <w:pPr>
        <w:ind w:left="4680" w:hanging="1800"/>
      </w:pPr>
      <w:rPr>
        <w:rFonts w:ascii="Arial" w:hAnsi="Arial" w:hint="default"/>
        <w:b/>
      </w:rPr>
    </w:lvl>
  </w:abstractNum>
  <w:abstractNum w:abstractNumId="18" w15:restartNumberingAfterBreak="0">
    <w:nsid w:val="08235511"/>
    <w:multiLevelType w:val="hybridMultilevel"/>
    <w:tmpl w:val="86F01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82B7A5D"/>
    <w:multiLevelType w:val="hybridMultilevel"/>
    <w:tmpl w:val="0F28F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8F5471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0FBE13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D02830"/>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29A5B54"/>
    <w:multiLevelType w:val="multilevel"/>
    <w:tmpl w:val="F67452F6"/>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131B3971"/>
    <w:multiLevelType w:val="multilevel"/>
    <w:tmpl w:val="E33E470A"/>
    <w:lvl w:ilvl="0">
      <w:start w:val="4"/>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5" w15:restartNumberingAfterBreak="0">
    <w:nsid w:val="15D703DA"/>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6"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27" w15:restartNumberingAfterBreak="0">
    <w:nsid w:val="1C2F76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1F0A03A8"/>
    <w:multiLevelType w:val="multilevel"/>
    <w:tmpl w:val="EA4C09C0"/>
    <w:lvl w:ilvl="0">
      <w:start w:val="2"/>
      <w:numFmt w:val="decimal"/>
      <w:lvlText w:val="%1"/>
      <w:lvlJc w:val="left"/>
      <w:pPr>
        <w:ind w:left="525" w:hanging="525"/>
      </w:pPr>
      <w:rPr>
        <w:rFonts w:hint="default"/>
      </w:rPr>
    </w:lvl>
    <w:lvl w:ilvl="1">
      <w:start w:val="4"/>
      <w:numFmt w:val="decimal"/>
      <w:lvlText w:val="%1.%2"/>
      <w:lvlJc w:val="left"/>
      <w:pPr>
        <w:ind w:left="115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6210" w:hanging="1800"/>
      </w:pPr>
      <w:rPr>
        <w:rFonts w:hint="default"/>
      </w:rPr>
    </w:lvl>
    <w:lvl w:ilvl="8">
      <w:start w:val="1"/>
      <w:numFmt w:val="decimal"/>
      <w:lvlText w:val="%1.%2.%3.%4.%5.%6.%7.%8.%9"/>
      <w:lvlJc w:val="left"/>
      <w:pPr>
        <w:ind w:left="6840" w:hanging="1800"/>
      </w:pPr>
      <w:rPr>
        <w:rFonts w:hint="default"/>
      </w:rPr>
    </w:lvl>
  </w:abstractNum>
  <w:abstractNum w:abstractNumId="29" w15:restartNumberingAfterBreak="0">
    <w:nsid w:val="1F4B265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202F73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23E3702D"/>
    <w:multiLevelType w:val="hybridMultilevel"/>
    <w:tmpl w:val="5E0A4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B40E3B"/>
    <w:multiLevelType w:val="multilevel"/>
    <w:tmpl w:val="4E1CEAC2"/>
    <w:lvl w:ilvl="0">
      <w:start w:val="2"/>
      <w:numFmt w:val="decimal"/>
      <w:lvlText w:val="%1"/>
      <w:lvlJc w:val="left"/>
      <w:pPr>
        <w:ind w:left="525" w:hanging="525"/>
      </w:pPr>
      <w:rPr>
        <w:rFonts w:hint="default"/>
      </w:rPr>
    </w:lvl>
    <w:lvl w:ilvl="1">
      <w:start w:val="4"/>
      <w:numFmt w:val="decimal"/>
      <w:lvlText w:val="%1.%2"/>
      <w:lvlJc w:val="left"/>
      <w:pPr>
        <w:ind w:left="885" w:hanging="525"/>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27662619"/>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34" w15:restartNumberingAfterBreak="0">
    <w:nsid w:val="277D1B4D"/>
    <w:multiLevelType w:val="multilevel"/>
    <w:tmpl w:val="F718148E"/>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29780E86"/>
    <w:multiLevelType w:val="multilevel"/>
    <w:tmpl w:val="D67CE46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7"/>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36" w15:restartNumberingAfterBreak="0">
    <w:nsid w:val="2A8143DF"/>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38" w15:restartNumberingAfterBreak="0">
    <w:nsid w:val="31997619"/>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321932E5"/>
    <w:multiLevelType w:val="multilevel"/>
    <w:tmpl w:val="9F1A0F82"/>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1"/>
      <w:numFmt w:val="decimal"/>
      <w:lvlText w:val="%1.%2.%3"/>
      <w:lvlJc w:val="left"/>
      <w:pPr>
        <w:ind w:left="198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0" w15:restartNumberingAfterBreak="0">
    <w:nsid w:val="33921889"/>
    <w:multiLevelType w:val="multilevel"/>
    <w:tmpl w:val="EE26E62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98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4457F37"/>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35C751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36A9352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38165C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38B52854"/>
    <w:multiLevelType w:val="multilevel"/>
    <w:tmpl w:val="0409001F"/>
    <w:lvl w:ilvl="0">
      <w:start w:val="1"/>
      <w:numFmt w:val="decimal"/>
      <w:lvlText w:val="%1."/>
      <w:lvlJc w:val="left"/>
      <w:pPr>
        <w:ind w:left="360" w:hanging="360"/>
      </w:pPr>
    </w:lvl>
    <w:lvl w:ilvl="1">
      <w:start w:val="1"/>
      <w:numFmt w:val="decimal"/>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3E661719"/>
    <w:multiLevelType w:val="multilevel"/>
    <w:tmpl w:val="8C7AC062"/>
    <w:lvl w:ilvl="0">
      <w:start w:val="2"/>
      <w:numFmt w:val="decimal"/>
      <w:lvlText w:val="%1"/>
      <w:lvlJc w:val="left"/>
      <w:pPr>
        <w:ind w:left="660" w:hanging="660"/>
      </w:pPr>
      <w:rPr>
        <w:rFonts w:hint="default"/>
        <w:b/>
      </w:rPr>
    </w:lvl>
    <w:lvl w:ilvl="1">
      <w:start w:val="3"/>
      <w:numFmt w:val="decimal"/>
      <w:lvlText w:val="%1.%2"/>
      <w:lvlJc w:val="left"/>
      <w:pPr>
        <w:ind w:left="660" w:hanging="660"/>
      </w:pPr>
      <w:rPr>
        <w:rFonts w:hint="default"/>
        <w:b/>
      </w:rPr>
    </w:lvl>
    <w:lvl w:ilvl="2">
      <w:start w:val="3"/>
      <w:numFmt w:val="decimal"/>
      <w:lvlText w:val="%1.%2.%3"/>
      <w:lvlJc w:val="left"/>
      <w:pPr>
        <w:ind w:left="1350" w:hanging="720"/>
      </w:pPr>
      <w:rPr>
        <w:rFonts w:hint="default"/>
        <w:b/>
      </w:rPr>
    </w:lvl>
    <w:lvl w:ilvl="3">
      <w:start w:val="2"/>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7"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48" w15:restartNumberingAfterBreak="0">
    <w:nsid w:val="43000D15"/>
    <w:multiLevelType w:val="multilevel"/>
    <w:tmpl w:val="2EF01D98"/>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9" w15:restartNumberingAfterBreak="0">
    <w:nsid w:val="43C81B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0"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51"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581A4C"/>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3" w15:restartNumberingAfterBreak="0">
    <w:nsid w:val="48F65323"/>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49731320"/>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5" w15:restartNumberingAfterBreak="0">
    <w:nsid w:val="49963C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4B6C2454"/>
    <w:multiLevelType w:val="multilevel"/>
    <w:tmpl w:val="B440A436"/>
    <w:lvl w:ilvl="0">
      <w:start w:val="2"/>
      <w:numFmt w:val="decimal"/>
      <w:lvlText w:val="%1"/>
      <w:lvlJc w:val="left"/>
      <w:pPr>
        <w:ind w:left="720" w:hanging="720"/>
      </w:pPr>
      <w:rPr>
        <w:rFonts w:hint="default"/>
      </w:rPr>
    </w:lvl>
    <w:lvl w:ilvl="1">
      <w:start w:val="2"/>
      <w:numFmt w:val="decimal"/>
      <w:lvlText w:val="%1.%2"/>
      <w:lvlJc w:val="left"/>
      <w:pPr>
        <w:ind w:left="1320" w:hanging="720"/>
      </w:pPr>
      <w:rPr>
        <w:rFonts w:hint="default"/>
      </w:rPr>
    </w:lvl>
    <w:lvl w:ilvl="2">
      <w:start w:val="1"/>
      <w:numFmt w:val="decimal"/>
      <w:lvlText w:val="%1.%2.%3"/>
      <w:lvlJc w:val="left"/>
      <w:pPr>
        <w:ind w:left="1920" w:hanging="720"/>
      </w:pPr>
      <w:rPr>
        <w:rFonts w:hint="default"/>
      </w:rPr>
    </w:lvl>
    <w:lvl w:ilvl="3">
      <w:start w:val="3"/>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57" w15:restartNumberingAfterBreak="0">
    <w:nsid w:val="4C330942"/>
    <w:multiLevelType w:val="hybridMultilevel"/>
    <w:tmpl w:val="C7B272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CB558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9" w15:restartNumberingAfterBreak="0">
    <w:nsid w:val="4EF72CCD"/>
    <w:multiLevelType w:val="multilevel"/>
    <w:tmpl w:val="FDF0A48A"/>
    <w:lvl w:ilvl="0">
      <w:start w:val="2"/>
      <w:numFmt w:val="decimal"/>
      <w:lvlText w:val="%1"/>
      <w:lvlJc w:val="left"/>
      <w:pPr>
        <w:ind w:left="720" w:hanging="720"/>
      </w:pPr>
      <w:rPr>
        <w:rFonts w:hint="default"/>
      </w:rPr>
    </w:lvl>
    <w:lvl w:ilvl="1">
      <w:start w:val="3"/>
      <w:numFmt w:val="decimal"/>
      <w:lvlText w:val="%1.%2"/>
      <w:lvlJc w:val="left"/>
      <w:pPr>
        <w:ind w:left="1200" w:hanging="720"/>
      </w:pPr>
      <w:rPr>
        <w:rFonts w:hint="default"/>
      </w:rPr>
    </w:lvl>
    <w:lvl w:ilvl="2">
      <w:start w:val="7"/>
      <w:numFmt w:val="decimal"/>
      <w:lvlText w:val="%1.%2.%3"/>
      <w:lvlJc w:val="left"/>
      <w:pPr>
        <w:ind w:left="1680" w:hanging="720"/>
      </w:pPr>
      <w:rPr>
        <w:rFonts w:hint="default"/>
      </w:rPr>
    </w:lvl>
    <w:lvl w:ilvl="3">
      <w:start w:val="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0" w15:restartNumberingAfterBreak="0">
    <w:nsid w:val="501D3B2D"/>
    <w:multiLevelType w:val="multilevel"/>
    <w:tmpl w:val="BBA4FC8A"/>
    <w:lvl w:ilvl="0">
      <w:start w:val="2"/>
      <w:numFmt w:val="decimal"/>
      <w:lvlText w:val="%1"/>
      <w:lvlJc w:val="left"/>
      <w:pPr>
        <w:ind w:left="720" w:hanging="7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3"/>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1"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19D4438"/>
    <w:multiLevelType w:val="multilevel"/>
    <w:tmpl w:val="DC4AAA9E"/>
    <w:lvl w:ilvl="0">
      <w:start w:val="2"/>
      <w:numFmt w:val="decimal"/>
      <w:lvlText w:val="%1"/>
      <w:lvlJc w:val="left"/>
      <w:pPr>
        <w:ind w:left="855" w:hanging="855"/>
      </w:pPr>
      <w:rPr>
        <w:rFonts w:hint="default"/>
      </w:rPr>
    </w:lvl>
    <w:lvl w:ilvl="1">
      <w:start w:val="3"/>
      <w:numFmt w:val="decimal"/>
      <w:lvlText w:val="%1.%2"/>
      <w:lvlJc w:val="left"/>
      <w:pPr>
        <w:ind w:left="1335" w:hanging="855"/>
      </w:pPr>
      <w:rPr>
        <w:rFonts w:hint="default"/>
      </w:rPr>
    </w:lvl>
    <w:lvl w:ilvl="2">
      <w:start w:val="5"/>
      <w:numFmt w:val="decimal"/>
      <w:lvlText w:val="%1.%2.%3"/>
      <w:lvlJc w:val="left"/>
      <w:pPr>
        <w:ind w:left="1815" w:hanging="855"/>
      </w:pPr>
      <w:rPr>
        <w:rFonts w:hint="default"/>
      </w:rPr>
    </w:lvl>
    <w:lvl w:ilvl="3">
      <w:start w:val="78"/>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abstractNum w:abstractNumId="63" w15:restartNumberingAfterBreak="0">
    <w:nsid w:val="5401712B"/>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55137BE3"/>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5" w15:restartNumberingAfterBreak="0">
    <w:nsid w:val="573D0601"/>
    <w:multiLevelType w:val="multilevel"/>
    <w:tmpl w:val="B1DA6E8C"/>
    <w:lvl w:ilvl="0">
      <w:start w:val="2"/>
      <w:numFmt w:val="decimal"/>
      <w:lvlText w:val="%1"/>
      <w:lvlJc w:val="left"/>
      <w:pPr>
        <w:ind w:left="405" w:hanging="405"/>
      </w:pPr>
      <w:rPr>
        <w:rFonts w:hint="default"/>
      </w:rPr>
    </w:lvl>
    <w:lvl w:ilvl="1">
      <w:start w:val="1"/>
      <w:numFmt w:val="decimal"/>
      <w:lvlText w:val="%1.%2"/>
      <w:lvlJc w:val="left"/>
      <w:pPr>
        <w:ind w:left="1080" w:hanging="720"/>
      </w:pPr>
      <w:rPr>
        <w:rFonts w:ascii="Arial" w:hAnsi="Arial" w:cs="Arial" w:hint="default"/>
        <w:b/>
      </w:rPr>
    </w:lvl>
    <w:lvl w:ilvl="2">
      <w:start w:val="1"/>
      <w:numFmt w:val="decimal"/>
      <w:lvlText w:val="%1.%2.%3"/>
      <w:lvlJc w:val="left"/>
      <w:pPr>
        <w:ind w:left="1440" w:hanging="720"/>
      </w:pPr>
      <w:rPr>
        <w:rFonts w:ascii="Arial" w:hAnsi="Arial" w:cs="Arial" w:hint="default"/>
        <w:b/>
      </w:rPr>
    </w:lvl>
    <w:lvl w:ilvl="3">
      <w:start w:val="1"/>
      <w:numFmt w:val="decimal"/>
      <w:lvlText w:val="%1.%2.%3.%4"/>
      <w:lvlJc w:val="left"/>
      <w:pPr>
        <w:ind w:left="2160" w:hanging="1080"/>
      </w:pPr>
      <w:rPr>
        <w:rFonts w:ascii="Arial" w:hAnsi="Arial" w:cs="Arial" w:hint="default"/>
        <w:b/>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6" w15:restartNumberingAfterBreak="0">
    <w:nsid w:val="5A6932D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7" w15:restartNumberingAfterBreak="0">
    <w:nsid w:val="5B28623A"/>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8" w15:restartNumberingAfterBreak="0">
    <w:nsid w:val="5B4C40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5C6A1656"/>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5C894B6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1" w15:restartNumberingAfterBreak="0">
    <w:nsid w:val="5D4D221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2" w15:restartNumberingAfterBreak="0">
    <w:nsid w:val="5DC764FA"/>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73" w15:restartNumberingAfterBreak="0">
    <w:nsid w:val="5F16272E"/>
    <w:multiLevelType w:val="hybridMultilevel"/>
    <w:tmpl w:val="8B966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07C4F9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5" w15:restartNumberingAfterBreak="0">
    <w:nsid w:val="63BE3B70"/>
    <w:multiLevelType w:val="multilevel"/>
    <w:tmpl w:val="0916F32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6" w15:restartNumberingAfterBreak="0">
    <w:nsid w:val="640A1C3C"/>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7DF2D84"/>
    <w:multiLevelType w:val="multilevel"/>
    <w:tmpl w:val="0DA2586C"/>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sz w:val="24"/>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9"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0" w15:restartNumberingAfterBreak="0">
    <w:nsid w:val="69616BBE"/>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1" w15:restartNumberingAfterBreak="0">
    <w:nsid w:val="6AF03BD9"/>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2" w15:restartNumberingAfterBreak="0">
    <w:nsid w:val="6E655E7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3" w15:restartNumberingAfterBreak="0">
    <w:nsid w:val="6F387B7D"/>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707B5CC5"/>
    <w:multiLevelType w:val="multilevel"/>
    <w:tmpl w:val="CBA4F5D6"/>
    <w:lvl w:ilvl="0">
      <w:start w:val="2"/>
      <w:numFmt w:val="decimal"/>
      <w:lvlText w:val="%1"/>
      <w:lvlJc w:val="left"/>
      <w:pPr>
        <w:ind w:left="525" w:hanging="525"/>
      </w:pPr>
      <w:rPr>
        <w:rFonts w:hint="default"/>
      </w:rPr>
    </w:lvl>
    <w:lvl w:ilvl="1">
      <w:start w:val="5"/>
      <w:numFmt w:val="decimal"/>
      <w:lvlText w:val="%1.%2"/>
      <w:lvlJc w:val="left"/>
      <w:pPr>
        <w:ind w:left="525" w:hanging="525"/>
      </w:pPr>
      <w:rPr>
        <w:rFonts w:hint="default"/>
      </w:rPr>
    </w:lvl>
    <w:lvl w:ilvl="2">
      <w:start w:val="5"/>
      <w:numFmt w:val="decimal"/>
      <w:lvlText w:val="%1.%2.%3"/>
      <w:lvlJc w:val="left"/>
      <w:pPr>
        <w:ind w:left="126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5" w15:restartNumberingAfterBreak="0">
    <w:nsid w:val="713B2262"/>
    <w:multiLevelType w:val="multilevel"/>
    <w:tmpl w:val="7E1C913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6" w15:restartNumberingAfterBreak="0">
    <w:nsid w:val="725F09B0"/>
    <w:multiLevelType w:val="multilevel"/>
    <w:tmpl w:val="B4A0F626"/>
    <w:lvl w:ilvl="0">
      <w:start w:val="1"/>
      <w:numFmt w:val="decimal"/>
      <w:lvlText w:val="%1"/>
      <w:lvlJc w:val="left"/>
      <w:pPr>
        <w:ind w:left="405" w:hanging="405"/>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7" w15:restartNumberingAfterBreak="0">
    <w:nsid w:val="73374F76"/>
    <w:multiLevelType w:val="multilevel"/>
    <w:tmpl w:val="30128746"/>
    <w:lvl w:ilvl="0">
      <w:start w:val="2"/>
      <w:numFmt w:val="decimal"/>
      <w:lvlText w:val="%1"/>
      <w:lvlJc w:val="left"/>
      <w:pPr>
        <w:ind w:left="720" w:hanging="720"/>
      </w:pPr>
      <w:rPr>
        <w:rFonts w:hint="default"/>
      </w:rPr>
    </w:lvl>
    <w:lvl w:ilvl="1">
      <w:start w:val="3"/>
      <w:numFmt w:val="decimal"/>
      <w:lvlText w:val="%1.%2"/>
      <w:lvlJc w:val="left"/>
      <w:pPr>
        <w:ind w:left="1140" w:hanging="720"/>
      </w:pPr>
      <w:rPr>
        <w:rFonts w:hint="default"/>
      </w:rPr>
    </w:lvl>
    <w:lvl w:ilvl="2">
      <w:start w:val="5"/>
      <w:numFmt w:val="decimal"/>
      <w:lvlText w:val="%1.%2.%3"/>
      <w:lvlJc w:val="left"/>
      <w:pPr>
        <w:ind w:left="1560" w:hanging="720"/>
      </w:pPr>
      <w:rPr>
        <w:rFonts w:hint="default"/>
      </w:rPr>
    </w:lvl>
    <w:lvl w:ilvl="3">
      <w:start w:val="6"/>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8" w15:restartNumberingAfterBreak="0">
    <w:nsid w:val="764D2D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775A1C09"/>
    <w:multiLevelType w:val="multilevel"/>
    <w:tmpl w:val="880CA490"/>
    <w:lvl w:ilvl="0">
      <w:start w:val="4"/>
      <w:numFmt w:val="decimal"/>
      <w:lvlText w:val="%1"/>
      <w:lvlJc w:val="left"/>
      <w:pPr>
        <w:ind w:left="360" w:hanging="360"/>
      </w:pPr>
      <w:rPr>
        <w:rFonts w:ascii="Times New Roman" w:eastAsia="Times New Roman" w:hAnsi="Times New Roman" w:cs="Times New Roman" w:hint="default"/>
        <w:color w:val="0000FF"/>
        <w:sz w:val="20"/>
        <w:u w:val="single"/>
      </w:rPr>
    </w:lvl>
    <w:lvl w:ilvl="1">
      <w:start w:val="5"/>
      <w:numFmt w:val="decimal"/>
      <w:lvlText w:val="%1.%2"/>
      <w:lvlJc w:val="left"/>
      <w:pPr>
        <w:ind w:left="920" w:hanging="720"/>
      </w:pPr>
      <w:rPr>
        <w:rFonts w:ascii="Times New Roman" w:eastAsia="Times New Roman" w:hAnsi="Times New Roman" w:cs="Times New Roman" w:hint="default"/>
        <w:color w:val="0000FF"/>
        <w:sz w:val="20"/>
        <w:u w:val="single"/>
      </w:rPr>
    </w:lvl>
    <w:lvl w:ilvl="2">
      <w:start w:val="1"/>
      <w:numFmt w:val="decimal"/>
      <w:lvlText w:val="%1.%2.%3"/>
      <w:lvlJc w:val="left"/>
      <w:pPr>
        <w:ind w:left="1120" w:hanging="720"/>
      </w:pPr>
      <w:rPr>
        <w:rFonts w:ascii="Times New Roman" w:eastAsia="Times New Roman" w:hAnsi="Times New Roman" w:cs="Times New Roman" w:hint="default"/>
        <w:color w:val="0000FF"/>
        <w:sz w:val="20"/>
        <w:u w:val="single"/>
      </w:rPr>
    </w:lvl>
    <w:lvl w:ilvl="3">
      <w:start w:val="1"/>
      <w:numFmt w:val="decimal"/>
      <w:lvlText w:val="%1.%2.%3.%4"/>
      <w:lvlJc w:val="left"/>
      <w:pPr>
        <w:ind w:left="1680" w:hanging="1080"/>
      </w:pPr>
      <w:rPr>
        <w:rFonts w:ascii="Times New Roman" w:eastAsia="Times New Roman" w:hAnsi="Times New Roman" w:cs="Times New Roman" w:hint="default"/>
        <w:color w:val="0000FF"/>
        <w:sz w:val="20"/>
        <w:u w:val="single"/>
      </w:rPr>
    </w:lvl>
    <w:lvl w:ilvl="4">
      <w:start w:val="1"/>
      <w:numFmt w:val="decimal"/>
      <w:lvlText w:val="%1.%2.%3.%4.%5"/>
      <w:lvlJc w:val="left"/>
      <w:pPr>
        <w:ind w:left="2240" w:hanging="1440"/>
      </w:pPr>
      <w:rPr>
        <w:rFonts w:ascii="Times New Roman" w:eastAsia="Times New Roman" w:hAnsi="Times New Roman" w:cs="Times New Roman" w:hint="default"/>
        <w:color w:val="0000FF"/>
        <w:sz w:val="20"/>
        <w:u w:val="single"/>
      </w:rPr>
    </w:lvl>
    <w:lvl w:ilvl="5">
      <w:start w:val="1"/>
      <w:numFmt w:val="decimal"/>
      <w:lvlText w:val="%1.%2.%3.%4.%5.%6"/>
      <w:lvlJc w:val="left"/>
      <w:pPr>
        <w:ind w:left="2800" w:hanging="1800"/>
      </w:pPr>
      <w:rPr>
        <w:rFonts w:ascii="Times New Roman" w:eastAsia="Times New Roman" w:hAnsi="Times New Roman" w:cs="Times New Roman" w:hint="default"/>
        <w:color w:val="0000FF"/>
        <w:sz w:val="20"/>
        <w:u w:val="single"/>
      </w:rPr>
    </w:lvl>
    <w:lvl w:ilvl="6">
      <w:start w:val="1"/>
      <w:numFmt w:val="decimal"/>
      <w:lvlText w:val="%1.%2.%3.%4.%5.%6.%7"/>
      <w:lvlJc w:val="left"/>
      <w:pPr>
        <w:ind w:left="3000" w:hanging="1800"/>
      </w:pPr>
      <w:rPr>
        <w:rFonts w:ascii="Times New Roman" w:eastAsia="Times New Roman" w:hAnsi="Times New Roman" w:cs="Times New Roman" w:hint="default"/>
        <w:color w:val="0000FF"/>
        <w:sz w:val="20"/>
        <w:u w:val="single"/>
      </w:rPr>
    </w:lvl>
    <w:lvl w:ilvl="7">
      <w:start w:val="1"/>
      <w:numFmt w:val="decimal"/>
      <w:lvlText w:val="%1.%2.%3.%4.%5.%6.%7.%8"/>
      <w:lvlJc w:val="left"/>
      <w:pPr>
        <w:ind w:left="3560" w:hanging="2160"/>
      </w:pPr>
      <w:rPr>
        <w:rFonts w:ascii="Times New Roman" w:eastAsia="Times New Roman" w:hAnsi="Times New Roman" w:cs="Times New Roman" w:hint="default"/>
        <w:color w:val="0000FF"/>
        <w:sz w:val="20"/>
        <w:u w:val="single"/>
      </w:rPr>
    </w:lvl>
    <w:lvl w:ilvl="8">
      <w:start w:val="1"/>
      <w:numFmt w:val="decimal"/>
      <w:lvlText w:val="%1.%2.%3.%4.%5.%6.%7.%8.%9"/>
      <w:lvlJc w:val="left"/>
      <w:pPr>
        <w:ind w:left="4120" w:hanging="2520"/>
      </w:pPr>
      <w:rPr>
        <w:rFonts w:ascii="Times New Roman" w:eastAsia="Times New Roman" w:hAnsi="Times New Roman" w:cs="Times New Roman" w:hint="default"/>
        <w:color w:val="0000FF"/>
        <w:sz w:val="20"/>
        <w:u w:val="single"/>
      </w:rPr>
    </w:lvl>
  </w:abstractNum>
  <w:abstractNum w:abstractNumId="90" w15:restartNumberingAfterBreak="0">
    <w:nsid w:val="77CE6BAA"/>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1" w15:restartNumberingAfterBreak="0">
    <w:nsid w:val="7A432D6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2"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abstractNum w:abstractNumId="93" w15:restartNumberingAfterBreak="0">
    <w:nsid w:val="7EAE39A7"/>
    <w:multiLevelType w:val="hybridMultilevel"/>
    <w:tmpl w:val="0FD82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7F867B14"/>
    <w:multiLevelType w:val="multilevel"/>
    <w:tmpl w:val="9F1A0F82"/>
    <w:lvl w:ilvl="0">
      <w:start w:val="2"/>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26"/>
  </w:num>
  <w:num w:numId="3">
    <w:abstractNumId w:val="37"/>
  </w:num>
  <w:num w:numId="4">
    <w:abstractNumId w:val="47"/>
  </w:num>
  <w:num w:numId="5">
    <w:abstractNumId w:val="92"/>
  </w:num>
  <w:num w:numId="6">
    <w:abstractNumId w:val="61"/>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50"/>
  </w:num>
  <w:num w:numId="18">
    <w:abstractNumId w:val="77"/>
  </w:num>
  <w:num w:numId="19">
    <w:abstractNumId w:val="79"/>
  </w:num>
  <w:num w:numId="20">
    <w:abstractNumId w:val="51"/>
  </w:num>
  <w:num w:numId="21">
    <w:abstractNumId w:val="21"/>
  </w:num>
  <w:num w:numId="22">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9"/>
  </w:num>
  <w:num w:numId="24">
    <w:abstractNumId w:val="44"/>
  </w:num>
  <w:num w:numId="25">
    <w:abstractNumId w:val="25"/>
  </w:num>
  <w:num w:numId="26">
    <w:abstractNumId w:val="66"/>
  </w:num>
  <w:num w:numId="27">
    <w:abstractNumId w:val="75"/>
  </w:num>
  <w:num w:numId="28">
    <w:abstractNumId w:val="29"/>
  </w:num>
  <w:num w:numId="29">
    <w:abstractNumId w:val="85"/>
  </w:num>
  <w:num w:numId="30">
    <w:abstractNumId w:val="72"/>
  </w:num>
  <w:num w:numId="31">
    <w:abstractNumId w:val="40"/>
  </w:num>
  <w:num w:numId="32">
    <w:abstractNumId w:val="93"/>
  </w:num>
  <w:num w:numId="33">
    <w:abstractNumId w:val="18"/>
  </w:num>
  <w:num w:numId="34">
    <w:abstractNumId w:val="19"/>
  </w:num>
  <w:num w:numId="35">
    <w:abstractNumId w:val="57"/>
  </w:num>
  <w:num w:numId="36">
    <w:abstractNumId w:val="31"/>
  </w:num>
  <w:num w:numId="37">
    <w:abstractNumId w:val="73"/>
  </w:num>
  <w:num w:numId="38">
    <w:abstractNumId w:val="40"/>
    <w:lvlOverride w:ilvl="0">
      <w:startOverride w:val="2"/>
    </w:lvlOverride>
    <w:lvlOverride w:ilvl="1">
      <w:startOverride w:val="5"/>
    </w:lvlOverride>
    <w:lvlOverride w:ilvl="2">
      <w:startOverride w:val="5"/>
    </w:lvlOverride>
  </w:num>
  <w:num w:numId="39">
    <w:abstractNumId w:val="40"/>
    <w:lvlOverride w:ilvl="0">
      <w:startOverride w:val="2"/>
    </w:lvlOverride>
    <w:lvlOverride w:ilvl="1">
      <w:startOverride w:val="5"/>
    </w:lvlOverride>
    <w:lvlOverride w:ilvl="2">
      <w:startOverride w:val="5"/>
    </w:lvlOverride>
  </w:num>
  <w:num w:numId="40">
    <w:abstractNumId w:val="40"/>
    <w:lvlOverride w:ilvl="0">
      <w:startOverride w:val="2"/>
    </w:lvlOverride>
    <w:lvlOverride w:ilvl="1">
      <w:startOverride w:val="5"/>
    </w:lvlOverride>
    <w:lvlOverride w:ilvl="2">
      <w:startOverride w:val="5"/>
    </w:lvlOverride>
  </w:num>
  <w:num w:numId="41">
    <w:abstractNumId w:val="40"/>
    <w:lvlOverride w:ilvl="0">
      <w:startOverride w:val="2"/>
    </w:lvlOverride>
    <w:lvlOverride w:ilvl="1">
      <w:startOverride w:val="5"/>
    </w:lvlOverride>
    <w:lvlOverride w:ilvl="2">
      <w:startOverride w:val="5"/>
    </w:lvlOverride>
  </w:num>
  <w:num w:numId="42">
    <w:abstractNumId w:val="40"/>
    <w:lvlOverride w:ilvl="0">
      <w:startOverride w:val="2"/>
    </w:lvlOverride>
    <w:lvlOverride w:ilvl="1">
      <w:startOverride w:val="5"/>
    </w:lvlOverride>
    <w:lvlOverride w:ilvl="2">
      <w:startOverride w:val="5"/>
    </w:lvlOverride>
  </w:num>
  <w:num w:numId="43">
    <w:abstractNumId w:val="40"/>
    <w:lvlOverride w:ilvl="0">
      <w:startOverride w:val="2"/>
    </w:lvlOverride>
    <w:lvlOverride w:ilvl="1">
      <w:startOverride w:val="5"/>
    </w:lvlOverride>
    <w:lvlOverride w:ilvl="2">
      <w:startOverride w:val="6"/>
    </w:lvlOverride>
  </w:num>
  <w:num w:numId="44">
    <w:abstractNumId w:val="40"/>
    <w:lvlOverride w:ilvl="0">
      <w:startOverride w:val="2"/>
    </w:lvlOverride>
    <w:lvlOverride w:ilvl="1">
      <w:startOverride w:val="5"/>
    </w:lvlOverride>
    <w:lvlOverride w:ilvl="2">
      <w:startOverride w:val="5"/>
    </w:lvlOverride>
  </w:num>
  <w:num w:numId="45">
    <w:abstractNumId w:val="16"/>
  </w:num>
  <w:num w:numId="46">
    <w:abstractNumId w:val="16"/>
    <w:lvlOverride w:ilvl="0">
      <w:startOverride w:val="2"/>
    </w:lvlOverride>
    <w:lvlOverride w:ilvl="1">
      <w:startOverride w:val="3"/>
    </w:lvlOverride>
    <w:lvlOverride w:ilvl="2">
      <w:startOverride w:val="3"/>
    </w:lvlOverride>
    <w:lvlOverride w:ilvl="3">
      <w:startOverride w:val="1"/>
    </w:lvlOverride>
  </w:num>
  <w:num w:numId="47">
    <w:abstractNumId w:val="46"/>
  </w:num>
  <w:num w:numId="48">
    <w:abstractNumId w:val="39"/>
  </w:num>
  <w:num w:numId="49">
    <w:abstractNumId w:val="76"/>
  </w:num>
  <w:num w:numId="50">
    <w:abstractNumId w:val="15"/>
  </w:num>
  <w:num w:numId="51">
    <w:abstractNumId w:val="90"/>
  </w:num>
  <w:num w:numId="52">
    <w:abstractNumId w:val="83"/>
  </w:num>
  <w:num w:numId="53">
    <w:abstractNumId w:val="59"/>
  </w:num>
  <w:num w:numId="54">
    <w:abstractNumId w:val="35"/>
  </w:num>
  <w:num w:numId="55">
    <w:abstractNumId w:val="82"/>
  </w:num>
  <w:num w:numId="56">
    <w:abstractNumId w:val="22"/>
  </w:num>
  <w:num w:numId="57">
    <w:abstractNumId w:val="36"/>
  </w:num>
  <w:num w:numId="58">
    <w:abstractNumId w:val="63"/>
  </w:num>
  <w:num w:numId="59">
    <w:abstractNumId w:val="58"/>
  </w:num>
  <w:num w:numId="60">
    <w:abstractNumId w:val="53"/>
  </w:num>
  <w:num w:numId="61">
    <w:abstractNumId w:val="41"/>
  </w:num>
  <w:num w:numId="62">
    <w:abstractNumId w:val="28"/>
  </w:num>
  <w:num w:numId="63">
    <w:abstractNumId w:val="32"/>
  </w:num>
  <w:num w:numId="64">
    <w:abstractNumId w:val="94"/>
  </w:num>
  <w:num w:numId="65">
    <w:abstractNumId w:val="70"/>
  </w:num>
  <w:num w:numId="66">
    <w:abstractNumId w:val="43"/>
  </w:num>
  <w:num w:numId="67">
    <w:abstractNumId w:val="71"/>
  </w:num>
  <w:num w:numId="68">
    <w:abstractNumId w:val="38"/>
  </w:num>
  <w:num w:numId="69">
    <w:abstractNumId w:val="80"/>
  </w:num>
  <w:num w:numId="70">
    <w:abstractNumId w:val="78"/>
  </w:num>
  <w:num w:numId="71">
    <w:abstractNumId w:val="84"/>
  </w:num>
  <w:num w:numId="72">
    <w:abstractNumId w:val="54"/>
  </w:num>
  <w:num w:numId="73">
    <w:abstractNumId w:val="13"/>
  </w:num>
  <w:num w:numId="74">
    <w:abstractNumId w:val="81"/>
  </w:num>
  <w:num w:numId="75">
    <w:abstractNumId w:val="67"/>
  </w:num>
  <w:num w:numId="76">
    <w:abstractNumId w:val="16"/>
    <w:lvlOverride w:ilvl="0">
      <w:startOverride w:val="2"/>
    </w:lvlOverride>
    <w:lvlOverride w:ilvl="1">
      <w:startOverride w:val="2"/>
    </w:lvlOverride>
    <w:lvlOverride w:ilvl="2">
      <w:startOverride w:val="1"/>
    </w:lvlOverride>
    <w:lvlOverride w:ilvl="3">
      <w:startOverride w:val="4"/>
    </w:lvlOverride>
  </w:num>
  <w:num w:numId="77">
    <w:abstractNumId w:val="69"/>
  </w:num>
  <w:num w:numId="78">
    <w:abstractNumId w:val="23"/>
  </w:num>
  <w:num w:numId="79">
    <w:abstractNumId w:val="12"/>
  </w:num>
  <w:num w:numId="80">
    <w:abstractNumId w:val="20"/>
  </w:num>
  <w:num w:numId="81">
    <w:abstractNumId w:val="52"/>
  </w:num>
  <w:num w:numId="82">
    <w:abstractNumId w:val="14"/>
  </w:num>
  <w:num w:numId="83">
    <w:abstractNumId w:val="64"/>
  </w:num>
  <w:num w:numId="84">
    <w:abstractNumId w:val="33"/>
  </w:num>
  <w:num w:numId="85">
    <w:abstractNumId w:val="45"/>
  </w:num>
  <w:num w:numId="86">
    <w:abstractNumId w:val="11"/>
  </w:num>
  <w:num w:numId="87">
    <w:abstractNumId w:val="16"/>
    <w:lvlOverride w:ilvl="0">
      <w:startOverride w:val="2"/>
    </w:lvlOverride>
    <w:lvlOverride w:ilvl="1">
      <w:startOverride w:val="2"/>
    </w:lvlOverride>
    <w:lvlOverride w:ilvl="2">
      <w:startOverride w:val="1"/>
    </w:lvlOverride>
    <w:lvlOverride w:ilvl="3">
      <w:startOverride w:val="3"/>
    </w:lvlOverride>
  </w:num>
  <w:num w:numId="88">
    <w:abstractNumId w:val="87"/>
  </w:num>
  <w:num w:numId="89">
    <w:abstractNumId w:val="62"/>
  </w:num>
  <w:num w:numId="90">
    <w:abstractNumId w:val="68"/>
  </w:num>
  <w:num w:numId="91">
    <w:abstractNumId w:val="56"/>
  </w:num>
  <w:num w:numId="92">
    <w:abstractNumId w:val="42"/>
  </w:num>
  <w:num w:numId="93">
    <w:abstractNumId w:val="88"/>
  </w:num>
  <w:num w:numId="94">
    <w:abstractNumId w:val="86"/>
  </w:num>
  <w:num w:numId="95">
    <w:abstractNumId w:val="48"/>
  </w:num>
  <w:num w:numId="96">
    <w:abstractNumId w:val="74"/>
  </w:num>
  <w:num w:numId="97">
    <w:abstractNumId w:val="91"/>
  </w:num>
  <w:num w:numId="98">
    <w:abstractNumId w:val="30"/>
  </w:num>
  <w:num w:numId="99">
    <w:abstractNumId w:val="60"/>
  </w:num>
  <w:num w:numId="100">
    <w:abstractNumId w:val="65"/>
  </w:num>
  <w:num w:numId="101">
    <w:abstractNumId w:val="34"/>
  </w:num>
  <w:num w:numId="102">
    <w:abstractNumId w:val="17"/>
  </w:num>
  <w:num w:numId="103">
    <w:abstractNumId w:val="27"/>
  </w:num>
  <w:num w:numId="104">
    <w:abstractNumId w:val="89"/>
  </w:num>
  <w:num w:numId="105">
    <w:abstractNumId w:val="55"/>
  </w:num>
  <w:num w:numId="106">
    <w:abstractNumId w:val="24"/>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attachedTemplate r:id="rId1"/>
  <w:linkStyle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D3DDCC6-2BB3-49D3-B785-5F36ECFD7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link w:val="Heading2Char"/>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link w:val="CommentTextChar"/>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link w:val="PlainTextChar"/>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rPr>
      <w:rFonts w:ascii="Arial" w:hAnsi="Arial"/>
      <w:b/>
      <w:sz w:val="28"/>
      <w:szCs w:val="28"/>
    </w:rPr>
  </w:style>
  <w:style w:type="paragraph" w:styleId="CommentSubject">
    <w:name w:val="annotation subject"/>
    <w:basedOn w:val="CommentText"/>
    <w:next w:val="CommentText"/>
    <w:link w:val="CommentSubjectChar"/>
    <w:semiHidden/>
    <w:unhideWhenUsed/>
    <w:rPr>
      <w:b/>
      <w:bCs/>
      <w:color w:val="auto"/>
    </w:rPr>
  </w:style>
  <w:style w:type="character" w:customStyle="1" w:styleId="CommentTextChar">
    <w:name w:val="Comment Text Char"/>
    <w:basedOn w:val="DefaultParagraphFont"/>
    <w:link w:val="CommentText"/>
    <w:rPr>
      <w:color w:val="000000"/>
    </w:rPr>
  </w:style>
  <w:style w:type="character" w:customStyle="1" w:styleId="CommentSubjectChar">
    <w:name w:val="Comment Subject Char"/>
    <w:basedOn w:val="CommentTextChar"/>
    <w:link w:val="CommentSubject"/>
    <w:semiHidden/>
    <w:rPr>
      <w:b/>
      <w:bCs/>
      <w:color w:val="000000"/>
    </w:rPr>
  </w:style>
  <w:style w:type="character" w:customStyle="1" w:styleId="PlainTextChar">
    <w:name w:val="Plain Text Char"/>
    <w:basedOn w:val="DefaultParagraphFont"/>
    <w:link w:val="PlainText"/>
    <w:rPr>
      <w:rFonts w:ascii="Courier New" w:hAnsi="Courier New"/>
      <w:color w:val="000000"/>
    </w:rPr>
  </w:style>
  <w:style w:type="paragraph" w:styleId="TOCHeading">
    <w:name w:val="TOC Heading"/>
    <w:basedOn w:val="Heading1"/>
    <w:next w:val="Normal"/>
    <w:uiPriority w:val="39"/>
    <w:unhideWhenUsed/>
    <w:qFormat/>
    <w:pPr>
      <w:keepLines/>
      <w:spacing w:after="0" w:line="259" w:lineRule="auto"/>
      <w:outlineLvl w:val="9"/>
    </w:pPr>
    <w:rPr>
      <w:rFonts w:asciiTheme="majorHAnsi" w:eastAsiaTheme="majorEastAsia" w:hAnsiTheme="majorHAnsi" w:cstheme="majorBidi"/>
      <w:b w:val="0"/>
      <w:color w:val="365F91" w:themeColor="accent1" w:themeShade="BF"/>
      <w:kern w:val="0"/>
    </w:rPr>
  </w:style>
  <w:style w:type="paragraph" w:styleId="Revision">
    <w:name w:val="Revision"/>
    <w:hidden/>
    <w:uiPriority w:val="99"/>
    <w:semiHidden/>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4352">
      <w:bodyDiv w:val="1"/>
      <w:marLeft w:val="0"/>
      <w:marRight w:val="0"/>
      <w:marTop w:val="0"/>
      <w:marBottom w:val="0"/>
      <w:divBdr>
        <w:top w:val="none" w:sz="0" w:space="0" w:color="auto"/>
        <w:left w:val="none" w:sz="0" w:space="0" w:color="auto"/>
        <w:bottom w:val="none" w:sz="0" w:space="0" w:color="auto"/>
        <w:right w:val="none" w:sz="0" w:space="0" w:color="auto"/>
      </w:divBdr>
    </w:div>
    <w:div w:id="438717280">
      <w:bodyDiv w:val="1"/>
      <w:marLeft w:val="0"/>
      <w:marRight w:val="0"/>
      <w:marTop w:val="0"/>
      <w:marBottom w:val="0"/>
      <w:divBdr>
        <w:top w:val="none" w:sz="0" w:space="0" w:color="auto"/>
        <w:left w:val="none" w:sz="0" w:space="0" w:color="auto"/>
        <w:bottom w:val="none" w:sz="0" w:space="0" w:color="auto"/>
        <w:right w:val="none" w:sz="0" w:space="0" w:color="auto"/>
      </w:divBdr>
      <w:divsChild>
        <w:div w:id="759065242">
          <w:marLeft w:val="0"/>
          <w:marRight w:val="0"/>
          <w:marTop w:val="0"/>
          <w:marBottom w:val="0"/>
          <w:divBdr>
            <w:top w:val="none" w:sz="0" w:space="0" w:color="auto"/>
            <w:left w:val="none" w:sz="0" w:space="0" w:color="auto"/>
            <w:bottom w:val="none" w:sz="0" w:space="0" w:color="auto"/>
            <w:right w:val="none" w:sz="0" w:space="0" w:color="auto"/>
          </w:divBdr>
        </w:div>
        <w:div w:id="1342665224">
          <w:marLeft w:val="0"/>
          <w:marRight w:val="0"/>
          <w:marTop w:val="0"/>
          <w:marBottom w:val="0"/>
          <w:divBdr>
            <w:top w:val="none" w:sz="0" w:space="0" w:color="auto"/>
            <w:left w:val="none" w:sz="0" w:space="0" w:color="auto"/>
            <w:bottom w:val="none" w:sz="0" w:space="0" w:color="auto"/>
            <w:right w:val="none" w:sz="0" w:space="0" w:color="auto"/>
          </w:divBdr>
        </w:div>
        <w:div w:id="1133059671">
          <w:marLeft w:val="0"/>
          <w:marRight w:val="0"/>
          <w:marTop w:val="0"/>
          <w:marBottom w:val="0"/>
          <w:divBdr>
            <w:top w:val="none" w:sz="0" w:space="0" w:color="auto"/>
            <w:left w:val="none" w:sz="0" w:space="0" w:color="auto"/>
            <w:bottom w:val="none" w:sz="0" w:space="0" w:color="auto"/>
            <w:right w:val="none" w:sz="0" w:space="0" w:color="auto"/>
          </w:divBdr>
        </w:div>
        <w:div w:id="2001038488">
          <w:marLeft w:val="0"/>
          <w:marRight w:val="0"/>
          <w:marTop w:val="0"/>
          <w:marBottom w:val="0"/>
          <w:divBdr>
            <w:top w:val="none" w:sz="0" w:space="0" w:color="auto"/>
            <w:left w:val="none" w:sz="0" w:space="0" w:color="auto"/>
            <w:bottom w:val="none" w:sz="0" w:space="0" w:color="auto"/>
            <w:right w:val="none" w:sz="0" w:space="0" w:color="auto"/>
          </w:divBdr>
        </w:div>
        <w:div w:id="505748879">
          <w:marLeft w:val="0"/>
          <w:marRight w:val="0"/>
          <w:marTop w:val="0"/>
          <w:marBottom w:val="0"/>
          <w:divBdr>
            <w:top w:val="none" w:sz="0" w:space="0" w:color="auto"/>
            <w:left w:val="none" w:sz="0" w:space="0" w:color="auto"/>
            <w:bottom w:val="none" w:sz="0" w:space="0" w:color="auto"/>
            <w:right w:val="none" w:sz="0" w:space="0" w:color="auto"/>
          </w:divBdr>
        </w:div>
        <w:div w:id="190800280">
          <w:marLeft w:val="0"/>
          <w:marRight w:val="0"/>
          <w:marTop w:val="0"/>
          <w:marBottom w:val="0"/>
          <w:divBdr>
            <w:top w:val="none" w:sz="0" w:space="0" w:color="auto"/>
            <w:left w:val="none" w:sz="0" w:space="0" w:color="auto"/>
            <w:bottom w:val="none" w:sz="0" w:space="0" w:color="auto"/>
            <w:right w:val="none" w:sz="0" w:space="0" w:color="auto"/>
          </w:divBdr>
        </w:div>
        <w:div w:id="528220711">
          <w:marLeft w:val="0"/>
          <w:marRight w:val="0"/>
          <w:marTop w:val="0"/>
          <w:marBottom w:val="0"/>
          <w:divBdr>
            <w:top w:val="none" w:sz="0" w:space="0" w:color="auto"/>
            <w:left w:val="none" w:sz="0" w:space="0" w:color="auto"/>
            <w:bottom w:val="none" w:sz="0" w:space="0" w:color="auto"/>
            <w:right w:val="none" w:sz="0" w:space="0" w:color="auto"/>
          </w:divBdr>
        </w:div>
        <w:div w:id="521018890">
          <w:marLeft w:val="0"/>
          <w:marRight w:val="0"/>
          <w:marTop w:val="0"/>
          <w:marBottom w:val="0"/>
          <w:divBdr>
            <w:top w:val="none" w:sz="0" w:space="0" w:color="auto"/>
            <w:left w:val="none" w:sz="0" w:space="0" w:color="auto"/>
            <w:bottom w:val="none" w:sz="0" w:space="0" w:color="auto"/>
            <w:right w:val="none" w:sz="0" w:space="0" w:color="auto"/>
          </w:divBdr>
        </w:div>
        <w:div w:id="1963687189">
          <w:marLeft w:val="0"/>
          <w:marRight w:val="0"/>
          <w:marTop w:val="0"/>
          <w:marBottom w:val="0"/>
          <w:divBdr>
            <w:top w:val="none" w:sz="0" w:space="0" w:color="auto"/>
            <w:left w:val="none" w:sz="0" w:space="0" w:color="auto"/>
            <w:bottom w:val="none" w:sz="0" w:space="0" w:color="auto"/>
            <w:right w:val="none" w:sz="0" w:space="0" w:color="auto"/>
          </w:divBdr>
        </w:div>
        <w:div w:id="810515829">
          <w:marLeft w:val="0"/>
          <w:marRight w:val="0"/>
          <w:marTop w:val="0"/>
          <w:marBottom w:val="0"/>
          <w:divBdr>
            <w:top w:val="none" w:sz="0" w:space="0" w:color="auto"/>
            <w:left w:val="none" w:sz="0" w:space="0" w:color="auto"/>
            <w:bottom w:val="none" w:sz="0" w:space="0" w:color="auto"/>
            <w:right w:val="none" w:sz="0" w:space="0" w:color="auto"/>
          </w:divBdr>
        </w:div>
        <w:div w:id="759253725">
          <w:marLeft w:val="0"/>
          <w:marRight w:val="0"/>
          <w:marTop w:val="0"/>
          <w:marBottom w:val="0"/>
          <w:divBdr>
            <w:top w:val="none" w:sz="0" w:space="0" w:color="auto"/>
            <w:left w:val="none" w:sz="0" w:space="0" w:color="auto"/>
            <w:bottom w:val="none" w:sz="0" w:space="0" w:color="auto"/>
            <w:right w:val="none" w:sz="0" w:space="0" w:color="auto"/>
          </w:divBdr>
        </w:div>
        <w:div w:id="328564497">
          <w:marLeft w:val="0"/>
          <w:marRight w:val="0"/>
          <w:marTop w:val="0"/>
          <w:marBottom w:val="0"/>
          <w:divBdr>
            <w:top w:val="none" w:sz="0" w:space="0" w:color="auto"/>
            <w:left w:val="none" w:sz="0" w:space="0" w:color="auto"/>
            <w:bottom w:val="none" w:sz="0" w:space="0" w:color="auto"/>
            <w:right w:val="none" w:sz="0" w:space="0" w:color="auto"/>
          </w:divBdr>
        </w:div>
        <w:div w:id="1244680172">
          <w:marLeft w:val="0"/>
          <w:marRight w:val="0"/>
          <w:marTop w:val="0"/>
          <w:marBottom w:val="0"/>
          <w:divBdr>
            <w:top w:val="none" w:sz="0" w:space="0" w:color="auto"/>
            <w:left w:val="none" w:sz="0" w:space="0" w:color="auto"/>
            <w:bottom w:val="none" w:sz="0" w:space="0" w:color="auto"/>
            <w:right w:val="none" w:sz="0" w:space="0" w:color="auto"/>
          </w:divBdr>
        </w:div>
        <w:div w:id="891313492">
          <w:marLeft w:val="0"/>
          <w:marRight w:val="0"/>
          <w:marTop w:val="0"/>
          <w:marBottom w:val="0"/>
          <w:divBdr>
            <w:top w:val="none" w:sz="0" w:space="0" w:color="auto"/>
            <w:left w:val="none" w:sz="0" w:space="0" w:color="auto"/>
            <w:bottom w:val="none" w:sz="0" w:space="0" w:color="auto"/>
            <w:right w:val="none" w:sz="0" w:space="0" w:color="auto"/>
          </w:divBdr>
        </w:div>
        <w:div w:id="2036424970">
          <w:marLeft w:val="0"/>
          <w:marRight w:val="0"/>
          <w:marTop w:val="0"/>
          <w:marBottom w:val="0"/>
          <w:divBdr>
            <w:top w:val="none" w:sz="0" w:space="0" w:color="auto"/>
            <w:left w:val="none" w:sz="0" w:space="0" w:color="auto"/>
            <w:bottom w:val="none" w:sz="0" w:space="0" w:color="auto"/>
            <w:right w:val="none" w:sz="0" w:space="0" w:color="auto"/>
          </w:divBdr>
        </w:div>
        <w:div w:id="1768575455">
          <w:marLeft w:val="0"/>
          <w:marRight w:val="0"/>
          <w:marTop w:val="0"/>
          <w:marBottom w:val="0"/>
          <w:divBdr>
            <w:top w:val="none" w:sz="0" w:space="0" w:color="auto"/>
            <w:left w:val="none" w:sz="0" w:space="0" w:color="auto"/>
            <w:bottom w:val="none" w:sz="0" w:space="0" w:color="auto"/>
            <w:right w:val="none" w:sz="0" w:space="0" w:color="auto"/>
          </w:divBdr>
        </w:div>
        <w:div w:id="2053577690">
          <w:marLeft w:val="0"/>
          <w:marRight w:val="0"/>
          <w:marTop w:val="0"/>
          <w:marBottom w:val="0"/>
          <w:divBdr>
            <w:top w:val="none" w:sz="0" w:space="0" w:color="auto"/>
            <w:left w:val="none" w:sz="0" w:space="0" w:color="auto"/>
            <w:bottom w:val="none" w:sz="0" w:space="0" w:color="auto"/>
            <w:right w:val="none" w:sz="0" w:space="0" w:color="auto"/>
          </w:divBdr>
        </w:div>
        <w:div w:id="2095928487">
          <w:marLeft w:val="0"/>
          <w:marRight w:val="0"/>
          <w:marTop w:val="0"/>
          <w:marBottom w:val="0"/>
          <w:divBdr>
            <w:top w:val="none" w:sz="0" w:space="0" w:color="auto"/>
            <w:left w:val="none" w:sz="0" w:space="0" w:color="auto"/>
            <w:bottom w:val="none" w:sz="0" w:space="0" w:color="auto"/>
            <w:right w:val="none" w:sz="0" w:space="0" w:color="auto"/>
          </w:divBdr>
        </w:div>
        <w:div w:id="820998232">
          <w:marLeft w:val="0"/>
          <w:marRight w:val="0"/>
          <w:marTop w:val="0"/>
          <w:marBottom w:val="0"/>
          <w:divBdr>
            <w:top w:val="none" w:sz="0" w:space="0" w:color="auto"/>
            <w:left w:val="none" w:sz="0" w:space="0" w:color="auto"/>
            <w:bottom w:val="none" w:sz="0" w:space="0" w:color="auto"/>
            <w:right w:val="none" w:sz="0" w:space="0" w:color="auto"/>
          </w:divBdr>
        </w:div>
        <w:div w:id="147747152">
          <w:marLeft w:val="0"/>
          <w:marRight w:val="0"/>
          <w:marTop w:val="0"/>
          <w:marBottom w:val="0"/>
          <w:divBdr>
            <w:top w:val="none" w:sz="0" w:space="0" w:color="auto"/>
            <w:left w:val="none" w:sz="0" w:space="0" w:color="auto"/>
            <w:bottom w:val="none" w:sz="0" w:space="0" w:color="auto"/>
            <w:right w:val="none" w:sz="0" w:space="0" w:color="auto"/>
          </w:divBdr>
        </w:div>
        <w:div w:id="1029139714">
          <w:marLeft w:val="0"/>
          <w:marRight w:val="0"/>
          <w:marTop w:val="0"/>
          <w:marBottom w:val="0"/>
          <w:divBdr>
            <w:top w:val="none" w:sz="0" w:space="0" w:color="auto"/>
            <w:left w:val="none" w:sz="0" w:space="0" w:color="auto"/>
            <w:bottom w:val="none" w:sz="0" w:space="0" w:color="auto"/>
            <w:right w:val="none" w:sz="0" w:space="0" w:color="auto"/>
          </w:divBdr>
        </w:div>
        <w:div w:id="305403375">
          <w:marLeft w:val="0"/>
          <w:marRight w:val="0"/>
          <w:marTop w:val="0"/>
          <w:marBottom w:val="0"/>
          <w:divBdr>
            <w:top w:val="none" w:sz="0" w:space="0" w:color="auto"/>
            <w:left w:val="none" w:sz="0" w:space="0" w:color="auto"/>
            <w:bottom w:val="none" w:sz="0" w:space="0" w:color="auto"/>
            <w:right w:val="none" w:sz="0" w:space="0" w:color="auto"/>
          </w:divBdr>
        </w:div>
        <w:div w:id="128517532">
          <w:marLeft w:val="0"/>
          <w:marRight w:val="0"/>
          <w:marTop w:val="0"/>
          <w:marBottom w:val="0"/>
          <w:divBdr>
            <w:top w:val="none" w:sz="0" w:space="0" w:color="auto"/>
            <w:left w:val="none" w:sz="0" w:space="0" w:color="auto"/>
            <w:bottom w:val="none" w:sz="0" w:space="0" w:color="auto"/>
            <w:right w:val="none" w:sz="0" w:space="0" w:color="auto"/>
          </w:divBdr>
        </w:div>
        <w:div w:id="897401833">
          <w:marLeft w:val="0"/>
          <w:marRight w:val="0"/>
          <w:marTop w:val="0"/>
          <w:marBottom w:val="0"/>
          <w:divBdr>
            <w:top w:val="none" w:sz="0" w:space="0" w:color="auto"/>
            <w:left w:val="none" w:sz="0" w:space="0" w:color="auto"/>
            <w:bottom w:val="none" w:sz="0" w:space="0" w:color="auto"/>
            <w:right w:val="none" w:sz="0" w:space="0" w:color="auto"/>
          </w:divBdr>
        </w:div>
        <w:div w:id="1367367044">
          <w:marLeft w:val="0"/>
          <w:marRight w:val="0"/>
          <w:marTop w:val="0"/>
          <w:marBottom w:val="0"/>
          <w:divBdr>
            <w:top w:val="none" w:sz="0" w:space="0" w:color="auto"/>
            <w:left w:val="none" w:sz="0" w:space="0" w:color="auto"/>
            <w:bottom w:val="none" w:sz="0" w:space="0" w:color="auto"/>
            <w:right w:val="none" w:sz="0" w:space="0" w:color="auto"/>
          </w:divBdr>
        </w:div>
        <w:div w:id="858784490">
          <w:marLeft w:val="0"/>
          <w:marRight w:val="0"/>
          <w:marTop w:val="0"/>
          <w:marBottom w:val="0"/>
          <w:divBdr>
            <w:top w:val="none" w:sz="0" w:space="0" w:color="auto"/>
            <w:left w:val="none" w:sz="0" w:space="0" w:color="auto"/>
            <w:bottom w:val="none" w:sz="0" w:space="0" w:color="auto"/>
            <w:right w:val="none" w:sz="0" w:space="0" w:color="auto"/>
          </w:divBdr>
        </w:div>
        <w:div w:id="1550532451">
          <w:marLeft w:val="0"/>
          <w:marRight w:val="0"/>
          <w:marTop w:val="0"/>
          <w:marBottom w:val="0"/>
          <w:divBdr>
            <w:top w:val="none" w:sz="0" w:space="0" w:color="auto"/>
            <w:left w:val="none" w:sz="0" w:space="0" w:color="auto"/>
            <w:bottom w:val="none" w:sz="0" w:space="0" w:color="auto"/>
            <w:right w:val="none" w:sz="0" w:space="0" w:color="auto"/>
          </w:divBdr>
        </w:div>
        <w:div w:id="1640449963">
          <w:marLeft w:val="0"/>
          <w:marRight w:val="0"/>
          <w:marTop w:val="0"/>
          <w:marBottom w:val="0"/>
          <w:divBdr>
            <w:top w:val="none" w:sz="0" w:space="0" w:color="auto"/>
            <w:left w:val="none" w:sz="0" w:space="0" w:color="auto"/>
            <w:bottom w:val="none" w:sz="0" w:space="0" w:color="auto"/>
            <w:right w:val="none" w:sz="0" w:space="0" w:color="auto"/>
          </w:divBdr>
        </w:div>
        <w:div w:id="175655868">
          <w:marLeft w:val="0"/>
          <w:marRight w:val="0"/>
          <w:marTop w:val="0"/>
          <w:marBottom w:val="0"/>
          <w:divBdr>
            <w:top w:val="none" w:sz="0" w:space="0" w:color="auto"/>
            <w:left w:val="none" w:sz="0" w:space="0" w:color="auto"/>
            <w:bottom w:val="none" w:sz="0" w:space="0" w:color="auto"/>
            <w:right w:val="none" w:sz="0" w:space="0" w:color="auto"/>
          </w:divBdr>
        </w:div>
        <w:div w:id="369768707">
          <w:marLeft w:val="0"/>
          <w:marRight w:val="0"/>
          <w:marTop w:val="0"/>
          <w:marBottom w:val="0"/>
          <w:divBdr>
            <w:top w:val="none" w:sz="0" w:space="0" w:color="auto"/>
            <w:left w:val="none" w:sz="0" w:space="0" w:color="auto"/>
            <w:bottom w:val="none" w:sz="0" w:space="0" w:color="auto"/>
            <w:right w:val="none" w:sz="0" w:space="0" w:color="auto"/>
          </w:divBdr>
        </w:div>
        <w:div w:id="1020356207">
          <w:marLeft w:val="0"/>
          <w:marRight w:val="0"/>
          <w:marTop w:val="0"/>
          <w:marBottom w:val="0"/>
          <w:divBdr>
            <w:top w:val="none" w:sz="0" w:space="0" w:color="auto"/>
            <w:left w:val="none" w:sz="0" w:space="0" w:color="auto"/>
            <w:bottom w:val="none" w:sz="0" w:space="0" w:color="auto"/>
            <w:right w:val="none" w:sz="0" w:space="0" w:color="auto"/>
          </w:divBdr>
        </w:div>
        <w:div w:id="1717659306">
          <w:marLeft w:val="0"/>
          <w:marRight w:val="0"/>
          <w:marTop w:val="0"/>
          <w:marBottom w:val="0"/>
          <w:divBdr>
            <w:top w:val="none" w:sz="0" w:space="0" w:color="auto"/>
            <w:left w:val="none" w:sz="0" w:space="0" w:color="auto"/>
            <w:bottom w:val="none" w:sz="0" w:space="0" w:color="auto"/>
            <w:right w:val="none" w:sz="0" w:space="0" w:color="auto"/>
          </w:divBdr>
        </w:div>
        <w:div w:id="552350406">
          <w:marLeft w:val="0"/>
          <w:marRight w:val="0"/>
          <w:marTop w:val="0"/>
          <w:marBottom w:val="0"/>
          <w:divBdr>
            <w:top w:val="none" w:sz="0" w:space="0" w:color="auto"/>
            <w:left w:val="none" w:sz="0" w:space="0" w:color="auto"/>
            <w:bottom w:val="none" w:sz="0" w:space="0" w:color="auto"/>
            <w:right w:val="none" w:sz="0" w:space="0" w:color="auto"/>
          </w:divBdr>
        </w:div>
        <w:div w:id="2120223345">
          <w:marLeft w:val="0"/>
          <w:marRight w:val="0"/>
          <w:marTop w:val="0"/>
          <w:marBottom w:val="0"/>
          <w:divBdr>
            <w:top w:val="none" w:sz="0" w:space="0" w:color="auto"/>
            <w:left w:val="none" w:sz="0" w:space="0" w:color="auto"/>
            <w:bottom w:val="none" w:sz="0" w:space="0" w:color="auto"/>
            <w:right w:val="none" w:sz="0" w:space="0" w:color="auto"/>
          </w:divBdr>
        </w:div>
        <w:div w:id="741409946">
          <w:marLeft w:val="0"/>
          <w:marRight w:val="0"/>
          <w:marTop w:val="0"/>
          <w:marBottom w:val="0"/>
          <w:divBdr>
            <w:top w:val="none" w:sz="0" w:space="0" w:color="auto"/>
            <w:left w:val="none" w:sz="0" w:space="0" w:color="auto"/>
            <w:bottom w:val="none" w:sz="0" w:space="0" w:color="auto"/>
            <w:right w:val="none" w:sz="0" w:space="0" w:color="auto"/>
          </w:divBdr>
        </w:div>
        <w:div w:id="224488301">
          <w:marLeft w:val="0"/>
          <w:marRight w:val="0"/>
          <w:marTop w:val="0"/>
          <w:marBottom w:val="0"/>
          <w:divBdr>
            <w:top w:val="none" w:sz="0" w:space="0" w:color="auto"/>
            <w:left w:val="none" w:sz="0" w:space="0" w:color="auto"/>
            <w:bottom w:val="none" w:sz="0" w:space="0" w:color="auto"/>
            <w:right w:val="none" w:sz="0" w:space="0" w:color="auto"/>
          </w:divBdr>
        </w:div>
        <w:div w:id="1262183351">
          <w:marLeft w:val="0"/>
          <w:marRight w:val="0"/>
          <w:marTop w:val="0"/>
          <w:marBottom w:val="0"/>
          <w:divBdr>
            <w:top w:val="none" w:sz="0" w:space="0" w:color="auto"/>
            <w:left w:val="none" w:sz="0" w:space="0" w:color="auto"/>
            <w:bottom w:val="none" w:sz="0" w:space="0" w:color="auto"/>
            <w:right w:val="none" w:sz="0" w:space="0" w:color="auto"/>
          </w:divBdr>
        </w:div>
        <w:div w:id="267471000">
          <w:marLeft w:val="0"/>
          <w:marRight w:val="0"/>
          <w:marTop w:val="0"/>
          <w:marBottom w:val="0"/>
          <w:divBdr>
            <w:top w:val="none" w:sz="0" w:space="0" w:color="auto"/>
            <w:left w:val="none" w:sz="0" w:space="0" w:color="auto"/>
            <w:bottom w:val="none" w:sz="0" w:space="0" w:color="auto"/>
            <w:right w:val="none" w:sz="0" w:space="0" w:color="auto"/>
          </w:divBdr>
        </w:div>
        <w:div w:id="2108883183">
          <w:marLeft w:val="0"/>
          <w:marRight w:val="0"/>
          <w:marTop w:val="0"/>
          <w:marBottom w:val="0"/>
          <w:divBdr>
            <w:top w:val="none" w:sz="0" w:space="0" w:color="auto"/>
            <w:left w:val="none" w:sz="0" w:space="0" w:color="auto"/>
            <w:bottom w:val="none" w:sz="0" w:space="0" w:color="auto"/>
            <w:right w:val="none" w:sz="0" w:space="0" w:color="auto"/>
          </w:divBdr>
        </w:div>
        <w:div w:id="1718233850">
          <w:marLeft w:val="0"/>
          <w:marRight w:val="0"/>
          <w:marTop w:val="0"/>
          <w:marBottom w:val="0"/>
          <w:divBdr>
            <w:top w:val="none" w:sz="0" w:space="0" w:color="auto"/>
            <w:left w:val="none" w:sz="0" w:space="0" w:color="auto"/>
            <w:bottom w:val="none" w:sz="0" w:space="0" w:color="auto"/>
            <w:right w:val="none" w:sz="0" w:space="0" w:color="auto"/>
          </w:divBdr>
        </w:div>
        <w:div w:id="1175923275">
          <w:marLeft w:val="0"/>
          <w:marRight w:val="0"/>
          <w:marTop w:val="0"/>
          <w:marBottom w:val="0"/>
          <w:divBdr>
            <w:top w:val="none" w:sz="0" w:space="0" w:color="auto"/>
            <w:left w:val="none" w:sz="0" w:space="0" w:color="auto"/>
            <w:bottom w:val="none" w:sz="0" w:space="0" w:color="auto"/>
            <w:right w:val="none" w:sz="0" w:space="0" w:color="auto"/>
          </w:divBdr>
        </w:div>
        <w:div w:id="402456672">
          <w:marLeft w:val="0"/>
          <w:marRight w:val="0"/>
          <w:marTop w:val="0"/>
          <w:marBottom w:val="0"/>
          <w:divBdr>
            <w:top w:val="none" w:sz="0" w:space="0" w:color="auto"/>
            <w:left w:val="none" w:sz="0" w:space="0" w:color="auto"/>
            <w:bottom w:val="none" w:sz="0" w:space="0" w:color="auto"/>
            <w:right w:val="none" w:sz="0" w:space="0" w:color="auto"/>
          </w:divBdr>
        </w:div>
        <w:div w:id="386298979">
          <w:marLeft w:val="0"/>
          <w:marRight w:val="0"/>
          <w:marTop w:val="0"/>
          <w:marBottom w:val="0"/>
          <w:divBdr>
            <w:top w:val="none" w:sz="0" w:space="0" w:color="auto"/>
            <w:left w:val="none" w:sz="0" w:space="0" w:color="auto"/>
            <w:bottom w:val="none" w:sz="0" w:space="0" w:color="auto"/>
            <w:right w:val="none" w:sz="0" w:space="0" w:color="auto"/>
          </w:divBdr>
        </w:div>
        <w:div w:id="680932027">
          <w:marLeft w:val="0"/>
          <w:marRight w:val="0"/>
          <w:marTop w:val="0"/>
          <w:marBottom w:val="0"/>
          <w:divBdr>
            <w:top w:val="none" w:sz="0" w:space="0" w:color="auto"/>
            <w:left w:val="none" w:sz="0" w:space="0" w:color="auto"/>
            <w:bottom w:val="none" w:sz="0" w:space="0" w:color="auto"/>
            <w:right w:val="none" w:sz="0" w:space="0" w:color="auto"/>
          </w:divBdr>
        </w:div>
        <w:div w:id="1208683868">
          <w:marLeft w:val="0"/>
          <w:marRight w:val="0"/>
          <w:marTop w:val="0"/>
          <w:marBottom w:val="0"/>
          <w:divBdr>
            <w:top w:val="none" w:sz="0" w:space="0" w:color="auto"/>
            <w:left w:val="none" w:sz="0" w:space="0" w:color="auto"/>
            <w:bottom w:val="none" w:sz="0" w:space="0" w:color="auto"/>
            <w:right w:val="none" w:sz="0" w:space="0" w:color="auto"/>
          </w:divBdr>
        </w:div>
        <w:div w:id="30231936">
          <w:marLeft w:val="0"/>
          <w:marRight w:val="0"/>
          <w:marTop w:val="0"/>
          <w:marBottom w:val="0"/>
          <w:divBdr>
            <w:top w:val="none" w:sz="0" w:space="0" w:color="auto"/>
            <w:left w:val="none" w:sz="0" w:space="0" w:color="auto"/>
            <w:bottom w:val="none" w:sz="0" w:space="0" w:color="auto"/>
            <w:right w:val="none" w:sz="0" w:space="0" w:color="auto"/>
          </w:divBdr>
        </w:div>
        <w:div w:id="881601573">
          <w:marLeft w:val="0"/>
          <w:marRight w:val="0"/>
          <w:marTop w:val="0"/>
          <w:marBottom w:val="0"/>
          <w:divBdr>
            <w:top w:val="none" w:sz="0" w:space="0" w:color="auto"/>
            <w:left w:val="none" w:sz="0" w:space="0" w:color="auto"/>
            <w:bottom w:val="none" w:sz="0" w:space="0" w:color="auto"/>
            <w:right w:val="none" w:sz="0" w:space="0" w:color="auto"/>
          </w:divBdr>
        </w:div>
        <w:div w:id="746535807">
          <w:marLeft w:val="0"/>
          <w:marRight w:val="0"/>
          <w:marTop w:val="0"/>
          <w:marBottom w:val="0"/>
          <w:divBdr>
            <w:top w:val="none" w:sz="0" w:space="0" w:color="auto"/>
            <w:left w:val="none" w:sz="0" w:space="0" w:color="auto"/>
            <w:bottom w:val="none" w:sz="0" w:space="0" w:color="auto"/>
            <w:right w:val="none" w:sz="0" w:space="0" w:color="auto"/>
          </w:divBdr>
        </w:div>
        <w:div w:id="347103003">
          <w:marLeft w:val="0"/>
          <w:marRight w:val="0"/>
          <w:marTop w:val="0"/>
          <w:marBottom w:val="0"/>
          <w:divBdr>
            <w:top w:val="none" w:sz="0" w:space="0" w:color="auto"/>
            <w:left w:val="none" w:sz="0" w:space="0" w:color="auto"/>
            <w:bottom w:val="none" w:sz="0" w:space="0" w:color="auto"/>
            <w:right w:val="none" w:sz="0" w:space="0" w:color="auto"/>
          </w:divBdr>
        </w:div>
        <w:div w:id="882988053">
          <w:marLeft w:val="0"/>
          <w:marRight w:val="0"/>
          <w:marTop w:val="0"/>
          <w:marBottom w:val="0"/>
          <w:divBdr>
            <w:top w:val="none" w:sz="0" w:space="0" w:color="auto"/>
            <w:left w:val="none" w:sz="0" w:space="0" w:color="auto"/>
            <w:bottom w:val="none" w:sz="0" w:space="0" w:color="auto"/>
            <w:right w:val="none" w:sz="0" w:space="0" w:color="auto"/>
          </w:divBdr>
        </w:div>
        <w:div w:id="1267927627">
          <w:marLeft w:val="0"/>
          <w:marRight w:val="0"/>
          <w:marTop w:val="0"/>
          <w:marBottom w:val="0"/>
          <w:divBdr>
            <w:top w:val="none" w:sz="0" w:space="0" w:color="auto"/>
            <w:left w:val="none" w:sz="0" w:space="0" w:color="auto"/>
            <w:bottom w:val="none" w:sz="0" w:space="0" w:color="auto"/>
            <w:right w:val="none" w:sz="0" w:space="0" w:color="auto"/>
          </w:divBdr>
        </w:div>
        <w:div w:id="1822430992">
          <w:marLeft w:val="0"/>
          <w:marRight w:val="0"/>
          <w:marTop w:val="0"/>
          <w:marBottom w:val="0"/>
          <w:divBdr>
            <w:top w:val="none" w:sz="0" w:space="0" w:color="auto"/>
            <w:left w:val="none" w:sz="0" w:space="0" w:color="auto"/>
            <w:bottom w:val="none" w:sz="0" w:space="0" w:color="auto"/>
            <w:right w:val="none" w:sz="0" w:space="0" w:color="auto"/>
          </w:divBdr>
        </w:div>
        <w:div w:id="1188643751">
          <w:marLeft w:val="0"/>
          <w:marRight w:val="0"/>
          <w:marTop w:val="0"/>
          <w:marBottom w:val="0"/>
          <w:divBdr>
            <w:top w:val="none" w:sz="0" w:space="0" w:color="auto"/>
            <w:left w:val="none" w:sz="0" w:space="0" w:color="auto"/>
            <w:bottom w:val="none" w:sz="0" w:space="0" w:color="auto"/>
            <w:right w:val="none" w:sz="0" w:space="0" w:color="auto"/>
          </w:divBdr>
        </w:div>
        <w:div w:id="1734769871">
          <w:marLeft w:val="0"/>
          <w:marRight w:val="0"/>
          <w:marTop w:val="0"/>
          <w:marBottom w:val="0"/>
          <w:divBdr>
            <w:top w:val="none" w:sz="0" w:space="0" w:color="auto"/>
            <w:left w:val="none" w:sz="0" w:space="0" w:color="auto"/>
            <w:bottom w:val="none" w:sz="0" w:space="0" w:color="auto"/>
            <w:right w:val="none" w:sz="0" w:space="0" w:color="auto"/>
          </w:divBdr>
        </w:div>
        <w:div w:id="1302149982">
          <w:marLeft w:val="0"/>
          <w:marRight w:val="0"/>
          <w:marTop w:val="0"/>
          <w:marBottom w:val="0"/>
          <w:divBdr>
            <w:top w:val="none" w:sz="0" w:space="0" w:color="auto"/>
            <w:left w:val="none" w:sz="0" w:space="0" w:color="auto"/>
            <w:bottom w:val="none" w:sz="0" w:space="0" w:color="auto"/>
            <w:right w:val="none" w:sz="0" w:space="0" w:color="auto"/>
          </w:divBdr>
        </w:div>
        <w:div w:id="820000949">
          <w:marLeft w:val="0"/>
          <w:marRight w:val="0"/>
          <w:marTop w:val="0"/>
          <w:marBottom w:val="0"/>
          <w:divBdr>
            <w:top w:val="none" w:sz="0" w:space="0" w:color="auto"/>
            <w:left w:val="none" w:sz="0" w:space="0" w:color="auto"/>
            <w:bottom w:val="none" w:sz="0" w:space="0" w:color="auto"/>
            <w:right w:val="none" w:sz="0" w:space="0" w:color="auto"/>
          </w:divBdr>
        </w:div>
      </w:divsChild>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808399239">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2023-01-02T00:00:00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4C62A1-5FDF-4CBC-995C-905E10B0F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175</TotalTime>
  <Pages>21</Pages>
  <Words>7904</Words>
  <Characters>45054</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S-9.2.1 DRAFT</vt:lpstr>
    </vt:vector>
  </TitlesOfParts>
  <Manager>Carl Smeigh</Manager>
  <Company>© 2006 – 2022 National Model Railroad Association, Inc.</Company>
  <LinksUpToDate>false</LinksUpToDate>
  <CharactersWithSpaces>52853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S-9.2.1</dc:title>
  <dc:subject>DCC Extended Packet Formats</dc:subject>
  <dc:creator>Mark</dc:creator>
  <cp:lastModifiedBy>Baker, Stuart</cp:lastModifiedBy>
  <cp:revision>9</cp:revision>
  <cp:lastPrinted>2022-02-08T17:36:00Z</cp:lastPrinted>
  <dcterms:created xsi:type="dcterms:W3CDTF">2022-05-15T22:12:00Z</dcterms:created>
  <dcterms:modified xsi:type="dcterms:W3CDTF">2023-01-03T02:38:00Z</dcterms:modified>
</cp:coreProperties>
</file>