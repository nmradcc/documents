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 DCC Interfaces, which provides commentary on general DCC interface requirements</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ins w:id="0" w:author="Baker, Stuart" w:date="2020-09-02T23:32:00Z">
        <w:r w:rsidR="0038254B">
          <w:rPr>
            <w:rStyle w:val="EndnoteReference"/>
          </w:rPr>
          <w:endnoteReference w:id="1"/>
        </w:r>
      </w:ins>
    </w:p>
    <w:p w:rsidR="00623B38" w:rsidRDefault="00D17D9B" w:rsidP="00D17D9B">
      <w:pPr>
        <w:pStyle w:val="ListParagraph"/>
        <w:numPr>
          <w:ilvl w:val="0"/>
          <w:numId w:val="20"/>
        </w:numPr>
      </w:pPr>
      <w:r>
        <w:t>NEM 662 Electrical Interface Next 18, with which this standard is intended to be in harmony</w:t>
      </w:r>
      <w:ins w:id="3" w:author="Baker, Stuart" w:date="2020-09-02T23:33:00Z">
        <w:r w:rsidR="0038254B">
          <w:rPr>
            <w:rStyle w:val="EndnoteReference"/>
          </w:rPr>
          <w:endnoteReference w:id="2"/>
        </w:r>
      </w:ins>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1178E1">
        <w:fldChar w:fldCharType="begin"/>
      </w:r>
      <w:r w:rsidR="001178E1">
        <w:instrText xml:space="preserve"> REF _Ref49975851 \h </w:instrText>
      </w:r>
      <w:r w:rsidR="001178E1">
        <w:fldChar w:fldCharType="separate"/>
      </w:r>
      <w:r w:rsidR="00627998">
        <w:t xml:space="preserve">Figure </w:t>
      </w:r>
      <w:r w:rsidR="00627998">
        <w:rPr>
          <w:noProof/>
        </w:rPr>
        <w:t>1</w:t>
      </w:r>
      <w:r w:rsidR="001178E1">
        <w:fldChar w:fldCharType="end"/>
      </w:r>
      <w:r w:rsidRPr="00D17D9B">
        <w:t>) on the system board of vehicle and the enca</w:t>
      </w:r>
      <w:r w:rsidR="001178E1">
        <w:t>psulated 18-pin header (</w:t>
      </w:r>
      <w:r w:rsidR="001178E1">
        <w:fldChar w:fldCharType="begin"/>
      </w:r>
      <w:r w:rsidR="001178E1">
        <w:instrText xml:space="preserve"> REF _Ref49975861 \h </w:instrText>
      </w:r>
      <w:r w:rsidR="001178E1">
        <w:fldChar w:fldCharType="separate"/>
      </w:r>
      <w:r w:rsidR="00627998">
        <w:t xml:space="preserve">Figure </w:t>
      </w:r>
      <w:r w:rsidR="00627998">
        <w:rPr>
          <w:noProof/>
        </w:rPr>
        <w:t>2</w:t>
      </w:r>
      <w:r w:rsidR="001178E1">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72120507" wp14:editId="3857BFED">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96AAD9C" wp14:editId="2C92EA3A">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2336" behindDoc="0" locked="0" layoutInCell="1" allowOverlap="1" wp14:anchorId="1B308186" wp14:editId="2EE5ABFA">
                <wp:simplePos x="0" y="0"/>
                <wp:positionH relativeFrom="column">
                  <wp:posOffset>3405505</wp:posOffset>
                </wp:positionH>
                <wp:positionV relativeFrom="paragraph">
                  <wp:posOffset>80645</wp:posOffset>
                </wp:positionV>
                <wp:extent cx="1652270" cy="635"/>
                <wp:effectExtent l="0" t="0" r="5080" b="16510"/>
                <wp:wrapSquare wrapText="bothSides"/>
                <wp:docPr id="2" name="Text Box 2"/>
                <wp:cNvGraphicFramePr/>
                <a:graphic xmlns:a="http://schemas.openxmlformats.org/drawingml/2006/main">
                  <a:graphicData uri="http://schemas.microsoft.com/office/word/2010/wordprocessingShape">
                    <wps:wsp>
                      <wps:cNvSpPr txBox="1"/>
                      <wps:spPr>
                        <a:xfrm>
                          <a:off x="0" y="0"/>
                          <a:ext cx="1652270" cy="635"/>
                        </a:xfrm>
                        <a:prstGeom prst="rect">
                          <a:avLst/>
                        </a:prstGeom>
                        <a:noFill/>
                        <a:ln>
                          <a:noFill/>
                        </a:ln>
                        <a:effectLst/>
                      </wps:spPr>
                      <wps:txbx>
                        <w:txbxContent>
                          <w:p w:rsidR="00CC37F9" w:rsidRPr="00950230" w:rsidRDefault="00CC37F9" w:rsidP="00C427B1">
                            <w:pPr>
                              <w:pStyle w:val="Caption"/>
                              <w:rPr>
                                <w:noProof/>
                              </w:rPr>
                            </w:pPr>
                            <w:bookmarkStart w:id="6" w:name="_Ref49975851"/>
                            <w:r>
                              <w:t xml:space="preserve">Figure </w:t>
                            </w:r>
                            <w:r>
                              <w:fldChar w:fldCharType="begin"/>
                            </w:r>
                            <w:r>
                              <w:instrText xml:space="preserve"> SEQ Figure \* ARABIC </w:instrText>
                            </w:r>
                            <w:r>
                              <w:fldChar w:fldCharType="separate"/>
                            </w:r>
                            <w:r w:rsidR="00627998">
                              <w:rPr>
                                <w:noProof/>
                              </w:rPr>
                              <w:t>1</w:t>
                            </w:r>
                            <w:r>
                              <w:fldChar w:fldCharType="end"/>
                            </w:r>
                            <w:bookmarkEnd w:id="6"/>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15pt;margin-top:6.35pt;width:1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" filled="f" stroked="f">
                <v:textbox style="mso-fit-shape-to-text:t" inset="0,0,0,0">
                  <w:txbxContent>
                    <w:p w:rsidR="00CC37F9" w:rsidRPr="00950230" w:rsidRDefault="00CC37F9" w:rsidP="00C427B1">
                      <w:pPr>
                        <w:pStyle w:val="Caption"/>
                        <w:rPr>
                          <w:noProof/>
                        </w:rPr>
                      </w:pPr>
                      <w:bookmarkStart w:id="7" w:name="_Ref49975851"/>
                      <w:r>
                        <w:t xml:space="preserve">Figure </w:t>
                      </w:r>
                      <w:r>
                        <w:fldChar w:fldCharType="begin"/>
                      </w:r>
                      <w:r>
                        <w:instrText xml:space="preserve"> SEQ Figure \* ARABIC </w:instrText>
                      </w:r>
                      <w:r>
                        <w:fldChar w:fldCharType="separate"/>
                      </w:r>
                      <w:r w:rsidR="00627998">
                        <w:rPr>
                          <w:noProof/>
                        </w:rPr>
                        <w:t>1</w:t>
                      </w:r>
                      <w:r>
                        <w:fldChar w:fldCharType="end"/>
                      </w:r>
                      <w:bookmarkEnd w:id="7"/>
                      <w:r>
                        <w:t>: 18-pin plug</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C03556F" wp14:editId="66F16554">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8" w:name="_Ref49975861"/>
                            <w:r>
                              <w:t xml:space="preserve">Figure </w:t>
                            </w:r>
                            <w:r>
                              <w:fldChar w:fldCharType="begin"/>
                            </w:r>
                            <w:r>
                              <w:instrText xml:space="preserve"> SEQ Figure \* ARABIC </w:instrText>
                            </w:r>
                            <w:r>
                              <w:fldChar w:fldCharType="separate"/>
                            </w:r>
                            <w:r w:rsidR="00627998">
                              <w:rPr>
                                <w:noProof/>
                              </w:rPr>
                              <w:t>2</w:t>
                            </w:r>
                            <w:r>
                              <w:fldChar w:fldCharType="end"/>
                            </w:r>
                            <w:bookmarkEnd w:id="8"/>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 o:spid="_x0000_s1027"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" filled="f" stroked="f">
                <v:textbox style="mso-fit-shape-to-text:t" inset="0,0,0,0">
                  <w:txbxContent>
                    <w:p w:rsidR="00CC37F9" w:rsidRPr="00C94D5F" w:rsidRDefault="00CC37F9" w:rsidP="00C427B1">
                      <w:pPr>
                        <w:pStyle w:val="Caption"/>
                        <w:rPr>
                          <w:noProof/>
                        </w:rPr>
                      </w:pPr>
                      <w:bookmarkStart w:id="9" w:name="_Ref49975861"/>
                      <w:r>
                        <w:t xml:space="preserve">Figure </w:t>
                      </w:r>
                      <w:r>
                        <w:fldChar w:fldCharType="begin"/>
                      </w:r>
                      <w:r>
                        <w:instrText xml:space="preserve"> SEQ Figure \* ARABIC </w:instrText>
                      </w:r>
                      <w:r>
                        <w:fldChar w:fldCharType="separate"/>
                      </w:r>
                      <w:r w:rsidR="00627998">
                        <w:rPr>
                          <w:noProof/>
                        </w:rPr>
                        <w:t>2</w:t>
                      </w:r>
                      <w:r>
                        <w:fldChar w:fldCharType="end"/>
                      </w:r>
                      <w:bookmarkEnd w:id="9"/>
                      <w:r>
                        <w:t>: 18-pin socket</w:t>
                      </w:r>
                    </w:p>
                  </w:txbxContent>
                </v:textbox>
                <w10:wrap type="square"/>
              </v:shape>
            </w:pict>
          </mc:Fallback>
        </mc:AlternateContent>
      </w:r>
    </w:p>
    <w:p w:rsidR="00C7699E" w:rsidRDefault="00C7699E" w:rsidP="00D17D9B"/>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Next18: Electronic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10" w:name="_Ref49975800"/>
      <w:r>
        <w:t xml:space="preserve">Table </w:t>
      </w:r>
      <w:r>
        <w:fldChar w:fldCharType="begin"/>
      </w:r>
      <w:r>
        <w:instrText xml:space="preserve"> SEQ Table \* ARABIC </w:instrText>
      </w:r>
      <w:r>
        <w:fldChar w:fldCharType="separate"/>
      </w:r>
      <w:r w:rsidR="00627998">
        <w:rPr>
          <w:noProof/>
        </w:rPr>
        <w:t>1</w:t>
      </w:r>
      <w:r>
        <w:fldChar w:fldCharType="end"/>
      </w:r>
      <w:bookmarkEnd w:id="10"/>
      <w:ins w:id="11" w:author="Baker, Stuart" w:date="2020-09-02T23:41:00Z">
        <w:r w:rsidR="00627998">
          <w:t>: Decoder dimensions</w:t>
        </w:r>
      </w:ins>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p>
    <w:p w:rsidR="00C7699E" w:rsidRDefault="00C7699E" w:rsidP="00627998">
      <w:pPr>
        <w:suppressLineNumbers/>
      </w:pPr>
      <w:r w:rsidRPr="00C7699E">
        <w:lastRenderedPageBreak/>
        <w:drawing>
          <wp:anchor distT="0" distB="0" distL="114300" distR="114300" simplePos="0" relativeHeight="251664384" behindDoc="1" locked="0" layoutInCell="1" allowOverlap="1" wp14:anchorId="28DF8449" wp14:editId="21E2BC0A">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08BCEB76" wp14:editId="52A1B1C2">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fldChar w:fldCharType="begin"/>
                            </w:r>
                            <w:r>
                              <w:instrText xml:space="preserve"> SEQ Figure \* ARABIC </w:instrText>
                            </w:r>
                            <w:r>
                              <w:fldChar w:fldCharType="separate"/>
                            </w:r>
                            <w:r w:rsidR="00627998">
                              <w:rPr>
                                <w:noProof/>
                              </w:rPr>
                              <w:t>3</w:t>
                            </w:r>
                            <w: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fldChar w:fldCharType="begin"/>
                      </w:r>
                      <w:r>
                        <w:instrText xml:space="preserve"> SEQ Figure \* ARABIC </w:instrText>
                      </w:r>
                      <w:r>
                        <w:fldChar w:fldCharType="separate"/>
                      </w:r>
                      <w:r w:rsidR="00627998">
                        <w:rPr>
                          <w:noProof/>
                        </w:rPr>
                        <w:t>3</w:t>
                      </w:r>
                      <w: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drawing>
          <wp:inline distT="0" distB="0" distL="0" distR="0" wp14:anchorId="3B5089B1" wp14:editId="1BBF122F">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fldChar w:fldCharType="begin"/>
      </w:r>
      <w:r>
        <w:instrText xml:space="preserve"> SEQ Figure \* ARABIC </w:instrText>
      </w:r>
      <w:r>
        <w:fldChar w:fldCharType="separate"/>
      </w:r>
      <w:r w:rsidR="00627998">
        <w:rPr>
          <w:noProof/>
        </w:rPr>
        <w:t>4</w:t>
      </w:r>
      <w: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drawing>
          <wp:anchor distT="0" distB="0" distL="114300" distR="114300" simplePos="0" relativeHeight="251667456" behindDoc="1" locked="0" layoutInCell="1" allowOverlap="1" wp14:anchorId="09E49F00" wp14:editId="22B47055">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drawing>
          <wp:anchor distT="0" distB="0" distL="114300" distR="114300" simplePos="0" relativeHeight="251668480" behindDoc="1" locked="0" layoutInCell="1" allowOverlap="1" wp14:anchorId="04679826" wp14:editId="1544932B">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ins w:id="12" w:author="Baker, Stuart" w:date="2020-09-02T23:20:00Z">
        <w:r w:rsidR="00003969">
          <w:rPr>
            <w:b/>
          </w:rPr>
          <w:t xml:space="preserve"> (Informative)</w:t>
        </w:r>
      </w:ins>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ins w:id="13" w:author="Baker, Stuart" w:date="2020-09-02T23:20:00Z">
        <w:r w:rsidR="00003969">
          <w:rPr>
            <w:b/>
          </w:rPr>
          <w:t xml:space="preserve"> (Normative)</w:t>
        </w:r>
      </w:ins>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w:t>
      </w:r>
      <w:bookmarkStart w:id="14" w:name="_GoBack"/>
      <w:bookmarkEnd w:id="14"/>
      <w:r>
        <w:t>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ins w:id="15" w:author="Baker, Stuart" w:date="2020-09-02T23:20:00Z">
        <w:r w:rsidR="00003969">
          <w:t xml:space="preserve"> (Informative)</w:t>
        </w:r>
      </w:ins>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ins w:id="16" w:author="Baker, Stuart" w:date="2020-09-02T23:21:00Z">
        <w:r w:rsidR="00003969">
          <w:t>h</w:t>
        </w:r>
      </w:ins>
      <w:r>
        <w:t>ee</w:t>
      </w:r>
      <w:ins w:id="17" w:author="Baker, Stuart" w:date="2020-09-02T23:21:00Z">
        <w:r w:rsidR="00003969">
          <w:t>l</w:t>
        </w:r>
      </w:ins>
      <w:del w:id="18" w:author="Baker, Stuart" w:date="2020-09-02T23:21:00Z">
        <w:r w:rsidDel="00003969">
          <w:delText>k</w:delText>
        </w:r>
      </w:del>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ins w:id="19" w:author="Baker, Stuart" w:date="2020-09-02T23:21:00Z">
        <w:r w:rsidR="00003969">
          <w:t xml:space="preserve"> when no decoder is present</w:t>
        </w:r>
      </w:ins>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ins w:id="20" w:author="Baker, Stuart" w:date="2020-09-02T23:21:00Z">
        <w:r w:rsidR="00003969" w:rsidRPr="00003969">
          <w:t xml:space="preserve">During startup, these decoder outputs may be briefly undefined. If this brief undefined state is critical to the system board operation, then precautions should be implemented on the system board. </w:t>
        </w:r>
      </w:ins>
      <w:r>
        <w:t>(AUX5/AUX6 NEXT18 only)</w:t>
      </w:r>
    </w:p>
    <w:p w:rsidR="00CC37F9" w:rsidRDefault="00CC37F9" w:rsidP="00CC37F9">
      <w:pPr>
        <w:ind w:left="1440" w:hanging="1080"/>
      </w:pPr>
      <w:r>
        <w:t>Group 5</w:t>
      </w:r>
      <w:r>
        <w:tab/>
        <w:t xml:space="preserve">The impedance of the speaker is </w:t>
      </w:r>
      <w:del w:id="21" w:author="Baker, Stuart" w:date="2020-09-02T23:22:00Z">
        <w:r w:rsidDel="00003969">
          <w:delText>determined by the manufacturer of th</w:delText>
        </w:r>
        <w:r w:rsidR="00C427B1" w:rsidDel="00003969">
          <w:delText xml:space="preserve">e decoder </w:delText>
        </w:r>
      </w:del>
      <w:ins w:id="22" w:author="Baker, Stuart" w:date="2020-09-02T23:22:00Z">
        <w:r w:rsidR="00003969">
          <w:t xml:space="preserve">4Ω - 8Ω </w:t>
        </w:r>
      </w:ins>
      <w:r w:rsidR="00C427B1">
        <w:t>and must be documented</w:t>
      </w:r>
      <w:ins w:id="23" w:author="Baker, Stuart" w:date="2020-09-02T23:23:00Z">
        <w:r w:rsidR="00003969">
          <w:t xml:space="preserve"> by the decoder manufacturer</w:t>
        </w:r>
      </w:ins>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24" w:name="_Ref49980401"/>
      <w:bookmarkStart w:id="25" w:name="_Ref49980407"/>
      <w:r>
        <w:t xml:space="preserve">Table </w:t>
      </w:r>
      <w:r>
        <w:fldChar w:fldCharType="begin"/>
      </w:r>
      <w:r>
        <w:instrText xml:space="preserve"> SEQ Table \* ARABIC </w:instrText>
      </w:r>
      <w:r>
        <w:fldChar w:fldCharType="separate"/>
      </w:r>
      <w:r w:rsidR="00627998">
        <w:rPr>
          <w:noProof/>
        </w:rPr>
        <w:t>2</w:t>
      </w:r>
      <w:r>
        <w:fldChar w:fldCharType="end"/>
      </w:r>
      <w:bookmarkEnd w:id="24"/>
      <w:r>
        <w:t>: TTL/LVTTL voltage levels</w:t>
      </w:r>
      <w:bookmarkEnd w:id="25"/>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drawing>
          <wp:inline distT="0" distB="0" distL="0" distR="0" wp14:anchorId="41FFA801" wp14:editId="07DD01B0">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fldChar w:fldCharType="begin"/>
      </w:r>
      <w:r>
        <w:instrText xml:space="preserve"> SEQ Figure \* ARABIC </w:instrText>
      </w:r>
      <w:r>
        <w:fldChar w:fldCharType="separate"/>
      </w:r>
      <w:r w:rsidR="00627998">
        <w:rPr>
          <w:noProof/>
        </w:rPr>
        <w:t>5</w:t>
      </w:r>
      <w: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76555" w:rsidP="00276555"/>
        </w:tc>
        <w:tc>
          <w:tcPr>
            <w:tcW w:w="8406" w:type="dxa"/>
          </w:tcPr>
          <w:p w:rsidR="00276555" w:rsidRDefault="00276555" w:rsidP="00276555">
            <w:r>
              <w:t>First Revision</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627998">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6DA" w:rsidRDefault="00D746DA">
      <w:r>
        <w:separator/>
      </w:r>
    </w:p>
  </w:endnote>
  <w:endnote w:type="continuationSeparator" w:id="0">
    <w:p w:rsidR="00D746DA" w:rsidRDefault="00D746DA">
      <w:r>
        <w:continuationSeparator/>
      </w:r>
    </w:p>
  </w:endnote>
  <w:endnote w:id="1">
    <w:p w:rsidR="0038254B" w:rsidRDefault="0038254B">
      <w:pPr>
        <w:pStyle w:val="EndnoteText"/>
      </w:pPr>
      <w:ins w:id="1" w:author="Baker, Stuart" w:date="2020-09-02T23:32:00Z">
        <w:r>
          <w:rPr>
            <w:rStyle w:val="EndnoteReference"/>
          </w:rPr>
          <w:endnoteRef/>
        </w:r>
        <w:r>
          <w:t xml:space="preserve"> </w:t>
        </w:r>
      </w:ins>
      <w:ins w:id="2" w:author="Baker, Stuart" w:date="2020-09-02T23:33:00Z">
        <w:r w:rsidRPr="0038254B">
          <w:t xml:space="preserve">RCN stands for </w:t>
        </w:r>
        <w:proofErr w:type="spellStart"/>
        <w:r w:rsidRPr="0038254B">
          <w:t>RailCommunty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ins>
    </w:p>
  </w:endnote>
  <w:endnote w:id="2">
    <w:p w:rsidR="0038254B" w:rsidRDefault="0038254B">
      <w:pPr>
        <w:pStyle w:val="EndnoteText"/>
      </w:pPr>
      <w:ins w:id="4" w:author="Baker, Stuart" w:date="2020-09-02T23:33:00Z">
        <w:r>
          <w:rPr>
            <w:rStyle w:val="EndnoteReference"/>
          </w:rPr>
          <w:endnoteRef/>
        </w:r>
        <w:r>
          <w:t xml:space="preserve"> </w:t>
        </w:r>
      </w:ins>
      <w:ins w:id="5" w:author="Baker, Stuart" w:date="2020-09-02T23:34:00Z">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CC37F9" w:rsidP="002A46D5">
          <w:pPr>
            <w:jc w:val="right"/>
          </w:pPr>
          <w:fldSimple w:instr=" DOCPROPERTY &quot;Company&quot;  \* MERGEFORMAT ">
            <w:r w:rsidR="00627998">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CC37F9" w:rsidP="002A46D5">
          <w:pPr>
            <w:jc w:val="right"/>
          </w:pPr>
          <w:fldSimple w:instr=" TITLE  \* MERGEFORMAT ">
            <w:r w:rsidR="00627998">
              <w:t>S-9.1.1.5 Draft</w:t>
            </w:r>
          </w:fldSimple>
          <w:r>
            <w:t xml:space="preserve"> </w:t>
          </w:r>
          <w:fldSimple w:instr=" SUBJECT  \* MERGEFORMAT ">
            <w:r w:rsidR="00627998">
              <w:t>Next18 and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CC37F9" w:rsidP="0044692D">
    <w:pPr>
      <w:spacing w:after="0"/>
    </w:pPr>
    <w:fldSimple w:instr=" DOCPROPERTY &quot;Company&quot;  \* MERGEFORMAT ">
      <w:r w:rsidR="00627998">
        <w:t>© 2020 National Model Railroad Association, Inc.</w:t>
      </w:r>
    </w:fldSimple>
  </w:p>
  <w:p w:rsidR="00CC37F9" w:rsidRPr="002A46D5" w:rsidRDefault="00CC37F9" w:rsidP="0044692D">
    <w:pPr>
      <w:pStyle w:val="Footer"/>
      <w:tabs>
        <w:tab w:val="clear" w:pos="4320"/>
        <w:tab w:val="clear" w:pos="8640"/>
      </w:tabs>
      <w:spacing w:after="0"/>
    </w:pPr>
    <w:fldSimple w:instr=" TITLE  \* MERGEFORMAT ">
      <w:r w:rsidR="00627998">
        <w:t>S-9.1.1.5 Draft</w:t>
      </w:r>
    </w:fldSimple>
    <w:r>
      <w:t xml:space="preserve"> </w:t>
    </w:r>
    <w:fldSimple w:instr=" SUBJECT  \* MERGEFORMAT ">
      <w:r w:rsidR="00627998">
        <w:t>Next18 and Next18-S Decoder Interface</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62799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sidR="00627998">
      <w:rPr>
        <w:rStyle w:val="PageNumber"/>
        <w:noProof/>
      </w:rPr>
      <w:t>Sep 2, 2020</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CC37F9" w:rsidP="0044692D">
    <w:pPr>
      <w:spacing w:after="0"/>
    </w:pPr>
    <w:fldSimple w:instr=" DOCPROPERTY &quot;Company&quot;  \* MERGEFORMAT ">
      <w:r w:rsidR="00627998">
        <w:t>© 2020 National Model Railroad Association, Inc.</w:t>
      </w:r>
    </w:fldSimple>
  </w:p>
  <w:p w:rsidR="00CC37F9" w:rsidRDefault="00CC37F9" w:rsidP="0044692D">
    <w:pPr>
      <w:spacing w:after="0"/>
    </w:pPr>
    <w:fldSimple w:instr=" TITLE  \* MERGEFORMAT ">
      <w:r w:rsidR="00627998">
        <w:t>S-9.1.1.5 Draft</w:t>
      </w:r>
    </w:fldSimple>
    <w:r>
      <w:t xml:space="preserve"> </w:t>
    </w:r>
    <w:fldSimple w:instr=" SUBJECT  \* MERGEFORMAT ">
      <w:r w:rsidR="00627998">
        <w:t>Next18 and Next18-S Decoder Interface</w:t>
      </w:r>
    </w:fldSimple>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62799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SAVEDATE  \@ "MMM d, yyyy"  \* MERGEFORMAT </w:instrText>
    </w:r>
    <w:r>
      <w:rPr>
        <w:rStyle w:val="PageNumber"/>
      </w:rPr>
      <w:fldChar w:fldCharType="separate"/>
    </w:r>
    <w:r w:rsidR="00627998">
      <w:rPr>
        <w:rStyle w:val="PageNumber"/>
        <w:noProof/>
      </w:rPr>
      <w:t>Sep 2, 2020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6DA" w:rsidRDefault="00D746DA">
      <w:r>
        <w:separator/>
      </w:r>
    </w:p>
  </w:footnote>
  <w:footnote w:type="continuationSeparator" w:id="0">
    <w:p w:rsidR="00D746DA" w:rsidRDefault="00D74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274"/>
      <w:gridCol w:w="4036"/>
      <w:gridCol w:w="237"/>
      <w:gridCol w:w="1955"/>
      <w:gridCol w:w="2285"/>
    </w:tblGrid>
    <w:tr w:rsidR="00CC37F9" w:rsidTr="00D17D9B">
      <w:tc>
        <w:tcPr>
          <w:tcW w:w="546"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248D1349" wp14:editId="5329ABD0">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046"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150"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D17D9B">
      <w:tc>
        <w:tcPr>
          <w:tcW w:w="546"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046"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150" w:type="pct"/>
          <w:gridSpan w:val="2"/>
          <w:vAlign w:val="center"/>
        </w:tcPr>
        <w:p w:rsidR="00CC37F9" w:rsidRDefault="00CC37F9" w:rsidP="00851FCA">
          <w:pPr>
            <w:jc w:val="center"/>
          </w:pPr>
          <w:fldSimple w:instr=" SUBJECT  \* MERGEFORMAT ">
            <w:r w:rsidR="00627998">
              <w:t>Next18 and Next18-S Decoder Interface</w:t>
            </w:r>
          </w:fldSimple>
        </w:p>
      </w:tc>
    </w:tr>
    <w:tr w:rsidR="00CC37F9" w:rsidTr="00D17D9B">
      <w:tc>
        <w:tcPr>
          <w:tcW w:w="546"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046"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91" w:type="pct"/>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627998">
            <w:rPr>
              <w:noProof/>
              <w:sz w:val="20"/>
            </w:rPr>
            <w:t>Sep 2, 2020</w:t>
          </w:r>
          <w:r>
            <w:rPr>
              <w:sz w:val="20"/>
            </w:rPr>
            <w:fldChar w:fldCharType="end"/>
          </w:r>
        </w:p>
      </w:tc>
      <w:tc>
        <w:tcPr>
          <w:tcW w:w="1159" w:type="pct"/>
          <w:vAlign w:val="center"/>
        </w:tcPr>
        <w:p w:rsidR="00CC37F9" w:rsidRDefault="00CC37F9" w:rsidP="00851FCA">
          <w:pPr>
            <w:rPr>
              <w:rFonts w:ascii="CG Times" w:hAnsi="CG Times"/>
            </w:rPr>
          </w:pPr>
          <w:fldSimple w:instr=" TITLE  \* MERGEFORMAT ">
            <w:r w:rsidR="00627998">
              <w:t>S-9.1.1.5 Draft</w:t>
            </w:r>
          </w:fldSimple>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A058D"/>
    <w:rsid w:val="002A46D5"/>
    <w:rsid w:val="002B5928"/>
    <w:rsid w:val="002D25D9"/>
    <w:rsid w:val="003428C9"/>
    <w:rsid w:val="003652CB"/>
    <w:rsid w:val="0038254B"/>
    <w:rsid w:val="0039569D"/>
    <w:rsid w:val="00436468"/>
    <w:rsid w:val="0044186D"/>
    <w:rsid w:val="0044692D"/>
    <w:rsid w:val="004810A4"/>
    <w:rsid w:val="0050155D"/>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17D43"/>
    <w:rsid w:val="00C3636A"/>
    <w:rsid w:val="00C427B1"/>
    <w:rsid w:val="00C42899"/>
    <w:rsid w:val="00C72046"/>
    <w:rsid w:val="00C7699E"/>
    <w:rsid w:val="00CC37F9"/>
    <w:rsid w:val="00D125F0"/>
    <w:rsid w:val="00D17D9B"/>
    <w:rsid w:val="00D31FA4"/>
    <w:rsid w:val="00D746DA"/>
    <w:rsid w:val="00E70DC3"/>
    <w:rsid w:val="00EA0AE8"/>
    <w:rsid w:val="00EB0D3C"/>
    <w:rsid w:val="00EC7602"/>
    <w:rsid w:val="00F40E66"/>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8BC20-120F-4B7D-839A-D94CA0F9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154</TotalTime>
  <Pages>9</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and Next18-S Decoder Interface</dc:subject>
  <dc:creator>Baker, Stuart</dc:creator>
  <cp:lastModifiedBy>Baker, Stuart</cp:lastModifiedBy>
  <cp:revision>17</cp:revision>
  <cp:lastPrinted>2020-09-03T04:39:00Z</cp:lastPrinted>
  <dcterms:created xsi:type="dcterms:W3CDTF">2020-09-03T02:07:00Z</dcterms:created>
  <dcterms:modified xsi:type="dcterms:W3CDTF">2020-09-03T04:45:00Z</dcterms:modified>
</cp:coreProperties>
</file>