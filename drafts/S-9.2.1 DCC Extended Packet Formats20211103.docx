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customXmlInsRangeStart w:id="0" w:author="Microsoft account" w:date="2021-11-25T12:41:00Z"/>
    <w:sdt>
      <w:sdtPr>
        <w:id w:val="-2105492399"/>
        <w:docPartObj>
          <w:docPartGallery w:val="Table of Contents"/>
          <w:docPartUnique/>
        </w:docPartObj>
      </w:sdtPr>
      <w:sdtEndPr>
        <w:rPr>
          <w:rFonts w:ascii="Arial" w:eastAsia="Times New Roman" w:hAnsi="Arial" w:cs="Times New Roman"/>
          <w:b/>
          <w:color w:val="auto"/>
          <w:kern w:val="32"/>
        </w:rPr>
      </w:sdtEndPr>
      <w:sdtContent>
        <w:customXmlInsRangeEnd w:id="0"/>
        <w:p w14:paraId="5491C5F0" w14:textId="48F47B05" w:rsidR="00A50D38" w:rsidRDefault="00A50D38">
          <w:pPr>
            <w:pStyle w:val="TOCHeading"/>
            <w:rPr>
              <w:ins w:id="1" w:author="Microsoft account" w:date="2021-11-25T12:41:00Z"/>
            </w:rPr>
          </w:pPr>
          <w:ins w:id="2" w:author="Microsoft account" w:date="2021-11-25T12:41:00Z">
            <w:r>
              <w:t>Table of Contents</w:t>
            </w:r>
          </w:ins>
        </w:p>
        <w:p w14:paraId="2DC55A0B" w14:textId="77777777" w:rsidR="00A50D38" w:rsidRDefault="00A50D38">
          <w:pPr>
            <w:pStyle w:val="TOC1"/>
            <w:tabs>
              <w:tab w:val="left" w:pos="400"/>
              <w:tab w:val="right" w:leader="dot" w:pos="9638"/>
            </w:tabs>
            <w:rPr>
              <w:ins w:id="3" w:author="Microsoft account" w:date="2021-11-25T12:48:00Z"/>
              <w:rFonts w:asciiTheme="minorHAnsi" w:eastAsiaTheme="minorEastAsia" w:hAnsiTheme="minorHAnsi" w:cstheme="minorBidi"/>
              <w:noProof/>
              <w:color w:val="auto"/>
              <w:sz w:val="22"/>
              <w:szCs w:val="22"/>
            </w:rPr>
          </w:pPr>
          <w:ins w:id="4" w:author="Microsoft account" w:date="2021-11-25T12:41:00Z">
            <w:r>
              <w:rPr>
                <w:b/>
                <w:bCs/>
                <w:noProof/>
              </w:rPr>
              <w:fldChar w:fldCharType="begin"/>
            </w:r>
            <w:r>
              <w:rPr>
                <w:b/>
                <w:bCs/>
                <w:noProof/>
              </w:rPr>
              <w:instrText xml:space="preserve"> TOC \o "1-3" \h \z \u </w:instrText>
            </w:r>
            <w:r>
              <w:rPr>
                <w:b/>
                <w:bCs/>
                <w:noProof/>
              </w:rPr>
              <w:fldChar w:fldCharType="separate"/>
            </w:r>
          </w:ins>
          <w:bookmarkStart w:id="5" w:name="_GoBack"/>
          <w:bookmarkEnd w:id="5"/>
          <w:ins w:id="6"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"_Toc88736951"</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1</w:t>
            </w:r>
            <w:r>
              <w:rPr>
                <w:rFonts w:asciiTheme="minorHAnsi" w:eastAsiaTheme="minorEastAsia" w:hAnsiTheme="minorHAnsi" w:cstheme="minorBidi"/>
                <w:noProof/>
                <w:color w:val="auto"/>
                <w:sz w:val="22"/>
                <w:szCs w:val="22"/>
              </w:rPr>
              <w:tab/>
            </w:r>
            <w:r w:rsidRPr="00A46133">
              <w:rPr>
                <w:rStyle w:val="Hyperlink"/>
                <w:rFonts w:cs="Arial"/>
                <w:noProof/>
              </w:rPr>
              <w:t>General</w:t>
            </w:r>
            <w:r>
              <w:rPr>
                <w:noProof/>
                <w:webHidden/>
              </w:rPr>
              <w:tab/>
            </w:r>
            <w:r>
              <w:rPr>
                <w:noProof/>
                <w:webHidden/>
              </w:rPr>
              <w:fldChar w:fldCharType="begin"/>
            </w:r>
            <w:r>
              <w:rPr>
                <w:noProof/>
                <w:webHidden/>
              </w:rPr>
              <w:instrText xml:space="preserve"> PAGEREF _Toc88736951 \h </w:instrText>
            </w:r>
            <w:r>
              <w:rPr>
                <w:noProof/>
                <w:webHidden/>
              </w:rPr>
            </w:r>
          </w:ins>
          <w:r>
            <w:rPr>
              <w:noProof/>
              <w:webHidden/>
            </w:rPr>
            <w:fldChar w:fldCharType="separate"/>
          </w:r>
          <w:ins w:id="7" w:author="Microsoft account" w:date="2021-11-25T12:48:00Z">
            <w:r>
              <w:rPr>
                <w:noProof/>
                <w:webHidden/>
              </w:rPr>
              <w:t>3</w:t>
            </w:r>
            <w:r>
              <w:rPr>
                <w:noProof/>
                <w:webHidden/>
              </w:rPr>
              <w:fldChar w:fldCharType="end"/>
            </w:r>
            <w:r w:rsidRPr="00A46133">
              <w:rPr>
                <w:rStyle w:val="Hyperlink"/>
                <w:noProof/>
              </w:rPr>
              <w:fldChar w:fldCharType="end"/>
            </w:r>
          </w:ins>
        </w:p>
        <w:p w14:paraId="071C11D8" w14:textId="77777777" w:rsidR="00A50D38" w:rsidRDefault="00A50D38">
          <w:pPr>
            <w:pStyle w:val="TOC2"/>
            <w:tabs>
              <w:tab w:val="left" w:pos="800"/>
              <w:tab w:val="right" w:leader="dot" w:pos="9638"/>
            </w:tabs>
            <w:rPr>
              <w:ins w:id="8" w:author="Microsoft account" w:date="2021-11-25T12:48:00Z"/>
              <w:rFonts w:asciiTheme="minorHAnsi" w:eastAsiaTheme="minorEastAsia" w:hAnsiTheme="minorHAnsi" w:cstheme="minorBidi"/>
              <w:noProof/>
              <w:color w:val="auto"/>
              <w:sz w:val="22"/>
              <w:szCs w:val="22"/>
            </w:rPr>
          </w:pPr>
          <w:ins w:id="9"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"_Toc88736952"</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1.1</w:t>
            </w:r>
            <w:r>
              <w:rPr>
                <w:rFonts w:asciiTheme="minorHAnsi" w:eastAsiaTheme="minorEastAsia" w:hAnsiTheme="minorHAnsi" w:cstheme="minorBidi"/>
                <w:noProof/>
                <w:color w:val="auto"/>
                <w:sz w:val="22"/>
                <w:szCs w:val="22"/>
              </w:rPr>
              <w:tab/>
            </w:r>
            <w:r w:rsidRPr="00A46133">
              <w:rPr>
                <w:rStyle w:val="Hyperlink"/>
                <w:noProof/>
              </w:rPr>
              <w:t>Introduction and Intended Use (Informative)</w:t>
            </w:r>
            <w:r>
              <w:rPr>
                <w:noProof/>
                <w:webHidden/>
              </w:rPr>
              <w:tab/>
            </w:r>
            <w:r>
              <w:rPr>
                <w:noProof/>
                <w:webHidden/>
              </w:rPr>
              <w:fldChar w:fldCharType="begin"/>
            </w:r>
            <w:r>
              <w:rPr>
                <w:noProof/>
                <w:webHidden/>
              </w:rPr>
              <w:instrText xml:space="preserve"> PAGEREF _Toc88736952 \h </w:instrText>
            </w:r>
            <w:r>
              <w:rPr>
                <w:noProof/>
                <w:webHidden/>
              </w:rPr>
            </w:r>
          </w:ins>
          <w:r>
            <w:rPr>
              <w:noProof/>
              <w:webHidden/>
            </w:rPr>
            <w:fldChar w:fldCharType="separate"/>
          </w:r>
          <w:ins w:id="10" w:author="Microsoft account" w:date="2021-11-25T12:48:00Z">
            <w:r>
              <w:rPr>
                <w:noProof/>
                <w:webHidden/>
              </w:rPr>
              <w:t>3</w:t>
            </w:r>
            <w:r>
              <w:rPr>
                <w:noProof/>
                <w:webHidden/>
              </w:rPr>
              <w:fldChar w:fldCharType="end"/>
            </w:r>
            <w:r w:rsidRPr="00A46133">
              <w:rPr>
                <w:rStyle w:val="Hyperlink"/>
                <w:noProof/>
              </w:rPr>
              <w:fldChar w:fldCharType="end"/>
            </w:r>
          </w:ins>
        </w:p>
        <w:p w14:paraId="5AE547A3" w14:textId="77777777" w:rsidR="00A50D38" w:rsidRDefault="00A50D38">
          <w:pPr>
            <w:pStyle w:val="TOC2"/>
            <w:tabs>
              <w:tab w:val="left" w:pos="800"/>
              <w:tab w:val="right" w:leader="dot" w:pos="9638"/>
            </w:tabs>
            <w:rPr>
              <w:ins w:id="11" w:author="Microsoft account" w:date="2021-11-25T12:48:00Z"/>
              <w:rFonts w:asciiTheme="minorHAnsi" w:eastAsiaTheme="minorEastAsia" w:hAnsiTheme="minorHAnsi" w:cstheme="minorBidi"/>
              <w:noProof/>
              <w:color w:val="auto"/>
              <w:sz w:val="22"/>
              <w:szCs w:val="22"/>
            </w:rPr>
          </w:pPr>
          <w:ins w:id="12"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"_Toc88736953"</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1.2</w:t>
            </w:r>
            <w:r>
              <w:rPr>
                <w:rFonts w:asciiTheme="minorHAnsi" w:eastAsiaTheme="minorEastAsia" w:hAnsiTheme="minorHAnsi" w:cstheme="minorBidi"/>
                <w:noProof/>
                <w:color w:val="auto"/>
                <w:sz w:val="22"/>
                <w:szCs w:val="22"/>
              </w:rPr>
              <w:tab/>
            </w:r>
            <w:r w:rsidRPr="00A46133">
              <w:rPr>
                <w:rStyle w:val="Hyperlink"/>
                <w:noProof/>
              </w:rPr>
              <w:t>References</w:t>
            </w:r>
            <w:r>
              <w:rPr>
                <w:noProof/>
                <w:webHidden/>
              </w:rPr>
              <w:tab/>
            </w:r>
            <w:r>
              <w:rPr>
                <w:noProof/>
                <w:webHidden/>
              </w:rPr>
              <w:fldChar w:fldCharType="begin"/>
            </w:r>
            <w:r>
              <w:rPr>
                <w:noProof/>
                <w:webHidden/>
              </w:rPr>
              <w:instrText xml:space="preserve"> PAGEREF _Toc88736953 \h </w:instrText>
            </w:r>
            <w:r>
              <w:rPr>
                <w:noProof/>
                <w:webHidden/>
              </w:rPr>
            </w:r>
          </w:ins>
          <w:r>
            <w:rPr>
              <w:noProof/>
              <w:webHidden/>
            </w:rPr>
            <w:fldChar w:fldCharType="separate"/>
          </w:r>
          <w:ins w:id="13" w:author="Microsoft account" w:date="2021-11-25T12:48:00Z">
            <w:r>
              <w:rPr>
                <w:noProof/>
                <w:webHidden/>
              </w:rPr>
              <w:t>3</w:t>
            </w:r>
            <w:r>
              <w:rPr>
                <w:noProof/>
                <w:webHidden/>
              </w:rPr>
              <w:fldChar w:fldCharType="end"/>
            </w:r>
            <w:r w:rsidRPr="00A46133">
              <w:rPr>
                <w:rStyle w:val="Hyperlink"/>
                <w:noProof/>
              </w:rPr>
              <w:fldChar w:fldCharType="end"/>
            </w:r>
          </w:ins>
        </w:p>
        <w:p w14:paraId="28FA0C96" w14:textId="77777777" w:rsidR="00A50D38" w:rsidRDefault="00A50D38">
          <w:pPr>
            <w:pStyle w:val="TOC3"/>
            <w:tabs>
              <w:tab w:val="left" w:pos="1200"/>
              <w:tab w:val="right" w:leader="dot" w:pos="9638"/>
            </w:tabs>
            <w:rPr>
              <w:ins w:id="14" w:author="Microsoft account" w:date="2021-11-25T12:48:00Z"/>
              <w:rFonts w:asciiTheme="minorHAnsi" w:eastAsiaTheme="minorEastAsia" w:hAnsiTheme="minorHAnsi" w:cstheme="minorBidi"/>
              <w:noProof/>
              <w:color w:val="auto"/>
              <w:sz w:val="22"/>
              <w:szCs w:val="22"/>
            </w:rPr>
          </w:pPr>
          <w:ins w:id="15"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"_Toc88736954"</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1.2.1</w:t>
            </w:r>
            <w:r>
              <w:rPr>
                <w:rFonts w:asciiTheme="minorHAnsi" w:eastAsiaTheme="minorEastAsia" w:hAnsiTheme="minorHAnsi" w:cstheme="minorBidi"/>
                <w:noProof/>
                <w:color w:val="auto"/>
                <w:sz w:val="22"/>
                <w:szCs w:val="22"/>
              </w:rPr>
              <w:tab/>
            </w:r>
            <w:r w:rsidRPr="00A46133">
              <w:rPr>
                <w:rStyle w:val="Hyperlink"/>
                <w:noProof/>
              </w:rPr>
              <w:t>Normative</w:t>
            </w:r>
            <w:r>
              <w:rPr>
                <w:noProof/>
                <w:webHidden/>
              </w:rPr>
              <w:tab/>
            </w:r>
            <w:r>
              <w:rPr>
                <w:noProof/>
                <w:webHidden/>
              </w:rPr>
              <w:fldChar w:fldCharType="begin"/>
            </w:r>
            <w:r>
              <w:rPr>
                <w:noProof/>
                <w:webHidden/>
              </w:rPr>
              <w:instrText xml:space="preserve"> PAGEREF _Toc88736954 \h </w:instrText>
            </w:r>
            <w:r>
              <w:rPr>
                <w:noProof/>
                <w:webHidden/>
              </w:rPr>
            </w:r>
          </w:ins>
          <w:r>
            <w:rPr>
              <w:noProof/>
              <w:webHidden/>
            </w:rPr>
            <w:fldChar w:fldCharType="separate"/>
          </w:r>
          <w:ins w:id="16" w:author="Microsoft account" w:date="2021-11-25T12:48:00Z">
            <w:r>
              <w:rPr>
                <w:noProof/>
                <w:webHidden/>
              </w:rPr>
              <w:t>3</w:t>
            </w:r>
            <w:r>
              <w:rPr>
                <w:noProof/>
                <w:webHidden/>
              </w:rPr>
              <w:fldChar w:fldCharType="end"/>
            </w:r>
            <w:r w:rsidRPr="00A46133">
              <w:rPr>
                <w:rStyle w:val="Hyperlink"/>
                <w:noProof/>
              </w:rPr>
              <w:fldChar w:fldCharType="end"/>
            </w:r>
          </w:ins>
        </w:p>
        <w:p w14:paraId="1BC19E33" w14:textId="77777777" w:rsidR="00A50D38" w:rsidRDefault="00A50D38">
          <w:pPr>
            <w:pStyle w:val="TOC3"/>
            <w:tabs>
              <w:tab w:val="left" w:pos="1200"/>
              <w:tab w:val="right" w:leader="dot" w:pos="9638"/>
            </w:tabs>
            <w:rPr>
              <w:ins w:id="17" w:author="Microsoft account" w:date="2021-11-25T12:48:00Z"/>
              <w:rFonts w:asciiTheme="minorHAnsi" w:eastAsiaTheme="minorEastAsia" w:hAnsiTheme="minorHAnsi" w:cstheme="minorBidi"/>
              <w:noProof/>
              <w:color w:val="auto"/>
              <w:sz w:val="22"/>
              <w:szCs w:val="22"/>
            </w:rPr>
          </w:pPr>
          <w:ins w:id="18"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"_Toc88736955"</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1.2.2</w:t>
            </w:r>
            <w:r>
              <w:rPr>
                <w:rFonts w:asciiTheme="minorHAnsi" w:eastAsiaTheme="minorEastAsia" w:hAnsiTheme="minorHAnsi" w:cstheme="minorBidi"/>
                <w:noProof/>
                <w:color w:val="auto"/>
                <w:sz w:val="22"/>
                <w:szCs w:val="22"/>
              </w:rPr>
              <w:tab/>
            </w:r>
            <w:r w:rsidRPr="00A46133">
              <w:rPr>
                <w:rStyle w:val="Hyperlink"/>
                <w:noProof/>
              </w:rPr>
              <w:t>Informative</w:t>
            </w:r>
            <w:r>
              <w:rPr>
                <w:noProof/>
                <w:webHidden/>
              </w:rPr>
              <w:tab/>
            </w:r>
            <w:r>
              <w:rPr>
                <w:noProof/>
                <w:webHidden/>
              </w:rPr>
              <w:fldChar w:fldCharType="begin"/>
            </w:r>
            <w:r>
              <w:rPr>
                <w:noProof/>
                <w:webHidden/>
              </w:rPr>
              <w:instrText xml:space="preserve"> PAGEREF _Toc88736955 \h </w:instrText>
            </w:r>
            <w:r>
              <w:rPr>
                <w:noProof/>
                <w:webHidden/>
              </w:rPr>
            </w:r>
          </w:ins>
          <w:r>
            <w:rPr>
              <w:noProof/>
              <w:webHidden/>
            </w:rPr>
            <w:fldChar w:fldCharType="separate"/>
          </w:r>
          <w:ins w:id="19" w:author="Microsoft account" w:date="2021-11-25T12:48:00Z">
            <w:r>
              <w:rPr>
                <w:noProof/>
                <w:webHidden/>
              </w:rPr>
              <w:t>3</w:t>
            </w:r>
            <w:r>
              <w:rPr>
                <w:noProof/>
                <w:webHidden/>
              </w:rPr>
              <w:fldChar w:fldCharType="end"/>
            </w:r>
            <w:r w:rsidRPr="00A46133">
              <w:rPr>
                <w:rStyle w:val="Hyperlink"/>
                <w:noProof/>
              </w:rPr>
              <w:fldChar w:fldCharType="end"/>
            </w:r>
          </w:ins>
        </w:p>
        <w:p w14:paraId="6DDEDDD8" w14:textId="77777777" w:rsidR="00A50D38" w:rsidRDefault="00A50D38">
          <w:pPr>
            <w:pStyle w:val="TOC2"/>
            <w:tabs>
              <w:tab w:val="left" w:pos="800"/>
              <w:tab w:val="right" w:leader="dot" w:pos="9638"/>
            </w:tabs>
            <w:rPr>
              <w:ins w:id="20" w:author="Microsoft account" w:date="2021-11-25T12:48:00Z"/>
              <w:rFonts w:asciiTheme="minorHAnsi" w:eastAsiaTheme="minorEastAsia" w:hAnsiTheme="minorHAnsi" w:cstheme="minorBidi"/>
              <w:noProof/>
              <w:color w:val="auto"/>
              <w:sz w:val="22"/>
              <w:szCs w:val="22"/>
            </w:rPr>
          </w:pPr>
          <w:ins w:id="21"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"_Toc88736956"</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1.3</w:t>
            </w:r>
            <w:r>
              <w:rPr>
                <w:rFonts w:asciiTheme="minorHAnsi" w:eastAsiaTheme="minorEastAsia" w:hAnsiTheme="minorHAnsi" w:cstheme="minorBidi"/>
                <w:noProof/>
                <w:color w:val="auto"/>
                <w:sz w:val="22"/>
                <w:szCs w:val="22"/>
              </w:rPr>
              <w:tab/>
            </w:r>
            <w:r w:rsidRPr="00A46133">
              <w:rPr>
                <w:rStyle w:val="Hyperlink"/>
                <w:noProof/>
              </w:rPr>
              <w:t>Terminology</w:t>
            </w:r>
            <w:r>
              <w:rPr>
                <w:noProof/>
                <w:webHidden/>
              </w:rPr>
              <w:tab/>
            </w:r>
            <w:r>
              <w:rPr>
                <w:noProof/>
                <w:webHidden/>
              </w:rPr>
              <w:fldChar w:fldCharType="begin"/>
            </w:r>
            <w:r>
              <w:rPr>
                <w:noProof/>
                <w:webHidden/>
              </w:rPr>
              <w:instrText xml:space="preserve"> PAGEREF _Toc88736956 \h </w:instrText>
            </w:r>
            <w:r>
              <w:rPr>
                <w:noProof/>
                <w:webHidden/>
              </w:rPr>
            </w:r>
          </w:ins>
          <w:r>
            <w:rPr>
              <w:noProof/>
              <w:webHidden/>
            </w:rPr>
            <w:fldChar w:fldCharType="separate"/>
          </w:r>
          <w:ins w:id="22" w:author="Microsoft account" w:date="2021-11-25T12:48:00Z">
            <w:r>
              <w:rPr>
                <w:noProof/>
                <w:webHidden/>
              </w:rPr>
              <w:t>3</w:t>
            </w:r>
            <w:r>
              <w:rPr>
                <w:noProof/>
                <w:webHidden/>
              </w:rPr>
              <w:fldChar w:fldCharType="end"/>
            </w:r>
            <w:r w:rsidRPr="00A46133">
              <w:rPr>
                <w:rStyle w:val="Hyperlink"/>
                <w:noProof/>
              </w:rPr>
              <w:fldChar w:fldCharType="end"/>
            </w:r>
          </w:ins>
        </w:p>
        <w:p w14:paraId="19F1A713" w14:textId="77777777" w:rsidR="00A50D38" w:rsidRDefault="00A50D38">
          <w:pPr>
            <w:pStyle w:val="TOC1"/>
            <w:tabs>
              <w:tab w:val="left" w:pos="400"/>
              <w:tab w:val="right" w:leader="dot" w:pos="9638"/>
            </w:tabs>
            <w:rPr>
              <w:ins w:id="23" w:author="Microsoft account" w:date="2021-11-25T12:48:00Z"/>
              <w:rFonts w:asciiTheme="minorHAnsi" w:eastAsiaTheme="minorEastAsia" w:hAnsiTheme="minorHAnsi" w:cstheme="minorBidi"/>
              <w:noProof/>
              <w:color w:val="auto"/>
              <w:sz w:val="22"/>
              <w:szCs w:val="22"/>
            </w:rPr>
          </w:pPr>
          <w:ins w:id="24"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"_Toc88736957"</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w:t>
            </w:r>
            <w:r>
              <w:rPr>
                <w:rFonts w:asciiTheme="minorHAnsi" w:eastAsiaTheme="minorEastAsia" w:hAnsiTheme="minorHAnsi" w:cstheme="minorBidi"/>
                <w:noProof/>
                <w:color w:val="auto"/>
                <w:sz w:val="22"/>
                <w:szCs w:val="22"/>
              </w:rPr>
              <w:tab/>
            </w:r>
            <w:r w:rsidRPr="00A46133">
              <w:rPr>
                <w:rStyle w:val="Hyperlink"/>
                <w:noProof/>
              </w:rPr>
              <w:t>Format Definitions</w:t>
            </w:r>
            <w:r>
              <w:rPr>
                <w:noProof/>
                <w:webHidden/>
              </w:rPr>
              <w:tab/>
            </w:r>
            <w:r>
              <w:rPr>
                <w:noProof/>
                <w:webHidden/>
              </w:rPr>
              <w:fldChar w:fldCharType="begin"/>
            </w:r>
            <w:r>
              <w:rPr>
                <w:noProof/>
                <w:webHidden/>
              </w:rPr>
              <w:instrText xml:space="preserve"> PAGEREF _Toc88736957 \h </w:instrText>
            </w:r>
            <w:r>
              <w:rPr>
                <w:noProof/>
                <w:webHidden/>
              </w:rPr>
            </w:r>
          </w:ins>
          <w:r>
            <w:rPr>
              <w:noProof/>
              <w:webHidden/>
            </w:rPr>
            <w:fldChar w:fldCharType="separate"/>
          </w:r>
          <w:ins w:id="25" w:author="Microsoft account" w:date="2021-11-25T12:48:00Z">
            <w:r>
              <w:rPr>
                <w:noProof/>
                <w:webHidden/>
              </w:rPr>
              <w:t>4</w:t>
            </w:r>
            <w:r>
              <w:rPr>
                <w:noProof/>
                <w:webHidden/>
              </w:rPr>
              <w:fldChar w:fldCharType="end"/>
            </w:r>
            <w:r w:rsidRPr="00A46133">
              <w:rPr>
                <w:rStyle w:val="Hyperlink"/>
                <w:noProof/>
              </w:rPr>
              <w:fldChar w:fldCharType="end"/>
            </w:r>
          </w:ins>
        </w:p>
        <w:p w14:paraId="66A34444" w14:textId="77777777" w:rsidR="00A50D38" w:rsidRDefault="00A50D38">
          <w:pPr>
            <w:pStyle w:val="TOC2"/>
            <w:tabs>
              <w:tab w:val="left" w:pos="800"/>
              <w:tab w:val="right" w:leader="dot" w:pos="9638"/>
            </w:tabs>
            <w:rPr>
              <w:ins w:id="26" w:author="Microsoft account" w:date="2021-11-25T12:48:00Z"/>
              <w:rFonts w:asciiTheme="minorHAnsi" w:eastAsiaTheme="minorEastAsia" w:hAnsiTheme="minorHAnsi" w:cstheme="minorBidi"/>
              <w:noProof/>
              <w:color w:val="auto"/>
              <w:sz w:val="22"/>
              <w:szCs w:val="22"/>
            </w:rPr>
          </w:pPr>
          <w:ins w:id="27"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"_Toc88736958"</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2.1</w:t>
            </w:r>
            <w:r>
              <w:rPr>
                <w:rFonts w:asciiTheme="minorHAnsi" w:eastAsiaTheme="minorEastAsia" w:hAnsiTheme="minorHAnsi" w:cstheme="minorBidi"/>
                <w:noProof/>
                <w:color w:val="auto"/>
                <w:sz w:val="22"/>
                <w:szCs w:val="22"/>
              </w:rPr>
              <w:tab/>
            </w:r>
            <w:r w:rsidRPr="00A46133">
              <w:rPr>
                <w:rStyle w:val="Hyperlink"/>
                <w:noProof/>
              </w:rPr>
              <w:t>Address Partitions</w:t>
            </w:r>
            <w:r>
              <w:rPr>
                <w:noProof/>
                <w:webHidden/>
              </w:rPr>
              <w:tab/>
            </w:r>
            <w:r>
              <w:rPr>
                <w:noProof/>
                <w:webHidden/>
              </w:rPr>
              <w:fldChar w:fldCharType="begin"/>
            </w:r>
            <w:r>
              <w:rPr>
                <w:noProof/>
                <w:webHidden/>
              </w:rPr>
              <w:instrText xml:space="preserve"> PAGEREF _Toc88736958 \h </w:instrText>
            </w:r>
            <w:r>
              <w:rPr>
                <w:noProof/>
                <w:webHidden/>
              </w:rPr>
            </w:r>
          </w:ins>
          <w:r>
            <w:rPr>
              <w:noProof/>
              <w:webHidden/>
            </w:rPr>
            <w:fldChar w:fldCharType="separate"/>
          </w:r>
          <w:ins w:id="28" w:author="Microsoft account" w:date="2021-11-25T12:48:00Z">
            <w:r>
              <w:rPr>
                <w:noProof/>
                <w:webHidden/>
              </w:rPr>
              <w:t>5</w:t>
            </w:r>
            <w:r>
              <w:rPr>
                <w:noProof/>
                <w:webHidden/>
              </w:rPr>
              <w:fldChar w:fldCharType="end"/>
            </w:r>
            <w:r w:rsidRPr="00A46133">
              <w:rPr>
                <w:rStyle w:val="Hyperlink"/>
                <w:noProof/>
              </w:rPr>
              <w:fldChar w:fldCharType="end"/>
            </w:r>
          </w:ins>
        </w:p>
        <w:p w14:paraId="207EBFAB" w14:textId="77777777" w:rsidR="00A50D38" w:rsidRDefault="00A50D38">
          <w:pPr>
            <w:pStyle w:val="TOC2"/>
            <w:tabs>
              <w:tab w:val="left" w:pos="800"/>
              <w:tab w:val="right" w:leader="dot" w:pos="9638"/>
            </w:tabs>
            <w:rPr>
              <w:ins w:id="29" w:author="Microsoft account" w:date="2021-11-25T12:48:00Z"/>
              <w:rFonts w:asciiTheme="minorHAnsi" w:eastAsiaTheme="minorEastAsia" w:hAnsiTheme="minorHAnsi" w:cstheme="minorBidi"/>
              <w:noProof/>
              <w:color w:val="auto"/>
              <w:sz w:val="22"/>
              <w:szCs w:val="22"/>
            </w:rPr>
          </w:pPr>
          <w:ins w:id="30"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"_Toc88736959"</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2.2</w:t>
            </w:r>
            <w:r>
              <w:rPr>
                <w:rFonts w:asciiTheme="minorHAnsi" w:eastAsiaTheme="minorEastAsia" w:hAnsiTheme="minorHAnsi" w:cstheme="minorBidi"/>
                <w:noProof/>
                <w:color w:val="auto"/>
                <w:sz w:val="22"/>
                <w:szCs w:val="22"/>
              </w:rPr>
              <w:tab/>
            </w:r>
            <w:r w:rsidRPr="00A46133">
              <w:rPr>
                <w:rStyle w:val="Hyperlink"/>
                <w:noProof/>
              </w:rPr>
              <w:t>Broadcast Command for Multi-Function Digital Decoders</w:t>
            </w:r>
            <w:r>
              <w:rPr>
                <w:noProof/>
                <w:webHidden/>
              </w:rPr>
              <w:tab/>
            </w:r>
            <w:r>
              <w:rPr>
                <w:noProof/>
                <w:webHidden/>
              </w:rPr>
              <w:fldChar w:fldCharType="begin"/>
            </w:r>
            <w:r>
              <w:rPr>
                <w:noProof/>
                <w:webHidden/>
              </w:rPr>
              <w:instrText xml:space="preserve"> PAGEREF _Toc88736959 \h </w:instrText>
            </w:r>
            <w:r>
              <w:rPr>
                <w:noProof/>
                <w:webHidden/>
              </w:rPr>
            </w:r>
          </w:ins>
          <w:r>
            <w:rPr>
              <w:noProof/>
              <w:webHidden/>
            </w:rPr>
            <w:fldChar w:fldCharType="separate"/>
          </w:r>
          <w:ins w:id="31" w:author="Microsoft account" w:date="2021-11-25T12:48:00Z">
            <w:r>
              <w:rPr>
                <w:noProof/>
                <w:webHidden/>
              </w:rPr>
              <w:t>5</w:t>
            </w:r>
            <w:r>
              <w:rPr>
                <w:noProof/>
                <w:webHidden/>
              </w:rPr>
              <w:fldChar w:fldCharType="end"/>
            </w:r>
            <w:r w:rsidRPr="00A46133">
              <w:rPr>
                <w:rStyle w:val="Hyperlink"/>
                <w:noProof/>
              </w:rPr>
              <w:fldChar w:fldCharType="end"/>
            </w:r>
          </w:ins>
        </w:p>
        <w:p w14:paraId="398BCA3B" w14:textId="77777777" w:rsidR="00A50D38" w:rsidRDefault="00A50D38">
          <w:pPr>
            <w:pStyle w:val="TOC3"/>
            <w:tabs>
              <w:tab w:val="right" w:leader="dot" w:pos="9638"/>
            </w:tabs>
            <w:rPr>
              <w:ins w:id="32" w:author="Microsoft account" w:date="2021-11-25T12:48:00Z"/>
              <w:rFonts w:asciiTheme="minorHAnsi" w:eastAsiaTheme="minorEastAsia" w:hAnsiTheme="minorHAnsi" w:cstheme="minorBidi"/>
              <w:noProof/>
              <w:color w:val="auto"/>
              <w:sz w:val="22"/>
              <w:szCs w:val="22"/>
            </w:rPr>
          </w:pPr>
          <w:ins w:id="33"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"_Toc88736960"</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2.2.1 Instruction Packets for Multi-Function Digital Decoders</w:t>
            </w:r>
            <w:r>
              <w:rPr>
                <w:noProof/>
                <w:webHidden/>
              </w:rPr>
              <w:tab/>
            </w:r>
            <w:r>
              <w:rPr>
                <w:noProof/>
                <w:webHidden/>
              </w:rPr>
              <w:fldChar w:fldCharType="begin"/>
            </w:r>
            <w:r>
              <w:rPr>
                <w:noProof/>
                <w:webHidden/>
              </w:rPr>
              <w:instrText xml:space="preserve"> PAGEREF _Toc88736960 \h </w:instrText>
            </w:r>
            <w:r>
              <w:rPr>
                <w:noProof/>
                <w:webHidden/>
              </w:rPr>
            </w:r>
          </w:ins>
          <w:r>
            <w:rPr>
              <w:noProof/>
              <w:webHidden/>
            </w:rPr>
            <w:fldChar w:fldCharType="separate"/>
          </w:r>
          <w:ins w:id="34" w:author="Microsoft account" w:date="2021-11-25T12:48:00Z">
            <w:r>
              <w:rPr>
                <w:noProof/>
                <w:webHidden/>
              </w:rPr>
              <w:t>5</w:t>
            </w:r>
            <w:r>
              <w:rPr>
                <w:noProof/>
                <w:webHidden/>
              </w:rPr>
              <w:fldChar w:fldCharType="end"/>
            </w:r>
            <w:r w:rsidRPr="00A46133">
              <w:rPr>
                <w:rStyle w:val="Hyperlink"/>
                <w:noProof/>
              </w:rPr>
              <w:fldChar w:fldCharType="end"/>
            </w:r>
          </w:ins>
        </w:p>
        <w:p w14:paraId="42D9FB5F" w14:textId="77777777" w:rsidR="00A50D38" w:rsidRDefault="00A50D38">
          <w:pPr>
            <w:pStyle w:val="TOC3"/>
            <w:tabs>
              <w:tab w:val="right" w:leader="dot" w:pos="9638"/>
            </w:tabs>
            <w:rPr>
              <w:ins w:id="35" w:author="Microsoft account" w:date="2021-11-25T12:48:00Z"/>
              <w:rFonts w:asciiTheme="minorHAnsi" w:eastAsiaTheme="minorEastAsia" w:hAnsiTheme="minorHAnsi" w:cstheme="minorBidi"/>
              <w:noProof/>
              <w:color w:val="auto"/>
              <w:sz w:val="22"/>
              <w:szCs w:val="22"/>
            </w:rPr>
          </w:pPr>
          <w:ins w:id="36"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"_Toc88736961"</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The last byte of the packet is the Error Detection Byte, which is calculated the same as is done in the baseline packet using all address, and all instruction bytes (see S-9.2).</w:t>
            </w:r>
            <w:r>
              <w:rPr>
                <w:noProof/>
                <w:webHidden/>
              </w:rPr>
              <w:tab/>
            </w:r>
            <w:r>
              <w:rPr>
                <w:noProof/>
                <w:webHidden/>
              </w:rPr>
              <w:fldChar w:fldCharType="begin"/>
            </w:r>
            <w:r>
              <w:rPr>
                <w:noProof/>
                <w:webHidden/>
              </w:rPr>
              <w:instrText xml:space="preserve"> PAGEREF _Toc88736961 \h </w:instrText>
            </w:r>
            <w:r>
              <w:rPr>
                <w:noProof/>
                <w:webHidden/>
              </w:rPr>
            </w:r>
          </w:ins>
          <w:r>
            <w:rPr>
              <w:noProof/>
              <w:webHidden/>
            </w:rPr>
            <w:fldChar w:fldCharType="separate"/>
          </w:r>
          <w:ins w:id="37" w:author="Microsoft account" w:date="2021-11-25T12:48:00Z">
            <w:r>
              <w:rPr>
                <w:noProof/>
                <w:webHidden/>
              </w:rPr>
              <w:t>6</w:t>
            </w:r>
            <w:r>
              <w:rPr>
                <w:noProof/>
                <w:webHidden/>
              </w:rPr>
              <w:fldChar w:fldCharType="end"/>
            </w:r>
            <w:r w:rsidRPr="00A46133">
              <w:rPr>
                <w:rStyle w:val="Hyperlink"/>
                <w:noProof/>
              </w:rPr>
              <w:fldChar w:fldCharType="end"/>
            </w:r>
          </w:ins>
        </w:p>
        <w:p w14:paraId="3F8D3F5B" w14:textId="77777777" w:rsidR="00A50D38" w:rsidRDefault="00A50D38">
          <w:pPr>
            <w:pStyle w:val="TOC3"/>
            <w:tabs>
              <w:tab w:val="right" w:leader="dot" w:pos="9638"/>
            </w:tabs>
            <w:rPr>
              <w:ins w:id="38" w:author="Microsoft account" w:date="2021-11-25T12:48:00Z"/>
              <w:rFonts w:asciiTheme="minorHAnsi" w:eastAsiaTheme="minorEastAsia" w:hAnsiTheme="minorHAnsi" w:cstheme="minorBidi"/>
              <w:noProof/>
              <w:color w:val="auto"/>
              <w:sz w:val="22"/>
              <w:szCs w:val="22"/>
            </w:rPr>
          </w:pPr>
          <w:ins w:id="39"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"_Toc88736962"</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2.2.1.1 Decoder and Consist Control Instruction (CCC=000)</w:t>
            </w:r>
            <w:r>
              <w:rPr>
                <w:noProof/>
                <w:webHidden/>
              </w:rPr>
              <w:tab/>
            </w:r>
            <w:r>
              <w:rPr>
                <w:noProof/>
                <w:webHidden/>
              </w:rPr>
              <w:fldChar w:fldCharType="begin"/>
            </w:r>
            <w:r>
              <w:rPr>
                <w:noProof/>
                <w:webHidden/>
              </w:rPr>
              <w:instrText xml:space="preserve"> PAGEREF _Toc88736962 \h </w:instrText>
            </w:r>
            <w:r>
              <w:rPr>
                <w:noProof/>
                <w:webHidden/>
              </w:rPr>
            </w:r>
          </w:ins>
          <w:r>
            <w:rPr>
              <w:noProof/>
              <w:webHidden/>
            </w:rPr>
            <w:fldChar w:fldCharType="separate"/>
          </w:r>
          <w:ins w:id="40" w:author="Microsoft account" w:date="2021-11-25T12:48:00Z">
            <w:r>
              <w:rPr>
                <w:noProof/>
                <w:webHidden/>
              </w:rPr>
              <w:t>6</w:t>
            </w:r>
            <w:r>
              <w:rPr>
                <w:noProof/>
                <w:webHidden/>
              </w:rPr>
              <w:fldChar w:fldCharType="end"/>
            </w:r>
            <w:r w:rsidRPr="00A46133">
              <w:rPr>
                <w:rStyle w:val="Hyperlink"/>
                <w:noProof/>
              </w:rPr>
              <w:fldChar w:fldCharType="end"/>
            </w:r>
          </w:ins>
        </w:p>
        <w:p w14:paraId="28C469B7" w14:textId="77777777" w:rsidR="00A50D38" w:rsidRDefault="00A50D38">
          <w:pPr>
            <w:pStyle w:val="TOC3"/>
            <w:tabs>
              <w:tab w:val="right" w:leader="dot" w:pos="9638"/>
            </w:tabs>
            <w:rPr>
              <w:ins w:id="41" w:author="Microsoft account" w:date="2021-11-25T12:48:00Z"/>
              <w:rFonts w:asciiTheme="minorHAnsi" w:eastAsiaTheme="minorEastAsia" w:hAnsiTheme="minorHAnsi" w:cstheme="minorBidi"/>
              <w:noProof/>
              <w:color w:val="auto"/>
              <w:sz w:val="22"/>
              <w:szCs w:val="22"/>
            </w:rPr>
          </w:pPr>
          <w:ins w:id="42"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"_Toc88736963"</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2.2.1.2 Decoder Control (CCCG = 0)</w:t>
            </w:r>
            <w:r>
              <w:rPr>
                <w:noProof/>
                <w:webHidden/>
              </w:rPr>
              <w:tab/>
            </w:r>
            <w:r>
              <w:rPr>
                <w:noProof/>
                <w:webHidden/>
              </w:rPr>
              <w:fldChar w:fldCharType="begin"/>
            </w:r>
            <w:r>
              <w:rPr>
                <w:noProof/>
                <w:webHidden/>
              </w:rPr>
              <w:instrText xml:space="preserve"> PAGEREF _Toc88736963 \h </w:instrText>
            </w:r>
            <w:r>
              <w:rPr>
                <w:noProof/>
                <w:webHidden/>
              </w:rPr>
            </w:r>
          </w:ins>
          <w:r>
            <w:rPr>
              <w:noProof/>
              <w:webHidden/>
            </w:rPr>
            <w:fldChar w:fldCharType="separate"/>
          </w:r>
          <w:ins w:id="43" w:author="Microsoft account" w:date="2021-11-25T12:48:00Z">
            <w:r>
              <w:rPr>
                <w:noProof/>
                <w:webHidden/>
              </w:rPr>
              <w:t>6</w:t>
            </w:r>
            <w:r>
              <w:rPr>
                <w:noProof/>
                <w:webHidden/>
              </w:rPr>
              <w:fldChar w:fldCharType="end"/>
            </w:r>
            <w:r w:rsidRPr="00A46133">
              <w:rPr>
                <w:rStyle w:val="Hyperlink"/>
                <w:noProof/>
              </w:rPr>
              <w:fldChar w:fldCharType="end"/>
            </w:r>
          </w:ins>
        </w:p>
        <w:p w14:paraId="12185B4A" w14:textId="77777777" w:rsidR="00A50D38" w:rsidRDefault="00A50D38">
          <w:pPr>
            <w:pStyle w:val="TOC3"/>
            <w:tabs>
              <w:tab w:val="left" w:pos="1200"/>
              <w:tab w:val="right" w:leader="dot" w:pos="9638"/>
            </w:tabs>
            <w:rPr>
              <w:ins w:id="44" w:author="Microsoft account" w:date="2021-11-25T12:48:00Z"/>
              <w:rFonts w:asciiTheme="minorHAnsi" w:eastAsiaTheme="minorEastAsia" w:hAnsiTheme="minorHAnsi" w:cstheme="minorBidi"/>
              <w:noProof/>
              <w:color w:val="auto"/>
              <w:sz w:val="22"/>
              <w:szCs w:val="22"/>
            </w:rPr>
          </w:pPr>
          <w:ins w:id="45"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"_Toc88736964"</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2.3.1</w:t>
            </w:r>
            <w:r>
              <w:rPr>
                <w:rFonts w:asciiTheme="minorHAnsi" w:eastAsiaTheme="minorEastAsia" w:hAnsiTheme="minorHAnsi" w:cstheme="minorBidi"/>
                <w:noProof/>
                <w:color w:val="auto"/>
                <w:sz w:val="22"/>
                <w:szCs w:val="22"/>
              </w:rPr>
              <w:tab/>
            </w:r>
            <w:r w:rsidRPr="00A46133">
              <w:rPr>
                <w:rStyle w:val="Hyperlink"/>
                <w:noProof/>
              </w:rPr>
              <w:t>Advanced Operations Instruction (CCC=001)</w:t>
            </w:r>
            <w:r>
              <w:rPr>
                <w:noProof/>
                <w:webHidden/>
              </w:rPr>
              <w:tab/>
            </w:r>
            <w:r>
              <w:rPr>
                <w:noProof/>
                <w:webHidden/>
              </w:rPr>
              <w:fldChar w:fldCharType="begin"/>
            </w:r>
            <w:r>
              <w:rPr>
                <w:noProof/>
                <w:webHidden/>
              </w:rPr>
              <w:instrText xml:space="preserve"> PAGEREF _Toc88736964 \h </w:instrText>
            </w:r>
            <w:r>
              <w:rPr>
                <w:noProof/>
                <w:webHidden/>
              </w:rPr>
            </w:r>
          </w:ins>
          <w:r>
            <w:rPr>
              <w:noProof/>
              <w:webHidden/>
            </w:rPr>
            <w:fldChar w:fldCharType="separate"/>
          </w:r>
          <w:ins w:id="46" w:author="Microsoft account" w:date="2021-11-25T12:48:00Z">
            <w:r>
              <w:rPr>
                <w:noProof/>
                <w:webHidden/>
              </w:rPr>
              <w:t>9</w:t>
            </w:r>
            <w:r>
              <w:rPr>
                <w:noProof/>
                <w:webHidden/>
              </w:rPr>
              <w:fldChar w:fldCharType="end"/>
            </w:r>
            <w:r w:rsidRPr="00A46133">
              <w:rPr>
                <w:rStyle w:val="Hyperlink"/>
                <w:noProof/>
              </w:rPr>
              <w:fldChar w:fldCharType="end"/>
            </w:r>
          </w:ins>
        </w:p>
        <w:p w14:paraId="4B72D623" w14:textId="77777777" w:rsidR="00A50D38" w:rsidRDefault="00A50D38">
          <w:pPr>
            <w:pStyle w:val="TOC3"/>
            <w:tabs>
              <w:tab w:val="left" w:pos="1200"/>
              <w:tab w:val="right" w:leader="dot" w:pos="9638"/>
            </w:tabs>
            <w:rPr>
              <w:ins w:id="47" w:author="Microsoft account" w:date="2021-11-25T12:48:00Z"/>
              <w:rFonts w:asciiTheme="minorHAnsi" w:eastAsiaTheme="minorEastAsia" w:hAnsiTheme="minorHAnsi" w:cstheme="minorBidi"/>
              <w:noProof/>
              <w:color w:val="auto"/>
              <w:sz w:val="22"/>
              <w:szCs w:val="22"/>
            </w:rPr>
          </w:pPr>
          <w:ins w:id="48"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"_Toc88736965"</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2.3.2</w:t>
            </w:r>
            <w:r>
              <w:rPr>
                <w:rFonts w:asciiTheme="minorHAnsi" w:eastAsiaTheme="minorEastAsia" w:hAnsiTheme="minorHAnsi" w:cstheme="minorBidi"/>
                <w:noProof/>
                <w:color w:val="auto"/>
                <w:sz w:val="22"/>
                <w:szCs w:val="22"/>
              </w:rPr>
              <w:tab/>
            </w:r>
            <w:r w:rsidRPr="00A46133">
              <w:rPr>
                <w:rStyle w:val="Hyperlink"/>
                <w:noProof/>
              </w:rPr>
              <w:t>Speed and Direction Instructions (CCC=010 and CCC=011)</w:t>
            </w:r>
            <w:r>
              <w:rPr>
                <w:noProof/>
                <w:webHidden/>
              </w:rPr>
              <w:tab/>
            </w:r>
            <w:r>
              <w:rPr>
                <w:noProof/>
                <w:webHidden/>
              </w:rPr>
              <w:fldChar w:fldCharType="begin"/>
            </w:r>
            <w:r>
              <w:rPr>
                <w:noProof/>
                <w:webHidden/>
              </w:rPr>
              <w:instrText xml:space="preserve"> PAGEREF _Toc88736965 \h </w:instrText>
            </w:r>
            <w:r>
              <w:rPr>
                <w:noProof/>
                <w:webHidden/>
              </w:rPr>
            </w:r>
          </w:ins>
          <w:r>
            <w:rPr>
              <w:noProof/>
              <w:webHidden/>
            </w:rPr>
            <w:fldChar w:fldCharType="separate"/>
          </w:r>
          <w:ins w:id="49" w:author="Microsoft account" w:date="2021-11-25T12:48:00Z">
            <w:r>
              <w:rPr>
                <w:noProof/>
                <w:webHidden/>
              </w:rPr>
              <w:t>10</w:t>
            </w:r>
            <w:r>
              <w:rPr>
                <w:noProof/>
                <w:webHidden/>
              </w:rPr>
              <w:fldChar w:fldCharType="end"/>
            </w:r>
            <w:r w:rsidRPr="00A46133">
              <w:rPr>
                <w:rStyle w:val="Hyperlink"/>
                <w:noProof/>
              </w:rPr>
              <w:fldChar w:fldCharType="end"/>
            </w:r>
          </w:ins>
        </w:p>
        <w:p w14:paraId="0F8DD5A8" w14:textId="77777777" w:rsidR="00A50D38" w:rsidRDefault="00A50D38">
          <w:pPr>
            <w:pStyle w:val="TOC3"/>
            <w:tabs>
              <w:tab w:val="left" w:pos="1200"/>
              <w:tab w:val="right" w:leader="dot" w:pos="9638"/>
            </w:tabs>
            <w:rPr>
              <w:ins w:id="50" w:author="Microsoft account" w:date="2021-11-25T12:48:00Z"/>
              <w:rFonts w:asciiTheme="minorHAnsi" w:eastAsiaTheme="minorEastAsia" w:hAnsiTheme="minorHAnsi" w:cstheme="minorBidi"/>
              <w:noProof/>
              <w:color w:val="auto"/>
              <w:sz w:val="22"/>
              <w:szCs w:val="22"/>
            </w:rPr>
          </w:pPr>
          <w:ins w:id="51"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"_Toc88736966"</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2.3.3</w:t>
            </w:r>
            <w:r>
              <w:rPr>
                <w:rFonts w:asciiTheme="minorHAnsi" w:eastAsiaTheme="minorEastAsia" w:hAnsiTheme="minorHAnsi" w:cstheme="minorBidi"/>
                <w:noProof/>
                <w:color w:val="auto"/>
                <w:sz w:val="22"/>
                <w:szCs w:val="22"/>
              </w:rPr>
              <w:tab/>
            </w:r>
            <w:r w:rsidRPr="00A46133">
              <w:rPr>
                <w:rStyle w:val="Hyperlink"/>
                <w:noProof/>
              </w:rPr>
              <w:t>Function Group One Instruction (CCC=100)</w:t>
            </w:r>
            <w:r>
              <w:rPr>
                <w:noProof/>
                <w:webHidden/>
              </w:rPr>
              <w:tab/>
            </w:r>
            <w:r>
              <w:rPr>
                <w:noProof/>
                <w:webHidden/>
              </w:rPr>
              <w:fldChar w:fldCharType="begin"/>
            </w:r>
            <w:r>
              <w:rPr>
                <w:noProof/>
                <w:webHidden/>
              </w:rPr>
              <w:instrText xml:space="preserve"> PAGEREF _Toc88736966 \h </w:instrText>
            </w:r>
            <w:r>
              <w:rPr>
                <w:noProof/>
                <w:webHidden/>
              </w:rPr>
            </w:r>
          </w:ins>
          <w:r>
            <w:rPr>
              <w:noProof/>
              <w:webHidden/>
            </w:rPr>
            <w:fldChar w:fldCharType="separate"/>
          </w:r>
          <w:ins w:id="52" w:author="Microsoft account" w:date="2021-11-25T12:48:00Z">
            <w:r>
              <w:rPr>
                <w:noProof/>
                <w:webHidden/>
              </w:rPr>
              <w:t>11</w:t>
            </w:r>
            <w:r>
              <w:rPr>
                <w:noProof/>
                <w:webHidden/>
              </w:rPr>
              <w:fldChar w:fldCharType="end"/>
            </w:r>
            <w:r w:rsidRPr="00A46133">
              <w:rPr>
                <w:rStyle w:val="Hyperlink"/>
                <w:noProof/>
              </w:rPr>
              <w:fldChar w:fldCharType="end"/>
            </w:r>
          </w:ins>
        </w:p>
        <w:p w14:paraId="4F4A58CF" w14:textId="77777777" w:rsidR="00A50D38" w:rsidRDefault="00A50D38">
          <w:pPr>
            <w:pStyle w:val="TOC3"/>
            <w:tabs>
              <w:tab w:val="left" w:pos="1200"/>
              <w:tab w:val="right" w:leader="dot" w:pos="9638"/>
            </w:tabs>
            <w:rPr>
              <w:ins w:id="53" w:author="Microsoft account" w:date="2021-11-25T12:48:00Z"/>
              <w:rFonts w:asciiTheme="minorHAnsi" w:eastAsiaTheme="minorEastAsia" w:hAnsiTheme="minorHAnsi" w:cstheme="minorBidi"/>
              <w:noProof/>
              <w:color w:val="auto"/>
              <w:sz w:val="22"/>
              <w:szCs w:val="22"/>
            </w:rPr>
          </w:pPr>
          <w:ins w:id="54"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"_Toc88736967"</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2.3.4</w:t>
            </w:r>
            <w:r>
              <w:rPr>
                <w:rFonts w:asciiTheme="minorHAnsi" w:eastAsiaTheme="minorEastAsia" w:hAnsiTheme="minorHAnsi" w:cstheme="minorBidi"/>
                <w:noProof/>
                <w:color w:val="auto"/>
                <w:sz w:val="22"/>
                <w:szCs w:val="22"/>
              </w:rPr>
              <w:tab/>
            </w:r>
            <w:r w:rsidRPr="00A46133">
              <w:rPr>
                <w:rStyle w:val="Hyperlink"/>
                <w:noProof/>
              </w:rPr>
              <w:t>Function Group Two Instruction (CCC=101)</w:t>
            </w:r>
            <w:r>
              <w:rPr>
                <w:noProof/>
                <w:webHidden/>
              </w:rPr>
              <w:tab/>
            </w:r>
            <w:r>
              <w:rPr>
                <w:noProof/>
                <w:webHidden/>
              </w:rPr>
              <w:fldChar w:fldCharType="begin"/>
            </w:r>
            <w:r>
              <w:rPr>
                <w:noProof/>
                <w:webHidden/>
              </w:rPr>
              <w:instrText xml:space="preserve"> PAGEREF _Toc88736967 \h </w:instrText>
            </w:r>
            <w:r>
              <w:rPr>
                <w:noProof/>
                <w:webHidden/>
              </w:rPr>
            </w:r>
          </w:ins>
          <w:r>
            <w:rPr>
              <w:noProof/>
              <w:webHidden/>
            </w:rPr>
            <w:fldChar w:fldCharType="separate"/>
          </w:r>
          <w:ins w:id="55" w:author="Microsoft account" w:date="2021-11-25T12:48:00Z">
            <w:r>
              <w:rPr>
                <w:noProof/>
                <w:webHidden/>
              </w:rPr>
              <w:t>11</w:t>
            </w:r>
            <w:r>
              <w:rPr>
                <w:noProof/>
                <w:webHidden/>
              </w:rPr>
              <w:fldChar w:fldCharType="end"/>
            </w:r>
            <w:r w:rsidRPr="00A46133">
              <w:rPr>
                <w:rStyle w:val="Hyperlink"/>
                <w:noProof/>
              </w:rPr>
              <w:fldChar w:fldCharType="end"/>
            </w:r>
          </w:ins>
        </w:p>
        <w:p w14:paraId="723DE1AD" w14:textId="77777777" w:rsidR="00A50D38" w:rsidRDefault="00A50D38">
          <w:pPr>
            <w:pStyle w:val="TOC3"/>
            <w:tabs>
              <w:tab w:val="left" w:pos="1200"/>
              <w:tab w:val="right" w:leader="dot" w:pos="9638"/>
            </w:tabs>
            <w:rPr>
              <w:ins w:id="56" w:author="Microsoft account" w:date="2021-11-25T12:48:00Z"/>
              <w:rFonts w:asciiTheme="minorHAnsi" w:eastAsiaTheme="minorEastAsia" w:hAnsiTheme="minorHAnsi" w:cstheme="minorBidi"/>
              <w:noProof/>
              <w:color w:val="auto"/>
              <w:sz w:val="22"/>
              <w:szCs w:val="22"/>
            </w:rPr>
          </w:pPr>
          <w:ins w:id="57"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"_Toc88736968"</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2.3.5</w:t>
            </w:r>
            <w:r>
              <w:rPr>
                <w:rFonts w:asciiTheme="minorHAnsi" w:eastAsiaTheme="minorEastAsia" w:hAnsiTheme="minorHAnsi" w:cstheme="minorBidi"/>
                <w:noProof/>
                <w:color w:val="auto"/>
                <w:sz w:val="22"/>
                <w:szCs w:val="22"/>
              </w:rPr>
              <w:tab/>
            </w:r>
            <w:r w:rsidRPr="00A46133">
              <w:rPr>
                <w:rStyle w:val="Hyperlink"/>
                <w:noProof/>
              </w:rPr>
              <w:t>Feature Expansion Instruction (CCC=110)</w:t>
            </w:r>
            <w:r>
              <w:rPr>
                <w:noProof/>
                <w:webHidden/>
              </w:rPr>
              <w:tab/>
            </w:r>
            <w:r>
              <w:rPr>
                <w:noProof/>
                <w:webHidden/>
              </w:rPr>
              <w:fldChar w:fldCharType="begin"/>
            </w:r>
            <w:r>
              <w:rPr>
                <w:noProof/>
                <w:webHidden/>
              </w:rPr>
              <w:instrText xml:space="preserve"> PAGEREF _Toc88736968 \h </w:instrText>
            </w:r>
            <w:r>
              <w:rPr>
                <w:noProof/>
                <w:webHidden/>
              </w:rPr>
            </w:r>
          </w:ins>
          <w:r>
            <w:rPr>
              <w:noProof/>
              <w:webHidden/>
            </w:rPr>
            <w:fldChar w:fldCharType="separate"/>
          </w:r>
          <w:ins w:id="58" w:author="Microsoft account" w:date="2021-11-25T12:48:00Z">
            <w:r>
              <w:rPr>
                <w:noProof/>
                <w:webHidden/>
              </w:rPr>
              <w:t>11</w:t>
            </w:r>
            <w:r>
              <w:rPr>
                <w:noProof/>
                <w:webHidden/>
              </w:rPr>
              <w:fldChar w:fldCharType="end"/>
            </w:r>
            <w:r w:rsidRPr="00A46133">
              <w:rPr>
                <w:rStyle w:val="Hyperlink"/>
                <w:noProof/>
              </w:rPr>
              <w:fldChar w:fldCharType="end"/>
            </w:r>
          </w:ins>
        </w:p>
        <w:p w14:paraId="4B0799F1" w14:textId="77777777" w:rsidR="00A50D38" w:rsidRDefault="00A50D38">
          <w:pPr>
            <w:pStyle w:val="TOC3"/>
            <w:tabs>
              <w:tab w:val="right" w:leader="dot" w:pos="9638"/>
            </w:tabs>
            <w:rPr>
              <w:ins w:id="59" w:author="Microsoft account" w:date="2021-11-25T12:48:00Z"/>
              <w:rFonts w:asciiTheme="minorHAnsi" w:eastAsiaTheme="minorEastAsia" w:hAnsiTheme="minorHAnsi" w:cstheme="minorBidi"/>
              <w:noProof/>
              <w:color w:val="auto"/>
              <w:sz w:val="22"/>
              <w:szCs w:val="22"/>
            </w:rPr>
          </w:pPr>
          <w:ins w:id="60"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"_Toc88736969"</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2.3.7.5 GGGGG = 11110:  F13-F20 Function Control</w:t>
            </w:r>
            <w:r>
              <w:rPr>
                <w:noProof/>
                <w:webHidden/>
              </w:rPr>
              <w:tab/>
            </w:r>
            <w:r>
              <w:rPr>
                <w:noProof/>
                <w:webHidden/>
              </w:rPr>
              <w:fldChar w:fldCharType="begin"/>
            </w:r>
            <w:r>
              <w:rPr>
                <w:noProof/>
                <w:webHidden/>
              </w:rPr>
              <w:instrText xml:space="preserve"> PAGEREF _Toc88736969 \h </w:instrText>
            </w:r>
            <w:r>
              <w:rPr>
                <w:noProof/>
                <w:webHidden/>
              </w:rPr>
            </w:r>
          </w:ins>
          <w:r>
            <w:rPr>
              <w:noProof/>
              <w:webHidden/>
            </w:rPr>
            <w:fldChar w:fldCharType="separate"/>
          </w:r>
          <w:ins w:id="61" w:author="Microsoft account" w:date="2021-11-25T12:48:00Z">
            <w:r>
              <w:rPr>
                <w:noProof/>
                <w:webHidden/>
              </w:rPr>
              <w:t>14</w:t>
            </w:r>
            <w:r>
              <w:rPr>
                <w:noProof/>
                <w:webHidden/>
              </w:rPr>
              <w:fldChar w:fldCharType="end"/>
            </w:r>
            <w:r w:rsidRPr="00A46133">
              <w:rPr>
                <w:rStyle w:val="Hyperlink"/>
                <w:noProof/>
              </w:rPr>
              <w:fldChar w:fldCharType="end"/>
            </w:r>
          </w:ins>
        </w:p>
        <w:p w14:paraId="7DA98232" w14:textId="77777777" w:rsidR="00A50D38" w:rsidRDefault="00A50D38">
          <w:pPr>
            <w:pStyle w:val="TOC3"/>
            <w:tabs>
              <w:tab w:val="left" w:pos="1200"/>
              <w:tab w:val="right" w:leader="dot" w:pos="9638"/>
            </w:tabs>
            <w:rPr>
              <w:ins w:id="62" w:author="Microsoft account" w:date="2021-11-25T12:48:00Z"/>
              <w:rFonts w:asciiTheme="minorHAnsi" w:eastAsiaTheme="minorEastAsia" w:hAnsiTheme="minorHAnsi" w:cstheme="minorBidi"/>
              <w:noProof/>
              <w:color w:val="auto"/>
              <w:sz w:val="22"/>
              <w:szCs w:val="22"/>
            </w:rPr>
          </w:pPr>
          <w:ins w:id="63"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"_Toc88736970"</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2.3.7.6</w:t>
            </w:r>
            <w:r>
              <w:rPr>
                <w:rFonts w:asciiTheme="minorHAnsi" w:eastAsiaTheme="minorEastAsia" w:hAnsiTheme="minorHAnsi" w:cstheme="minorBidi"/>
                <w:noProof/>
                <w:color w:val="auto"/>
                <w:sz w:val="22"/>
                <w:szCs w:val="22"/>
              </w:rPr>
              <w:tab/>
            </w:r>
            <w:r w:rsidRPr="00A46133">
              <w:rPr>
                <w:rStyle w:val="Hyperlink"/>
                <w:noProof/>
              </w:rPr>
              <w:t>GGGGG = 11111:  F21-F28 Function Control</w:t>
            </w:r>
            <w:r>
              <w:rPr>
                <w:noProof/>
                <w:webHidden/>
              </w:rPr>
              <w:tab/>
            </w:r>
            <w:r>
              <w:rPr>
                <w:noProof/>
                <w:webHidden/>
              </w:rPr>
              <w:fldChar w:fldCharType="begin"/>
            </w:r>
            <w:r>
              <w:rPr>
                <w:noProof/>
                <w:webHidden/>
              </w:rPr>
              <w:instrText xml:space="preserve"> PAGEREF _Toc88736970 \h </w:instrText>
            </w:r>
            <w:r>
              <w:rPr>
                <w:noProof/>
                <w:webHidden/>
              </w:rPr>
            </w:r>
          </w:ins>
          <w:r>
            <w:rPr>
              <w:noProof/>
              <w:webHidden/>
            </w:rPr>
            <w:fldChar w:fldCharType="separate"/>
          </w:r>
          <w:ins w:id="64" w:author="Microsoft account" w:date="2021-11-25T12:48:00Z">
            <w:r>
              <w:rPr>
                <w:noProof/>
                <w:webHidden/>
              </w:rPr>
              <w:t>14</w:t>
            </w:r>
            <w:r>
              <w:rPr>
                <w:noProof/>
                <w:webHidden/>
              </w:rPr>
              <w:fldChar w:fldCharType="end"/>
            </w:r>
            <w:r w:rsidRPr="00A46133">
              <w:rPr>
                <w:rStyle w:val="Hyperlink"/>
                <w:noProof/>
              </w:rPr>
              <w:fldChar w:fldCharType="end"/>
            </w:r>
          </w:ins>
        </w:p>
        <w:p w14:paraId="6AF4BB96" w14:textId="77777777" w:rsidR="00A50D38" w:rsidRDefault="00A50D38">
          <w:pPr>
            <w:pStyle w:val="TOC3"/>
            <w:tabs>
              <w:tab w:val="left" w:pos="1200"/>
              <w:tab w:val="right" w:leader="dot" w:pos="9638"/>
            </w:tabs>
            <w:rPr>
              <w:ins w:id="65" w:author="Microsoft account" w:date="2021-11-25T12:48:00Z"/>
              <w:rFonts w:asciiTheme="minorHAnsi" w:eastAsiaTheme="minorEastAsia" w:hAnsiTheme="minorHAnsi" w:cstheme="minorBidi"/>
              <w:noProof/>
              <w:color w:val="auto"/>
              <w:sz w:val="22"/>
              <w:szCs w:val="22"/>
            </w:rPr>
          </w:pPr>
          <w:ins w:id="66"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"_Toc88736971"</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2.3.7.7</w:t>
            </w:r>
            <w:r>
              <w:rPr>
                <w:rFonts w:asciiTheme="minorHAnsi" w:eastAsiaTheme="minorEastAsia" w:hAnsiTheme="minorHAnsi" w:cstheme="minorBidi"/>
                <w:noProof/>
                <w:color w:val="auto"/>
                <w:sz w:val="22"/>
                <w:szCs w:val="22"/>
              </w:rPr>
              <w:tab/>
            </w:r>
            <w:r w:rsidRPr="00A46133">
              <w:rPr>
                <w:rStyle w:val="Hyperlink"/>
                <w:noProof/>
              </w:rPr>
              <w:t>GGGGG = 11000:  F29-F36 Function Control</w:t>
            </w:r>
            <w:r>
              <w:rPr>
                <w:noProof/>
                <w:webHidden/>
              </w:rPr>
              <w:tab/>
            </w:r>
            <w:r>
              <w:rPr>
                <w:noProof/>
                <w:webHidden/>
              </w:rPr>
              <w:fldChar w:fldCharType="begin"/>
            </w:r>
            <w:r>
              <w:rPr>
                <w:noProof/>
                <w:webHidden/>
              </w:rPr>
              <w:instrText xml:space="preserve"> PAGEREF _Toc88736971 \h </w:instrText>
            </w:r>
            <w:r>
              <w:rPr>
                <w:noProof/>
                <w:webHidden/>
              </w:rPr>
            </w:r>
          </w:ins>
          <w:r>
            <w:rPr>
              <w:noProof/>
              <w:webHidden/>
            </w:rPr>
            <w:fldChar w:fldCharType="separate"/>
          </w:r>
          <w:ins w:id="67" w:author="Microsoft account" w:date="2021-11-25T12:48:00Z">
            <w:r>
              <w:rPr>
                <w:noProof/>
                <w:webHidden/>
              </w:rPr>
              <w:t>14</w:t>
            </w:r>
            <w:r>
              <w:rPr>
                <w:noProof/>
                <w:webHidden/>
              </w:rPr>
              <w:fldChar w:fldCharType="end"/>
            </w:r>
            <w:r w:rsidRPr="00A46133">
              <w:rPr>
                <w:rStyle w:val="Hyperlink"/>
                <w:noProof/>
              </w:rPr>
              <w:fldChar w:fldCharType="end"/>
            </w:r>
          </w:ins>
        </w:p>
        <w:p w14:paraId="49CD5A69" w14:textId="77777777" w:rsidR="00A50D38" w:rsidRDefault="00A50D38">
          <w:pPr>
            <w:pStyle w:val="TOC3"/>
            <w:tabs>
              <w:tab w:val="left" w:pos="1200"/>
              <w:tab w:val="right" w:leader="dot" w:pos="9638"/>
            </w:tabs>
            <w:rPr>
              <w:ins w:id="68" w:author="Microsoft account" w:date="2021-11-25T12:48:00Z"/>
              <w:rFonts w:asciiTheme="minorHAnsi" w:eastAsiaTheme="minorEastAsia" w:hAnsiTheme="minorHAnsi" w:cstheme="minorBidi"/>
              <w:noProof/>
              <w:color w:val="auto"/>
              <w:sz w:val="22"/>
              <w:szCs w:val="22"/>
            </w:rPr>
          </w:pPr>
          <w:ins w:id="69"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"_Toc88736972"</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2.3.7.8</w:t>
            </w:r>
            <w:r>
              <w:rPr>
                <w:rFonts w:asciiTheme="minorHAnsi" w:eastAsiaTheme="minorEastAsia" w:hAnsiTheme="minorHAnsi" w:cstheme="minorBidi"/>
                <w:noProof/>
                <w:color w:val="auto"/>
                <w:sz w:val="22"/>
                <w:szCs w:val="22"/>
              </w:rPr>
              <w:tab/>
            </w:r>
            <w:r w:rsidRPr="00A46133">
              <w:rPr>
                <w:rStyle w:val="Hyperlink"/>
                <w:noProof/>
              </w:rPr>
              <w:t>GGGGG = 11001:  F37-F44 Function Control</w:t>
            </w:r>
            <w:r>
              <w:rPr>
                <w:noProof/>
                <w:webHidden/>
              </w:rPr>
              <w:tab/>
            </w:r>
            <w:r>
              <w:rPr>
                <w:noProof/>
                <w:webHidden/>
              </w:rPr>
              <w:fldChar w:fldCharType="begin"/>
            </w:r>
            <w:r>
              <w:rPr>
                <w:noProof/>
                <w:webHidden/>
              </w:rPr>
              <w:instrText xml:space="preserve"> PAGEREF _Toc88736972 \h </w:instrText>
            </w:r>
            <w:r>
              <w:rPr>
                <w:noProof/>
                <w:webHidden/>
              </w:rPr>
            </w:r>
          </w:ins>
          <w:r>
            <w:rPr>
              <w:noProof/>
              <w:webHidden/>
            </w:rPr>
            <w:fldChar w:fldCharType="separate"/>
          </w:r>
          <w:ins w:id="70" w:author="Microsoft account" w:date="2021-11-25T12:48:00Z">
            <w:r>
              <w:rPr>
                <w:noProof/>
                <w:webHidden/>
              </w:rPr>
              <w:t>14</w:t>
            </w:r>
            <w:r>
              <w:rPr>
                <w:noProof/>
                <w:webHidden/>
              </w:rPr>
              <w:fldChar w:fldCharType="end"/>
            </w:r>
            <w:r w:rsidRPr="00A46133">
              <w:rPr>
                <w:rStyle w:val="Hyperlink"/>
                <w:noProof/>
              </w:rPr>
              <w:fldChar w:fldCharType="end"/>
            </w:r>
          </w:ins>
        </w:p>
        <w:p w14:paraId="66123DCB" w14:textId="77777777" w:rsidR="00A50D38" w:rsidRDefault="00A50D38">
          <w:pPr>
            <w:pStyle w:val="TOC3"/>
            <w:tabs>
              <w:tab w:val="left" w:pos="1200"/>
              <w:tab w:val="right" w:leader="dot" w:pos="9638"/>
            </w:tabs>
            <w:rPr>
              <w:ins w:id="71" w:author="Microsoft account" w:date="2021-11-25T12:48:00Z"/>
              <w:rFonts w:asciiTheme="minorHAnsi" w:eastAsiaTheme="minorEastAsia" w:hAnsiTheme="minorHAnsi" w:cstheme="minorBidi"/>
              <w:noProof/>
              <w:color w:val="auto"/>
              <w:sz w:val="22"/>
              <w:szCs w:val="22"/>
            </w:rPr>
          </w:pPr>
          <w:ins w:id="72"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"_Toc88736973"</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2.3.7.9</w:t>
            </w:r>
            <w:r>
              <w:rPr>
                <w:rFonts w:asciiTheme="minorHAnsi" w:eastAsiaTheme="minorEastAsia" w:hAnsiTheme="minorHAnsi" w:cstheme="minorBidi"/>
                <w:noProof/>
                <w:color w:val="auto"/>
                <w:sz w:val="22"/>
                <w:szCs w:val="22"/>
              </w:rPr>
              <w:tab/>
            </w:r>
            <w:r w:rsidRPr="00A46133">
              <w:rPr>
                <w:rStyle w:val="Hyperlink"/>
                <w:noProof/>
              </w:rPr>
              <w:t>GGGGG = 11010:  F45-F52 Function Control</w:t>
            </w:r>
            <w:r>
              <w:rPr>
                <w:noProof/>
                <w:webHidden/>
              </w:rPr>
              <w:tab/>
            </w:r>
            <w:r>
              <w:rPr>
                <w:noProof/>
                <w:webHidden/>
              </w:rPr>
              <w:fldChar w:fldCharType="begin"/>
            </w:r>
            <w:r>
              <w:rPr>
                <w:noProof/>
                <w:webHidden/>
              </w:rPr>
              <w:instrText xml:space="preserve"> PAGEREF _Toc88736973 \h </w:instrText>
            </w:r>
            <w:r>
              <w:rPr>
                <w:noProof/>
                <w:webHidden/>
              </w:rPr>
            </w:r>
          </w:ins>
          <w:r>
            <w:rPr>
              <w:noProof/>
              <w:webHidden/>
            </w:rPr>
            <w:fldChar w:fldCharType="separate"/>
          </w:r>
          <w:ins w:id="73" w:author="Microsoft account" w:date="2021-11-25T12:48:00Z">
            <w:r>
              <w:rPr>
                <w:noProof/>
                <w:webHidden/>
              </w:rPr>
              <w:t>15</w:t>
            </w:r>
            <w:r>
              <w:rPr>
                <w:noProof/>
                <w:webHidden/>
              </w:rPr>
              <w:fldChar w:fldCharType="end"/>
            </w:r>
            <w:r w:rsidRPr="00A46133">
              <w:rPr>
                <w:rStyle w:val="Hyperlink"/>
                <w:noProof/>
              </w:rPr>
              <w:fldChar w:fldCharType="end"/>
            </w:r>
          </w:ins>
        </w:p>
        <w:p w14:paraId="64D971CE" w14:textId="77777777" w:rsidR="00A50D38" w:rsidRDefault="00A50D38">
          <w:pPr>
            <w:pStyle w:val="TOC3"/>
            <w:tabs>
              <w:tab w:val="left" w:pos="1400"/>
              <w:tab w:val="right" w:leader="dot" w:pos="9638"/>
            </w:tabs>
            <w:rPr>
              <w:ins w:id="74" w:author="Microsoft account" w:date="2021-11-25T12:48:00Z"/>
              <w:rFonts w:asciiTheme="minorHAnsi" w:eastAsiaTheme="minorEastAsia" w:hAnsiTheme="minorHAnsi" w:cstheme="minorBidi"/>
              <w:noProof/>
              <w:color w:val="auto"/>
              <w:sz w:val="22"/>
              <w:szCs w:val="22"/>
            </w:rPr>
          </w:pPr>
          <w:ins w:id="75"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"_Toc88736974"</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2.3.7.10</w:t>
            </w:r>
            <w:r>
              <w:rPr>
                <w:rFonts w:asciiTheme="minorHAnsi" w:eastAsiaTheme="minorEastAsia" w:hAnsiTheme="minorHAnsi" w:cstheme="minorBidi"/>
                <w:noProof/>
                <w:color w:val="auto"/>
                <w:sz w:val="22"/>
                <w:szCs w:val="22"/>
              </w:rPr>
              <w:tab/>
            </w:r>
            <w:r w:rsidRPr="00A46133">
              <w:rPr>
                <w:rStyle w:val="Hyperlink"/>
                <w:noProof/>
              </w:rPr>
              <w:t>GGGGG = 11011:  F53-F60 Function Control</w:t>
            </w:r>
            <w:r>
              <w:rPr>
                <w:noProof/>
                <w:webHidden/>
              </w:rPr>
              <w:tab/>
            </w:r>
            <w:r>
              <w:rPr>
                <w:noProof/>
                <w:webHidden/>
              </w:rPr>
              <w:fldChar w:fldCharType="begin"/>
            </w:r>
            <w:r>
              <w:rPr>
                <w:noProof/>
                <w:webHidden/>
              </w:rPr>
              <w:instrText xml:space="preserve"> PAGEREF _Toc88736974 \h </w:instrText>
            </w:r>
            <w:r>
              <w:rPr>
                <w:noProof/>
                <w:webHidden/>
              </w:rPr>
            </w:r>
          </w:ins>
          <w:r>
            <w:rPr>
              <w:noProof/>
              <w:webHidden/>
            </w:rPr>
            <w:fldChar w:fldCharType="separate"/>
          </w:r>
          <w:ins w:id="76" w:author="Microsoft account" w:date="2021-11-25T12:48:00Z">
            <w:r>
              <w:rPr>
                <w:noProof/>
                <w:webHidden/>
              </w:rPr>
              <w:t>15</w:t>
            </w:r>
            <w:r>
              <w:rPr>
                <w:noProof/>
                <w:webHidden/>
              </w:rPr>
              <w:fldChar w:fldCharType="end"/>
            </w:r>
            <w:r w:rsidRPr="00A46133">
              <w:rPr>
                <w:rStyle w:val="Hyperlink"/>
                <w:noProof/>
              </w:rPr>
              <w:fldChar w:fldCharType="end"/>
            </w:r>
          </w:ins>
        </w:p>
        <w:p w14:paraId="04EFDC9B" w14:textId="77777777" w:rsidR="00A50D38" w:rsidRDefault="00A50D38">
          <w:pPr>
            <w:pStyle w:val="TOC3"/>
            <w:tabs>
              <w:tab w:val="left" w:pos="1400"/>
              <w:tab w:val="right" w:leader="dot" w:pos="9638"/>
            </w:tabs>
            <w:rPr>
              <w:ins w:id="77" w:author="Microsoft account" w:date="2021-11-25T12:48:00Z"/>
              <w:rFonts w:asciiTheme="minorHAnsi" w:eastAsiaTheme="minorEastAsia" w:hAnsiTheme="minorHAnsi" w:cstheme="minorBidi"/>
              <w:noProof/>
              <w:color w:val="auto"/>
              <w:sz w:val="22"/>
              <w:szCs w:val="22"/>
            </w:rPr>
          </w:pPr>
          <w:ins w:id="78"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"_Toc88736975"</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2.3.7.11</w:t>
            </w:r>
            <w:r>
              <w:rPr>
                <w:rFonts w:asciiTheme="minorHAnsi" w:eastAsiaTheme="minorEastAsia" w:hAnsiTheme="minorHAnsi" w:cstheme="minorBidi"/>
                <w:noProof/>
                <w:color w:val="auto"/>
                <w:sz w:val="22"/>
                <w:szCs w:val="22"/>
              </w:rPr>
              <w:tab/>
            </w:r>
            <w:r w:rsidRPr="00A46133">
              <w:rPr>
                <w:rStyle w:val="Hyperlink"/>
                <w:noProof/>
              </w:rPr>
              <w:t>GGGGG = 11100: F61-F68 Function Control</w:t>
            </w:r>
            <w:r>
              <w:rPr>
                <w:noProof/>
                <w:webHidden/>
              </w:rPr>
              <w:tab/>
            </w:r>
            <w:r>
              <w:rPr>
                <w:noProof/>
                <w:webHidden/>
              </w:rPr>
              <w:fldChar w:fldCharType="begin"/>
            </w:r>
            <w:r>
              <w:rPr>
                <w:noProof/>
                <w:webHidden/>
              </w:rPr>
              <w:instrText xml:space="preserve"> PAGEREF _Toc88736975 \h </w:instrText>
            </w:r>
            <w:r>
              <w:rPr>
                <w:noProof/>
                <w:webHidden/>
              </w:rPr>
            </w:r>
          </w:ins>
          <w:r>
            <w:rPr>
              <w:noProof/>
              <w:webHidden/>
            </w:rPr>
            <w:fldChar w:fldCharType="separate"/>
          </w:r>
          <w:ins w:id="79" w:author="Microsoft account" w:date="2021-11-25T12:48:00Z">
            <w:r>
              <w:rPr>
                <w:noProof/>
                <w:webHidden/>
              </w:rPr>
              <w:t>15</w:t>
            </w:r>
            <w:r>
              <w:rPr>
                <w:noProof/>
                <w:webHidden/>
              </w:rPr>
              <w:fldChar w:fldCharType="end"/>
            </w:r>
            <w:r w:rsidRPr="00A46133">
              <w:rPr>
                <w:rStyle w:val="Hyperlink"/>
                <w:noProof/>
              </w:rPr>
              <w:fldChar w:fldCharType="end"/>
            </w:r>
          </w:ins>
        </w:p>
        <w:p w14:paraId="00EEE7F3" w14:textId="77777777" w:rsidR="00A50D38" w:rsidRDefault="00A50D38">
          <w:pPr>
            <w:pStyle w:val="TOC2"/>
            <w:tabs>
              <w:tab w:val="right" w:leader="dot" w:pos="9638"/>
            </w:tabs>
            <w:rPr>
              <w:ins w:id="80" w:author="Microsoft account" w:date="2021-11-25T12:48:00Z"/>
              <w:rFonts w:asciiTheme="minorHAnsi" w:eastAsiaTheme="minorEastAsia" w:hAnsiTheme="minorHAnsi" w:cstheme="minorBidi"/>
              <w:noProof/>
              <w:color w:val="auto"/>
              <w:sz w:val="22"/>
              <w:szCs w:val="22"/>
            </w:rPr>
          </w:pPr>
          <w:ins w:id="81"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"_Toc88736976"</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2.3.8 Configuration Variable Access Instruction (111)</w:t>
            </w:r>
            <w:r>
              <w:rPr>
                <w:noProof/>
                <w:webHidden/>
              </w:rPr>
              <w:tab/>
            </w:r>
            <w:r>
              <w:rPr>
                <w:noProof/>
                <w:webHidden/>
              </w:rPr>
              <w:fldChar w:fldCharType="begin"/>
            </w:r>
            <w:r>
              <w:rPr>
                <w:noProof/>
                <w:webHidden/>
              </w:rPr>
              <w:instrText xml:space="preserve"> PAGEREF _Toc88736976 \h </w:instrText>
            </w:r>
            <w:r>
              <w:rPr>
                <w:noProof/>
                <w:webHidden/>
              </w:rPr>
            </w:r>
          </w:ins>
          <w:r>
            <w:rPr>
              <w:noProof/>
              <w:webHidden/>
            </w:rPr>
            <w:fldChar w:fldCharType="separate"/>
          </w:r>
          <w:ins w:id="82" w:author="Microsoft account" w:date="2021-11-25T12:48:00Z">
            <w:r>
              <w:rPr>
                <w:noProof/>
                <w:webHidden/>
              </w:rPr>
              <w:t>15</w:t>
            </w:r>
            <w:r>
              <w:rPr>
                <w:noProof/>
                <w:webHidden/>
              </w:rPr>
              <w:fldChar w:fldCharType="end"/>
            </w:r>
            <w:r w:rsidRPr="00A46133">
              <w:rPr>
                <w:rStyle w:val="Hyperlink"/>
                <w:noProof/>
              </w:rPr>
              <w:fldChar w:fldCharType="end"/>
            </w:r>
          </w:ins>
        </w:p>
        <w:p w14:paraId="68450D3F" w14:textId="77777777" w:rsidR="00A50D38" w:rsidRDefault="00A50D38">
          <w:pPr>
            <w:pStyle w:val="TOC3"/>
            <w:tabs>
              <w:tab w:val="right" w:leader="dot" w:pos="9638"/>
            </w:tabs>
            <w:rPr>
              <w:ins w:id="83" w:author="Microsoft account" w:date="2021-11-25T12:48:00Z"/>
              <w:rFonts w:asciiTheme="minorHAnsi" w:eastAsiaTheme="minorEastAsia" w:hAnsiTheme="minorHAnsi" w:cstheme="minorBidi"/>
              <w:noProof/>
              <w:color w:val="auto"/>
              <w:sz w:val="22"/>
              <w:szCs w:val="22"/>
            </w:rPr>
          </w:pPr>
          <w:ins w:id="84"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"_Toc88736977"</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2.3.8.1 Configuration Variable Access Acknowledgment</w:t>
            </w:r>
            <w:r>
              <w:rPr>
                <w:noProof/>
                <w:webHidden/>
              </w:rPr>
              <w:tab/>
            </w:r>
            <w:r>
              <w:rPr>
                <w:noProof/>
                <w:webHidden/>
              </w:rPr>
              <w:fldChar w:fldCharType="begin"/>
            </w:r>
            <w:r>
              <w:rPr>
                <w:noProof/>
                <w:webHidden/>
              </w:rPr>
              <w:instrText xml:space="preserve"> PAGEREF _Toc88736977 \h </w:instrText>
            </w:r>
            <w:r>
              <w:rPr>
                <w:noProof/>
                <w:webHidden/>
              </w:rPr>
            </w:r>
          </w:ins>
          <w:r>
            <w:rPr>
              <w:noProof/>
              <w:webHidden/>
            </w:rPr>
            <w:fldChar w:fldCharType="separate"/>
          </w:r>
          <w:ins w:id="85" w:author="Microsoft account" w:date="2021-11-25T12:48:00Z">
            <w:r>
              <w:rPr>
                <w:noProof/>
                <w:webHidden/>
              </w:rPr>
              <w:t>15</w:t>
            </w:r>
            <w:r>
              <w:rPr>
                <w:noProof/>
                <w:webHidden/>
              </w:rPr>
              <w:fldChar w:fldCharType="end"/>
            </w:r>
            <w:r w:rsidRPr="00A46133">
              <w:rPr>
                <w:rStyle w:val="Hyperlink"/>
                <w:noProof/>
              </w:rPr>
              <w:fldChar w:fldCharType="end"/>
            </w:r>
          </w:ins>
        </w:p>
        <w:p w14:paraId="3C1A1E07" w14:textId="77777777" w:rsidR="00A50D38" w:rsidRDefault="00A50D38">
          <w:pPr>
            <w:pStyle w:val="TOC3"/>
            <w:tabs>
              <w:tab w:val="right" w:leader="dot" w:pos="9638"/>
            </w:tabs>
            <w:rPr>
              <w:ins w:id="86" w:author="Microsoft account" w:date="2021-11-25T12:48:00Z"/>
              <w:rFonts w:asciiTheme="minorHAnsi" w:eastAsiaTheme="minorEastAsia" w:hAnsiTheme="minorHAnsi" w:cstheme="minorBidi"/>
              <w:noProof/>
              <w:color w:val="auto"/>
              <w:sz w:val="22"/>
              <w:szCs w:val="22"/>
            </w:rPr>
          </w:pPr>
          <w:ins w:id="87"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"_Toc88736978"</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Where BBB represents the bit position within the CV, D contains the value of the bit to be verified or written, and F describes whether the operation is a verify bit or a write bit operation.</w:t>
            </w:r>
            <w:r>
              <w:rPr>
                <w:noProof/>
                <w:webHidden/>
              </w:rPr>
              <w:tab/>
            </w:r>
            <w:r>
              <w:rPr>
                <w:noProof/>
                <w:webHidden/>
              </w:rPr>
              <w:fldChar w:fldCharType="begin"/>
            </w:r>
            <w:r>
              <w:rPr>
                <w:noProof/>
                <w:webHidden/>
              </w:rPr>
              <w:instrText xml:space="preserve"> PAGEREF _Toc88736978 \h </w:instrText>
            </w:r>
            <w:r>
              <w:rPr>
                <w:noProof/>
                <w:webHidden/>
              </w:rPr>
            </w:r>
          </w:ins>
          <w:r>
            <w:rPr>
              <w:noProof/>
              <w:webHidden/>
            </w:rPr>
            <w:fldChar w:fldCharType="separate"/>
          </w:r>
          <w:ins w:id="88" w:author="Microsoft account" w:date="2021-11-25T12:48:00Z">
            <w:r>
              <w:rPr>
                <w:noProof/>
                <w:webHidden/>
              </w:rPr>
              <w:t>17</w:t>
            </w:r>
            <w:r>
              <w:rPr>
                <w:noProof/>
                <w:webHidden/>
              </w:rPr>
              <w:fldChar w:fldCharType="end"/>
            </w:r>
            <w:r w:rsidRPr="00A46133">
              <w:rPr>
                <w:rStyle w:val="Hyperlink"/>
                <w:noProof/>
              </w:rPr>
              <w:fldChar w:fldCharType="end"/>
            </w:r>
          </w:ins>
        </w:p>
        <w:p w14:paraId="50FEC650" w14:textId="77777777" w:rsidR="00A50D38" w:rsidRDefault="00A50D38">
          <w:pPr>
            <w:pStyle w:val="TOC2"/>
            <w:tabs>
              <w:tab w:val="left" w:pos="800"/>
              <w:tab w:val="right" w:leader="dot" w:pos="9638"/>
            </w:tabs>
            <w:rPr>
              <w:ins w:id="89" w:author="Microsoft account" w:date="2021-11-25T12:48:00Z"/>
              <w:rFonts w:asciiTheme="minorHAnsi" w:eastAsiaTheme="minorEastAsia" w:hAnsiTheme="minorHAnsi" w:cstheme="minorBidi"/>
              <w:noProof/>
              <w:color w:val="auto"/>
              <w:sz w:val="22"/>
              <w:szCs w:val="22"/>
            </w:rPr>
          </w:pPr>
          <w:ins w:id="90"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"_Toc88736979"</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2.4</w:t>
            </w:r>
            <w:r>
              <w:rPr>
                <w:rFonts w:asciiTheme="minorHAnsi" w:eastAsiaTheme="minorEastAsia" w:hAnsiTheme="minorHAnsi" w:cstheme="minorBidi"/>
                <w:noProof/>
                <w:color w:val="auto"/>
                <w:sz w:val="22"/>
                <w:szCs w:val="22"/>
              </w:rPr>
              <w:tab/>
            </w:r>
            <w:r w:rsidRPr="00A46133">
              <w:rPr>
                <w:rStyle w:val="Hyperlink"/>
                <w:noProof/>
              </w:rPr>
              <w:t>Accessory Digital Decoder Packet Formats</w:t>
            </w:r>
            <w:r>
              <w:rPr>
                <w:noProof/>
                <w:webHidden/>
              </w:rPr>
              <w:tab/>
            </w:r>
            <w:r>
              <w:rPr>
                <w:noProof/>
                <w:webHidden/>
              </w:rPr>
              <w:fldChar w:fldCharType="begin"/>
            </w:r>
            <w:r>
              <w:rPr>
                <w:noProof/>
                <w:webHidden/>
              </w:rPr>
              <w:instrText xml:space="preserve"> PAGEREF _Toc88736979 \h </w:instrText>
            </w:r>
            <w:r>
              <w:rPr>
                <w:noProof/>
                <w:webHidden/>
              </w:rPr>
            </w:r>
          </w:ins>
          <w:r>
            <w:rPr>
              <w:noProof/>
              <w:webHidden/>
            </w:rPr>
            <w:fldChar w:fldCharType="separate"/>
          </w:r>
          <w:ins w:id="91" w:author="Microsoft account" w:date="2021-11-25T12:48:00Z">
            <w:r>
              <w:rPr>
                <w:noProof/>
                <w:webHidden/>
              </w:rPr>
              <w:t>17</w:t>
            </w:r>
            <w:r>
              <w:rPr>
                <w:noProof/>
                <w:webHidden/>
              </w:rPr>
              <w:fldChar w:fldCharType="end"/>
            </w:r>
            <w:r w:rsidRPr="00A46133">
              <w:rPr>
                <w:rStyle w:val="Hyperlink"/>
                <w:noProof/>
              </w:rPr>
              <w:fldChar w:fldCharType="end"/>
            </w:r>
          </w:ins>
        </w:p>
        <w:p w14:paraId="590AC7BF" w14:textId="77777777" w:rsidR="00A50D38" w:rsidRDefault="00A50D38">
          <w:pPr>
            <w:pStyle w:val="TOC3"/>
            <w:tabs>
              <w:tab w:val="left" w:pos="1200"/>
              <w:tab w:val="right" w:leader="dot" w:pos="9638"/>
            </w:tabs>
            <w:rPr>
              <w:ins w:id="92" w:author="Microsoft account" w:date="2021-11-25T12:48:00Z"/>
              <w:rFonts w:asciiTheme="minorHAnsi" w:eastAsiaTheme="minorEastAsia" w:hAnsiTheme="minorHAnsi" w:cstheme="minorBidi"/>
              <w:noProof/>
              <w:color w:val="auto"/>
              <w:sz w:val="22"/>
              <w:szCs w:val="22"/>
            </w:rPr>
          </w:pPr>
          <w:ins w:id="93"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"_Toc88736980"</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2.4.1</w:t>
            </w:r>
            <w:r>
              <w:rPr>
                <w:rFonts w:asciiTheme="minorHAnsi" w:eastAsiaTheme="minorEastAsia" w:hAnsiTheme="minorHAnsi" w:cstheme="minorBidi"/>
                <w:noProof/>
                <w:color w:val="auto"/>
                <w:sz w:val="22"/>
                <w:szCs w:val="22"/>
              </w:rPr>
              <w:tab/>
            </w:r>
            <w:r w:rsidRPr="00A46133">
              <w:rPr>
                <w:rStyle w:val="Hyperlink"/>
                <w:noProof/>
              </w:rPr>
              <w:t>Basic Accessory Decoder Packet Format</w:t>
            </w:r>
            <w:r>
              <w:rPr>
                <w:noProof/>
                <w:webHidden/>
              </w:rPr>
              <w:tab/>
            </w:r>
            <w:r>
              <w:rPr>
                <w:noProof/>
                <w:webHidden/>
              </w:rPr>
              <w:fldChar w:fldCharType="begin"/>
            </w:r>
            <w:r>
              <w:rPr>
                <w:noProof/>
                <w:webHidden/>
              </w:rPr>
              <w:instrText xml:space="preserve"> PAGEREF _Toc88736980 \h </w:instrText>
            </w:r>
            <w:r>
              <w:rPr>
                <w:noProof/>
                <w:webHidden/>
              </w:rPr>
            </w:r>
          </w:ins>
          <w:r>
            <w:rPr>
              <w:noProof/>
              <w:webHidden/>
            </w:rPr>
            <w:fldChar w:fldCharType="separate"/>
          </w:r>
          <w:ins w:id="94" w:author="Microsoft account" w:date="2021-11-25T12:48:00Z">
            <w:r>
              <w:rPr>
                <w:noProof/>
                <w:webHidden/>
              </w:rPr>
              <w:t>17</w:t>
            </w:r>
            <w:r>
              <w:rPr>
                <w:noProof/>
                <w:webHidden/>
              </w:rPr>
              <w:fldChar w:fldCharType="end"/>
            </w:r>
            <w:r w:rsidRPr="00A46133">
              <w:rPr>
                <w:rStyle w:val="Hyperlink"/>
                <w:noProof/>
              </w:rPr>
              <w:fldChar w:fldCharType="end"/>
            </w:r>
          </w:ins>
        </w:p>
        <w:p w14:paraId="0D9DDEAE" w14:textId="77777777" w:rsidR="00A50D38" w:rsidRDefault="00A50D38">
          <w:pPr>
            <w:pStyle w:val="TOC3"/>
            <w:tabs>
              <w:tab w:val="right" w:leader="dot" w:pos="9638"/>
            </w:tabs>
            <w:rPr>
              <w:ins w:id="95" w:author="Microsoft account" w:date="2021-11-25T12:48:00Z"/>
              <w:rFonts w:asciiTheme="minorHAnsi" w:eastAsiaTheme="minorEastAsia" w:hAnsiTheme="minorHAnsi" w:cstheme="minorBidi"/>
              <w:noProof/>
              <w:color w:val="auto"/>
              <w:sz w:val="22"/>
              <w:szCs w:val="22"/>
            </w:rPr>
          </w:pPr>
          <w:ins w:id="96"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"_Toc88736981"</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2.4.2 Extended Accessory Decoder Control Packet Format</w:t>
            </w:r>
            <w:r>
              <w:rPr>
                <w:noProof/>
                <w:webHidden/>
              </w:rPr>
              <w:tab/>
            </w:r>
            <w:r>
              <w:rPr>
                <w:noProof/>
                <w:webHidden/>
              </w:rPr>
              <w:fldChar w:fldCharType="begin"/>
            </w:r>
            <w:r>
              <w:rPr>
                <w:noProof/>
                <w:webHidden/>
              </w:rPr>
              <w:instrText xml:space="preserve"> PAGEREF _Toc88736981 \h </w:instrText>
            </w:r>
            <w:r>
              <w:rPr>
                <w:noProof/>
                <w:webHidden/>
              </w:rPr>
            </w:r>
          </w:ins>
          <w:r>
            <w:rPr>
              <w:noProof/>
              <w:webHidden/>
            </w:rPr>
            <w:fldChar w:fldCharType="separate"/>
          </w:r>
          <w:ins w:id="97" w:author="Microsoft account" w:date="2021-11-25T12:48:00Z">
            <w:r>
              <w:rPr>
                <w:noProof/>
                <w:webHidden/>
              </w:rPr>
              <w:t>18</w:t>
            </w:r>
            <w:r>
              <w:rPr>
                <w:noProof/>
                <w:webHidden/>
              </w:rPr>
              <w:fldChar w:fldCharType="end"/>
            </w:r>
            <w:r w:rsidRPr="00A46133">
              <w:rPr>
                <w:rStyle w:val="Hyperlink"/>
                <w:noProof/>
              </w:rPr>
              <w:fldChar w:fldCharType="end"/>
            </w:r>
          </w:ins>
        </w:p>
        <w:p w14:paraId="7C746916" w14:textId="77777777" w:rsidR="00A50D38" w:rsidRDefault="00A50D38">
          <w:pPr>
            <w:pStyle w:val="TOC3"/>
            <w:tabs>
              <w:tab w:val="right" w:leader="dot" w:pos="9638"/>
            </w:tabs>
            <w:rPr>
              <w:ins w:id="98" w:author="Microsoft account" w:date="2021-11-25T12:48:00Z"/>
              <w:rFonts w:asciiTheme="minorHAnsi" w:eastAsiaTheme="minorEastAsia" w:hAnsiTheme="minorHAnsi" w:cstheme="minorBidi"/>
              <w:noProof/>
              <w:color w:val="auto"/>
              <w:sz w:val="22"/>
              <w:szCs w:val="22"/>
            </w:rPr>
          </w:pPr>
          <w:ins w:id="99"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"_Toc88736982"</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2.4.5 Accessory Decoder Configuration Variable Access Instruction</w:t>
            </w:r>
            <w:r>
              <w:rPr>
                <w:noProof/>
                <w:webHidden/>
              </w:rPr>
              <w:tab/>
            </w:r>
            <w:r>
              <w:rPr>
                <w:noProof/>
                <w:webHidden/>
              </w:rPr>
              <w:fldChar w:fldCharType="begin"/>
            </w:r>
            <w:r>
              <w:rPr>
                <w:noProof/>
                <w:webHidden/>
              </w:rPr>
              <w:instrText xml:space="preserve"> PAGEREF _Toc88736982 \h </w:instrText>
            </w:r>
            <w:r>
              <w:rPr>
                <w:noProof/>
                <w:webHidden/>
              </w:rPr>
            </w:r>
          </w:ins>
          <w:r>
            <w:rPr>
              <w:noProof/>
              <w:webHidden/>
            </w:rPr>
            <w:fldChar w:fldCharType="separate"/>
          </w:r>
          <w:ins w:id="100" w:author="Microsoft account" w:date="2021-11-25T12:48:00Z">
            <w:r>
              <w:rPr>
                <w:noProof/>
                <w:webHidden/>
              </w:rPr>
              <w:t>19</w:t>
            </w:r>
            <w:r>
              <w:rPr>
                <w:noProof/>
                <w:webHidden/>
              </w:rPr>
              <w:fldChar w:fldCharType="end"/>
            </w:r>
            <w:r w:rsidRPr="00A46133">
              <w:rPr>
                <w:rStyle w:val="Hyperlink"/>
                <w:noProof/>
              </w:rPr>
              <w:fldChar w:fldCharType="end"/>
            </w:r>
          </w:ins>
        </w:p>
        <w:p w14:paraId="18F073D2" w14:textId="77777777" w:rsidR="00A50D38" w:rsidRDefault="00A50D38">
          <w:pPr>
            <w:pStyle w:val="TOC3"/>
            <w:tabs>
              <w:tab w:val="right" w:leader="dot" w:pos="9638"/>
            </w:tabs>
            <w:rPr>
              <w:ins w:id="101" w:author="Microsoft account" w:date="2021-11-25T12:48:00Z"/>
              <w:rFonts w:asciiTheme="minorHAnsi" w:eastAsiaTheme="minorEastAsia" w:hAnsiTheme="minorHAnsi" w:cstheme="minorBidi"/>
              <w:noProof/>
              <w:color w:val="auto"/>
              <w:sz w:val="22"/>
              <w:szCs w:val="22"/>
            </w:rPr>
          </w:pPr>
          <w:ins w:id="102"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"_Toc88736983"</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2.4.6 Basic Accessory Decoder Packet address for operations mode programming</w:t>
            </w:r>
            <w:r>
              <w:rPr>
                <w:noProof/>
                <w:webHidden/>
              </w:rPr>
              <w:tab/>
            </w:r>
            <w:r>
              <w:rPr>
                <w:noProof/>
                <w:webHidden/>
              </w:rPr>
              <w:fldChar w:fldCharType="begin"/>
            </w:r>
            <w:r>
              <w:rPr>
                <w:noProof/>
                <w:webHidden/>
              </w:rPr>
              <w:instrText xml:space="preserve"> PAGEREF _Toc88736983 \h </w:instrText>
            </w:r>
            <w:r>
              <w:rPr>
                <w:noProof/>
                <w:webHidden/>
              </w:rPr>
            </w:r>
          </w:ins>
          <w:r>
            <w:rPr>
              <w:noProof/>
              <w:webHidden/>
            </w:rPr>
            <w:fldChar w:fldCharType="separate"/>
          </w:r>
          <w:ins w:id="103" w:author="Microsoft account" w:date="2021-11-25T12:48:00Z">
            <w:r>
              <w:rPr>
                <w:noProof/>
                <w:webHidden/>
              </w:rPr>
              <w:t>19</w:t>
            </w:r>
            <w:r>
              <w:rPr>
                <w:noProof/>
                <w:webHidden/>
              </w:rPr>
              <w:fldChar w:fldCharType="end"/>
            </w:r>
            <w:r w:rsidRPr="00A46133">
              <w:rPr>
                <w:rStyle w:val="Hyperlink"/>
                <w:noProof/>
              </w:rPr>
              <w:fldChar w:fldCharType="end"/>
            </w:r>
          </w:ins>
        </w:p>
        <w:p w14:paraId="5B97F875" w14:textId="77777777" w:rsidR="00A50D38" w:rsidRDefault="00A50D38">
          <w:pPr>
            <w:pStyle w:val="TOC3"/>
            <w:tabs>
              <w:tab w:val="right" w:leader="dot" w:pos="9638"/>
            </w:tabs>
            <w:rPr>
              <w:ins w:id="104" w:author="Microsoft account" w:date="2021-11-25T12:48:00Z"/>
              <w:rFonts w:asciiTheme="minorHAnsi" w:eastAsiaTheme="minorEastAsia" w:hAnsiTheme="minorHAnsi" w:cstheme="minorBidi"/>
              <w:noProof/>
              <w:color w:val="auto"/>
              <w:sz w:val="22"/>
              <w:szCs w:val="22"/>
            </w:rPr>
          </w:pPr>
          <w:ins w:id="105" w:author="Microsoft account" w:date="2021-11-25T12:48:00Z">
            <w:r w:rsidRPr="00A46133">
              <w:rPr>
                <w:rStyle w:val="Hyperlink"/>
                <w:noProof/>
              </w:rPr>
              <w:lastRenderedPageBreak/>
              <w:fldChar w:fldCharType="begin"/>
            </w:r>
            <w:r w:rsidRPr="00A46133">
              <w:rPr>
                <w:rStyle w:val="Hyperlink"/>
                <w:noProof/>
              </w:rPr>
              <w:instrText xml:space="preserve"> </w:instrText>
            </w:r>
            <w:r>
              <w:rPr>
                <w:noProof/>
              </w:rPr>
              <w:instrText>HYPERLINK \l "_Toc88736984"</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2.4.7 Extended Decoder Control Packet address for operations mode programming</w:t>
            </w:r>
            <w:r>
              <w:rPr>
                <w:noProof/>
                <w:webHidden/>
              </w:rPr>
              <w:tab/>
            </w:r>
            <w:r>
              <w:rPr>
                <w:noProof/>
                <w:webHidden/>
              </w:rPr>
              <w:fldChar w:fldCharType="begin"/>
            </w:r>
            <w:r>
              <w:rPr>
                <w:noProof/>
                <w:webHidden/>
              </w:rPr>
              <w:instrText xml:space="preserve"> PAGEREF _Toc88736984 \h </w:instrText>
            </w:r>
            <w:r>
              <w:rPr>
                <w:noProof/>
                <w:webHidden/>
              </w:rPr>
            </w:r>
          </w:ins>
          <w:r>
            <w:rPr>
              <w:noProof/>
              <w:webHidden/>
            </w:rPr>
            <w:fldChar w:fldCharType="separate"/>
          </w:r>
          <w:ins w:id="106" w:author="Microsoft account" w:date="2021-11-25T12:48:00Z">
            <w:r>
              <w:rPr>
                <w:noProof/>
                <w:webHidden/>
              </w:rPr>
              <w:t>19</w:t>
            </w:r>
            <w:r>
              <w:rPr>
                <w:noProof/>
                <w:webHidden/>
              </w:rPr>
              <w:fldChar w:fldCharType="end"/>
            </w:r>
            <w:r w:rsidRPr="00A46133">
              <w:rPr>
                <w:rStyle w:val="Hyperlink"/>
                <w:noProof/>
              </w:rPr>
              <w:fldChar w:fldCharType="end"/>
            </w:r>
          </w:ins>
        </w:p>
        <w:p w14:paraId="7023910B" w14:textId="77777777" w:rsidR="00A50D38" w:rsidRDefault="00A50D38">
          <w:pPr>
            <w:pStyle w:val="TOC2"/>
            <w:tabs>
              <w:tab w:val="left" w:pos="800"/>
              <w:tab w:val="right" w:leader="dot" w:pos="9638"/>
            </w:tabs>
            <w:rPr>
              <w:ins w:id="107" w:author="Microsoft account" w:date="2021-11-25T12:48:00Z"/>
              <w:rFonts w:asciiTheme="minorHAnsi" w:eastAsiaTheme="minorEastAsia" w:hAnsiTheme="minorHAnsi" w:cstheme="minorBidi"/>
              <w:noProof/>
              <w:color w:val="auto"/>
              <w:sz w:val="22"/>
              <w:szCs w:val="22"/>
            </w:rPr>
          </w:pPr>
          <w:ins w:id="108"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"_Toc88736985"</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2.5</w:t>
            </w:r>
            <w:r>
              <w:rPr>
                <w:rFonts w:asciiTheme="minorHAnsi" w:eastAsiaTheme="minorEastAsia" w:hAnsiTheme="minorHAnsi" w:cstheme="minorBidi"/>
                <w:noProof/>
                <w:color w:val="auto"/>
                <w:sz w:val="22"/>
                <w:szCs w:val="22"/>
              </w:rPr>
              <w:tab/>
            </w:r>
            <w:r w:rsidRPr="00A46133">
              <w:rPr>
                <w:rStyle w:val="Hyperlink"/>
                <w:noProof/>
              </w:rPr>
              <w:t>Operations Mode Acknowledgment</w:t>
            </w:r>
            <w:r>
              <w:rPr>
                <w:noProof/>
                <w:webHidden/>
              </w:rPr>
              <w:tab/>
            </w:r>
            <w:r>
              <w:rPr>
                <w:noProof/>
                <w:webHidden/>
              </w:rPr>
              <w:fldChar w:fldCharType="begin"/>
            </w:r>
            <w:r>
              <w:rPr>
                <w:noProof/>
                <w:webHidden/>
              </w:rPr>
              <w:instrText xml:space="preserve"> PAGEREF _Toc88736985 \h </w:instrText>
            </w:r>
            <w:r>
              <w:rPr>
                <w:noProof/>
                <w:webHidden/>
              </w:rPr>
            </w:r>
          </w:ins>
          <w:r>
            <w:rPr>
              <w:noProof/>
              <w:webHidden/>
            </w:rPr>
            <w:fldChar w:fldCharType="separate"/>
          </w:r>
          <w:ins w:id="109" w:author="Microsoft account" w:date="2021-11-25T12:48:00Z">
            <w:r>
              <w:rPr>
                <w:noProof/>
                <w:webHidden/>
              </w:rPr>
              <w:t>19</w:t>
            </w:r>
            <w:r>
              <w:rPr>
                <w:noProof/>
                <w:webHidden/>
              </w:rPr>
              <w:fldChar w:fldCharType="end"/>
            </w:r>
            <w:r w:rsidRPr="00A46133">
              <w:rPr>
                <w:rStyle w:val="Hyperlink"/>
                <w:noProof/>
              </w:rPr>
              <w:fldChar w:fldCharType="end"/>
            </w:r>
          </w:ins>
        </w:p>
        <w:p w14:paraId="1F804C75" w14:textId="77777777" w:rsidR="00A50D38" w:rsidRDefault="00A50D38">
          <w:pPr>
            <w:pStyle w:val="TOC1"/>
            <w:tabs>
              <w:tab w:val="left" w:pos="400"/>
              <w:tab w:val="right" w:leader="dot" w:pos="9638"/>
            </w:tabs>
            <w:rPr>
              <w:ins w:id="110" w:author="Microsoft account" w:date="2021-11-25T12:48:00Z"/>
              <w:rFonts w:asciiTheme="minorHAnsi" w:eastAsiaTheme="minorEastAsia" w:hAnsiTheme="minorHAnsi" w:cstheme="minorBidi"/>
              <w:noProof/>
              <w:color w:val="auto"/>
              <w:sz w:val="22"/>
              <w:szCs w:val="22"/>
            </w:rPr>
          </w:pPr>
          <w:ins w:id="111"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"_Toc88736987"</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3</w:t>
            </w:r>
            <w:r>
              <w:rPr>
                <w:rFonts w:asciiTheme="minorHAnsi" w:eastAsiaTheme="minorEastAsia" w:hAnsiTheme="minorHAnsi" w:cstheme="minorBidi"/>
                <w:noProof/>
                <w:color w:val="auto"/>
                <w:sz w:val="22"/>
                <w:szCs w:val="22"/>
              </w:rPr>
              <w:tab/>
            </w:r>
            <w:r w:rsidRPr="00A46133">
              <w:rPr>
                <w:rStyle w:val="Hyperlink"/>
                <w:noProof/>
              </w:rPr>
              <w:t>Document History</w:t>
            </w:r>
            <w:r>
              <w:rPr>
                <w:noProof/>
                <w:webHidden/>
              </w:rPr>
              <w:tab/>
            </w:r>
            <w:r>
              <w:rPr>
                <w:noProof/>
                <w:webHidden/>
              </w:rPr>
              <w:fldChar w:fldCharType="begin"/>
            </w:r>
            <w:r>
              <w:rPr>
                <w:noProof/>
                <w:webHidden/>
              </w:rPr>
              <w:instrText xml:space="preserve"> PAGEREF _Toc88736987 \h </w:instrText>
            </w:r>
            <w:r>
              <w:rPr>
                <w:noProof/>
                <w:webHidden/>
              </w:rPr>
            </w:r>
          </w:ins>
          <w:r>
            <w:rPr>
              <w:noProof/>
              <w:webHidden/>
            </w:rPr>
            <w:fldChar w:fldCharType="separate"/>
          </w:r>
          <w:ins w:id="112" w:author="Microsoft account" w:date="2021-11-25T12:48:00Z">
            <w:r>
              <w:rPr>
                <w:noProof/>
                <w:webHidden/>
              </w:rPr>
              <w:t>19</w:t>
            </w:r>
            <w:r>
              <w:rPr>
                <w:noProof/>
                <w:webHidden/>
              </w:rPr>
              <w:fldChar w:fldCharType="end"/>
            </w:r>
            <w:r w:rsidRPr="00A46133">
              <w:rPr>
                <w:rStyle w:val="Hyperlink"/>
                <w:noProof/>
              </w:rPr>
              <w:fldChar w:fldCharType="end"/>
            </w:r>
          </w:ins>
        </w:p>
        <w:p w14:paraId="1801E8EB" w14:textId="77777777" w:rsidR="00A50D38" w:rsidRDefault="00A50D38">
          <w:pPr>
            <w:pStyle w:val="TOC1"/>
            <w:tabs>
              <w:tab w:val="left" w:pos="400"/>
              <w:tab w:val="right" w:leader="dot" w:pos="9638"/>
            </w:tabs>
            <w:rPr>
              <w:ins w:id="113" w:author="Microsoft account" w:date="2021-11-25T12:48:00Z"/>
              <w:rFonts w:asciiTheme="minorHAnsi" w:eastAsiaTheme="minorEastAsia" w:hAnsiTheme="minorHAnsi" w:cstheme="minorBidi"/>
              <w:noProof/>
              <w:color w:val="auto"/>
              <w:sz w:val="22"/>
              <w:szCs w:val="22"/>
            </w:rPr>
          </w:pPr>
          <w:ins w:id="114"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"_Toc88736988"</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4</w:t>
            </w:r>
            <w:r>
              <w:rPr>
                <w:rFonts w:asciiTheme="minorHAnsi" w:eastAsiaTheme="minorEastAsia" w:hAnsiTheme="minorHAnsi" w:cstheme="minorBidi"/>
                <w:noProof/>
                <w:color w:val="auto"/>
                <w:sz w:val="22"/>
                <w:szCs w:val="22"/>
              </w:rPr>
              <w:tab/>
            </w:r>
            <w:r w:rsidRPr="00A46133">
              <w:rPr>
                <w:rStyle w:val="Hyperlink"/>
                <w:noProof/>
              </w:rPr>
              <w:t>Appendix A.</w:t>
            </w:r>
            <w:r>
              <w:rPr>
                <w:noProof/>
                <w:webHidden/>
              </w:rPr>
              <w:tab/>
            </w:r>
            <w:r>
              <w:rPr>
                <w:noProof/>
                <w:webHidden/>
              </w:rPr>
              <w:fldChar w:fldCharType="begin"/>
            </w:r>
            <w:r>
              <w:rPr>
                <w:noProof/>
                <w:webHidden/>
              </w:rPr>
              <w:instrText xml:space="preserve"> PAGEREF _Toc88736988 \h </w:instrText>
            </w:r>
            <w:r>
              <w:rPr>
                <w:noProof/>
                <w:webHidden/>
              </w:rPr>
            </w:r>
          </w:ins>
          <w:r>
            <w:rPr>
              <w:noProof/>
              <w:webHidden/>
            </w:rPr>
            <w:fldChar w:fldCharType="separate"/>
          </w:r>
          <w:ins w:id="115" w:author="Microsoft account" w:date="2021-11-25T12:48:00Z">
            <w:r>
              <w:rPr>
                <w:noProof/>
                <w:webHidden/>
              </w:rPr>
              <w:t>21</w:t>
            </w:r>
            <w:r>
              <w:rPr>
                <w:noProof/>
                <w:webHidden/>
              </w:rPr>
              <w:fldChar w:fldCharType="end"/>
            </w:r>
            <w:r w:rsidRPr="00A46133">
              <w:rPr>
                <w:rStyle w:val="Hyperlink"/>
                <w:noProof/>
              </w:rPr>
              <w:fldChar w:fldCharType="end"/>
            </w:r>
          </w:ins>
        </w:p>
        <w:p w14:paraId="1C512CA1" w14:textId="77777777" w:rsidR="00A50D38" w:rsidRDefault="00A50D38">
          <w:pPr>
            <w:pStyle w:val="TOC2"/>
            <w:tabs>
              <w:tab w:val="left" w:pos="800"/>
              <w:tab w:val="right" w:leader="dot" w:pos="9638"/>
            </w:tabs>
            <w:rPr>
              <w:ins w:id="116" w:author="Microsoft account" w:date="2021-11-25T12:48:00Z"/>
              <w:rFonts w:asciiTheme="minorHAnsi" w:eastAsiaTheme="minorEastAsia" w:hAnsiTheme="minorHAnsi" w:cstheme="minorBidi"/>
              <w:noProof/>
              <w:color w:val="auto"/>
              <w:sz w:val="22"/>
              <w:szCs w:val="22"/>
            </w:rPr>
          </w:pPr>
          <w:ins w:id="117" w:author="Microsoft account" w:date="2021-11-25T12:48:00Z">
            <w:r w:rsidRPr="00A46133">
              <w:rPr>
                <w:rStyle w:val="Hyperlink"/>
                <w:noProof/>
              </w:rPr>
              <w:fldChar w:fldCharType="begin"/>
            </w:r>
            <w:r w:rsidRPr="00A46133">
              <w:rPr>
                <w:rStyle w:val="Hyperlink"/>
                <w:noProof/>
              </w:rPr>
              <w:instrText xml:space="preserve"> </w:instrText>
            </w:r>
            <w:r>
              <w:rPr>
                <w:noProof/>
              </w:rPr>
              <w:instrText>HYPERLINK \l "_Toc88736989"</w:instrText>
            </w:r>
            <w:r w:rsidRPr="00A46133">
              <w:rPr>
                <w:rStyle w:val="Hyperlink"/>
                <w:noProof/>
              </w:rPr>
              <w:instrText xml:space="preserve"> </w:instrText>
            </w:r>
            <w:r w:rsidRPr="00A46133">
              <w:rPr>
                <w:rStyle w:val="Hyperlink"/>
                <w:noProof/>
              </w:rPr>
            </w:r>
            <w:r w:rsidRPr="00A46133">
              <w:rPr>
                <w:rStyle w:val="Hyperlink"/>
                <w:noProof/>
              </w:rPr>
              <w:fldChar w:fldCharType="separate"/>
            </w:r>
            <w:r w:rsidRPr="00A46133">
              <w:rPr>
                <w:rStyle w:val="Hyperlink"/>
                <w:noProof/>
              </w:rPr>
              <w:t>4.5</w:t>
            </w:r>
            <w:r>
              <w:rPr>
                <w:rFonts w:asciiTheme="minorHAnsi" w:eastAsiaTheme="minorEastAsia" w:hAnsiTheme="minorHAnsi" w:cstheme="minorBidi"/>
                <w:noProof/>
                <w:color w:val="auto"/>
                <w:sz w:val="22"/>
                <w:szCs w:val="22"/>
              </w:rPr>
              <w:tab/>
            </w:r>
            <w:r w:rsidRPr="00A46133">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_Toc88736989 \h </w:instrText>
            </w:r>
            <w:r>
              <w:rPr>
                <w:noProof/>
                <w:webHidden/>
              </w:rPr>
            </w:r>
          </w:ins>
          <w:r>
            <w:rPr>
              <w:noProof/>
              <w:webHidden/>
            </w:rPr>
            <w:fldChar w:fldCharType="separate"/>
          </w:r>
          <w:ins w:id="118" w:author="Microsoft account" w:date="2021-11-25T12:48:00Z">
            <w:r>
              <w:rPr>
                <w:noProof/>
                <w:webHidden/>
              </w:rPr>
              <w:t>21</w:t>
            </w:r>
            <w:r>
              <w:rPr>
                <w:noProof/>
                <w:webHidden/>
              </w:rPr>
              <w:fldChar w:fldCharType="end"/>
            </w:r>
            <w:r w:rsidRPr="00A46133">
              <w:rPr>
                <w:rStyle w:val="Hyperlink"/>
                <w:noProof/>
              </w:rPr>
              <w:fldChar w:fldCharType="end"/>
            </w:r>
          </w:ins>
        </w:p>
        <w:p w14:paraId="709252CF" w14:textId="77777777" w:rsidR="00A50D38" w:rsidDel="00A50D38" w:rsidRDefault="00A50D38">
          <w:pPr>
            <w:pStyle w:val="TOC2"/>
            <w:tabs>
              <w:tab w:val="left" w:pos="800"/>
              <w:tab w:val="right" w:leader="dot" w:pos="9638"/>
            </w:tabs>
            <w:rPr>
              <w:del w:id="119" w:author="Microsoft account" w:date="2021-11-25T12:46:00Z"/>
              <w:rFonts w:asciiTheme="minorHAnsi" w:eastAsiaTheme="minorEastAsia" w:hAnsiTheme="minorHAnsi" w:cstheme="minorBidi"/>
              <w:noProof/>
              <w:color w:val="auto"/>
              <w:sz w:val="22"/>
              <w:szCs w:val="22"/>
            </w:rPr>
          </w:pPr>
          <w:del w:id="120" w:author="Microsoft account" w:date="2021-11-25T12:46:00Z">
            <w:r w:rsidRPr="00A50D38" w:rsidDel="00A50D38">
              <w:rPr>
                <w:rStyle w:val="Hyperlink"/>
                <w:noProof/>
                <w:rPrChange w:id="121" w:author="Microsoft account" w:date="2021-11-25T12:46:00Z">
                  <w:rPr>
                    <w:rStyle w:val="Hyperlink"/>
                    <w:noProof/>
                  </w:rPr>
                </w:rPrChange>
              </w:rPr>
              <w:delText>1.1</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22" w:author="Microsoft account" w:date="2021-11-25T12:46:00Z">
                  <w:rPr>
                    <w:rStyle w:val="Hyperlink"/>
                    <w:noProof/>
                  </w:rPr>
                </w:rPrChange>
              </w:rPr>
              <w:delText>Introduction and Intended Use (Informative)</w:delText>
            </w:r>
            <w:r w:rsidDel="00A50D38">
              <w:rPr>
                <w:noProof/>
                <w:webHidden/>
              </w:rPr>
              <w:tab/>
              <w:delText>1</w:delText>
            </w:r>
          </w:del>
        </w:p>
        <w:p w14:paraId="387FB22E" w14:textId="77777777" w:rsidR="00A50D38" w:rsidDel="00A50D38" w:rsidRDefault="00A50D38">
          <w:pPr>
            <w:pStyle w:val="TOC2"/>
            <w:tabs>
              <w:tab w:val="left" w:pos="800"/>
              <w:tab w:val="right" w:leader="dot" w:pos="9638"/>
            </w:tabs>
            <w:rPr>
              <w:del w:id="123" w:author="Microsoft account" w:date="2021-11-25T12:46:00Z"/>
              <w:rFonts w:asciiTheme="minorHAnsi" w:eastAsiaTheme="minorEastAsia" w:hAnsiTheme="minorHAnsi" w:cstheme="minorBidi"/>
              <w:noProof/>
              <w:color w:val="auto"/>
              <w:sz w:val="22"/>
              <w:szCs w:val="22"/>
            </w:rPr>
          </w:pPr>
          <w:del w:id="124" w:author="Microsoft account" w:date="2021-11-25T12:46:00Z">
            <w:r w:rsidRPr="00A50D38" w:rsidDel="00A50D38">
              <w:rPr>
                <w:rStyle w:val="Hyperlink"/>
                <w:noProof/>
                <w:rPrChange w:id="125" w:author="Microsoft account" w:date="2021-11-25T12:46:00Z">
                  <w:rPr>
                    <w:rStyle w:val="Hyperlink"/>
                    <w:noProof/>
                  </w:rPr>
                </w:rPrChange>
              </w:rPr>
              <w:delText>1.2</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26" w:author="Microsoft account" w:date="2021-11-25T12:46:00Z">
                  <w:rPr>
                    <w:rStyle w:val="Hyperlink"/>
                    <w:noProof/>
                  </w:rPr>
                </w:rPrChange>
              </w:rPr>
              <w:delText>References</w:delText>
            </w:r>
            <w:r w:rsidDel="00A50D38">
              <w:rPr>
                <w:noProof/>
                <w:webHidden/>
              </w:rPr>
              <w:tab/>
              <w:delText>1</w:delText>
            </w:r>
          </w:del>
        </w:p>
        <w:p w14:paraId="15E3669B" w14:textId="77777777" w:rsidR="00A50D38" w:rsidDel="00A50D38" w:rsidRDefault="00A50D38">
          <w:pPr>
            <w:pStyle w:val="TOC3"/>
            <w:tabs>
              <w:tab w:val="left" w:pos="1200"/>
              <w:tab w:val="right" w:leader="dot" w:pos="9638"/>
            </w:tabs>
            <w:rPr>
              <w:del w:id="127" w:author="Microsoft account" w:date="2021-11-25T12:46:00Z"/>
              <w:rFonts w:asciiTheme="minorHAnsi" w:eastAsiaTheme="minorEastAsia" w:hAnsiTheme="minorHAnsi" w:cstheme="minorBidi"/>
              <w:noProof/>
              <w:color w:val="auto"/>
              <w:sz w:val="22"/>
              <w:szCs w:val="22"/>
            </w:rPr>
          </w:pPr>
          <w:del w:id="128" w:author="Microsoft account" w:date="2021-11-25T12:46:00Z">
            <w:r w:rsidRPr="00A50D38" w:rsidDel="00A50D38">
              <w:rPr>
                <w:rStyle w:val="Hyperlink"/>
                <w:noProof/>
                <w:rPrChange w:id="129" w:author="Microsoft account" w:date="2021-11-25T12:46:00Z">
                  <w:rPr>
                    <w:rStyle w:val="Hyperlink"/>
                    <w:noProof/>
                  </w:rPr>
                </w:rPrChange>
              </w:rPr>
              <w:delText>1.2.1</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30" w:author="Microsoft account" w:date="2021-11-25T12:46:00Z">
                  <w:rPr>
                    <w:rStyle w:val="Hyperlink"/>
                    <w:noProof/>
                  </w:rPr>
                </w:rPrChange>
              </w:rPr>
              <w:delText>Normative</w:delText>
            </w:r>
            <w:r w:rsidDel="00A50D38">
              <w:rPr>
                <w:noProof/>
                <w:webHidden/>
              </w:rPr>
              <w:tab/>
              <w:delText>1</w:delText>
            </w:r>
          </w:del>
        </w:p>
        <w:p w14:paraId="4FE3FE42" w14:textId="77777777" w:rsidR="00A50D38" w:rsidDel="00A50D38" w:rsidRDefault="00A50D38">
          <w:pPr>
            <w:pStyle w:val="TOC3"/>
            <w:tabs>
              <w:tab w:val="left" w:pos="1200"/>
              <w:tab w:val="right" w:leader="dot" w:pos="9638"/>
            </w:tabs>
            <w:rPr>
              <w:del w:id="131" w:author="Microsoft account" w:date="2021-11-25T12:46:00Z"/>
              <w:rFonts w:asciiTheme="minorHAnsi" w:eastAsiaTheme="minorEastAsia" w:hAnsiTheme="minorHAnsi" w:cstheme="minorBidi"/>
              <w:noProof/>
              <w:color w:val="auto"/>
              <w:sz w:val="22"/>
              <w:szCs w:val="22"/>
            </w:rPr>
          </w:pPr>
          <w:del w:id="132" w:author="Microsoft account" w:date="2021-11-25T12:46:00Z">
            <w:r w:rsidRPr="00A50D38" w:rsidDel="00A50D38">
              <w:rPr>
                <w:rStyle w:val="Hyperlink"/>
                <w:noProof/>
                <w:rPrChange w:id="133" w:author="Microsoft account" w:date="2021-11-25T12:46:00Z">
                  <w:rPr>
                    <w:rStyle w:val="Hyperlink"/>
                    <w:noProof/>
                  </w:rPr>
                </w:rPrChange>
              </w:rPr>
              <w:delText>1.2.2</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34" w:author="Microsoft account" w:date="2021-11-25T12:46:00Z">
                  <w:rPr>
                    <w:rStyle w:val="Hyperlink"/>
                    <w:noProof/>
                  </w:rPr>
                </w:rPrChange>
              </w:rPr>
              <w:delText>Informative</w:delText>
            </w:r>
            <w:r w:rsidDel="00A50D38">
              <w:rPr>
                <w:noProof/>
                <w:webHidden/>
              </w:rPr>
              <w:tab/>
              <w:delText>1</w:delText>
            </w:r>
          </w:del>
        </w:p>
        <w:p w14:paraId="789DFB6C" w14:textId="77777777" w:rsidR="00A50D38" w:rsidDel="00A50D38" w:rsidRDefault="00A50D38">
          <w:pPr>
            <w:pStyle w:val="TOC2"/>
            <w:tabs>
              <w:tab w:val="left" w:pos="800"/>
              <w:tab w:val="right" w:leader="dot" w:pos="9638"/>
            </w:tabs>
            <w:rPr>
              <w:del w:id="135" w:author="Microsoft account" w:date="2021-11-25T12:46:00Z"/>
              <w:rFonts w:asciiTheme="minorHAnsi" w:eastAsiaTheme="minorEastAsia" w:hAnsiTheme="minorHAnsi" w:cstheme="minorBidi"/>
              <w:noProof/>
              <w:color w:val="auto"/>
              <w:sz w:val="22"/>
              <w:szCs w:val="22"/>
            </w:rPr>
          </w:pPr>
          <w:del w:id="136" w:author="Microsoft account" w:date="2021-11-25T12:46:00Z">
            <w:r w:rsidRPr="00A50D38" w:rsidDel="00A50D38">
              <w:rPr>
                <w:rStyle w:val="Hyperlink"/>
                <w:noProof/>
                <w:rPrChange w:id="137" w:author="Microsoft account" w:date="2021-11-25T12:46:00Z">
                  <w:rPr>
                    <w:rStyle w:val="Hyperlink"/>
                    <w:noProof/>
                  </w:rPr>
                </w:rPrChange>
              </w:rPr>
              <w:delText>1.3</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38" w:author="Microsoft account" w:date="2021-11-25T12:46:00Z">
                  <w:rPr>
                    <w:rStyle w:val="Hyperlink"/>
                    <w:noProof/>
                  </w:rPr>
                </w:rPrChange>
              </w:rPr>
              <w:delText>Terminology</w:delText>
            </w:r>
            <w:r w:rsidDel="00A50D38">
              <w:rPr>
                <w:noProof/>
                <w:webHidden/>
              </w:rPr>
              <w:tab/>
              <w:delText>2</w:delText>
            </w:r>
          </w:del>
        </w:p>
        <w:p w14:paraId="5FC34915" w14:textId="77777777" w:rsidR="00A50D38" w:rsidDel="00A50D38" w:rsidRDefault="00A50D38">
          <w:pPr>
            <w:pStyle w:val="TOC1"/>
            <w:tabs>
              <w:tab w:val="left" w:pos="400"/>
              <w:tab w:val="right" w:leader="dot" w:pos="9638"/>
            </w:tabs>
            <w:rPr>
              <w:del w:id="139" w:author="Microsoft account" w:date="2021-11-25T12:46:00Z"/>
              <w:rFonts w:asciiTheme="minorHAnsi" w:eastAsiaTheme="minorEastAsia" w:hAnsiTheme="minorHAnsi" w:cstheme="minorBidi"/>
              <w:noProof/>
              <w:color w:val="auto"/>
              <w:sz w:val="22"/>
              <w:szCs w:val="22"/>
            </w:rPr>
          </w:pPr>
          <w:del w:id="140" w:author="Microsoft account" w:date="2021-11-25T12:46:00Z">
            <w:r w:rsidRPr="00A50D38" w:rsidDel="00A50D38">
              <w:rPr>
                <w:rStyle w:val="Hyperlink"/>
                <w:noProof/>
                <w:rPrChange w:id="141" w:author="Microsoft account" w:date="2021-11-25T12:46:00Z">
                  <w:rPr>
                    <w:rStyle w:val="Hyperlink"/>
                    <w:noProof/>
                  </w:rPr>
                </w:rPrChange>
              </w:rPr>
              <w:delText>2</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42" w:author="Microsoft account" w:date="2021-11-25T12:46:00Z">
                  <w:rPr>
                    <w:rStyle w:val="Hyperlink"/>
                    <w:noProof/>
                  </w:rPr>
                </w:rPrChange>
              </w:rPr>
              <w:delText>Format Definitions</w:delText>
            </w:r>
            <w:r w:rsidDel="00A50D38">
              <w:rPr>
                <w:noProof/>
                <w:webHidden/>
              </w:rPr>
              <w:tab/>
              <w:delText>2</w:delText>
            </w:r>
          </w:del>
        </w:p>
        <w:p w14:paraId="61D7855E" w14:textId="77777777" w:rsidR="00A50D38" w:rsidDel="00A50D38" w:rsidRDefault="00A50D38">
          <w:pPr>
            <w:pStyle w:val="TOC2"/>
            <w:tabs>
              <w:tab w:val="left" w:pos="800"/>
              <w:tab w:val="right" w:leader="dot" w:pos="9638"/>
            </w:tabs>
            <w:rPr>
              <w:del w:id="143" w:author="Microsoft account" w:date="2021-11-25T12:46:00Z"/>
              <w:rFonts w:asciiTheme="minorHAnsi" w:eastAsiaTheme="minorEastAsia" w:hAnsiTheme="minorHAnsi" w:cstheme="minorBidi"/>
              <w:noProof/>
              <w:color w:val="auto"/>
              <w:sz w:val="22"/>
              <w:szCs w:val="22"/>
            </w:rPr>
          </w:pPr>
          <w:del w:id="144" w:author="Microsoft account" w:date="2021-11-25T12:46:00Z">
            <w:r w:rsidRPr="00A50D38" w:rsidDel="00A50D38">
              <w:rPr>
                <w:rStyle w:val="Hyperlink"/>
                <w:noProof/>
                <w:rPrChange w:id="145" w:author="Microsoft account" w:date="2021-11-25T12:46:00Z">
                  <w:rPr>
                    <w:rStyle w:val="Hyperlink"/>
                    <w:noProof/>
                  </w:rPr>
                </w:rPrChange>
              </w:rPr>
              <w:delText>2.1</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46" w:author="Microsoft account" w:date="2021-11-25T12:46:00Z">
                  <w:rPr>
                    <w:rStyle w:val="Hyperlink"/>
                    <w:noProof/>
                  </w:rPr>
                </w:rPrChange>
              </w:rPr>
              <w:delText>Address Partitions</w:delText>
            </w:r>
            <w:r w:rsidDel="00A50D38">
              <w:rPr>
                <w:noProof/>
                <w:webHidden/>
              </w:rPr>
              <w:tab/>
              <w:delText>3</w:delText>
            </w:r>
          </w:del>
        </w:p>
        <w:p w14:paraId="24243FB7" w14:textId="77777777" w:rsidR="00A50D38" w:rsidDel="00A50D38" w:rsidRDefault="00A50D38">
          <w:pPr>
            <w:pStyle w:val="TOC2"/>
            <w:tabs>
              <w:tab w:val="left" w:pos="800"/>
              <w:tab w:val="right" w:leader="dot" w:pos="9638"/>
            </w:tabs>
            <w:rPr>
              <w:del w:id="147" w:author="Microsoft account" w:date="2021-11-25T12:46:00Z"/>
              <w:rFonts w:asciiTheme="minorHAnsi" w:eastAsiaTheme="minorEastAsia" w:hAnsiTheme="minorHAnsi" w:cstheme="minorBidi"/>
              <w:noProof/>
              <w:color w:val="auto"/>
              <w:sz w:val="22"/>
              <w:szCs w:val="22"/>
            </w:rPr>
          </w:pPr>
          <w:del w:id="148" w:author="Microsoft account" w:date="2021-11-25T12:46:00Z">
            <w:r w:rsidRPr="00A50D38" w:rsidDel="00A50D38">
              <w:rPr>
                <w:rStyle w:val="Hyperlink"/>
                <w:noProof/>
                <w:rPrChange w:id="149" w:author="Microsoft account" w:date="2021-11-25T12:46:00Z">
                  <w:rPr>
                    <w:rStyle w:val="Hyperlink"/>
                    <w:noProof/>
                  </w:rPr>
                </w:rPrChange>
              </w:rPr>
              <w:delText>2.2</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50" w:author="Microsoft account" w:date="2021-11-25T12:46:00Z">
                  <w:rPr>
                    <w:rStyle w:val="Hyperlink"/>
                    <w:noProof/>
                  </w:rPr>
                </w:rPrChange>
              </w:rPr>
              <w:delText>Broadcast Command for Multi-Function Digital Decoders</w:delText>
            </w:r>
            <w:r w:rsidDel="00A50D38">
              <w:rPr>
                <w:noProof/>
                <w:webHidden/>
              </w:rPr>
              <w:tab/>
              <w:delText>3</w:delText>
            </w:r>
          </w:del>
        </w:p>
        <w:p w14:paraId="1DAD1DC8" w14:textId="77777777" w:rsidR="00A50D38" w:rsidDel="00A50D38" w:rsidRDefault="00A50D38">
          <w:pPr>
            <w:pStyle w:val="TOC3"/>
            <w:tabs>
              <w:tab w:val="right" w:leader="dot" w:pos="9638"/>
            </w:tabs>
            <w:rPr>
              <w:del w:id="151" w:author="Microsoft account" w:date="2021-11-25T12:46:00Z"/>
              <w:rFonts w:asciiTheme="minorHAnsi" w:eastAsiaTheme="minorEastAsia" w:hAnsiTheme="minorHAnsi" w:cstheme="minorBidi"/>
              <w:noProof/>
              <w:color w:val="auto"/>
              <w:sz w:val="22"/>
              <w:szCs w:val="22"/>
            </w:rPr>
          </w:pPr>
          <w:del w:id="152" w:author="Microsoft account" w:date="2021-11-25T12:46:00Z">
            <w:r w:rsidRPr="00A50D38" w:rsidDel="00A50D38">
              <w:rPr>
                <w:rStyle w:val="Hyperlink"/>
                <w:noProof/>
                <w:rPrChange w:id="153" w:author="Microsoft account" w:date="2021-11-25T12:46:00Z">
                  <w:rPr>
                    <w:rStyle w:val="Hyperlink"/>
                    <w:noProof/>
                  </w:rPr>
                </w:rPrChange>
              </w:rPr>
              <w:delText>2.2.1 Instruction Packets for Multi-Function Digital Decoders</w:delText>
            </w:r>
            <w:r w:rsidDel="00A50D38">
              <w:rPr>
                <w:noProof/>
                <w:webHidden/>
              </w:rPr>
              <w:tab/>
              <w:delText>3</w:delText>
            </w:r>
          </w:del>
        </w:p>
        <w:p w14:paraId="155C5461" w14:textId="77777777" w:rsidR="00A50D38" w:rsidDel="00A50D38" w:rsidRDefault="00A50D38">
          <w:pPr>
            <w:pStyle w:val="TOC3"/>
            <w:tabs>
              <w:tab w:val="right" w:leader="dot" w:pos="9638"/>
            </w:tabs>
            <w:rPr>
              <w:del w:id="154" w:author="Microsoft account" w:date="2021-11-25T12:46:00Z"/>
              <w:rFonts w:asciiTheme="minorHAnsi" w:eastAsiaTheme="minorEastAsia" w:hAnsiTheme="minorHAnsi" w:cstheme="minorBidi"/>
              <w:noProof/>
              <w:color w:val="auto"/>
              <w:sz w:val="22"/>
              <w:szCs w:val="22"/>
            </w:rPr>
          </w:pPr>
          <w:del w:id="155" w:author="Microsoft account" w:date="2021-11-25T12:46:00Z">
            <w:r w:rsidRPr="00A50D38" w:rsidDel="00A50D38">
              <w:rPr>
                <w:rStyle w:val="Hyperlink"/>
                <w:noProof/>
                <w:rPrChange w:id="156" w:author="Microsoft account" w:date="2021-11-25T12:46:00Z">
                  <w:rPr>
                    <w:rStyle w:val="Hyperlink"/>
                    <w:noProof/>
                  </w:rPr>
                </w:rPrChange>
              </w:rPr>
              <w:delText>The last byte of the packet is the Error Detection Byte, which is calculated the same as is done in the baseline packet using all address, and all instruction bytes (see S-9.2).</w:delText>
            </w:r>
            <w:r w:rsidDel="00A50D38">
              <w:rPr>
                <w:noProof/>
                <w:webHidden/>
              </w:rPr>
              <w:tab/>
              <w:delText>4</w:delText>
            </w:r>
          </w:del>
        </w:p>
        <w:p w14:paraId="121DD519" w14:textId="77777777" w:rsidR="00A50D38" w:rsidDel="00A50D38" w:rsidRDefault="00A50D38">
          <w:pPr>
            <w:pStyle w:val="TOC3"/>
            <w:tabs>
              <w:tab w:val="right" w:leader="dot" w:pos="9638"/>
            </w:tabs>
            <w:rPr>
              <w:del w:id="157" w:author="Microsoft account" w:date="2021-11-25T12:46:00Z"/>
              <w:rFonts w:asciiTheme="minorHAnsi" w:eastAsiaTheme="minorEastAsia" w:hAnsiTheme="minorHAnsi" w:cstheme="minorBidi"/>
              <w:noProof/>
              <w:color w:val="auto"/>
              <w:sz w:val="22"/>
              <w:szCs w:val="22"/>
            </w:rPr>
          </w:pPr>
          <w:del w:id="158" w:author="Microsoft account" w:date="2021-11-25T12:46:00Z">
            <w:r w:rsidRPr="00A50D38" w:rsidDel="00A50D38">
              <w:rPr>
                <w:rStyle w:val="Hyperlink"/>
                <w:noProof/>
                <w:rPrChange w:id="159" w:author="Microsoft account" w:date="2021-11-25T12:46:00Z">
                  <w:rPr>
                    <w:rStyle w:val="Hyperlink"/>
                    <w:noProof/>
                  </w:rPr>
                </w:rPrChange>
              </w:rPr>
              <w:delText>2.2.1.1 Decoder and Consist Control Instruction (CCC=000)</w:delText>
            </w:r>
            <w:r w:rsidDel="00A50D38">
              <w:rPr>
                <w:noProof/>
                <w:webHidden/>
              </w:rPr>
              <w:tab/>
              <w:delText>4</w:delText>
            </w:r>
          </w:del>
        </w:p>
        <w:p w14:paraId="1D84DAFA" w14:textId="77777777" w:rsidR="00A50D38" w:rsidDel="00A50D38" w:rsidRDefault="00A50D38">
          <w:pPr>
            <w:pStyle w:val="TOC3"/>
            <w:tabs>
              <w:tab w:val="right" w:leader="dot" w:pos="9638"/>
            </w:tabs>
            <w:rPr>
              <w:del w:id="160" w:author="Microsoft account" w:date="2021-11-25T12:46:00Z"/>
              <w:rFonts w:asciiTheme="minorHAnsi" w:eastAsiaTheme="minorEastAsia" w:hAnsiTheme="minorHAnsi" w:cstheme="minorBidi"/>
              <w:noProof/>
              <w:color w:val="auto"/>
              <w:sz w:val="22"/>
              <w:szCs w:val="22"/>
            </w:rPr>
          </w:pPr>
          <w:del w:id="161" w:author="Microsoft account" w:date="2021-11-25T12:46:00Z">
            <w:r w:rsidRPr="00A50D38" w:rsidDel="00A50D38">
              <w:rPr>
                <w:rStyle w:val="Hyperlink"/>
                <w:noProof/>
                <w:rPrChange w:id="162" w:author="Microsoft account" w:date="2021-11-25T12:46:00Z">
                  <w:rPr>
                    <w:rStyle w:val="Hyperlink"/>
                    <w:noProof/>
                  </w:rPr>
                </w:rPrChange>
              </w:rPr>
              <w:delText>2.2.1.2 Decoder Control (CCCG = 0)</w:delText>
            </w:r>
            <w:r w:rsidDel="00A50D38">
              <w:rPr>
                <w:noProof/>
                <w:webHidden/>
              </w:rPr>
              <w:tab/>
              <w:delText>4</w:delText>
            </w:r>
          </w:del>
        </w:p>
        <w:p w14:paraId="0CD179D2" w14:textId="77777777" w:rsidR="00A50D38" w:rsidDel="00A50D38" w:rsidRDefault="00A50D38">
          <w:pPr>
            <w:pStyle w:val="TOC3"/>
            <w:tabs>
              <w:tab w:val="left" w:pos="1200"/>
              <w:tab w:val="right" w:leader="dot" w:pos="9638"/>
            </w:tabs>
            <w:rPr>
              <w:del w:id="163" w:author="Microsoft account" w:date="2021-11-25T12:46:00Z"/>
              <w:rFonts w:asciiTheme="minorHAnsi" w:eastAsiaTheme="minorEastAsia" w:hAnsiTheme="minorHAnsi" w:cstheme="minorBidi"/>
              <w:noProof/>
              <w:color w:val="auto"/>
              <w:sz w:val="22"/>
              <w:szCs w:val="22"/>
            </w:rPr>
          </w:pPr>
          <w:del w:id="164" w:author="Microsoft account" w:date="2021-11-25T12:46:00Z">
            <w:r w:rsidRPr="00A50D38" w:rsidDel="00A50D38">
              <w:rPr>
                <w:rStyle w:val="Hyperlink"/>
                <w:noProof/>
                <w:rPrChange w:id="165" w:author="Microsoft account" w:date="2021-11-25T12:46:00Z">
                  <w:rPr>
                    <w:rStyle w:val="Hyperlink"/>
                    <w:noProof/>
                  </w:rPr>
                </w:rPrChange>
              </w:rPr>
              <w:delText>2.3.1</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66" w:author="Microsoft account" w:date="2021-11-25T12:46:00Z">
                  <w:rPr>
                    <w:rStyle w:val="Hyperlink"/>
                    <w:noProof/>
                  </w:rPr>
                </w:rPrChange>
              </w:rPr>
              <w:delText>Advanced Operations Instruction (CCC=001)</w:delText>
            </w:r>
            <w:r w:rsidDel="00A50D38">
              <w:rPr>
                <w:noProof/>
                <w:webHidden/>
              </w:rPr>
              <w:tab/>
              <w:delText>7</w:delText>
            </w:r>
          </w:del>
        </w:p>
        <w:p w14:paraId="5B3B2E53" w14:textId="77777777" w:rsidR="00A50D38" w:rsidDel="00A50D38" w:rsidRDefault="00A50D38">
          <w:pPr>
            <w:pStyle w:val="TOC3"/>
            <w:tabs>
              <w:tab w:val="left" w:pos="1200"/>
              <w:tab w:val="right" w:leader="dot" w:pos="9638"/>
            </w:tabs>
            <w:rPr>
              <w:del w:id="167" w:author="Microsoft account" w:date="2021-11-25T12:46:00Z"/>
              <w:rFonts w:asciiTheme="minorHAnsi" w:eastAsiaTheme="minorEastAsia" w:hAnsiTheme="minorHAnsi" w:cstheme="minorBidi"/>
              <w:noProof/>
              <w:color w:val="auto"/>
              <w:sz w:val="22"/>
              <w:szCs w:val="22"/>
            </w:rPr>
          </w:pPr>
          <w:del w:id="168" w:author="Microsoft account" w:date="2021-11-25T12:46:00Z">
            <w:r w:rsidRPr="00A50D38" w:rsidDel="00A50D38">
              <w:rPr>
                <w:rStyle w:val="Hyperlink"/>
                <w:noProof/>
                <w:rPrChange w:id="169" w:author="Microsoft account" w:date="2021-11-25T12:46:00Z">
                  <w:rPr>
                    <w:rStyle w:val="Hyperlink"/>
                    <w:noProof/>
                  </w:rPr>
                </w:rPrChange>
              </w:rPr>
              <w:delText>2.3.2</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70" w:author="Microsoft account" w:date="2021-11-25T12:46:00Z">
                  <w:rPr>
                    <w:rStyle w:val="Hyperlink"/>
                    <w:noProof/>
                  </w:rPr>
                </w:rPrChange>
              </w:rPr>
              <w:delText>Speed and Direction Instructions (CCC=010 and CCC=011)</w:delText>
            </w:r>
            <w:r w:rsidDel="00A50D38">
              <w:rPr>
                <w:noProof/>
                <w:webHidden/>
              </w:rPr>
              <w:tab/>
              <w:delText>8</w:delText>
            </w:r>
          </w:del>
        </w:p>
        <w:p w14:paraId="086D1978" w14:textId="77777777" w:rsidR="00A50D38" w:rsidDel="00A50D38" w:rsidRDefault="00A50D38">
          <w:pPr>
            <w:pStyle w:val="TOC3"/>
            <w:tabs>
              <w:tab w:val="left" w:pos="1200"/>
              <w:tab w:val="right" w:leader="dot" w:pos="9638"/>
            </w:tabs>
            <w:rPr>
              <w:del w:id="171" w:author="Microsoft account" w:date="2021-11-25T12:46:00Z"/>
              <w:rFonts w:asciiTheme="minorHAnsi" w:eastAsiaTheme="minorEastAsia" w:hAnsiTheme="minorHAnsi" w:cstheme="minorBidi"/>
              <w:noProof/>
              <w:color w:val="auto"/>
              <w:sz w:val="22"/>
              <w:szCs w:val="22"/>
            </w:rPr>
          </w:pPr>
          <w:del w:id="172" w:author="Microsoft account" w:date="2021-11-25T12:46:00Z">
            <w:r w:rsidRPr="00A50D38" w:rsidDel="00A50D38">
              <w:rPr>
                <w:rStyle w:val="Hyperlink"/>
                <w:noProof/>
                <w:rPrChange w:id="173" w:author="Microsoft account" w:date="2021-11-25T12:46:00Z">
                  <w:rPr>
                    <w:rStyle w:val="Hyperlink"/>
                    <w:noProof/>
                  </w:rPr>
                </w:rPrChange>
              </w:rPr>
              <w:delText>2.3.3</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74" w:author="Microsoft account" w:date="2021-11-25T12:46:00Z">
                  <w:rPr>
                    <w:rStyle w:val="Hyperlink"/>
                    <w:noProof/>
                  </w:rPr>
                </w:rPrChange>
              </w:rPr>
              <w:delText>Function Group One Instruction (CCC=100)</w:delText>
            </w:r>
            <w:r w:rsidDel="00A50D38">
              <w:rPr>
                <w:noProof/>
                <w:webHidden/>
              </w:rPr>
              <w:tab/>
              <w:delText>9</w:delText>
            </w:r>
          </w:del>
        </w:p>
        <w:p w14:paraId="5C76D8F9" w14:textId="77777777" w:rsidR="00A50D38" w:rsidDel="00A50D38" w:rsidRDefault="00A50D38">
          <w:pPr>
            <w:pStyle w:val="TOC3"/>
            <w:tabs>
              <w:tab w:val="left" w:pos="1200"/>
              <w:tab w:val="right" w:leader="dot" w:pos="9638"/>
            </w:tabs>
            <w:rPr>
              <w:del w:id="175" w:author="Microsoft account" w:date="2021-11-25T12:46:00Z"/>
              <w:rFonts w:asciiTheme="minorHAnsi" w:eastAsiaTheme="minorEastAsia" w:hAnsiTheme="minorHAnsi" w:cstheme="minorBidi"/>
              <w:noProof/>
              <w:color w:val="auto"/>
              <w:sz w:val="22"/>
              <w:szCs w:val="22"/>
            </w:rPr>
          </w:pPr>
          <w:del w:id="176" w:author="Microsoft account" w:date="2021-11-25T12:46:00Z">
            <w:r w:rsidRPr="00A50D38" w:rsidDel="00A50D38">
              <w:rPr>
                <w:rStyle w:val="Hyperlink"/>
                <w:noProof/>
                <w:rPrChange w:id="177" w:author="Microsoft account" w:date="2021-11-25T12:46:00Z">
                  <w:rPr>
                    <w:rStyle w:val="Hyperlink"/>
                    <w:noProof/>
                  </w:rPr>
                </w:rPrChange>
              </w:rPr>
              <w:delText>2.3.4</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78" w:author="Microsoft account" w:date="2021-11-25T12:46:00Z">
                  <w:rPr>
                    <w:rStyle w:val="Hyperlink"/>
                    <w:noProof/>
                  </w:rPr>
                </w:rPrChange>
              </w:rPr>
              <w:delText>Function Group Two Instruction (CCC=101)</w:delText>
            </w:r>
            <w:r w:rsidDel="00A50D38">
              <w:rPr>
                <w:noProof/>
                <w:webHidden/>
              </w:rPr>
              <w:tab/>
              <w:delText>9</w:delText>
            </w:r>
          </w:del>
        </w:p>
        <w:p w14:paraId="566EB421" w14:textId="77777777" w:rsidR="00A50D38" w:rsidDel="00A50D38" w:rsidRDefault="00A50D38">
          <w:pPr>
            <w:pStyle w:val="TOC3"/>
            <w:tabs>
              <w:tab w:val="left" w:pos="1200"/>
              <w:tab w:val="right" w:leader="dot" w:pos="9638"/>
            </w:tabs>
            <w:rPr>
              <w:del w:id="179" w:author="Microsoft account" w:date="2021-11-25T12:46:00Z"/>
              <w:rFonts w:asciiTheme="minorHAnsi" w:eastAsiaTheme="minorEastAsia" w:hAnsiTheme="minorHAnsi" w:cstheme="minorBidi"/>
              <w:noProof/>
              <w:color w:val="auto"/>
              <w:sz w:val="22"/>
              <w:szCs w:val="22"/>
            </w:rPr>
          </w:pPr>
          <w:del w:id="180" w:author="Microsoft account" w:date="2021-11-25T12:46:00Z">
            <w:r w:rsidRPr="00A50D38" w:rsidDel="00A50D38">
              <w:rPr>
                <w:rStyle w:val="Hyperlink"/>
                <w:noProof/>
                <w:rPrChange w:id="181" w:author="Microsoft account" w:date="2021-11-25T12:46:00Z">
                  <w:rPr>
                    <w:rStyle w:val="Hyperlink"/>
                    <w:noProof/>
                  </w:rPr>
                </w:rPrChange>
              </w:rPr>
              <w:delText>2.3.5</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82" w:author="Microsoft account" w:date="2021-11-25T12:46:00Z">
                  <w:rPr>
                    <w:rStyle w:val="Hyperlink"/>
                    <w:noProof/>
                  </w:rPr>
                </w:rPrChange>
              </w:rPr>
              <w:delText>Feature Expansion Instruction (CCC=110)</w:delText>
            </w:r>
            <w:r w:rsidDel="00A50D38">
              <w:rPr>
                <w:noProof/>
                <w:webHidden/>
              </w:rPr>
              <w:tab/>
              <w:delText>9</w:delText>
            </w:r>
          </w:del>
        </w:p>
        <w:p w14:paraId="70013080" w14:textId="77777777" w:rsidR="00A50D38" w:rsidDel="00A50D38" w:rsidRDefault="00A50D38">
          <w:pPr>
            <w:pStyle w:val="TOC3"/>
            <w:tabs>
              <w:tab w:val="right" w:leader="dot" w:pos="9638"/>
            </w:tabs>
            <w:rPr>
              <w:del w:id="183" w:author="Microsoft account" w:date="2021-11-25T12:46:00Z"/>
              <w:rFonts w:asciiTheme="minorHAnsi" w:eastAsiaTheme="minorEastAsia" w:hAnsiTheme="minorHAnsi" w:cstheme="minorBidi"/>
              <w:noProof/>
              <w:color w:val="auto"/>
              <w:sz w:val="22"/>
              <w:szCs w:val="22"/>
            </w:rPr>
          </w:pPr>
          <w:del w:id="184" w:author="Microsoft account" w:date="2021-11-25T12:46:00Z">
            <w:r w:rsidRPr="00A50D38" w:rsidDel="00A50D38">
              <w:rPr>
                <w:rStyle w:val="Hyperlink"/>
                <w:noProof/>
                <w:rPrChange w:id="185" w:author="Microsoft account" w:date="2021-11-25T12:46:00Z">
                  <w:rPr>
                    <w:rStyle w:val="Hyperlink"/>
                    <w:noProof/>
                  </w:rPr>
                </w:rPrChange>
              </w:rPr>
              <w:delText>2.3.7.5 GGGGG = 11110:  F13-F20 Function Control</w:delText>
            </w:r>
            <w:r w:rsidDel="00A50D38">
              <w:rPr>
                <w:noProof/>
                <w:webHidden/>
              </w:rPr>
              <w:tab/>
              <w:delText>12</w:delText>
            </w:r>
          </w:del>
        </w:p>
        <w:p w14:paraId="78AE8885" w14:textId="77777777" w:rsidR="00A50D38" w:rsidDel="00A50D38" w:rsidRDefault="00A50D38">
          <w:pPr>
            <w:pStyle w:val="TOC3"/>
            <w:tabs>
              <w:tab w:val="left" w:pos="1200"/>
              <w:tab w:val="right" w:leader="dot" w:pos="9638"/>
            </w:tabs>
            <w:rPr>
              <w:del w:id="186" w:author="Microsoft account" w:date="2021-11-25T12:46:00Z"/>
              <w:rFonts w:asciiTheme="minorHAnsi" w:eastAsiaTheme="minorEastAsia" w:hAnsiTheme="minorHAnsi" w:cstheme="minorBidi"/>
              <w:noProof/>
              <w:color w:val="auto"/>
              <w:sz w:val="22"/>
              <w:szCs w:val="22"/>
            </w:rPr>
          </w:pPr>
          <w:del w:id="187" w:author="Microsoft account" w:date="2021-11-25T12:46:00Z">
            <w:r w:rsidRPr="00A50D38" w:rsidDel="00A50D38">
              <w:rPr>
                <w:rStyle w:val="Hyperlink"/>
                <w:noProof/>
                <w:rPrChange w:id="188" w:author="Microsoft account" w:date="2021-11-25T12:46:00Z">
                  <w:rPr>
                    <w:rStyle w:val="Hyperlink"/>
                    <w:noProof/>
                  </w:rPr>
                </w:rPrChange>
              </w:rPr>
              <w:delText>2.3.7.6</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89" w:author="Microsoft account" w:date="2021-11-25T12:46:00Z">
                  <w:rPr>
                    <w:rStyle w:val="Hyperlink"/>
                    <w:noProof/>
                  </w:rPr>
                </w:rPrChange>
              </w:rPr>
              <w:delText>GGGGG = 11111:  F21-F28 Function Control</w:delText>
            </w:r>
            <w:r w:rsidDel="00A50D38">
              <w:rPr>
                <w:noProof/>
                <w:webHidden/>
              </w:rPr>
              <w:tab/>
              <w:delText>12</w:delText>
            </w:r>
          </w:del>
        </w:p>
        <w:p w14:paraId="5AB8576B" w14:textId="77777777" w:rsidR="00A50D38" w:rsidDel="00A50D38" w:rsidRDefault="00A50D38">
          <w:pPr>
            <w:pStyle w:val="TOC3"/>
            <w:tabs>
              <w:tab w:val="left" w:pos="1200"/>
              <w:tab w:val="right" w:leader="dot" w:pos="9638"/>
            </w:tabs>
            <w:rPr>
              <w:del w:id="190" w:author="Microsoft account" w:date="2021-11-25T12:46:00Z"/>
              <w:rFonts w:asciiTheme="minorHAnsi" w:eastAsiaTheme="minorEastAsia" w:hAnsiTheme="minorHAnsi" w:cstheme="minorBidi"/>
              <w:noProof/>
              <w:color w:val="auto"/>
              <w:sz w:val="22"/>
              <w:szCs w:val="22"/>
            </w:rPr>
          </w:pPr>
          <w:del w:id="191" w:author="Microsoft account" w:date="2021-11-25T12:46:00Z">
            <w:r w:rsidRPr="00A50D38" w:rsidDel="00A50D38">
              <w:rPr>
                <w:rStyle w:val="Hyperlink"/>
                <w:noProof/>
                <w:rPrChange w:id="192" w:author="Microsoft account" w:date="2021-11-25T12:46:00Z">
                  <w:rPr>
                    <w:rStyle w:val="Hyperlink"/>
                    <w:noProof/>
                  </w:rPr>
                </w:rPrChange>
              </w:rPr>
              <w:delText>2.3.7.7</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93" w:author="Microsoft account" w:date="2021-11-25T12:46:00Z">
                  <w:rPr>
                    <w:rStyle w:val="Hyperlink"/>
                    <w:noProof/>
                  </w:rPr>
                </w:rPrChange>
              </w:rPr>
              <w:delText>GGGGG = 11000:  F29-F36 Function Control</w:delText>
            </w:r>
            <w:r w:rsidDel="00A50D38">
              <w:rPr>
                <w:noProof/>
                <w:webHidden/>
              </w:rPr>
              <w:tab/>
              <w:delText>12</w:delText>
            </w:r>
          </w:del>
        </w:p>
        <w:p w14:paraId="6CFE7C82" w14:textId="77777777" w:rsidR="00A50D38" w:rsidDel="00A50D38" w:rsidRDefault="00A50D38">
          <w:pPr>
            <w:pStyle w:val="TOC3"/>
            <w:tabs>
              <w:tab w:val="left" w:pos="1200"/>
              <w:tab w:val="right" w:leader="dot" w:pos="9638"/>
            </w:tabs>
            <w:rPr>
              <w:del w:id="194" w:author="Microsoft account" w:date="2021-11-25T12:46:00Z"/>
              <w:rFonts w:asciiTheme="minorHAnsi" w:eastAsiaTheme="minorEastAsia" w:hAnsiTheme="minorHAnsi" w:cstheme="minorBidi"/>
              <w:noProof/>
              <w:color w:val="auto"/>
              <w:sz w:val="22"/>
              <w:szCs w:val="22"/>
            </w:rPr>
          </w:pPr>
          <w:del w:id="195" w:author="Microsoft account" w:date="2021-11-25T12:46:00Z">
            <w:r w:rsidRPr="00A50D38" w:rsidDel="00A50D38">
              <w:rPr>
                <w:rStyle w:val="Hyperlink"/>
                <w:noProof/>
                <w:rPrChange w:id="196" w:author="Microsoft account" w:date="2021-11-25T12:46:00Z">
                  <w:rPr>
                    <w:rStyle w:val="Hyperlink"/>
                    <w:noProof/>
                  </w:rPr>
                </w:rPrChange>
              </w:rPr>
              <w:delText>2.3.7.8</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197" w:author="Microsoft account" w:date="2021-11-25T12:46:00Z">
                  <w:rPr>
                    <w:rStyle w:val="Hyperlink"/>
                    <w:noProof/>
                  </w:rPr>
                </w:rPrChange>
              </w:rPr>
              <w:delText>GGGGG = 11001:  F37-F44 Function Control</w:delText>
            </w:r>
            <w:r w:rsidDel="00A50D38">
              <w:rPr>
                <w:noProof/>
                <w:webHidden/>
              </w:rPr>
              <w:tab/>
              <w:delText>12</w:delText>
            </w:r>
          </w:del>
        </w:p>
        <w:p w14:paraId="79FB82DB" w14:textId="77777777" w:rsidR="00A50D38" w:rsidDel="00A50D38" w:rsidRDefault="00A50D38">
          <w:pPr>
            <w:pStyle w:val="TOC3"/>
            <w:tabs>
              <w:tab w:val="left" w:pos="1200"/>
              <w:tab w:val="right" w:leader="dot" w:pos="9638"/>
            </w:tabs>
            <w:rPr>
              <w:del w:id="198" w:author="Microsoft account" w:date="2021-11-25T12:46:00Z"/>
              <w:rFonts w:asciiTheme="minorHAnsi" w:eastAsiaTheme="minorEastAsia" w:hAnsiTheme="minorHAnsi" w:cstheme="minorBidi"/>
              <w:noProof/>
              <w:color w:val="auto"/>
              <w:sz w:val="22"/>
              <w:szCs w:val="22"/>
            </w:rPr>
          </w:pPr>
          <w:del w:id="199" w:author="Microsoft account" w:date="2021-11-25T12:46:00Z">
            <w:r w:rsidRPr="00A50D38" w:rsidDel="00A50D38">
              <w:rPr>
                <w:rStyle w:val="Hyperlink"/>
                <w:noProof/>
                <w:rPrChange w:id="200" w:author="Microsoft account" w:date="2021-11-25T12:46:00Z">
                  <w:rPr>
                    <w:rStyle w:val="Hyperlink"/>
                    <w:noProof/>
                  </w:rPr>
                </w:rPrChange>
              </w:rPr>
              <w:delText>2.3.7.9</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201" w:author="Microsoft account" w:date="2021-11-25T12:46:00Z">
                  <w:rPr>
                    <w:rStyle w:val="Hyperlink"/>
                    <w:noProof/>
                  </w:rPr>
                </w:rPrChange>
              </w:rPr>
              <w:delText>GGGGG = 11010:  F45-F52 Function Control</w:delText>
            </w:r>
            <w:r w:rsidDel="00A50D38">
              <w:rPr>
                <w:noProof/>
                <w:webHidden/>
              </w:rPr>
              <w:tab/>
              <w:delText>13</w:delText>
            </w:r>
          </w:del>
        </w:p>
        <w:p w14:paraId="40D800AC" w14:textId="77777777" w:rsidR="00A50D38" w:rsidDel="00A50D38" w:rsidRDefault="00A50D38">
          <w:pPr>
            <w:pStyle w:val="TOC3"/>
            <w:tabs>
              <w:tab w:val="left" w:pos="1400"/>
              <w:tab w:val="right" w:leader="dot" w:pos="9638"/>
            </w:tabs>
            <w:rPr>
              <w:del w:id="202" w:author="Microsoft account" w:date="2021-11-25T12:46:00Z"/>
              <w:rFonts w:asciiTheme="minorHAnsi" w:eastAsiaTheme="minorEastAsia" w:hAnsiTheme="minorHAnsi" w:cstheme="minorBidi"/>
              <w:noProof/>
              <w:color w:val="auto"/>
              <w:sz w:val="22"/>
              <w:szCs w:val="22"/>
            </w:rPr>
          </w:pPr>
          <w:del w:id="203" w:author="Microsoft account" w:date="2021-11-25T12:46:00Z">
            <w:r w:rsidRPr="00A50D38" w:rsidDel="00A50D38">
              <w:rPr>
                <w:rStyle w:val="Hyperlink"/>
                <w:noProof/>
                <w:rPrChange w:id="204" w:author="Microsoft account" w:date="2021-11-25T12:46:00Z">
                  <w:rPr>
                    <w:rStyle w:val="Hyperlink"/>
                    <w:noProof/>
                  </w:rPr>
                </w:rPrChange>
              </w:rPr>
              <w:delText>2.3.7.10</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205" w:author="Microsoft account" w:date="2021-11-25T12:46:00Z">
                  <w:rPr>
                    <w:rStyle w:val="Hyperlink"/>
                    <w:noProof/>
                  </w:rPr>
                </w:rPrChange>
              </w:rPr>
              <w:delText>GGGGG = 11011:  F53-F60 Function Control</w:delText>
            </w:r>
            <w:r w:rsidDel="00A50D38">
              <w:rPr>
                <w:noProof/>
                <w:webHidden/>
              </w:rPr>
              <w:tab/>
              <w:delText>13</w:delText>
            </w:r>
          </w:del>
        </w:p>
        <w:p w14:paraId="399E9CBA" w14:textId="77777777" w:rsidR="00A50D38" w:rsidDel="00A50D38" w:rsidRDefault="00A50D38">
          <w:pPr>
            <w:pStyle w:val="TOC3"/>
            <w:tabs>
              <w:tab w:val="left" w:pos="1400"/>
              <w:tab w:val="right" w:leader="dot" w:pos="9638"/>
            </w:tabs>
            <w:rPr>
              <w:del w:id="206" w:author="Microsoft account" w:date="2021-11-25T12:46:00Z"/>
              <w:rFonts w:asciiTheme="minorHAnsi" w:eastAsiaTheme="minorEastAsia" w:hAnsiTheme="minorHAnsi" w:cstheme="minorBidi"/>
              <w:noProof/>
              <w:color w:val="auto"/>
              <w:sz w:val="22"/>
              <w:szCs w:val="22"/>
            </w:rPr>
          </w:pPr>
          <w:del w:id="207" w:author="Microsoft account" w:date="2021-11-25T12:46:00Z">
            <w:r w:rsidRPr="00A50D38" w:rsidDel="00A50D38">
              <w:rPr>
                <w:rStyle w:val="Hyperlink"/>
                <w:noProof/>
                <w:rPrChange w:id="208" w:author="Microsoft account" w:date="2021-11-25T12:46:00Z">
                  <w:rPr>
                    <w:rStyle w:val="Hyperlink"/>
                    <w:noProof/>
                  </w:rPr>
                </w:rPrChange>
              </w:rPr>
              <w:delText>2.3.7.11</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209" w:author="Microsoft account" w:date="2021-11-25T12:46:00Z">
                  <w:rPr>
                    <w:rStyle w:val="Hyperlink"/>
                    <w:noProof/>
                  </w:rPr>
                </w:rPrChange>
              </w:rPr>
              <w:delText>GGGGG = 11100: F61-F68 Function Control</w:delText>
            </w:r>
            <w:r w:rsidDel="00A50D38">
              <w:rPr>
                <w:noProof/>
                <w:webHidden/>
              </w:rPr>
              <w:tab/>
              <w:delText>13</w:delText>
            </w:r>
          </w:del>
        </w:p>
        <w:p w14:paraId="14EF6809" w14:textId="77777777" w:rsidR="00A50D38" w:rsidDel="00A50D38" w:rsidRDefault="00A50D38">
          <w:pPr>
            <w:pStyle w:val="TOC2"/>
            <w:tabs>
              <w:tab w:val="right" w:leader="dot" w:pos="9638"/>
            </w:tabs>
            <w:rPr>
              <w:del w:id="210" w:author="Microsoft account" w:date="2021-11-25T12:46:00Z"/>
              <w:rFonts w:asciiTheme="minorHAnsi" w:eastAsiaTheme="minorEastAsia" w:hAnsiTheme="minorHAnsi" w:cstheme="minorBidi"/>
              <w:noProof/>
              <w:color w:val="auto"/>
              <w:sz w:val="22"/>
              <w:szCs w:val="22"/>
            </w:rPr>
          </w:pPr>
          <w:del w:id="211" w:author="Microsoft account" w:date="2021-11-25T12:46:00Z">
            <w:r w:rsidRPr="00A50D38" w:rsidDel="00A50D38">
              <w:rPr>
                <w:rStyle w:val="Hyperlink"/>
                <w:noProof/>
                <w:rPrChange w:id="212" w:author="Microsoft account" w:date="2021-11-25T12:46:00Z">
                  <w:rPr>
                    <w:rStyle w:val="Hyperlink"/>
                    <w:noProof/>
                  </w:rPr>
                </w:rPrChange>
              </w:rPr>
              <w:delText>2.3.8 Configuration Variable Access Instruction (111)</w:delText>
            </w:r>
            <w:r w:rsidDel="00A50D38">
              <w:rPr>
                <w:noProof/>
                <w:webHidden/>
              </w:rPr>
              <w:tab/>
              <w:delText>13</w:delText>
            </w:r>
          </w:del>
        </w:p>
        <w:p w14:paraId="3F76DA4A" w14:textId="77777777" w:rsidR="00A50D38" w:rsidDel="00A50D38" w:rsidRDefault="00A50D38">
          <w:pPr>
            <w:pStyle w:val="TOC3"/>
            <w:tabs>
              <w:tab w:val="right" w:leader="dot" w:pos="9638"/>
            </w:tabs>
            <w:rPr>
              <w:del w:id="213" w:author="Microsoft account" w:date="2021-11-25T12:46:00Z"/>
              <w:rFonts w:asciiTheme="minorHAnsi" w:eastAsiaTheme="minorEastAsia" w:hAnsiTheme="minorHAnsi" w:cstheme="minorBidi"/>
              <w:noProof/>
              <w:color w:val="auto"/>
              <w:sz w:val="22"/>
              <w:szCs w:val="22"/>
            </w:rPr>
          </w:pPr>
          <w:del w:id="214" w:author="Microsoft account" w:date="2021-11-25T12:46:00Z">
            <w:r w:rsidRPr="00A50D38" w:rsidDel="00A50D38">
              <w:rPr>
                <w:rStyle w:val="Hyperlink"/>
                <w:noProof/>
                <w:rPrChange w:id="215" w:author="Microsoft account" w:date="2021-11-25T12:46:00Z">
                  <w:rPr>
                    <w:rStyle w:val="Hyperlink"/>
                    <w:noProof/>
                  </w:rPr>
                </w:rPrChange>
              </w:rPr>
              <w:delText>2.3.8.1 Configuration Variable Access Acknowledgment</w:delText>
            </w:r>
            <w:r w:rsidDel="00A50D38">
              <w:rPr>
                <w:noProof/>
                <w:webHidden/>
              </w:rPr>
              <w:tab/>
              <w:delText>13</w:delText>
            </w:r>
          </w:del>
        </w:p>
        <w:p w14:paraId="4DA12B7D" w14:textId="77777777" w:rsidR="00A50D38" w:rsidDel="00A50D38" w:rsidRDefault="00A50D38">
          <w:pPr>
            <w:pStyle w:val="TOC3"/>
            <w:tabs>
              <w:tab w:val="right" w:leader="dot" w:pos="9638"/>
            </w:tabs>
            <w:rPr>
              <w:del w:id="216" w:author="Microsoft account" w:date="2021-11-25T12:46:00Z"/>
              <w:rFonts w:asciiTheme="minorHAnsi" w:eastAsiaTheme="minorEastAsia" w:hAnsiTheme="minorHAnsi" w:cstheme="minorBidi"/>
              <w:noProof/>
              <w:color w:val="auto"/>
              <w:sz w:val="22"/>
              <w:szCs w:val="22"/>
            </w:rPr>
          </w:pPr>
          <w:del w:id="217" w:author="Microsoft account" w:date="2021-11-25T12:46:00Z">
            <w:r w:rsidRPr="00A50D38" w:rsidDel="00A50D38">
              <w:rPr>
                <w:rStyle w:val="Hyperlink"/>
                <w:noProof/>
                <w:rPrChange w:id="218" w:author="Microsoft account" w:date="2021-11-25T12:46:00Z">
                  <w:rPr>
                    <w:rStyle w:val="Hyperlink"/>
                    <w:noProof/>
                  </w:rPr>
                </w:rPrChange>
              </w:rPr>
              <w:delText>Where BBB represents the bit position within the CV, D contains the value of the bit to be verified or written, and F describes whether the operation is a verify bit or a write bit operation.</w:delText>
            </w:r>
            <w:r w:rsidDel="00A50D38">
              <w:rPr>
                <w:noProof/>
                <w:webHidden/>
              </w:rPr>
              <w:tab/>
              <w:delText>15</w:delText>
            </w:r>
          </w:del>
        </w:p>
        <w:p w14:paraId="3B0E35C0" w14:textId="77777777" w:rsidR="00A50D38" w:rsidDel="00A50D38" w:rsidRDefault="00A50D38">
          <w:pPr>
            <w:pStyle w:val="TOC2"/>
            <w:tabs>
              <w:tab w:val="left" w:pos="800"/>
              <w:tab w:val="right" w:leader="dot" w:pos="9638"/>
            </w:tabs>
            <w:rPr>
              <w:del w:id="219" w:author="Microsoft account" w:date="2021-11-25T12:46:00Z"/>
              <w:rFonts w:asciiTheme="minorHAnsi" w:eastAsiaTheme="minorEastAsia" w:hAnsiTheme="minorHAnsi" w:cstheme="minorBidi"/>
              <w:noProof/>
              <w:color w:val="auto"/>
              <w:sz w:val="22"/>
              <w:szCs w:val="22"/>
            </w:rPr>
          </w:pPr>
          <w:del w:id="220" w:author="Microsoft account" w:date="2021-11-25T12:46:00Z">
            <w:r w:rsidRPr="00A50D38" w:rsidDel="00A50D38">
              <w:rPr>
                <w:rStyle w:val="Hyperlink"/>
                <w:noProof/>
                <w:rPrChange w:id="221" w:author="Microsoft account" w:date="2021-11-25T12:46:00Z">
                  <w:rPr>
                    <w:rStyle w:val="Hyperlink"/>
                    <w:noProof/>
                  </w:rPr>
                </w:rPrChange>
              </w:rPr>
              <w:delText>2.4</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222" w:author="Microsoft account" w:date="2021-11-25T12:46:00Z">
                  <w:rPr>
                    <w:rStyle w:val="Hyperlink"/>
                    <w:noProof/>
                  </w:rPr>
                </w:rPrChange>
              </w:rPr>
              <w:delText>Accessory Digital Decoder Packet Formats</w:delText>
            </w:r>
            <w:r w:rsidDel="00A50D38">
              <w:rPr>
                <w:noProof/>
                <w:webHidden/>
              </w:rPr>
              <w:tab/>
              <w:delText>15</w:delText>
            </w:r>
          </w:del>
        </w:p>
        <w:p w14:paraId="2B30CA56" w14:textId="77777777" w:rsidR="00A50D38" w:rsidDel="00A50D38" w:rsidRDefault="00A50D38">
          <w:pPr>
            <w:pStyle w:val="TOC3"/>
            <w:tabs>
              <w:tab w:val="left" w:pos="1200"/>
              <w:tab w:val="right" w:leader="dot" w:pos="9638"/>
            </w:tabs>
            <w:rPr>
              <w:del w:id="223" w:author="Microsoft account" w:date="2021-11-25T12:46:00Z"/>
              <w:rFonts w:asciiTheme="minorHAnsi" w:eastAsiaTheme="minorEastAsia" w:hAnsiTheme="minorHAnsi" w:cstheme="minorBidi"/>
              <w:noProof/>
              <w:color w:val="auto"/>
              <w:sz w:val="22"/>
              <w:szCs w:val="22"/>
            </w:rPr>
          </w:pPr>
          <w:del w:id="224" w:author="Microsoft account" w:date="2021-11-25T12:46:00Z">
            <w:r w:rsidRPr="00A50D38" w:rsidDel="00A50D38">
              <w:rPr>
                <w:rStyle w:val="Hyperlink"/>
                <w:noProof/>
                <w:rPrChange w:id="225" w:author="Microsoft account" w:date="2021-11-25T12:46:00Z">
                  <w:rPr>
                    <w:rStyle w:val="Hyperlink"/>
                    <w:noProof/>
                  </w:rPr>
                </w:rPrChange>
              </w:rPr>
              <w:delText>2.4.1</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226" w:author="Microsoft account" w:date="2021-11-25T12:46:00Z">
                  <w:rPr>
                    <w:rStyle w:val="Hyperlink"/>
                    <w:noProof/>
                  </w:rPr>
                </w:rPrChange>
              </w:rPr>
              <w:delText>Basic Accessory Decoder Packet Format</w:delText>
            </w:r>
            <w:r w:rsidDel="00A50D38">
              <w:rPr>
                <w:noProof/>
                <w:webHidden/>
              </w:rPr>
              <w:tab/>
              <w:delText>15</w:delText>
            </w:r>
          </w:del>
        </w:p>
        <w:p w14:paraId="09CF18F1" w14:textId="77777777" w:rsidR="00A50D38" w:rsidDel="00A50D38" w:rsidRDefault="00A50D38">
          <w:pPr>
            <w:pStyle w:val="TOC3"/>
            <w:tabs>
              <w:tab w:val="right" w:leader="dot" w:pos="9638"/>
            </w:tabs>
            <w:rPr>
              <w:del w:id="227" w:author="Microsoft account" w:date="2021-11-25T12:46:00Z"/>
              <w:rFonts w:asciiTheme="minorHAnsi" w:eastAsiaTheme="minorEastAsia" w:hAnsiTheme="minorHAnsi" w:cstheme="minorBidi"/>
              <w:noProof/>
              <w:color w:val="auto"/>
              <w:sz w:val="22"/>
              <w:szCs w:val="22"/>
            </w:rPr>
          </w:pPr>
          <w:del w:id="228" w:author="Microsoft account" w:date="2021-11-25T12:46:00Z">
            <w:r w:rsidRPr="00A50D38" w:rsidDel="00A50D38">
              <w:rPr>
                <w:rStyle w:val="Hyperlink"/>
                <w:noProof/>
                <w:rPrChange w:id="229" w:author="Microsoft account" w:date="2021-11-25T12:46:00Z">
                  <w:rPr>
                    <w:rStyle w:val="Hyperlink"/>
                    <w:noProof/>
                  </w:rPr>
                </w:rPrChange>
              </w:rPr>
              <w:delText>2.4.2 Extended Accessory Decoder Control Packet Format</w:delText>
            </w:r>
            <w:r w:rsidDel="00A50D38">
              <w:rPr>
                <w:noProof/>
                <w:webHidden/>
              </w:rPr>
              <w:tab/>
              <w:delText>16</w:delText>
            </w:r>
          </w:del>
        </w:p>
        <w:p w14:paraId="68FC84E7" w14:textId="77777777" w:rsidR="00A50D38" w:rsidDel="00A50D38" w:rsidRDefault="00A50D38">
          <w:pPr>
            <w:pStyle w:val="TOC3"/>
            <w:tabs>
              <w:tab w:val="right" w:leader="dot" w:pos="9638"/>
            </w:tabs>
            <w:rPr>
              <w:del w:id="230" w:author="Microsoft account" w:date="2021-11-25T12:46:00Z"/>
              <w:rFonts w:asciiTheme="minorHAnsi" w:eastAsiaTheme="minorEastAsia" w:hAnsiTheme="minorHAnsi" w:cstheme="minorBidi"/>
              <w:noProof/>
              <w:color w:val="auto"/>
              <w:sz w:val="22"/>
              <w:szCs w:val="22"/>
            </w:rPr>
          </w:pPr>
          <w:del w:id="231" w:author="Microsoft account" w:date="2021-11-25T12:46:00Z">
            <w:r w:rsidRPr="00A50D38" w:rsidDel="00A50D38">
              <w:rPr>
                <w:rStyle w:val="Hyperlink"/>
                <w:noProof/>
                <w:rPrChange w:id="232" w:author="Microsoft account" w:date="2021-11-25T12:46:00Z">
                  <w:rPr>
                    <w:rStyle w:val="Hyperlink"/>
                    <w:noProof/>
                  </w:rPr>
                </w:rPrChange>
              </w:rPr>
              <w:delText>2.4.5 Accessory Decoder Configuration Variable Access Instruction</w:delText>
            </w:r>
            <w:r w:rsidDel="00A50D38">
              <w:rPr>
                <w:noProof/>
                <w:webHidden/>
              </w:rPr>
              <w:tab/>
              <w:delText>17</w:delText>
            </w:r>
          </w:del>
        </w:p>
        <w:p w14:paraId="3A838A54" w14:textId="77777777" w:rsidR="00A50D38" w:rsidDel="00A50D38" w:rsidRDefault="00A50D38">
          <w:pPr>
            <w:pStyle w:val="TOC3"/>
            <w:tabs>
              <w:tab w:val="right" w:leader="dot" w:pos="9638"/>
            </w:tabs>
            <w:rPr>
              <w:del w:id="233" w:author="Microsoft account" w:date="2021-11-25T12:46:00Z"/>
              <w:rFonts w:asciiTheme="minorHAnsi" w:eastAsiaTheme="minorEastAsia" w:hAnsiTheme="minorHAnsi" w:cstheme="minorBidi"/>
              <w:noProof/>
              <w:color w:val="auto"/>
              <w:sz w:val="22"/>
              <w:szCs w:val="22"/>
            </w:rPr>
          </w:pPr>
          <w:del w:id="234" w:author="Microsoft account" w:date="2021-11-25T12:46:00Z">
            <w:r w:rsidRPr="00A50D38" w:rsidDel="00A50D38">
              <w:rPr>
                <w:rStyle w:val="Hyperlink"/>
                <w:noProof/>
                <w:rPrChange w:id="235" w:author="Microsoft account" w:date="2021-11-25T12:46:00Z">
                  <w:rPr>
                    <w:rStyle w:val="Hyperlink"/>
                    <w:noProof/>
                  </w:rPr>
                </w:rPrChange>
              </w:rPr>
              <w:delText>2.4.6 Basic Accessory Decoder Packet address for operations mode programming</w:delText>
            </w:r>
            <w:r w:rsidDel="00A50D38">
              <w:rPr>
                <w:noProof/>
                <w:webHidden/>
              </w:rPr>
              <w:tab/>
              <w:delText>17</w:delText>
            </w:r>
          </w:del>
        </w:p>
        <w:p w14:paraId="635E8E62" w14:textId="77777777" w:rsidR="00A50D38" w:rsidDel="00A50D38" w:rsidRDefault="00A50D38">
          <w:pPr>
            <w:pStyle w:val="TOC3"/>
            <w:tabs>
              <w:tab w:val="right" w:leader="dot" w:pos="9638"/>
            </w:tabs>
            <w:rPr>
              <w:del w:id="236" w:author="Microsoft account" w:date="2021-11-25T12:46:00Z"/>
              <w:rFonts w:asciiTheme="minorHAnsi" w:eastAsiaTheme="minorEastAsia" w:hAnsiTheme="minorHAnsi" w:cstheme="minorBidi"/>
              <w:noProof/>
              <w:color w:val="auto"/>
              <w:sz w:val="22"/>
              <w:szCs w:val="22"/>
            </w:rPr>
          </w:pPr>
          <w:del w:id="237" w:author="Microsoft account" w:date="2021-11-25T12:46:00Z">
            <w:r w:rsidRPr="00A50D38" w:rsidDel="00A50D38">
              <w:rPr>
                <w:rStyle w:val="Hyperlink"/>
                <w:noProof/>
                <w:rPrChange w:id="238" w:author="Microsoft account" w:date="2021-11-25T12:46:00Z">
                  <w:rPr>
                    <w:rStyle w:val="Hyperlink"/>
                    <w:noProof/>
                  </w:rPr>
                </w:rPrChange>
              </w:rPr>
              <w:delText>2.4.7 Extended Decoder Control Packet address for operations mode programming</w:delText>
            </w:r>
            <w:r w:rsidDel="00A50D38">
              <w:rPr>
                <w:noProof/>
                <w:webHidden/>
              </w:rPr>
              <w:tab/>
              <w:delText>17</w:delText>
            </w:r>
          </w:del>
        </w:p>
        <w:p w14:paraId="3D892596" w14:textId="77777777" w:rsidR="00A50D38" w:rsidDel="00A50D38" w:rsidRDefault="00A50D38">
          <w:pPr>
            <w:pStyle w:val="TOC2"/>
            <w:tabs>
              <w:tab w:val="left" w:pos="800"/>
              <w:tab w:val="right" w:leader="dot" w:pos="9638"/>
            </w:tabs>
            <w:rPr>
              <w:del w:id="239" w:author="Microsoft account" w:date="2021-11-25T12:46:00Z"/>
              <w:rFonts w:asciiTheme="minorHAnsi" w:eastAsiaTheme="minorEastAsia" w:hAnsiTheme="minorHAnsi" w:cstheme="minorBidi"/>
              <w:noProof/>
              <w:color w:val="auto"/>
              <w:sz w:val="22"/>
              <w:szCs w:val="22"/>
            </w:rPr>
          </w:pPr>
          <w:del w:id="240" w:author="Microsoft account" w:date="2021-11-25T12:46:00Z">
            <w:r w:rsidRPr="00A50D38" w:rsidDel="00A50D38">
              <w:rPr>
                <w:rStyle w:val="Hyperlink"/>
                <w:noProof/>
                <w:rPrChange w:id="241" w:author="Microsoft account" w:date="2021-11-25T12:46:00Z">
                  <w:rPr>
                    <w:rStyle w:val="Hyperlink"/>
                    <w:noProof/>
                  </w:rPr>
                </w:rPrChange>
              </w:rPr>
              <w:delText>2.5</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242" w:author="Microsoft account" w:date="2021-11-25T12:46:00Z">
                  <w:rPr>
                    <w:rStyle w:val="Hyperlink"/>
                    <w:noProof/>
                  </w:rPr>
                </w:rPrChange>
              </w:rPr>
              <w:delText>Operations Mode Acknowledgment</w:delText>
            </w:r>
            <w:r w:rsidDel="00A50D38">
              <w:rPr>
                <w:noProof/>
                <w:webHidden/>
              </w:rPr>
              <w:tab/>
              <w:delText>17</w:delText>
            </w:r>
          </w:del>
        </w:p>
        <w:p w14:paraId="5173B91E" w14:textId="77777777" w:rsidR="00A50D38" w:rsidDel="00A50D38" w:rsidRDefault="00A50D38">
          <w:pPr>
            <w:pStyle w:val="TOC1"/>
            <w:tabs>
              <w:tab w:val="left" w:pos="400"/>
              <w:tab w:val="right" w:leader="dot" w:pos="9638"/>
            </w:tabs>
            <w:rPr>
              <w:del w:id="243" w:author="Microsoft account" w:date="2021-11-25T12:46:00Z"/>
              <w:rFonts w:asciiTheme="minorHAnsi" w:eastAsiaTheme="minorEastAsia" w:hAnsiTheme="minorHAnsi" w:cstheme="minorBidi"/>
              <w:noProof/>
              <w:color w:val="auto"/>
              <w:sz w:val="22"/>
              <w:szCs w:val="22"/>
            </w:rPr>
          </w:pPr>
          <w:del w:id="244" w:author="Microsoft account" w:date="2021-11-25T12:46:00Z">
            <w:r w:rsidRPr="00A50D38" w:rsidDel="00A50D38">
              <w:rPr>
                <w:rStyle w:val="Hyperlink"/>
                <w:noProof/>
                <w:rPrChange w:id="245" w:author="Microsoft account" w:date="2021-11-25T12:46:00Z">
                  <w:rPr>
                    <w:rStyle w:val="Hyperlink"/>
                    <w:noProof/>
                  </w:rPr>
                </w:rPrChange>
              </w:rPr>
              <w:delText>3</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246" w:author="Microsoft account" w:date="2021-11-25T12:46:00Z">
                  <w:rPr>
                    <w:rStyle w:val="Hyperlink"/>
                    <w:noProof/>
                  </w:rPr>
                </w:rPrChange>
              </w:rPr>
              <w:delText>Document History</w:delText>
            </w:r>
            <w:r w:rsidDel="00A50D38">
              <w:rPr>
                <w:noProof/>
                <w:webHidden/>
              </w:rPr>
              <w:tab/>
              <w:delText>17</w:delText>
            </w:r>
          </w:del>
        </w:p>
        <w:p w14:paraId="5F9194A1" w14:textId="77777777" w:rsidR="00A50D38" w:rsidDel="00A50D38" w:rsidRDefault="00A50D38">
          <w:pPr>
            <w:pStyle w:val="TOC1"/>
            <w:tabs>
              <w:tab w:val="left" w:pos="400"/>
              <w:tab w:val="right" w:leader="dot" w:pos="9638"/>
            </w:tabs>
            <w:rPr>
              <w:del w:id="247" w:author="Microsoft account" w:date="2021-11-25T12:46:00Z"/>
              <w:rFonts w:asciiTheme="minorHAnsi" w:eastAsiaTheme="minorEastAsia" w:hAnsiTheme="minorHAnsi" w:cstheme="minorBidi"/>
              <w:noProof/>
              <w:color w:val="auto"/>
              <w:sz w:val="22"/>
              <w:szCs w:val="22"/>
            </w:rPr>
          </w:pPr>
          <w:del w:id="248" w:author="Microsoft account" w:date="2021-11-25T12:46:00Z">
            <w:r w:rsidRPr="00A50D38" w:rsidDel="00A50D38">
              <w:rPr>
                <w:rStyle w:val="Hyperlink"/>
                <w:noProof/>
                <w:rPrChange w:id="249" w:author="Microsoft account" w:date="2021-11-25T12:46:00Z">
                  <w:rPr>
                    <w:rStyle w:val="Hyperlink"/>
                    <w:noProof/>
                  </w:rPr>
                </w:rPrChange>
              </w:rPr>
              <w:delText>4</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250" w:author="Microsoft account" w:date="2021-11-25T12:46:00Z">
                  <w:rPr>
                    <w:rStyle w:val="Hyperlink"/>
                    <w:noProof/>
                  </w:rPr>
                </w:rPrChange>
              </w:rPr>
              <w:delText>Appendix A.</w:delText>
            </w:r>
            <w:r w:rsidDel="00A50D38">
              <w:rPr>
                <w:noProof/>
                <w:webHidden/>
              </w:rPr>
              <w:tab/>
              <w:delText>19</w:delText>
            </w:r>
          </w:del>
        </w:p>
        <w:p w14:paraId="6EFFD16E" w14:textId="77777777" w:rsidR="00A50D38" w:rsidDel="00A50D38" w:rsidRDefault="00A50D38">
          <w:pPr>
            <w:pStyle w:val="TOC2"/>
            <w:tabs>
              <w:tab w:val="left" w:pos="800"/>
              <w:tab w:val="right" w:leader="dot" w:pos="9638"/>
            </w:tabs>
            <w:rPr>
              <w:del w:id="251" w:author="Microsoft account" w:date="2021-11-25T12:46:00Z"/>
              <w:rFonts w:asciiTheme="minorHAnsi" w:eastAsiaTheme="minorEastAsia" w:hAnsiTheme="minorHAnsi" w:cstheme="minorBidi"/>
              <w:noProof/>
              <w:color w:val="auto"/>
              <w:sz w:val="22"/>
              <w:szCs w:val="22"/>
            </w:rPr>
          </w:pPr>
          <w:del w:id="252" w:author="Microsoft account" w:date="2021-11-25T12:46:00Z">
            <w:r w:rsidRPr="00A50D38" w:rsidDel="00A50D38">
              <w:rPr>
                <w:rStyle w:val="Hyperlink"/>
                <w:noProof/>
                <w:rPrChange w:id="253" w:author="Microsoft account" w:date="2021-11-25T12:46:00Z">
                  <w:rPr>
                    <w:rStyle w:val="Hyperlink"/>
                    <w:noProof/>
                  </w:rPr>
                </w:rPrChange>
              </w:rPr>
              <w:delText>4.5</w:delText>
            </w:r>
            <w:r w:rsidDel="00A50D38">
              <w:rPr>
                <w:rFonts w:asciiTheme="minorHAnsi" w:eastAsiaTheme="minorEastAsia" w:hAnsiTheme="minorHAnsi" w:cstheme="minorBidi"/>
                <w:noProof/>
                <w:color w:val="auto"/>
                <w:sz w:val="22"/>
                <w:szCs w:val="22"/>
              </w:rPr>
              <w:tab/>
            </w:r>
            <w:r w:rsidRPr="00A50D38" w:rsidDel="00A50D38">
              <w:rPr>
                <w:rStyle w:val="Hyperlink"/>
                <w:noProof/>
                <w:rPrChange w:id="254" w:author="Microsoft account" w:date="2021-11-25T12:46:00Z">
                  <w:rPr>
                    <w:rStyle w:val="Hyperlink"/>
                    <w:noProof/>
                  </w:rPr>
                </w:rPrChange>
              </w:rPr>
              <w:delText>Accessory Decoder Configuration Variable Access Instruction</w:delText>
            </w:r>
            <w:r w:rsidDel="00A50D38">
              <w:rPr>
                <w:noProof/>
                <w:webHidden/>
              </w:rPr>
              <w:tab/>
              <w:delText>19</w:delText>
            </w:r>
          </w:del>
        </w:p>
        <w:p w14:paraId="77637342" w14:textId="77777777" w:rsidR="00A50D38" w:rsidRDefault="00A50D38">
          <w:pPr>
            <w:rPr>
              <w:ins w:id="255" w:author="Microsoft account" w:date="2021-11-25T12:41:00Z"/>
            </w:rPr>
          </w:pPr>
          <w:ins w:id="256" w:author="Microsoft account" w:date="2021-11-25T12:41:00Z">
            <w:r>
              <w:rPr>
                <w:b/>
                <w:bCs/>
                <w:noProof/>
              </w:rPr>
              <w:fldChar w:fldCharType="end"/>
            </w:r>
          </w:ins>
        </w:p>
        <w:p w14:paraId="46D86313" w14:textId="67126D35" w:rsidR="00623B38" w:rsidDel="00A50D38" w:rsidRDefault="00623B38" w:rsidP="00623B38">
          <w:pPr>
            <w:pStyle w:val="Heading1"/>
            <w:rPr>
              <w:del w:id="257" w:author="Microsoft account" w:date="2021-11-25T12:41:00Z"/>
            </w:rPr>
          </w:pPr>
          <w:del w:id="258" w:author="Microsoft account" w:date="2021-11-25T12:41:00Z">
            <w:r w:rsidDel="00A50D38">
              <w:delText>General</w:delText>
            </w:r>
          </w:del>
        </w:p>
        <w:customXmlInsRangeStart w:id="259" w:author="Microsoft account" w:date="2021-11-25T12:41:00Z"/>
      </w:sdtContent>
    </w:sdt>
    <w:customXmlInsRangeEnd w:id="259"/>
    <w:p w14:paraId="45E87A6E" w14:textId="77777777" w:rsidR="00A50D38" w:rsidRDefault="00A50D38">
      <w:pPr>
        <w:spacing w:after="0"/>
        <w:rPr>
          <w:ins w:id="260" w:author="Microsoft account" w:date="2021-11-25T12:42:00Z"/>
        </w:rPr>
      </w:pPr>
      <w:ins w:id="261" w:author="Microsoft account" w:date="2021-11-25T12:42:00Z">
        <w:r>
          <w:br w:type="page"/>
        </w:r>
      </w:ins>
    </w:p>
    <w:p w14:paraId="1C78DE2C" w14:textId="2A104392" w:rsidR="00A50D38" w:rsidRDefault="00A50D38" w:rsidP="00A50D38">
      <w:pPr>
        <w:pStyle w:val="Heading1"/>
        <w:rPr>
          <w:ins w:id="262" w:author="Microsoft account" w:date="2021-11-25T12:48:00Z"/>
        </w:rPr>
        <w:pPrChange w:id="263" w:author="Microsoft account" w:date="2021-11-25T12:48:00Z">
          <w:pPr>
            <w:pStyle w:val="Heading2"/>
            <w:ind w:left="540"/>
          </w:pPr>
        </w:pPrChange>
      </w:pPr>
      <w:bookmarkStart w:id="264" w:name="_Toc88736951"/>
      <w:ins w:id="265" w:author="Microsoft account" w:date="2021-11-25T12:48:00Z">
        <w:r>
          <w:rPr>
            <w:rFonts w:cs="Arial"/>
            <w:sz w:val="28"/>
            <w:szCs w:val="28"/>
          </w:rPr>
          <w:lastRenderedPageBreak/>
          <w:t>General</w:t>
        </w:r>
        <w:bookmarkEnd w:id="264"/>
      </w:ins>
    </w:p>
    <w:p w14:paraId="3FA1FF75" w14:textId="2CCF017D" w:rsidR="00356695" w:rsidRPr="005F2090" w:rsidRDefault="005F2090" w:rsidP="005F2090">
      <w:r w:rsidRPr="005F2090">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14:paraId="04313996" w14:textId="77777777" w:rsidR="00851FCA" w:rsidRDefault="00623B38" w:rsidP="00356695">
      <w:pPr>
        <w:pStyle w:val="Heading2"/>
        <w:ind w:left="540"/>
      </w:pPr>
      <w:bookmarkStart w:id="266" w:name="_Toc88736952"/>
      <w:r>
        <w:t>Introduction and Intended Use (Informative)</w:t>
      </w:r>
      <w:bookmarkEnd w:id="266"/>
    </w:p>
    <w:p w14:paraId="7DA03FA3" w14:textId="4C254A13" w:rsidR="00356695" w:rsidRPr="00356695" w:rsidRDefault="00356695" w:rsidP="00356695">
      <w:r w:rsidRPr="00356695">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6F7AD46E" w14:textId="77777777" w:rsidR="00851FCA" w:rsidRDefault="00623B38" w:rsidP="00356695">
      <w:pPr>
        <w:pStyle w:val="Heading2"/>
        <w:ind w:left="540"/>
      </w:pPr>
      <w:bookmarkStart w:id="267" w:name="_Toc88736953"/>
      <w:r>
        <w:t>References</w:t>
      </w:r>
      <w:bookmarkEnd w:id="267"/>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356695">
      <w:pPr>
        <w:pStyle w:val="Heading3"/>
        <w:ind w:left="630" w:hanging="630"/>
      </w:pPr>
      <w:bookmarkStart w:id="268" w:name="_Toc88736954"/>
      <w:r>
        <w:t>Normative</w:t>
      </w:r>
      <w:bookmarkEnd w:id="268"/>
    </w:p>
    <w:p w14:paraId="2A162D95" w14:textId="77777777" w:rsidR="005F2090" w:rsidRDefault="005F2090" w:rsidP="00356695">
      <w:pPr>
        <w:pStyle w:val="ListParagraph"/>
        <w:numPr>
          <w:ilvl w:val="0"/>
          <w:numId w:val="20"/>
        </w:numPr>
        <w:ind w:left="990" w:hanging="630"/>
      </w:pPr>
      <w:r>
        <w:t>S-9.1</w:t>
      </w:r>
      <w:r w:rsidR="00944BB6">
        <w:t xml:space="preserve"> DCC Electrical Standard</w:t>
      </w:r>
    </w:p>
    <w:p w14:paraId="5630CFEB" w14:textId="77777777" w:rsidR="00E11A5A" w:rsidRDefault="00E11A5A" w:rsidP="00356695">
      <w:pPr>
        <w:pStyle w:val="ListParagraph"/>
        <w:numPr>
          <w:ilvl w:val="0"/>
          <w:numId w:val="20"/>
        </w:numPr>
        <w:ind w:left="990" w:hanging="630"/>
      </w:pPr>
      <w:r>
        <w:t>S-9.2 DCC Communication Standard</w:t>
      </w:r>
    </w:p>
    <w:p w14:paraId="1A89DBB9" w14:textId="19F0FFD1" w:rsidR="00E11A5A" w:rsidRDefault="00E11A5A" w:rsidP="00356695">
      <w:pPr>
        <w:pStyle w:val="ListParagraph"/>
        <w:numPr>
          <w:ilvl w:val="0"/>
          <w:numId w:val="20"/>
        </w:numPr>
        <w:ind w:left="990" w:hanging="630"/>
      </w:pPr>
      <w:r>
        <w:t>S-9.2.1.1 DCC Advanced Extender Packet Formats</w:t>
      </w:r>
    </w:p>
    <w:p w14:paraId="2FDF80C0" w14:textId="77777777" w:rsidR="005F2090" w:rsidRDefault="005F2090" w:rsidP="00356695">
      <w:pPr>
        <w:pStyle w:val="ListParagraph"/>
        <w:numPr>
          <w:ilvl w:val="0"/>
          <w:numId w:val="20"/>
        </w:numPr>
        <w:ind w:left="990" w:hanging="630"/>
      </w:pPr>
      <w:r>
        <w:t>S-9.3.2</w:t>
      </w:r>
      <w:r w:rsidR="00944BB6">
        <w:t xml:space="preserve"> DCC Bi-Directional Communications</w:t>
      </w:r>
    </w:p>
    <w:p w14:paraId="10390596" w14:textId="27B9B457" w:rsidR="00E11A5A" w:rsidRDefault="00E11A5A" w:rsidP="00356695">
      <w:pPr>
        <w:pStyle w:val="ListParagraph"/>
        <w:numPr>
          <w:ilvl w:val="0"/>
          <w:numId w:val="20"/>
        </w:numPr>
        <w:ind w:left="990" w:hanging="630"/>
      </w:pPr>
      <w:r>
        <w:t>RCN-210 DCC Protocol</w:t>
      </w:r>
      <w:r w:rsidR="0076532D">
        <w:t xml:space="preserve"> Bit </w:t>
      </w:r>
      <w:r w:rsidR="00172B39">
        <w:t>Transmission</w:t>
      </w:r>
    </w:p>
    <w:p w14:paraId="38893283" w14:textId="60E7C639" w:rsidR="00E11A5A" w:rsidRDefault="00E11A5A" w:rsidP="00356695">
      <w:pPr>
        <w:pStyle w:val="ListParagraph"/>
        <w:numPr>
          <w:ilvl w:val="0"/>
          <w:numId w:val="50"/>
        </w:numPr>
        <w:ind w:left="990" w:hanging="630"/>
      </w:pPr>
      <w:r>
        <w:t>RCN-211 DCC Packet Structure</w:t>
      </w:r>
    </w:p>
    <w:p w14:paraId="7B32A4C3" w14:textId="0C99D7CA" w:rsidR="00E11A5A" w:rsidRDefault="00E11A5A" w:rsidP="00356695">
      <w:pPr>
        <w:pStyle w:val="ListParagraph"/>
        <w:numPr>
          <w:ilvl w:val="0"/>
          <w:numId w:val="50"/>
        </w:numPr>
        <w:ind w:left="990" w:hanging="630"/>
      </w:pPr>
      <w:r>
        <w:t>RCN-212 DCC Operating Commands for vehicle decoders</w:t>
      </w:r>
    </w:p>
    <w:p w14:paraId="04F81ECD" w14:textId="30243093" w:rsidR="00E11A5A" w:rsidRDefault="00E11A5A" w:rsidP="00356695">
      <w:pPr>
        <w:pStyle w:val="ListParagraph"/>
        <w:numPr>
          <w:ilvl w:val="0"/>
          <w:numId w:val="50"/>
        </w:numPr>
        <w:ind w:left="990" w:hanging="630"/>
      </w:pPr>
      <w:r>
        <w:t>RCN-213 DCC Operating commands for accessory decoders</w:t>
      </w:r>
    </w:p>
    <w:p w14:paraId="5BC50380" w14:textId="2A4C1DFB" w:rsidR="00E11A5A" w:rsidRDefault="00E11A5A" w:rsidP="00356695">
      <w:pPr>
        <w:pStyle w:val="ListParagraph"/>
        <w:numPr>
          <w:ilvl w:val="0"/>
          <w:numId w:val="50"/>
        </w:numPr>
        <w:ind w:left="990" w:hanging="630"/>
      </w:pPr>
      <w:r>
        <w:t>RCN-214 DCC configuration commands</w:t>
      </w:r>
    </w:p>
    <w:p w14:paraId="2C5B1480" w14:textId="2A4C1DFB" w:rsidR="00623B38" w:rsidRDefault="00623B38" w:rsidP="00356695">
      <w:pPr>
        <w:pStyle w:val="Heading3"/>
        <w:ind w:left="630" w:hanging="630"/>
      </w:pPr>
      <w:bookmarkStart w:id="269" w:name="_Toc88736955"/>
      <w:r>
        <w:t>Informative</w:t>
      </w:r>
      <w:bookmarkEnd w:id="269"/>
    </w:p>
    <w:p w14:paraId="3D2E48AB" w14:textId="7F74383E" w:rsidR="00623B38" w:rsidRDefault="009B65F9" w:rsidP="00356695">
      <w:pPr>
        <w:pStyle w:val="ListParagraph"/>
        <w:numPr>
          <w:ilvl w:val="0"/>
          <w:numId w:val="20"/>
        </w:numPr>
        <w:ind w:left="990" w:hanging="630"/>
      </w:pPr>
      <w:r>
        <w:t>TN-3.05</w:t>
      </w:r>
      <w:r w:rsidR="00F71E3C">
        <w:t xml:space="preserve"> </w:t>
      </w:r>
      <w:r w:rsidR="00F71E3C" w:rsidRPr="00F71E3C">
        <w:t>Electrical Specifications for Digital Command Control Decoder Transmission</w:t>
      </w:r>
    </w:p>
    <w:p w14:paraId="1BD44CB5" w14:textId="5857266B" w:rsidR="00F71E3C" w:rsidRDefault="00F71E3C" w:rsidP="00356695">
      <w:pPr>
        <w:pStyle w:val="ListParagraph"/>
        <w:numPr>
          <w:ilvl w:val="0"/>
          <w:numId w:val="20"/>
        </w:numPr>
        <w:ind w:left="990" w:hanging="630"/>
      </w:pPr>
      <w:r>
        <w:t>TN-4.05</w:t>
      </w:r>
      <w:r w:rsidRPr="00F71E3C">
        <w:t xml:space="preserve"> Electrical Specifications for Digital Command Control Decoder Transmission</w:t>
      </w:r>
    </w:p>
    <w:p w14:paraId="33A69D9E" w14:textId="77777777" w:rsidR="00623B38" w:rsidRDefault="00623B38" w:rsidP="00B84679">
      <w:pPr>
        <w:pStyle w:val="Heading2"/>
        <w:ind w:left="540"/>
      </w:pPr>
      <w:bookmarkStart w:id="270" w:name="_Toc88736956"/>
      <w:r>
        <w:t>Terminology</w:t>
      </w:r>
      <w:bookmarkEnd w:id="270"/>
    </w:p>
    <w:tbl>
      <w:tblPr>
        <w:tblStyle w:val="TableGrid"/>
        <w:tblW w:w="0" w:type="auto"/>
        <w:tblLook w:val="04A0" w:firstRow="1" w:lastRow="0" w:firstColumn="1" w:lastColumn="0" w:noHBand="0" w:noVBand="1"/>
      </w:tblPr>
      <w:tblGrid>
        <w:gridCol w:w="2244"/>
        <w:gridCol w:w="7394"/>
      </w:tblGrid>
      <w:tr w:rsidR="00627D4B" w14:paraId="4D6E69A5" w14:textId="77777777" w:rsidTr="009532B9">
        <w:trPr>
          <w:tblHeader/>
        </w:trPr>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9532B9">
        <w:trPr>
          <w:tblHeader/>
        </w:trPr>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9532B9">
        <w:trPr>
          <w:tblHeader/>
        </w:trPr>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9532B9">
        <w:trPr>
          <w:tblHeader/>
        </w:trPr>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9532B9">
        <w:trPr>
          <w:tblHeader/>
        </w:trPr>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9532B9">
        <w:trPr>
          <w:tblHeader/>
        </w:trPr>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9532B9">
        <w:trPr>
          <w:tblHeader/>
        </w:trPr>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bl>
    <w:p w14:paraId="1FC2CCCF" w14:textId="77777777" w:rsidR="00627D4B" w:rsidRDefault="00627D4B" w:rsidP="00627D4B"/>
    <w:p w14:paraId="0F37E370" w14:textId="77777777" w:rsidR="005F2090" w:rsidRDefault="005F2090" w:rsidP="00BB2A9B">
      <w:pPr>
        <w:pStyle w:val="Heading1"/>
      </w:pPr>
      <w:bookmarkStart w:id="271" w:name="_Toc88736957"/>
      <w:r>
        <w:lastRenderedPageBreak/>
        <w:t>Format Definitions</w:t>
      </w:r>
      <w:bookmarkEnd w:id="271"/>
    </w:p>
    <w:p w14:paraId="6E1D090A" w14:textId="416DA8DB" w:rsidR="005F2090" w:rsidRDefault="005F2090" w:rsidP="005F2090">
      <w:r>
        <w:t>Within this Standard, bits within the address and data bytes will be defined using the following abbreviations.  Individual bytes within a specific packet format are separated by spaces.  Bytes which are within square [</w:t>
      </w:r>
      <w:r w:rsidR="00B43B93">
        <w:t xml:space="preserve"> </w:t>
      </w:r>
      <w:r>
        <w:t xml:space="preserve">]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pPr>
      <w:r>
        <w:t>C = Instruction Type field</w:t>
      </w:r>
    </w:p>
    <w:p w14:paraId="501B14A5" w14:textId="5562F9A4" w:rsidR="000F7692" w:rsidRDefault="000F7692" w:rsidP="005F2090">
      <w:pPr>
        <w:spacing w:after="0"/>
      </w:pPr>
      <w:r>
        <w:t>G = Instruction Sub Type</w:t>
      </w:r>
    </w:p>
    <w:p w14:paraId="510FE5DD" w14:textId="5581901E" w:rsidR="000F7692" w:rsidRDefault="000F7692" w:rsidP="005F2090">
      <w:pPr>
        <w:spacing w:after="0"/>
      </w:pPr>
      <w:r>
        <w:t>T = Instruction Tertiary Type</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57494D55" w14:textId="77777777" w:rsidR="00151937" w:rsidRDefault="00151937">
      <w:pPr>
        <w:spacing w:after="0"/>
        <w:rPr>
          <w:rFonts w:ascii="Arial" w:hAnsi="Arial"/>
          <w:b/>
          <w:sz w:val="28"/>
          <w:szCs w:val="28"/>
        </w:rPr>
      </w:pPr>
      <w:r>
        <w:br w:type="page"/>
      </w:r>
    </w:p>
    <w:p w14:paraId="404D6204" w14:textId="3AC94AD9" w:rsidR="004C2454" w:rsidRDefault="004C2454" w:rsidP="00B84679">
      <w:pPr>
        <w:pStyle w:val="Heading2"/>
        <w:ind w:left="540"/>
      </w:pPr>
      <w:bookmarkStart w:id="272" w:name="_Toc88736958"/>
      <w:r>
        <w:lastRenderedPageBreak/>
        <w:t>Address Partitions</w:t>
      </w:r>
      <w:bookmarkEnd w:id="272"/>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Addresses 00000001-01111111 (1-127</w:t>
      </w:r>
      <w:proofErr w:type="gramStart"/>
      <w:r w:rsidRPr="004C2454">
        <w:t>)(</w:t>
      </w:r>
      <w:proofErr w:type="gramEnd"/>
      <w:r w:rsidRPr="004C2454">
        <w:t xml:space="preserve">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w:t>
      </w:r>
      <w:proofErr w:type="gramStart"/>
      <w:r w:rsidRPr="004C2454">
        <w:t>)(</w:t>
      </w:r>
      <w:proofErr w:type="gramEnd"/>
      <w:r w:rsidRPr="004C2454">
        <w:t>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w:t>
      </w:r>
      <w:proofErr w:type="gramStart"/>
      <w:r w:rsidRPr="004C2454">
        <w:t>)(</w:t>
      </w:r>
      <w:proofErr w:type="gramEnd"/>
      <w:r w:rsidRPr="004C2454">
        <w:t>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3F448078" w14:textId="77777777" w:rsidR="001D625B" w:rsidRPr="004C2454" w:rsidRDefault="001D625B" w:rsidP="001D625B">
      <w:pPr>
        <w:spacing w:after="0"/>
        <w:ind w:left="5670" w:hanging="5310"/>
      </w:pPr>
      <w:r w:rsidRPr="004C2454">
        <w:t>Addresses 11101000-111111</w:t>
      </w:r>
      <w:r>
        <w:t>0</w:t>
      </w:r>
      <w:r w:rsidRPr="004C2454">
        <w:t>0 (232-25</w:t>
      </w:r>
      <w:r>
        <w:t>2</w:t>
      </w:r>
      <w:proofErr w:type="gramStart"/>
      <w:r w:rsidRPr="004C2454">
        <w:t>)(</w:t>
      </w:r>
      <w:proofErr w:type="gramEnd"/>
      <w:r w:rsidRPr="004C2454">
        <w:t>inclusive):</w:t>
      </w:r>
      <w:r w:rsidRPr="004C2454">
        <w:tab/>
        <w:t>Reserved for Future Use</w:t>
      </w:r>
    </w:p>
    <w:p w14:paraId="42014F24" w14:textId="77777777" w:rsidR="001D625B" w:rsidRPr="004C2454" w:rsidRDefault="001D625B" w:rsidP="001D625B">
      <w:pPr>
        <w:spacing w:after="0"/>
        <w:ind w:left="5670" w:hanging="5310"/>
      </w:pPr>
    </w:p>
    <w:p w14:paraId="13784350" w14:textId="7AFDDD20" w:rsidR="001D625B" w:rsidRDefault="001D625B" w:rsidP="004C2454">
      <w:pPr>
        <w:spacing w:after="0"/>
        <w:ind w:left="5670" w:hanging="5310"/>
      </w:pPr>
      <w:r>
        <w:t>Addresses 11111</w:t>
      </w:r>
      <w:r w:rsidR="00445AB9">
        <w:t>1</w:t>
      </w:r>
      <w:r>
        <w:t>0</w:t>
      </w:r>
      <w:r w:rsidR="00445AB9">
        <w:t>1</w:t>
      </w:r>
      <w:r>
        <w:t>-</w:t>
      </w:r>
      <w:r w:rsidR="00445AB9">
        <w:t>111111</w:t>
      </w:r>
      <w:r>
        <w:t>1</w:t>
      </w:r>
      <w:r w:rsidR="00445AB9">
        <w:t>0</w:t>
      </w:r>
      <w:r>
        <w:t xml:space="preserve"> (</w:t>
      </w:r>
      <w:r w:rsidRPr="001D625B">
        <w:t>253</w:t>
      </w:r>
      <w:r>
        <w:t>-</w:t>
      </w:r>
      <w:r w:rsidRPr="001D625B">
        <w:t>254</w:t>
      </w:r>
      <w:proofErr w:type="gramStart"/>
      <w:r>
        <w:t>)(</w:t>
      </w:r>
      <w:proofErr w:type="gramEnd"/>
      <w:r>
        <w:t>inclusive):</w:t>
      </w:r>
      <w:r>
        <w:tab/>
      </w:r>
      <w:r w:rsidRPr="001D625B">
        <w:t xml:space="preserve">Advanced Extended Packet Formats </w:t>
      </w:r>
      <w:r w:rsidR="00AF51D1">
        <w:t xml:space="preserve"> </w:t>
      </w:r>
      <w:r w:rsidRPr="001D625B">
        <w:t>(</w:t>
      </w:r>
      <w:r w:rsidR="00AF51D1">
        <w:t>refer to</w:t>
      </w:r>
      <w:r>
        <w:t xml:space="preserve"> </w:t>
      </w:r>
      <w:r w:rsidRPr="001D625B">
        <w:t>S-9.2.1.1)</w:t>
      </w:r>
    </w:p>
    <w:p w14:paraId="55E67B28" w14:textId="77777777" w:rsidR="00445AB9" w:rsidRDefault="00445AB9" w:rsidP="004C2454">
      <w:pPr>
        <w:spacing w:after="0"/>
        <w:ind w:left="5670" w:hanging="5310"/>
      </w:pPr>
    </w:p>
    <w:p w14:paraId="061F65C4" w14:textId="77777777" w:rsidR="004C2454" w:rsidRDefault="004C2454" w:rsidP="004C2454">
      <w:pPr>
        <w:spacing w:after="0"/>
        <w:ind w:left="5670" w:hanging="5310"/>
      </w:pPr>
      <w:r w:rsidRPr="004C2454">
        <w:t>Address 11111111 (255):</w:t>
      </w:r>
      <w:r w:rsidRPr="004C2454">
        <w:tab/>
      </w:r>
      <w:r w:rsidRPr="004C2454">
        <w:tab/>
        <w:t>Idle Packet</w:t>
      </w:r>
    </w:p>
    <w:p w14:paraId="046CA233" w14:textId="77777777" w:rsidR="00151937" w:rsidRPr="004C2454" w:rsidRDefault="00151937" w:rsidP="004C2454">
      <w:pPr>
        <w:spacing w:after="0"/>
        <w:ind w:left="5670" w:hanging="5310"/>
      </w:pPr>
    </w:p>
    <w:p w14:paraId="014EE318" w14:textId="77777777" w:rsidR="004C2454" w:rsidRDefault="004C2454" w:rsidP="00B84679">
      <w:pPr>
        <w:pStyle w:val="Heading2"/>
        <w:ind w:left="540"/>
      </w:pPr>
      <w:bookmarkStart w:id="273" w:name="_Toc88736959"/>
      <w:r w:rsidRPr="004C2454">
        <w:t>Broadcast Command for Multi-Function Digital Decoder</w:t>
      </w:r>
      <w:r>
        <w:t>s</w:t>
      </w:r>
      <w:bookmarkEnd w:id="273"/>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w:t>
      </w:r>
      <w:proofErr w:type="gramStart"/>
      <w:r>
        <w:t>preamble</w:t>
      </w:r>
      <w:proofErr w:type="gramEnd"/>
      <w:r>
        <w:t>}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25D6924" w:rsidR="009A38EB" w:rsidRDefault="009532B9" w:rsidP="00B84679">
      <w:pPr>
        <w:pStyle w:val="Heading3"/>
        <w:numPr>
          <w:ilvl w:val="0"/>
          <w:numId w:val="0"/>
        </w:numPr>
      </w:pPr>
      <w:bookmarkStart w:id="274" w:name="_Toc88736960"/>
      <w:r>
        <w:t xml:space="preserve">2.2.1 </w:t>
      </w:r>
      <w:r w:rsidR="009A38EB">
        <w:t>Instruction Packets</w:t>
      </w:r>
      <w:r w:rsidR="009A38EB" w:rsidRPr="004C2454">
        <w:t xml:space="preserve"> for Multi-Function Digital Decoder</w:t>
      </w:r>
      <w:r w:rsidR="009A38EB">
        <w:t>s</w:t>
      </w:r>
      <w:bookmarkEnd w:id="274"/>
    </w:p>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3673B728" w:rsidR="009A38EB" w:rsidRDefault="009A38EB" w:rsidP="009A38EB">
      <w:pPr>
        <w:spacing w:after="0"/>
      </w:pPr>
      <w:r>
        <w:t xml:space="preserve">The first address byte contains 8 bits of address information.  If the most significant bits of the address are </w:t>
      </w:r>
      <w:r w:rsidR="00BB7E02">
        <w:t xml:space="preserve">between </w:t>
      </w:r>
      <w:r w:rsidR="00BB7E02" w:rsidRPr="00BB7E02">
        <w:t>1100-0000 and 1110-0111 (192-231) (inclusive)</w:t>
      </w:r>
      <w:r w:rsidR="00B43B93">
        <w:t xml:space="preserve"> </w:t>
      </w:r>
      <w:r>
        <w:t xml:space="preserve">then a second address byte </w:t>
      </w:r>
      <w:r>
        <w:lastRenderedPageBreak/>
        <w:t>must immediately follow.  This second address byte will then contain an additional 8 bits of address data.  When 2 bytes of address information are present they are separated by a "0" bit.  The most significant bit of two byte addresses is bit 5 of the first address byte. (</w:t>
      </w:r>
      <w:proofErr w:type="gramStart"/>
      <w:r>
        <w:t>bits</w:t>
      </w:r>
      <w:proofErr w:type="gramEnd"/>
      <w:r>
        <w:t xml:space="preserve">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4AEFC5A5" w:rsidR="009A38EB" w:rsidRDefault="009A38EB" w:rsidP="009A38EB">
      <w:pPr>
        <w:spacing w:after="0"/>
      </w:pPr>
    </w:p>
    <w:p w14:paraId="212467F7" w14:textId="77777777" w:rsidR="009A38EB" w:rsidRDefault="009A38EB" w:rsidP="009A38EB">
      <w:pPr>
        <w:spacing w:after="0"/>
      </w:pPr>
      <w:r>
        <w:t>{</w:t>
      </w:r>
      <w:proofErr w:type="gramStart"/>
      <w:r>
        <w:t>instruction-bytes</w:t>
      </w:r>
      <w:proofErr w:type="gramEnd"/>
      <w:r>
        <w:t xml:space="preserve">} = </w:t>
      </w:r>
      <w:r>
        <w:tab/>
        <w:t>CCCDDDDD,</w:t>
      </w:r>
    </w:p>
    <w:p w14:paraId="0CB53877" w14:textId="77777777" w:rsidR="009A38EB" w:rsidRDefault="009A38EB" w:rsidP="009A38EB">
      <w:pPr>
        <w:spacing w:after="0"/>
      </w:pPr>
      <w:r>
        <w:tab/>
      </w:r>
      <w:proofErr w:type="gramStart"/>
      <w:r>
        <w:t>CCCDDDDD  0</w:t>
      </w:r>
      <w:proofErr w:type="gramEnd"/>
      <w:r>
        <w:t xml:space="preserve">  DDDDDDDD, or</w:t>
      </w:r>
    </w:p>
    <w:p w14:paraId="1F43D685" w14:textId="77777777" w:rsidR="009A38EB" w:rsidRDefault="009A38EB" w:rsidP="009A38EB">
      <w:pPr>
        <w:spacing w:after="0"/>
      </w:pPr>
      <w:r>
        <w:tab/>
      </w:r>
      <w:proofErr w:type="gramStart"/>
      <w:r>
        <w:t>CCCDDDDD  0</w:t>
      </w:r>
      <w:proofErr w:type="gramEnd"/>
      <w:r>
        <w:t xml:space="preserve">  DDDDDDDD  0  DDDDDDDD</w:t>
      </w:r>
    </w:p>
    <w:p w14:paraId="08896305" w14:textId="77777777" w:rsidR="009A38EB" w:rsidRDefault="009A38EB" w:rsidP="009A38EB">
      <w:pPr>
        <w:spacing w:after="0"/>
      </w:pPr>
    </w:p>
    <w:p w14:paraId="15461842" w14:textId="77777777" w:rsidR="000F7692" w:rsidRDefault="009A38EB" w:rsidP="009A38EB">
      <w:pPr>
        <w:spacing w:after="0"/>
      </w:pPr>
      <w:r>
        <w:t>Each instruction consists of a 3-bit instruction type field followed by a 5-bit data field.</w:t>
      </w:r>
      <w:r w:rsidR="000F7692">
        <w:t xml:space="preserve"> Some 5-bit data fields include sub type instructions.</w:t>
      </w:r>
    </w:p>
    <w:p w14:paraId="0F4170E1" w14:textId="77777777" w:rsidR="001B1F11" w:rsidRDefault="001B1F11" w:rsidP="009A38EB">
      <w:pPr>
        <w:spacing w:after="0"/>
      </w:pPr>
    </w:p>
    <w:p w14:paraId="70859715" w14:textId="4FD6C456" w:rsidR="000F7692" w:rsidRDefault="000F7692" w:rsidP="009A38EB">
      <w:pPr>
        <w:spacing w:after="0"/>
      </w:pPr>
      <w:r>
        <w:t>CCCDDDDD = CCCGGG</w:t>
      </w:r>
      <w:r w:rsidR="00AC7077">
        <w:t>G</w:t>
      </w:r>
      <w:r>
        <w:t xml:space="preserve">D or </w:t>
      </w:r>
      <w:commentRangeStart w:id="275"/>
      <w:r>
        <w:t>CCCGTTTT</w:t>
      </w:r>
      <w:commentRangeEnd w:id="275"/>
      <w:r w:rsidR="00BA146F">
        <w:rPr>
          <w:rStyle w:val="CommentReference"/>
          <w:color w:val="000000"/>
        </w:rPr>
        <w:commentReference w:id="275"/>
      </w:r>
    </w:p>
    <w:p w14:paraId="19A85ADC" w14:textId="2D3353FF" w:rsidR="009A38EB" w:rsidRDefault="000F7692" w:rsidP="009A38EB">
      <w:pPr>
        <w:spacing w:after="0"/>
      </w:pPr>
      <w:r>
        <w:t>See specific instruction for details.</w:t>
      </w:r>
      <w:r w:rsidR="00445AB9">
        <w:t xml:space="preserve"> </w:t>
      </w:r>
      <w:r w:rsidR="009A38EB">
        <w:t>Some instructions have one or two or three bytes of data. The 3-bit instruction type field is defined as follows</w:t>
      </w:r>
      <w:ins w:id="276" w:author="Mark" w:date="2021-09-10T05:44:00Z">
        <w:r w:rsidR="00BA146F">
          <w:t xml:space="preserve"> where CCC is equal</w:t>
        </w:r>
      </w:ins>
      <w:ins w:id="277" w:author="Mark" w:date="2021-09-10T05:45:00Z">
        <w:r w:rsidR="00BA146F">
          <w:t xml:space="preserve"> to the following 3 bits</w:t>
        </w:r>
      </w:ins>
      <w:r w:rsidR="009A38EB">
        <w:t>:</w:t>
      </w:r>
    </w:p>
    <w:p w14:paraId="4BAA45E8" w14:textId="77777777" w:rsidR="00B43B93" w:rsidRDefault="00B43B93" w:rsidP="009A38EB">
      <w:pPr>
        <w:spacing w:after="0"/>
      </w:pPr>
    </w:p>
    <w:p w14:paraId="59D52B48" w14:textId="1D205D7B" w:rsidR="009A38EB" w:rsidRDefault="009A38EB" w:rsidP="009A38EB">
      <w:pPr>
        <w:spacing w:after="0"/>
      </w:pPr>
      <w:r>
        <w:t xml:space="preserve">000 Decoder and Consist Control Instruction </w:t>
      </w:r>
      <w:r w:rsidR="00361459">
        <w:t xml:space="preserve">(see </w:t>
      </w:r>
      <w:hyperlink w:anchor="_Decoder_and_Consist" w:history="1">
        <w:r w:rsidR="00361459" w:rsidRPr="00361459">
          <w:rPr>
            <w:rStyle w:val="Hyperlink"/>
          </w:rPr>
          <w:t>2.</w:t>
        </w:r>
        <w:r w:rsidR="00A06277">
          <w:rPr>
            <w:rStyle w:val="Hyperlink"/>
          </w:rPr>
          <w:t>2.1</w:t>
        </w:r>
        <w:r w:rsidR="00361459" w:rsidRPr="00361459">
          <w:rPr>
            <w:rStyle w:val="Hyperlink"/>
          </w:rPr>
          <w:t>.1</w:t>
        </w:r>
      </w:hyperlink>
      <w:r w:rsidR="00361459">
        <w:t>)</w:t>
      </w:r>
    </w:p>
    <w:p w14:paraId="61EA5D4B" w14:textId="43768541" w:rsidR="009A38EB" w:rsidRDefault="009A38EB" w:rsidP="009A38EB">
      <w:pPr>
        <w:spacing w:after="0"/>
      </w:pPr>
      <w:r>
        <w:t>001 Advanced Operation Instructions</w:t>
      </w:r>
      <w:r w:rsidR="00361459">
        <w:t xml:space="preserve"> </w:t>
      </w:r>
      <w:ins w:id="278" w:author="Mark" w:date="2021-09-10T05:43:00Z">
        <w:r w:rsidR="00BA146F" w:rsidRPr="00BA146F">
          <w:t>(CCC=001)</w:t>
        </w:r>
        <w:r w:rsidR="00BA146F" w:rsidRPr="00BA146F">
          <w:tab/>
          <w:t>001GGGG</w:t>
        </w:r>
        <w:del w:id="279" w:author="Microsoft account" w:date="2021-11-03T09:42:00Z">
          <w:r w:rsidR="00BA146F" w:rsidRPr="00BA146F" w:rsidDel="001A11F6">
            <w:delText>G</w:delText>
          </w:r>
        </w:del>
      </w:ins>
      <w:ins w:id="280" w:author="Microsoft account" w:date="2021-11-03T09:42:00Z">
        <w:r w:rsidR="001A11F6">
          <w:t>D</w:t>
        </w:r>
      </w:ins>
      <w:ins w:id="281" w:author="Mark" w:date="2021-09-10T05:43:00Z">
        <w:r w:rsidR="00BA146F" w:rsidRPr="00BA146F">
          <w:t xml:space="preserve"> </w:t>
        </w:r>
      </w:ins>
      <w:r w:rsidR="00361459">
        <w:t xml:space="preserve">(see </w:t>
      </w:r>
      <w:hyperlink w:anchor="_Advanced_Operations_Instruction" w:history="1">
        <w:r w:rsidR="00361459" w:rsidRPr="00361459">
          <w:rPr>
            <w:rStyle w:val="Hyperlink"/>
          </w:rPr>
          <w:t>2.3.</w:t>
        </w:r>
        <w:r w:rsidR="00A06277">
          <w:rPr>
            <w:rStyle w:val="Hyperlink"/>
          </w:rPr>
          <w:t>1</w:t>
        </w:r>
      </w:hyperlink>
      <w:r w:rsidR="00361459">
        <w:t>)</w:t>
      </w:r>
    </w:p>
    <w:p w14:paraId="7709F4EA" w14:textId="0D1BC232" w:rsidR="009A38EB" w:rsidRDefault="009A38EB" w:rsidP="009A38EB">
      <w:pPr>
        <w:spacing w:after="0"/>
      </w:pPr>
      <w:r>
        <w:t>010 Speed and Direction Instruction for reverse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456C1E9A" w14:textId="77777777" w:rsidR="009532B9" w:rsidRDefault="009A38EB" w:rsidP="009A38EB">
      <w:pPr>
        <w:spacing w:after="0"/>
      </w:pPr>
      <w:r>
        <w:t>011 Speed and Direction Instruction for forward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75E6B9C0" w14:textId="5FDEC279" w:rsidR="009A38EB" w:rsidRDefault="009A38EB" w:rsidP="009A38EB">
      <w:pPr>
        <w:spacing w:after="0"/>
      </w:pPr>
      <w:r>
        <w:t>100 Function Group One Instruction</w:t>
      </w:r>
      <w:r w:rsidR="00361459">
        <w:t xml:space="preserve"> (see </w:t>
      </w:r>
      <w:hyperlink w:anchor="_Function_Group_One" w:history="1">
        <w:r w:rsidR="00361459" w:rsidRPr="00F62019">
          <w:rPr>
            <w:rStyle w:val="Hyperlink"/>
          </w:rPr>
          <w:t>2.3.</w:t>
        </w:r>
        <w:r w:rsidR="00313634">
          <w:rPr>
            <w:rStyle w:val="Hyperlink"/>
          </w:rPr>
          <w:t>3</w:t>
        </w:r>
      </w:hyperlink>
      <w:r w:rsidR="00F62019">
        <w:t>)</w:t>
      </w:r>
    </w:p>
    <w:p w14:paraId="2F70E466" w14:textId="1D16EE41" w:rsidR="009A38EB" w:rsidRDefault="009A38EB" w:rsidP="009A38EB">
      <w:pPr>
        <w:spacing w:after="0"/>
      </w:pPr>
      <w:r>
        <w:t>101 Function Group Two Instruction</w:t>
      </w:r>
      <w:r w:rsidR="00361459">
        <w:t xml:space="preserve"> (see </w:t>
      </w:r>
      <w:hyperlink w:anchor="_Function_Group_Two" w:history="1">
        <w:r w:rsidR="00361459" w:rsidRPr="00F62019">
          <w:rPr>
            <w:rStyle w:val="Hyperlink"/>
          </w:rPr>
          <w:t>2.3.</w:t>
        </w:r>
        <w:r w:rsidR="00313634">
          <w:rPr>
            <w:rStyle w:val="Hyperlink"/>
          </w:rPr>
          <w:t>4</w:t>
        </w:r>
      </w:hyperlink>
      <w:r w:rsidR="00F62019">
        <w:t>)</w:t>
      </w:r>
    </w:p>
    <w:p w14:paraId="18F6FB64" w14:textId="373DFD96" w:rsidR="009A38EB" w:rsidRDefault="009A38EB" w:rsidP="009A38EB">
      <w:pPr>
        <w:spacing w:after="0"/>
      </w:pPr>
      <w:r>
        <w:t>110 F</w:t>
      </w:r>
      <w:r w:rsidR="00361459">
        <w:t>eature</w:t>
      </w:r>
      <w:r>
        <w:t xml:space="preserve"> Expansion</w:t>
      </w:r>
      <w:r w:rsidR="00F62019">
        <w:t xml:space="preserve"> (see </w:t>
      </w:r>
      <w:hyperlink w:anchor="_Feature_Expansion_Instruction" w:history="1">
        <w:r w:rsidR="00F62019" w:rsidRPr="00F62019">
          <w:rPr>
            <w:rStyle w:val="Hyperlink"/>
          </w:rPr>
          <w:t>2.3.</w:t>
        </w:r>
        <w:r w:rsidR="00313634">
          <w:rPr>
            <w:rStyle w:val="Hyperlink"/>
          </w:rPr>
          <w:t>5</w:t>
        </w:r>
      </w:hyperlink>
      <w:r w:rsidR="00F62019">
        <w:t>)</w:t>
      </w:r>
    </w:p>
    <w:p w14:paraId="5616F91A" w14:textId="6DA02BB8" w:rsidR="009A38EB" w:rsidRDefault="009A38EB" w:rsidP="009A38EB">
      <w:pPr>
        <w:spacing w:after="0"/>
      </w:pPr>
      <w:r>
        <w:t>111 Configuration Variable Access Instruction</w:t>
      </w:r>
      <w:r w:rsidR="00F62019">
        <w:t xml:space="preserve"> (</w:t>
      </w:r>
      <w:ins w:id="282" w:author="Microsoft account" w:date="2021-11-03T09:38:00Z">
        <w:r w:rsidR="001A11F6">
          <w:t xml:space="preserve">long and short </w:t>
        </w:r>
      </w:ins>
      <w:ins w:id="283" w:author="Microsoft account" w:date="2021-11-03T09:40:00Z">
        <w:r w:rsidR="001A11F6">
          <w:t xml:space="preserve">forms </w:t>
        </w:r>
      </w:ins>
      <w:r w:rsidR="00F62019">
        <w:t xml:space="preserve">see </w:t>
      </w:r>
      <w:hyperlink w:anchor="_2.4.2_Configuration_Variable" w:history="1">
        <w:r w:rsidR="00F62019" w:rsidRPr="00EC5370">
          <w:rPr>
            <w:rStyle w:val="Hyperlink"/>
          </w:rPr>
          <w:t>2.</w:t>
        </w:r>
        <w:r w:rsidR="00313634">
          <w:rPr>
            <w:rStyle w:val="Hyperlink"/>
          </w:rPr>
          <w:t>3.8</w:t>
        </w:r>
      </w:hyperlink>
      <w:r w:rsidR="00EC5370">
        <w:t>)</w:t>
      </w:r>
    </w:p>
    <w:p w14:paraId="4A5F491D" w14:textId="77777777" w:rsidR="009A38EB" w:rsidRDefault="009A38EB" w:rsidP="009A38EB">
      <w:pPr>
        <w:spacing w:after="0"/>
      </w:pPr>
    </w:p>
    <w:p w14:paraId="3DED90BF" w14:textId="2451F2CB" w:rsidR="003B0074" w:rsidRPr="003B0074" w:rsidRDefault="009A38EB" w:rsidP="00B84679">
      <w:pPr>
        <w:pStyle w:val="Heading3"/>
        <w:numPr>
          <w:ilvl w:val="0"/>
          <w:numId w:val="0"/>
        </w:numPr>
        <w:rPr>
          <w:rFonts w:ascii="Times New Roman" w:hAnsi="Times New Roman"/>
          <w:b w:val="0"/>
        </w:rPr>
      </w:pPr>
      <w:bookmarkStart w:id="284" w:name="_Toc88736961"/>
      <w:r w:rsidRPr="003B0074">
        <w:rPr>
          <w:rFonts w:ascii="Times New Roman" w:hAnsi="Times New Roman"/>
          <w:b w:val="0"/>
        </w:rPr>
        <w:t>The last byte of the packet is the Error Detection Byte, which is calculated the same as is done in the baseline packet using all address, and all instruction bytes (see S-9.2).</w:t>
      </w:r>
      <w:bookmarkStart w:id="285" w:name="_Decoder_and_Consist"/>
      <w:bookmarkEnd w:id="284"/>
      <w:bookmarkEnd w:id="285"/>
    </w:p>
    <w:p w14:paraId="44E117F9" w14:textId="5DD6D031" w:rsidR="00AD5329" w:rsidRPr="003B3168" w:rsidRDefault="00BB7E02" w:rsidP="003B0074">
      <w:pPr>
        <w:pStyle w:val="Heading3"/>
        <w:numPr>
          <w:ilvl w:val="0"/>
          <w:numId w:val="0"/>
        </w:numPr>
        <w:ind w:left="360"/>
      </w:pPr>
      <w:bookmarkStart w:id="286" w:name="_Toc88736962"/>
      <w:r>
        <w:t>2.2.1.1</w:t>
      </w:r>
      <w:r w:rsidR="00172B39">
        <w:t xml:space="preserve"> </w:t>
      </w:r>
      <w:r w:rsidR="00AD5329" w:rsidRPr="003B3168">
        <w:t>Decoder and Consist Control Instruction (</w:t>
      </w:r>
      <w:r w:rsidR="004755DA">
        <w:t>CCC=</w:t>
      </w:r>
      <w:r w:rsidR="00AD5329" w:rsidRPr="003B3168">
        <w:t>000)</w:t>
      </w:r>
      <w:bookmarkEnd w:id="286"/>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75063658" w:rsidR="00AD5329" w:rsidRDefault="009532B9" w:rsidP="00B84679">
      <w:pPr>
        <w:pStyle w:val="Heading3"/>
        <w:numPr>
          <w:ilvl w:val="0"/>
          <w:numId w:val="0"/>
        </w:numPr>
        <w:ind w:left="540" w:hanging="180"/>
      </w:pPr>
      <w:bookmarkStart w:id="287" w:name="_Toc88736963"/>
      <w:r>
        <w:t xml:space="preserve">2.2.1.2 </w:t>
      </w:r>
      <w:r w:rsidR="00AD5329">
        <w:t>Decoder Control (</w:t>
      </w:r>
      <w:r w:rsidR="00B338C4">
        <w:t>CCC</w:t>
      </w:r>
      <w:r w:rsidR="000F7692">
        <w:t xml:space="preserve">G = </w:t>
      </w:r>
      <w:r w:rsidR="00AD5329">
        <w:t>0)</w:t>
      </w:r>
      <w:bookmarkEnd w:id="287"/>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2B1677DF" w14:textId="27F47FEB" w:rsidR="00AD5329" w:rsidRDefault="00AD5329">
      <w:pPr>
        <w:spacing w:after="0"/>
      </w:pPr>
      <w:r>
        <w:t>This instruction has the format of</w:t>
      </w:r>
      <w:r w:rsidR="00963642">
        <w:t>:</w:t>
      </w:r>
    </w:p>
    <w:p w14:paraId="18016029" w14:textId="38B10A9D" w:rsidR="00AD5329" w:rsidRDefault="00AD5329">
      <w:pPr>
        <w:spacing w:after="0"/>
      </w:pPr>
      <w:r>
        <w:t>{</w:t>
      </w:r>
      <w:proofErr w:type="gramStart"/>
      <w:r>
        <w:t>instruction</w:t>
      </w:r>
      <w:proofErr w:type="gramEnd"/>
      <w:r>
        <w:t xml:space="preserve"> byte} = 0000</w:t>
      </w:r>
      <w:r w:rsidR="000F7692">
        <w:t>TTT</w:t>
      </w:r>
      <w:r>
        <w:t>F, or {instruction byte} = 0000</w:t>
      </w:r>
      <w:r w:rsidR="000F7692">
        <w:t>TTT</w:t>
      </w:r>
      <w:r>
        <w:t xml:space="preserve">F </w:t>
      </w:r>
      <w:r w:rsidR="00B43B93">
        <w:t xml:space="preserve">0 </w:t>
      </w:r>
      <w:r>
        <w:t>DDDDDDDD</w:t>
      </w:r>
    </w:p>
    <w:p w14:paraId="07D2CD94" w14:textId="77777777" w:rsidR="00AD5329" w:rsidRDefault="00AD5329">
      <w:pPr>
        <w:spacing w:after="0"/>
      </w:pPr>
    </w:p>
    <w:p w14:paraId="3D256196" w14:textId="37B04159" w:rsidR="00AD5329" w:rsidRDefault="00AD5329">
      <w:pPr>
        <w:spacing w:after="0"/>
      </w:pPr>
      <w:r w:rsidRPr="00980926">
        <w:t>This instruction (0000</w:t>
      </w:r>
      <w:r w:rsidR="000F7692">
        <w:t>TTT</w:t>
      </w:r>
      <w:r w:rsidRPr="00980926">
        <w:t xml:space="preserve">F) allows specific decoder features to be set or cleared as defined by the value of </w:t>
      </w:r>
      <w:r w:rsidR="000F7692">
        <w:t>F</w:t>
      </w:r>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1719755D" w:rsidR="00AD5329" w:rsidRDefault="000F7692">
      <w:pPr>
        <w:spacing w:after="0"/>
        <w:ind w:left="1530" w:hanging="1170"/>
      </w:pPr>
      <w:r>
        <w:t>TTT</w:t>
      </w:r>
      <w:r w:rsidR="00AD5329">
        <w:t xml:space="preserve"> = 000</w:t>
      </w:r>
      <w:r w:rsidR="00AD5329">
        <w:tab/>
      </w:r>
      <w:r>
        <w:t>F</w:t>
      </w:r>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60F3DF41" w:rsidR="00AD5329" w:rsidRDefault="00AD5329">
      <w:pPr>
        <w:tabs>
          <w:tab w:val="left" w:pos="1520"/>
        </w:tabs>
        <w:spacing w:after="0"/>
        <w:ind w:left="1530" w:hanging="1170"/>
      </w:pPr>
      <w:r>
        <w:tab/>
      </w:r>
      <w:r>
        <w:tab/>
      </w:r>
      <w:r w:rsidR="000F7692">
        <w:t>F</w:t>
      </w:r>
      <w:r>
        <w:t xml:space="preserve"> = "1": Hard Reset - Configuration Variables 29, 31 and 32 are reset to its factory default conditions, CV#19 is set to "00000000" and a Digital Decoder reset (as in the above instruction) shall be performed.  </w:t>
      </w:r>
    </w:p>
    <w:p w14:paraId="53745F7A" w14:textId="4C2502B6" w:rsidR="00AD5329" w:rsidRDefault="000F7692">
      <w:pPr>
        <w:tabs>
          <w:tab w:val="left" w:pos="1520"/>
        </w:tabs>
        <w:spacing w:after="0"/>
        <w:ind w:left="1530" w:hanging="1170"/>
      </w:pPr>
      <w:r>
        <w:t>TTT</w:t>
      </w:r>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2001FADB" w:rsidR="00AD5329" w:rsidRDefault="000F7692">
      <w:pPr>
        <w:tabs>
          <w:tab w:val="left" w:pos="1520"/>
        </w:tabs>
        <w:spacing w:after="0"/>
        <w:ind w:left="2160" w:hanging="1800"/>
      </w:pPr>
      <w:r>
        <w:t>TTT</w:t>
      </w:r>
      <w:r w:rsidR="00AD5329">
        <w:t xml:space="preserve"> = 010</w:t>
      </w:r>
      <w:r w:rsidR="00AD5329">
        <w:tab/>
        <w:t>Reserved for future use</w:t>
      </w:r>
    </w:p>
    <w:p w14:paraId="65F2C76F" w14:textId="532F1E72" w:rsidR="00AD5329" w:rsidRDefault="000F7692">
      <w:pPr>
        <w:tabs>
          <w:tab w:val="left" w:pos="1520"/>
        </w:tabs>
        <w:spacing w:after="0"/>
        <w:ind w:left="2160" w:hanging="1800"/>
      </w:pPr>
      <w:r>
        <w:t>TTT</w:t>
      </w:r>
      <w:r w:rsidR="00AD5329">
        <w:t xml:space="preserve"> = 011</w:t>
      </w:r>
      <w:r w:rsidR="00AD5329">
        <w:tab/>
        <w:t xml:space="preserve">Set Decoder Flags (see </w:t>
      </w:r>
      <w:hyperlink w:anchor="_Set_Decoder_Flags" w:history="1">
        <w:r w:rsidR="00361459" w:rsidRPr="00361459">
          <w:rPr>
            <w:rStyle w:val="Hyperlink"/>
          </w:rPr>
          <w:t>2.</w:t>
        </w:r>
        <w:r w:rsidR="00140BB7">
          <w:rPr>
            <w:rStyle w:val="Hyperlink"/>
          </w:rPr>
          <w:t>2</w:t>
        </w:r>
        <w:r w:rsidR="00361459" w:rsidRPr="00361459">
          <w:rPr>
            <w:rStyle w:val="Hyperlink"/>
          </w:rPr>
          <w:t>.</w:t>
        </w:r>
        <w:r w:rsidR="00140BB7">
          <w:rPr>
            <w:rStyle w:val="Hyperlink"/>
          </w:rPr>
          <w:t>1.3</w:t>
        </w:r>
      </w:hyperlink>
      <w:r w:rsidR="00AD5329">
        <w:t>)</w:t>
      </w:r>
    </w:p>
    <w:p w14:paraId="2DD9E8F5" w14:textId="4EAA78F0" w:rsidR="00AD5329" w:rsidRDefault="000F7692">
      <w:pPr>
        <w:tabs>
          <w:tab w:val="left" w:pos="1520"/>
        </w:tabs>
        <w:spacing w:after="0"/>
        <w:ind w:left="2160" w:hanging="1800"/>
      </w:pPr>
      <w:r>
        <w:t>TTT</w:t>
      </w:r>
      <w:r w:rsidR="00AD5329">
        <w:t xml:space="preserve"> = 100</w:t>
      </w:r>
      <w:r w:rsidR="00AD5329">
        <w:tab/>
        <w:t>Reserved for future use</w:t>
      </w:r>
    </w:p>
    <w:p w14:paraId="1BCACD9B" w14:textId="328CEB09" w:rsidR="00AD5329" w:rsidRDefault="000F7692">
      <w:pPr>
        <w:tabs>
          <w:tab w:val="left" w:pos="1520"/>
        </w:tabs>
        <w:spacing w:after="0"/>
        <w:ind w:left="2160" w:hanging="1800"/>
      </w:pPr>
      <w:r>
        <w:t>TTT</w:t>
      </w:r>
      <w:r w:rsidR="00AD5329">
        <w:t xml:space="preserve"> = 101</w:t>
      </w:r>
      <w:r w:rsidR="00AD5329">
        <w:tab/>
        <w:t>Set Advanced Addressing (CV#29 bit 5</w:t>
      </w:r>
      <w:ins w:id="288" w:author="Mark" w:date="2021-09-10T06:00:00Z">
        <w:r w:rsidR="00B900E5">
          <w:t>=F</w:t>
        </w:r>
      </w:ins>
      <w:r w:rsidR="00AD5329">
        <w:t>)</w:t>
      </w:r>
      <w:r w:rsidR="00361459">
        <w:t xml:space="preserve"> (see</w:t>
      </w:r>
      <w:ins w:id="289" w:author="Mark" w:date="2021-09-09T12:53:00Z">
        <w:r w:rsidR="00151937">
          <w:t>????</w:t>
        </w:r>
      </w:ins>
      <w:r w:rsidR="00361459">
        <w:t xml:space="preserve"> </w:t>
      </w:r>
    </w:p>
    <w:p w14:paraId="4E3E7B8A" w14:textId="6EC20005" w:rsidR="00AD5329" w:rsidRDefault="000F7692">
      <w:pPr>
        <w:tabs>
          <w:tab w:val="left" w:pos="1520"/>
        </w:tabs>
        <w:spacing w:after="0"/>
        <w:ind w:left="2160" w:hanging="1800"/>
      </w:pPr>
      <w:r>
        <w:t>TTT</w:t>
      </w:r>
      <w:r w:rsidR="00AD5329">
        <w:t xml:space="preserve"> = 110</w:t>
      </w:r>
      <w:r w:rsidR="00AD5329">
        <w:tab/>
        <w:t>Reserved for future use</w:t>
      </w:r>
    </w:p>
    <w:p w14:paraId="2046D607" w14:textId="4E48490A" w:rsidR="00140BB7" w:rsidRDefault="00140BB7">
      <w:pPr>
        <w:tabs>
          <w:tab w:val="left" w:pos="1520"/>
        </w:tabs>
        <w:spacing w:after="0"/>
        <w:ind w:left="2160" w:hanging="1800"/>
      </w:pPr>
      <w:r>
        <w:t>TTT = 111 F=1 Decoder Acknowledgment Request</w:t>
      </w:r>
    </w:p>
    <w:p w14:paraId="4B43AAA0" w14:textId="51AFCD3C" w:rsidR="00AD5329" w:rsidRDefault="009532B9" w:rsidP="003B0074">
      <w:pPr>
        <w:pStyle w:val="Heading4"/>
        <w:numPr>
          <w:ilvl w:val="0"/>
          <w:numId w:val="0"/>
        </w:numPr>
        <w:ind w:left="540" w:hanging="180"/>
      </w:pPr>
      <w:r>
        <w:t xml:space="preserve">2.2.1.3 </w:t>
      </w:r>
      <w:bookmarkStart w:id="290" w:name="_Set_Decoder_Flags"/>
      <w:bookmarkEnd w:id="290"/>
      <w:r w:rsidR="00AD5329">
        <w:t>Set Decoder Flags</w:t>
      </w:r>
      <w:r w:rsidR="000F7692">
        <w:t xml:space="preserve"> (TTT = 011)</w:t>
      </w:r>
      <w:r w:rsidR="004F7B6F">
        <w:tab/>
        <w:t>000GTTTF</w:t>
      </w:r>
    </w:p>
    <w:p w14:paraId="32942163" w14:textId="77777777" w:rsidR="00944BB6" w:rsidRDefault="00944BB6" w:rsidP="001C3F40">
      <w:pPr>
        <w:tabs>
          <w:tab w:val="left" w:pos="1520"/>
        </w:tabs>
        <w:spacing w:after="0"/>
        <w:ind w:left="2160" w:hanging="1800"/>
      </w:pPr>
    </w:p>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7A349E9" w14:textId="77777777" w:rsidR="00963642" w:rsidRDefault="00963642" w:rsidP="00140BB7">
      <w:pPr>
        <w:tabs>
          <w:tab w:val="left" w:pos="1520"/>
        </w:tabs>
        <w:spacing w:after="0"/>
      </w:pPr>
      <w:r w:rsidRPr="00963642">
        <w:t>This instruction has the format of:</w:t>
      </w:r>
    </w:p>
    <w:p w14:paraId="62961FDD" w14:textId="18CE9D47" w:rsidR="001C3F40" w:rsidRDefault="001C3F40" w:rsidP="00140BB7">
      <w:pPr>
        <w:tabs>
          <w:tab w:val="left" w:pos="1520"/>
        </w:tabs>
        <w:spacing w:after="0"/>
      </w:pPr>
      <w:r>
        <w:t>{</w:t>
      </w:r>
      <w:proofErr w:type="gramStart"/>
      <w:r>
        <w:t>instruction</w:t>
      </w:r>
      <w:proofErr w:type="gramEnd"/>
      <w:r>
        <w:t xml:space="preserve"> bytes} = 0000011</w:t>
      </w:r>
      <w:r w:rsidR="000F7692">
        <w:t>F</w:t>
      </w:r>
      <w:r>
        <w:t xml:space="preserve"> CCCC0SSS</w:t>
      </w:r>
    </w:p>
    <w:p w14:paraId="34514DC8" w14:textId="77777777" w:rsidR="001C3F40" w:rsidRDefault="001C3F40" w:rsidP="00140BB7">
      <w:pPr>
        <w:tabs>
          <w:tab w:val="left" w:pos="1520"/>
        </w:tabs>
        <w:spacing w:after="0"/>
      </w:pPr>
    </w:p>
    <w:p w14:paraId="2E21CC19" w14:textId="5472C5EE" w:rsidR="001C3F40" w:rsidRDefault="001C3F40" w:rsidP="001C3F40">
      <w:pPr>
        <w:tabs>
          <w:tab w:val="left" w:pos="1520"/>
        </w:tabs>
      </w:pPr>
      <w:r>
        <w:t xml:space="preserve">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w:t>
      </w:r>
      <w:del w:id="291" w:author="Mark" w:date="2021-09-10T05:08:00Z">
        <w:r w:rsidDel="003B0074">
          <w:delText>CV15</w:delText>
        </w:r>
      </w:del>
      <w:ins w:id="292" w:author="Mark" w:date="2021-09-10T05:08:00Z">
        <w:r w:rsidR="003B0074">
          <w:t>CV16</w:t>
        </w:r>
      </w:ins>
      <w:r>
        <w:t>.</w:t>
      </w:r>
    </w:p>
    <w:p w14:paraId="619F97C6" w14:textId="77777777" w:rsidR="001C3F40" w:rsidRDefault="001C3F40" w:rsidP="001C3F40">
      <w:pPr>
        <w:tabs>
          <w:tab w:val="left" w:pos="1520"/>
        </w:tabs>
      </w:pPr>
    </w:p>
    <w:p w14:paraId="5103FC8D" w14:textId="77777777" w:rsidR="00151937" w:rsidRDefault="00151937">
      <w:pPr>
        <w:spacing w:after="0"/>
      </w:pPr>
      <w:r>
        <w:br w:type="page"/>
      </w:r>
    </w:p>
    <w:p w14:paraId="428E65B7" w14:textId="1E30CBB7" w:rsidR="00944BB6" w:rsidRDefault="001C3F40" w:rsidP="001C3F40">
      <w:pPr>
        <w:tabs>
          <w:tab w:val="left" w:pos="1520"/>
        </w:tabs>
      </w:pPr>
      <w:r>
        <w:lastRenderedPageBreak/>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0713C97"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r w:rsidR="000F7692">
              <w:rPr>
                <w:b/>
                <w:color w:val="auto"/>
              </w:rPr>
              <w:t>F</w:t>
            </w:r>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2688BA6C" w:rsidR="001C3F40" w:rsidRDefault="001C3F40" w:rsidP="006B7A5D">
            <w:pPr>
              <w:pStyle w:val="BodyTextIndent"/>
              <w:tabs>
                <w:tab w:val="left" w:pos="1520"/>
              </w:tabs>
              <w:spacing w:after="0"/>
              <w:ind w:left="0"/>
              <w:rPr>
                <w:color w:val="auto"/>
              </w:rPr>
            </w:pPr>
            <w:r>
              <w:rPr>
                <w:color w:val="auto"/>
              </w:rPr>
              <w:t xml:space="preserve">Permanent (sets CV </w:t>
            </w:r>
            <w:r w:rsidR="006B7A5D">
              <w:rPr>
                <w:color w:val="auto"/>
              </w:rPr>
              <w:t>29</w:t>
            </w:r>
            <w:r>
              <w:rPr>
                <w:color w:val="auto"/>
              </w:rPr>
              <w:t xml:space="preserve">, bit </w:t>
            </w:r>
            <w:r w:rsidR="006B7A5D">
              <w:rPr>
                <w:color w:val="auto"/>
              </w:rPr>
              <w:t>3</w:t>
            </w:r>
            <w:r>
              <w:rPr>
                <w:color w:val="auto"/>
              </w:rPr>
              <w:t>)</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59FAC93A" w:rsidR="001C3F40" w:rsidRDefault="001C3F40" w:rsidP="006760CA">
            <w:pPr>
              <w:pStyle w:val="BodyTextIndent"/>
              <w:tabs>
                <w:tab w:val="left" w:pos="1520"/>
              </w:tabs>
              <w:spacing w:after="0"/>
              <w:ind w:left="0"/>
              <w:rPr>
                <w:color w:val="auto"/>
              </w:rPr>
            </w:pPr>
            <w:r>
              <w:rPr>
                <w:color w:val="auto"/>
              </w:rPr>
              <w:t>Enables 111</w:t>
            </w:r>
            <w:r w:rsidR="001B1F11">
              <w:rPr>
                <w:rStyle w:val="FootnoteReference"/>
                <w:color w:val="auto"/>
              </w:rPr>
              <w:footnoteReference w:id="2"/>
            </w:r>
            <w:r>
              <w:rPr>
                <w:color w:val="auto"/>
              </w:rPr>
              <w:t xml:space="preserve">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300"/>
            <w:r>
              <w:rPr>
                <w:strike/>
                <w:color w:val="auto"/>
              </w:rPr>
              <w:t>32</w:t>
            </w:r>
            <w:r>
              <w:rPr>
                <w:color w:val="auto"/>
              </w:rPr>
              <w:t>16</w:t>
            </w:r>
            <w:commentRangeEnd w:id="300"/>
            <w:r w:rsidR="001057CE">
              <w:rPr>
                <w:rStyle w:val="CommentReference"/>
              </w:rPr>
              <w:commentReference w:id="300"/>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0F8A5CB9" w14:textId="08550706" w:rsidR="001B56C7" w:rsidRPr="0053204F" w:rsidRDefault="001C3F40" w:rsidP="0053204F">
      <w:pPr>
        <w:pStyle w:val="Heading4"/>
        <w:numPr>
          <w:ilvl w:val="0"/>
          <w:numId w:val="0"/>
        </w:numPr>
        <w:ind w:left="720" w:hanging="720"/>
        <w:rPr>
          <w:rFonts w:ascii="Times New Roman" w:hAnsi="Times New Roman"/>
          <w:b w:val="0"/>
        </w:rPr>
      </w:pPr>
      <w:r w:rsidRPr="0053204F">
        <w:rPr>
          <w:rFonts w:ascii="Times New Roman" w:hAnsi="Times New Roman"/>
          <w:b w:val="0"/>
        </w:rPr>
        <w:t xml:space="preserve">Note:  This command is valid at both the decoder’s base address and (if active) the consist address.  If sent to the base address, the command affects both the base address and the active consist address (if any). If sent to </w:t>
      </w:r>
      <w:proofErr w:type="gramStart"/>
      <w:r w:rsidRPr="0053204F">
        <w:rPr>
          <w:rFonts w:ascii="Times New Roman" w:hAnsi="Times New Roman"/>
          <w:b w:val="0"/>
        </w:rPr>
        <w:t>the consist</w:t>
      </w:r>
      <w:proofErr w:type="gramEnd"/>
      <w:r w:rsidRPr="0053204F">
        <w:rPr>
          <w:rFonts w:ascii="Times New Roman" w:hAnsi="Times New Roman"/>
          <w:b w:val="0"/>
        </w:rPr>
        <w:t xml:space="preserve"> address, and </w:t>
      </w:r>
      <w:r w:rsidR="008778E1" w:rsidRPr="0053204F">
        <w:rPr>
          <w:rFonts w:ascii="Times New Roman" w:hAnsi="Times New Roman"/>
          <w:b w:val="0"/>
        </w:rPr>
        <w:t>F</w:t>
      </w:r>
      <w:r w:rsidRPr="0053204F">
        <w:rPr>
          <w:rFonts w:ascii="Times New Roman" w:hAnsi="Times New Roman"/>
          <w:b w:val="0"/>
        </w:rPr>
        <w:t xml:space="preserve">=0 this command has no effect on the base address. If sent to </w:t>
      </w:r>
      <w:proofErr w:type="gramStart"/>
      <w:r w:rsidRPr="0053204F">
        <w:rPr>
          <w:rFonts w:ascii="Times New Roman" w:hAnsi="Times New Roman"/>
          <w:b w:val="0"/>
        </w:rPr>
        <w:t>the consist</w:t>
      </w:r>
      <w:proofErr w:type="gramEnd"/>
      <w:r w:rsidRPr="0053204F">
        <w:rPr>
          <w:rFonts w:ascii="Times New Roman" w:hAnsi="Times New Roman"/>
          <w:b w:val="0"/>
        </w:rPr>
        <w:t xml:space="preserve"> address, and </w:t>
      </w:r>
      <w:r w:rsidR="008778E1" w:rsidRPr="0053204F">
        <w:rPr>
          <w:rFonts w:ascii="Times New Roman" w:hAnsi="Times New Roman"/>
          <w:b w:val="0"/>
        </w:rPr>
        <w:t>F</w:t>
      </w:r>
      <w:r w:rsidRPr="0053204F">
        <w:rPr>
          <w:rFonts w:ascii="Times New Roman" w:hAnsi="Times New Roman"/>
          <w:b w:val="0"/>
        </w:rPr>
        <w:t>=1 this command has no effect</w:t>
      </w:r>
      <w:r w:rsidR="003B0074" w:rsidRPr="0053204F">
        <w:rPr>
          <w:rFonts w:ascii="Times New Roman" w:hAnsi="Times New Roman"/>
          <w:b w:val="0"/>
        </w:rPr>
        <w:t>.</w:t>
      </w:r>
      <w:r w:rsidR="00B43B93" w:rsidRPr="0053204F">
        <w:rPr>
          <w:rFonts w:ascii="Times New Roman" w:hAnsi="Times New Roman"/>
          <w:b w:val="0"/>
        </w:rPr>
        <w:t xml:space="preserve"> </w:t>
      </w:r>
    </w:p>
    <w:p w14:paraId="769BDFD1" w14:textId="39D9C8F7" w:rsidR="00AD59AE" w:rsidRDefault="00AD59AE">
      <w:pPr>
        <w:pStyle w:val="Heading4"/>
        <w:numPr>
          <w:ilvl w:val="0"/>
          <w:numId w:val="0"/>
        </w:numPr>
        <w:pPrChange w:id="301" w:author="Mark" w:date="2021-09-09T15:42:00Z">
          <w:pPr/>
        </w:pPrChange>
      </w:pPr>
    </w:p>
    <w:p w14:paraId="5CECC940" w14:textId="77D65A8C" w:rsidR="00AD59AE" w:rsidRDefault="00AD59AE" w:rsidP="001B56C7">
      <w:pPr>
        <w:pStyle w:val="Heading4"/>
        <w:numPr>
          <w:ilvl w:val="0"/>
          <w:numId w:val="0"/>
        </w:numPr>
      </w:pPr>
      <w:r>
        <w:t>2.2.2 Consist Control (GTTT</w:t>
      </w:r>
      <w:ins w:id="302" w:author="Microsoft account" w:date="2021-11-03T09:52:00Z">
        <w:r w:rsidR="00862EC2">
          <w:t>T</w:t>
        </w:r>
      </w:ins>
      <w:r>
        <w:t xml:space="preserve"> = 1000</w:t>
      </w:r>
      <w:ins w:id="303" w:author="Microsoft account" w:date="2021-11-03T09:52:00Z">
        <w:r w:rsidR="00862EC2">
          <w:t>1</w:t>
        </w:r>
      </w:ins>
      <w:r>
        <w:t>)</w:t>
      </w:r>
    </w:p>
    <w:p w14:paraId="76DC967A" w14:textId="02F17724" w:rsidR="001C3F40" w:rsidRPr="00AD59AE" w:rsidRDefault="001C3F40" w:rsidP="00B84679">
      <w:pPr>
        <w:pStyle w:val="Heading4"/>
        <w:numPr>
          <w:ilvl w:val="0"/>
          <w:numId w:val="0"/>
        </w:numPr>
      </w:pPr>
      <w:r w:rsidRPr="00AD59AE">
        <w:rPr>
          <w:rFonts w:ascii="Times New Roman" w:hAnsi="Times New Roman"/>
          <w:b w:val="0"/>
        </w:rPr>
        <w:t>This instruction controls consist setup and activation or deactivation.</w:t>
      </w:r>
    </w:p>
    <w:p w14:paraId="0785B538" w14:textId="5C4A6DD4" w:rsidR="001C3F40" w:rsidRDefault="001C3F40" w:rsidP="001C3F40">
      <w:r w:rsidRPr="00AD59AE">
        <w:t>When Consist Control is in effect, the decoder will ignore any speed or direction instructions addressed to</w:t>
      </w:r>
      <w:r>
        <w:t xml:space="preserve"> its normal locomotive address (unless this address is the same as </w:t>
      </w:r>
      <w:r w:rsidR="00B154A9">
        <w:t>it’s</w:t>
      </w:r>
      <w:r>
        <w:t xml:space="preserve"> consist address). Speed and direction instructions now apply to </w:t>
      </w:r>
      <w:proofErr w:type="gramStart"/>
      <w:r>
        <w:t>the consist</w:t>
      </w:r>
      <w:proofErr w:type="gramEnd"/>
      <w:r>
        <w:t xml:space="preserve"> address only.</w:t>
      </w:r>
    </w:p>
    <w:p w14:paraId="2F85D23A" w14:textId="77777777" w:rsidR="001C3F40" w:rsidRDefault="001C3F40" w:rsidP="001C3F40">
      <w:r>
        <w:t xml:space="preserve">Functions controlled by instruction 100 and 101 will continue to respond to the decoders baseline address.  Functions controlled by instructions 100 and 101 also respond to </w:t>
      </w:r>
      <w:proofErr w:type="gramStart"/>
      <w:r>
        <w:t>the consist</w:t>
      </w:r>
      <w:proofErr w:type="gramEnd"/>
      <w:r>
        <w:t xml:space="preserve"> address if the appropriate bits in CVs #21 and 22 have been activated.</w:t>
      </w:r>
    </w:p>
    <w:p w14:paraId="3BDECD58" w14:textId="77777777" w:rsidR="001C3F40" w:rsidRDefault="001C3F40" w:rsidP="00140BB7">
      <w:pPr>
        <w:tabs>
          <w:tab w:val="left" w:pos="1520"/>
        </w:tabs>
        <w:spacing w:after="0"/>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3B2768FD" w:rsidR="001C3F40" w:rsidRDefault="001C3F40" w:rsidP="00140BB7">
      <w:pPr>
        <w:spacing w:after="0"/>
      </w:pPr>
    </w:p>
    <w:p w14:paraId="32CCC7AC" w14:textId="77777777" w:rsidR="001C3F40" w:rsidRDefault="001C3F40" w:rsidP="00140BB7">
      <w:pPr>
        <w:spacing w:after="0"/>
      </w:pPr>
      <w:r>
        <w:t>The format of this instruction is:</w:t>
      </w:r>
    </w:p>
    <w:p w14:paraId="7514E7A6" w14:textId="58637CC0" w:rsidR="001C3F40" w:rsidRDefault="001C3F40" w:rsidP="00140BB7">
      <w:pPr>
        <w:spacing w:after="0"/>
      </w:pPr>
      <w:r>
        <w:t>{</w:t>
      </w:r>
      <w:proofErr w:type="gramStart"/>
      <w:r>
        <w:t>instruction</w:t>
      </w:r>
      <w:proofErr w:type="gramEnd"/>
      <w:r>
        <w:t xml:space="preserve"> bytes} =   0001</w:t>
      </w:r>
      <w:r w:rsidR="008778E1">
        <w:t>TTTT</w:t>
      </w:r>
      <w:r>
        <w:t xml:space="preserve">   0   0AAAAAAA</w:t>
      </w:r>
    </w:p>
    <w:p w14:paraId="3E07C729" w14:textId="77777777" w:rsidR="001C3F40" w:rsidRDefault="001C3F40" w:rsidP="00140BB7">
      <w:pPr>
        <w:spacing w:after="0"/>
      </w:pPr>
    </w:p>
    <w:p w14:paraId="4B705379" w14:textId="5D350A2C" w:rsidR="001C3F40" w:rsidRDefault="001C3F40" w:rsidP="00140BB7">
      <w:pPr>
        <w:spacing w:after="0"/>
      </w:pPr>
      <w:r>
        <w:t xml:space="preserve">A value of “1” in bit 7 of the second byte is reserved for future use. Within this instruction </w:t>
      </w:r>
      <w:r w:rsidR="008778E1">
        <w:t>TTTT</w:t>
      </w:r>
      <w:r>
        <w:t xml:space="preserve"> contains </w:t>
      </w:r>
      <w:proofErr w:type="gramStart"/>
      <w:r>
        <w:t>a consist</w:t>
      </w:r>
      <w:proofErr w:type="gramEnd"/>
      <w:r>
        <w:t xml:space="preserve"> setup instruction, and the AAAAAAA in the second byte is a seven bit consist address.  If the address is "0000000" then </w:t>
      </w:r>
      <w:proofErr w:type="gramStart"/>
      <w:r>
        <w:t>the consist</w:t>
      </w:r>
      <w:proofErr w:type="gramEnd"/>
      <w:r>
        <w:t xml:space="preserve"> is deactivated. If the address is non-zero, then </w:t>
      </w:r>
      <w:proofErr w:type="gramStart"/>
      <w:r>
        <w:t>the consist</w:t>
      </w:r>
      <w:proofErr w:type="gramEnd"/>
      <w:r>
        <w:t xml:space="preserve"> is activated.</w:t>
      </w:r>
    </w:p>
    <w:p w14:paraId="2F3F3228" w14:textId="77777777" w:rsidR="001C3F40" w:rsidRDefault="001C3F40" w:rsidP="001C3F40">
      <w:pPr>
        <w:spacing w:before="240"/>
      </w:pPr>
      <w:r>
        <w:t xml:space="preserve">If the consist is deactivated (by setting </w:t>
      </w:r>
      <w:proofErr w:type="gramStart"/>
      <w:r>
        <w:t>the consist</w:t>
      </w:r>
      <w:proofErr w:type="gramEnd"/>
      <w:r>
        <w:t xml:space="preserve">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11B95A87" w:rsidR="001C3F40" w:rsidRDefault="001C3F40" w:rsidP="001C3F40">
      <w:r>
        <w:t xml:space="preserve">The format for </w:t>
      </w:r>
      <w:r w:rsidR="008778E1">
        <w:t>TTTT</w:t>
      </w:r>
      <w:r>
        <w:t xml:space="preserve"> shall be:</w:t>
      </w:r>
    </w:p>
    <w:p w14:paraId="482C41E3" w14:textId="0ED2998E" w:rsidR="001C3F40" w:rsidRDefault="008778E1" w:rsidP="001C3F40">
      <w:pPr>
        <w:ind w:left="1710" w:hanging="1350"/>
      </w:pPr>
      <w:r>
        <w:t>TTTT</w:t>
      </w:r>
      <w:r w:rsidR="001C3F40">
        <w:t>=0010</w:t>
      </w:r>
      <w:r w:rsidR="001C3F40">
        <w:tab/>
        <w:t xml:space="preserve">Set the consist address as specified in the second byte, and activate </w:t>
      </w:r>
      <w:proofErr w:type="gramStart"/>
      <w:r w:rsidR="001C3F40">
        <w:t>the consist</w:t>
      </w:r>
      <w:proofErr w:type="gramEnd"/>
      <w:r w:rsidR="001C3F40">
        <w:t xml:space="preserve">.  </w:t>
      </w:r>
      <w:proofErr w:type="gramStart"/>
      <w:r w:rsidR="001C3F40">
        <w:t>The consist</w:t>
      </w:r>
      <w:proofErr w:type="gramEnd"/>
      <w:r w:rsidR="001C3F40">
        <w:t xml:space="preserve"> address is stored in bits 0-6 of CV #19 and bit 7 of CV #19 is set to a value of 0. The direction of this unit in </w:t>
      </w:r>
      <w:proofErr w:type="gramStart"/>
      <w:r w:rsidR="001C3F40">
        <w:t>the consist</w:t>
      </w:r>
      <w:proofErr w:type="gramEnd"/>
      <w:r w:rsidR="001C3F40">
        <w:t xml:space="preserve"> is the normal direction. If the consist address is 0000000 </w:t>
      </w:r>
      <w:proofErr w:type="gramStart"/>
      <w:r w:rsidR="001C3F40">
        <w:t>the consist</w:t>
      </w:r>
      <w:proofErr w:type="gramEnd"/>
      <w:r w:rsidR="001C3F40">
        <w:t xml:space="preserve"> is deactivated.</w:t>
      </w:r>
    </w:p>
    <w:p w14:paraId="64E88FAF" w14:textId="71FC74B4" w:rsidR="001C3F40" w:rsidRDefault="008778E1" w:rsidP="001C3F40">
      <w:pPr>
        <w:ind w:left="1710" w:hanging="1350"/>
      </w:pPr>
      <w:r>
        <w:t>TTTT</w:t>
      </w:r>
      <w:r w:rsidR="001C3F40">
        <w:t>=0011</w:t>
      </w:r>
      <w:r w:rsidR="001C3F40">
        <w:tab/>
        <w:t xml:space="preserve">Set the consist address as specified in the second byte and activate </w:t>
      </w:r>
      <w:proofErr w:type="gramStart"/>
      <w:r w:rsidR="001C3F40">
        <w:t>the consist</w:t>
      </w:r>
      <w:proofErr w:type="gramEnd"/>
      <w:r w:rsidR="001C3F40">
        <w:t xml:space="preserve">.  </w:t>
      </w:r>
      <w:proofErr w:type="gramStart"/>
      <w:r w:rsidR="001C3F40">
        <w:t>The consist</w:t>
      </w:r>
      <w:proofErr w:type="gramEnd"/>
      <w:r w:rsidR="001C3F40">
        <w:t xml:space="preserve"> address is stored in bits 0-6 of CV #19 and bit 7 of CV#19 is set to a value of 1. The direction of this unit in </w:t>
      </w:r>
      <w:proofErr w:type="gramStart"/>
      <w:r w:rsidR="001C3F40">
        <w:t>the consist</w:t>
      </w:r>
      <w:proofErr w:type="gramEnd"/>
      <w:r w:rsidR="001C3F40">
        <w:t xml:space="preserve"> is opposite its normal direction. If the consist address is 0000000 </w:t>
      </w:r>
      <w:proofErr w:type="gramStart"/>
      <w:r w:rsidR="001C3F40">
        <w:t>the consist</w:t>
      </w:r>
      <w:proofErr w:type="gramEnd"/>
      <w:r w:rsidR="001C3F40">
        <w:t xml:space="preserve"> is deactivated.</w:t>
      </w:r>
    </w:p>
    <w:p w14:paraId="48DD0DD5" w14:textId="00CECCCB" w:rsidR="001C3F40" w:rsidRDefault="001C3F40" w:rsidP="001C3F40">
      <w:pPr>
        <w:ind w:left="1710" w:hanging="1350"/>
      </w:pPr>
      <w:r>
        <w:t xml:space="preserve">All other values of </w:t>
      </w:r>
      <w:r w:rsidR="008778E1">
        <w:t>TTTT</w:t>
      </w:r>
      <w:r>
        <w:t xml:space="preserve"> are reserved for future use.</w:t>
      </w:r>
    </w:p>
    <w:p w14:paraId="63687560" w14:textId="6996E8FC" w:rsidR="001C3F40" w:rsidRDefault="001C3F40" w:rsidP="00B50B8A">
      <w:pPr>
        <w:pStyle w:val="Heading3"/>
        <w:numPr>
          <w:ilvl w:val="2"/>
          <w:numId w:val="28"/>
        </w:numPr>
        <w:ind w:left="720"/>
      </w:pPr>
      <w:bookmarkStart w:id="304" w:name="_Advanced_Operations_Instruction"/>
      <w:bookmarkStart w:id="305" w:name="_Toc88736964"/>
      <w:bookmarkEnd w:id="304"/>
      <w:r>
        <w:t>Advanced Operations Instruction (</w:t>
      </w:r>
      <w:r w:rsidR="004755DA">
        <w:t>CCC=</w:t>
      </w:r>
      <w:r>
        <w:t>001)</w:t>
      </w:r>
      <w:bookmarkEnd w:id="305"/>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0F470D27" w:rsidR="009B65F9" w:rsidRDefault="009B65F9">
      <w:pPr>
        <w:spacing w:after="0"/>
      </w:pPr>
      <w:r>
        <w:t xml:space="preserve">The format of this instruction is </w:t>
      </w:r>
      <w:r w:rsidR="004755DA">
        <w:t>001GGG</w:t>
      </w:r>
      <w:r w:rsidR="00B41A82">
        <w:t>G</w:t>
      </w:r>
      <w:r w:rsidR="004755DA">
        <w:t xml:space="preserve">G </w:t>
      </w:r>
      <w:proofErr w:type="gramStart"/>
      <w:r>
        <w:t>0  DDDDDDDD</w:t>
      </w:r>
      <w:proofErr w:type="gramEnd"/>
      <w:r>
        <w:t xml:space="preserve"> </w:t>
      </w:r>
    </w:p>
    <w:p w14:paraId="44BCD7A1" w14:textId="6369C424" w:rsidR="009B65F9" w:rsidRDefault="009B65F9">
      <w:pPr>
        <w:spacing w:after="0"/>
      </w:pPr>
      <w:r>
        <w:t xml:space="preserve">The 5-bit sub-instruction </w:t>
      </w:r>
      <w:r w:rsidR="00B41A82">
        <w:t xml:space="preserve">GGGGG </w:t>
      </w:r>
      <w:r>
        <w:t xml:space="preserve">allows for 32 separate Advanced Operations Sub-Instructions.  </w:t>
      </w:r>
    </w:p>
    <w:p w14:paraId="09C8F8B7" w14:textId="07C4EC46" w:rsidR="00F71E3C" w:rsidRPr="00E11A5A" w:rsidRDefault="00825611" w:rsidP="00B50B8A">
      <w:pPr>
        <w:pStyle w:val="Heading4"/>
        <w:numPr>
          <w:ilvl w:val="3"/>
          <w:numId w:val="70"/>
        </w:numPr>
        <w:ind w:left="1440"/>
      </w:pPr>
      <w:r>
        <w:t xml:space="preserve"> </w:t>
      </w:r>
      <w:r w:rsidR="004755DA" w:rsidRPr="00140BB7">
        <w:rPr>
          <w:sz w:val="22"/>
        </w:rPr>
        <w:t xml:space="preserve">GGGGG </w:t>
      </w:r>
      <w:r w:rsidR="009B65F9" w:rsidRPr="00140BB7">
        <w:rPr>
          <w:sz w:val="22"/>
        </w:rPr>
        <w:t xml:space="preserve">= 11111: 128 Speed Step Control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54B284EF" w:rsidR="00F71E3C" w:rsidRPr="00140BB7" w:rsidRDefault="004755DA" w:rsidP="0053204F">
      <w:pPr>
        <w:pStyle w:val="ListParagraph"/>
        <w:numPr>
          <w:ilvl w:val="3"/>
          <w:numId w:val="70"/>
        </w:numPr>
        <w:spacing w:after="0"/>
        <w:ind w:hanging="720"/>
        <w:rPr>
          <w:rFonts w:ascii="Arial" w:hAnsi="Arial" w:cs="Arial"/>
          <w:sz w:val="22"/>
        </w:rPr>
      </w:pPr>
      <w:r w:rsidRPr="00140BB7">
        <w:rPr>
          <w:rFonts w:ascii="Arial" w:hAnsi="Arial" w:cs="Arial"/>
          <w:b/>
          <w:sz w:val="22"/>
        </w:rPr>
        <w:t xml:space="preserve">GGGGG </w:t>
      </w:r>
      <w:r w:rsidR="009B65F9" w:rsidRPr="00140BB7">
        <w:rPr>
          <w:rFonts w:ascii="Arial" w:hAnsi="Arial" w:cs="Arial"/>
          <w:b/>
          <w:sz w:val="22"/>
        </w:rPr>
        <w:t>= 11110: Restricted Speed Step Instruction</w:t>
      </w:r>
      <w:r w:rsidR="009B65F9" w:rsidRPr="00140BB7">
        <w:rPr>
          <w:rFonts w:ascii="Arial" w:hAnsi="Arial" w:cs="Arial"/>
          <w:sz w:val="22"/>
        </w:rPr>
        <w:t xml:space="preserve"> </w:t>
      </w:r>
    </w:p>
    <w:p w14:paraId="5AF97BBC" w14:textId="50352F5B" w:rsidR="009B65F9" w:rsidRDefault="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3"/>
      </w:r>
      <w:r>
        <w:t>. When operations mode acknowledgment is enabled, receipt of a Restricted Speed Instruction must be acknowledged with an operations mode acknowledgement.</w:t>
      </w:r>
    </w:p>
    <w:p w14:paraId="300CB164" w14:textId="77777777" w:rsidR="009B65F9" w:rsidRDefault="009B65F9">
      <w:pPr>
        <w:spacing w:after="0"/>
      </w:pPr>
    </w:p>
    <w:p w14:paraId="5885B31C" w14:textId="41E28A2F" w:rsidR="00A71E11" w:rsidRDefault="00A71E11">
      <w:pPr>
        <w:spacing w:after="0"/>
        <w:rPr>
          <w:rFonts w:ascii="Arial" w:hAnsi="Arial" w:cs="Arial"/>
          <w:b/>
          <w:sz w:val="22"/>
        </w:rPr>
      </w:pPr>
    </w:p>
    <w:p w14:paraId="71FE17DA" w14:textId="1741F5F7" w:rsidR="009B65F9" w:rsidRPr="00140BB7" w:rsidRDefault="004755DA" w:rsidP="0053204F">
      <w:pPr>
        <w:pStyle w:val="ListParagraph"/>
        <w:numPr>
          <w:ilvl w:val="3"/>
          <w:numId w:val="70"/>
        </w:numPr>
        <w:autoSpaceDE w:val="0"/>
        <w:autoSpaceDN w:val="0"/>
        <w:adjustRightInd w:val="0"/>
        <w:spacing w:after="0"/>
        <w:ind w:hanging="720"/>
        <w:rPr>
          <w:rFonts w:ascii="Arial" w:hAnsi="Arial" w:cs="Arial"/>
          <w:b/>
          <w:sz w:val="22"/>
        </w:rPr>
      </w:pPr>
      <w:r w:rsidRPr="00140BB7">
        <w:rPr>
          <w:rFonts w:ascii="Arial" w:hAnsi="Arial" w:cs="Arial"/>
          <w:b/>
          <w:sz w:val="22"/>
        </w:rPr>
        <w:t xml:space="preserve">GGGGG </w:t>
      </w:r>
      <w:r w:rsidR="009B65F9" w:rsidRPr="00140BB7">
        <w:rPr>
          <w:rFonts w:ascii="Arial" w:hAnsi="Arial" w:cs="Arial"/>
          <w:b/>
          <w:sz w:val="22"/>
        </w:rPr>
        <w:t>= 11101: Analog Function Group</w:t>
      </w:r>
    </w:p>
    <w:p w14:paraId="7EE17338" w14:textId="34486C7A" w:rsidR="009B65F9" w:rsidRDefault="009B65F9">
      <w:pPr>
        <w:autoSpaceDE w:val="0"/>
        <w:autoSpaceDN w:val="0"/>
        <w:adjustRightInd w:val="0"/>
        <w:spacing w:after="0"/>
      </w:pPr>
      <w:r>
        <w:t>The format of this instruction is 001</w:t>
      </w:r>
      <w:r w:rsidR="00697AE7">
        <w:t>11101</w:t>
      </w:r>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 xml:space="preserve">When operations mode acknowledgment is enabled, receipt of </w:t>
      </w:r>
      <w:proofErr w:type="gramStart"/>
      <w:r>
        <w:t>a</w:t>
      </w:r>
      <w:proofErr w:type="gramEnd"/>
      <w:r>
        <w:t xml:space="preserve"> Analog Function Group Instruction must be acknowledged with an operations mode acknowledgement.</w:t>
      </w:r>
    </w:p>
    <w:p w14:paraId="160317C0" w14:textId="77777777" w:rsidR="009B65F9" w:rsidRDefault="009B65F9">
      <w:pPr>
        <w:spacing w:after="0"/>
        <w:ind w:hanging="1080"/>
      </w:pPr>
    </w:p>
    <w:p w14:paraId="00114AC6" w14:textId="0029871E" w:rsidR="0060284A" w:rsidRPr="00140BB7" w:rsidRDefault="0060284A" w:rsidP="0060284A">
      <w:pPr>
        <w:pStyle w:val="ListParagraph"/>
        <w:numPr>
          <w:ilvl w:val="3"/>
          <w:numId w:val="70"/>
        </w:numPr>
        <w:autoSpaceDE w:val="0"/>
        <w:autoSpaceDN w:val="0"/>
        <w:adjustRightInd w:val="0"/>
        <w:spacing w:after="0"/>
        <w:ind w:hanging="720"/>
        <w:rPr>
          <w:ins w:id="306" w:author="Microsoft account" w:date="2021-11-25T10:24:00Z"/>
          <w:rFonts w:ascii="Arial" w:hAnsi="Arial" w:cs="Arial"/>
          <w:b/>
          <w:sz w:val="22"/>
        </w:rPr>
      </w:pPr>
      <w:ins w:id="307" w:author="Microsoft account" w:date="2021-11-25T10:24:00Z">
        <w:r w:rsidRPr="00140BB7">
          <w:rPr>
            <w:rFonts w:ascii="Arial" w:hAnsi="Arial" w:cs="Arial"/>
            <w:b/>
            <w:sz w:val="22"/>
          </w:rPr>
          <w:t xml:space="preserve">GGGGG </w:t>
        </w:r>
        <w:r>
          <w:rPr>
            <w:rFonts w:ascii="Arial" w:hAnsi="Arial" w:cs="Arial"/>
            <w:b/>
            <w:sz w:val="22"/>
          </w:rPr>
          <w:t xml:space="preserve">= </w:t>
        </w:r>
      </w:ins>
      <w:ins w:id="308" w:author="Microsoft account" w:date="2021-11-25T10:31:00Z">
        <w:r w:rsidR="00867E9F">
          <w:rPr>
            <w:rFonts w:ascii="Arial" w:hAnsi="Arial" w:cs="Arial"/>
            <w:b/>
            <w:sz w:val="22"/>
          </w:rPr>
          <w:t>11100 thru 00000</w:t>
        </w:r>
      </w:ins>
    </w:p>
    <w:p w14:paraId="2BB07B81" w14:textId="77777777" w:rsidR="0060284A" w:rsidRDefault="0060284A">
      <w:pPr>
        <w:spacing w:after="0"/>
        <w:rPr>
          <w:ins w:id="309" w:author="Microsoft account" w:date="2021-11-25T10:25:00Z"/>
        </w:rPr>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rsidP="00B50B8A">
      <w:pPr>
        <w:pStyle w:val="Heading3"/>
        <w:numPr>
          <w:ilvl w:val="2"/>
          <w:numId w:val="70"/>
        </w:numPr>
        <w:ind w:left="0" w:firstLine="0"/>
      </w:pPr>
      <w:bookmarkStart w:id="310" w:name="_Speed_and_Direction"/>
      <w:bookmarkStart w:id="311" w:name="_Toc88736965"/>
      <w:bookmarkEnd w:id="310"/>
      <w:r>
        <w:t>Speed and Direction Instructions (</w:t>
      </w:r>
      <w:r w:rsidR="00697AE7">
        <w:t>CCC=</w:t>
      </w:r>
      <w:r>
        <w:t xml:space="preserve">010 and </w:t>
      </w:r>
      <w:r w:rsidR="00697AE7">
        <w:t>CCC=</w:t>
      </w:r>
      <w:r>
        <w:t>011)</w:t>
      </w:r>
      <w:bookmarkEnd w:id="311"/>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w:t>
      </w:r>
      <w:proofErr w:type="gramStart"/>
      <w:r>
        <w:t>for</w:t>
      </w:r>
      <w:proofErr w:type="gramEnd"/>
      <w:r>
        <w:t xml:space="preserve"> Reverse Operation </w:t>
      </w:r>
      <w:r>
        <w:tab/>
        <w:t>010DDDDD</w:t>
      </w:r>
    </w:p>
    <w:p w14:paraId="7C802DB5" w14:textId="77777777" w:rsidR="009B65F9" w:rsidRDefault="009B65F9">
      <w:pPr>
        <w:spacing w:after="0"/>
      </w:pPr>
      <w:r>
        <w:t xml:space="preserve">    </w:t>
      </w:r>
      <w:proofErr w:type="gramStart"/>
      <w:r>
        <w:t>for</w:t>
      </w:r>
      <w:proofErr w:type="gramEnd"/>
      <w:r>
        <w:t xml:space="preserve">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4"/>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769591A7" w14:textId="64D63FE6" w:rsidR="00A71E11" w:rsidRDefault="009B65F9">
      <w:pPr>
        <w:spacing w:after="0"/>
        <w:rPr>
          <w:rFonts w:ascii="Arial" w:hAnsi="Arial"/>
          <w:b/>
          <w:color w:val="000000"/>
        </w:rPr>
      </w:pPr>
      <w:r>
        <w:t>When operations mode acknowledgment is enabled, receipt of any speed and direction packet must be acknowledged with an operations mode acknowledgement.</w:t>
      </w:r>
      <w:bookmarkStart w:id="312" w:name="_Function_Group_One"/>
      <w:bookmarkEnd w:id="312"/>
    </w:p>
    <w:p w14:paraId="6FCFFC0A" w14:textId="77777777" w:rsidR="00E1290D" w:rsidRDefault="00E1290D">
      <w:pPr>
        <w:spacing w:after="0"/>
        <w:rPr>
          <w:ins w:id="313" w:author="Mark" w:date="2021-09-10T05:25:00Z"/>
          <w:rFonts w:ascii="Arial" w:hAnsi="Arial"/>
          <w:b/>
          <w:color w:val="000000"/>
        </w:rPr>
      </w:pPr>
      <w:ins w:id="314" w:author="Mark" w:date="2021-09-10T05:25:00Z">
        <w:r>
          <w:br w:type="page"/>
        </w:r>
      </w:ins>
    </w:p>
    <w:p w14:paraId="5F437287" w14:textId="619A1978" w:rsidR="009B65F9" w:rsidRDefault="009B65F9" w:rsidP="00B50B8A">
      <w:pPr>
        <w:pStyle w:val="Heading3"/>
        <w:numPr>
          <w:ilvl w:val="2"/>
          <w:numId w:val="70"/>
        </w:numPr>
        <w:ind w:left="0" w:firstLine="0"/>
      </w:pPr>
      <w:bookmarkStart w:id="315" w:name="_Toc88736966"/>
      <w:r>
        <w:lastRenderedPageBreak/>
        <w:t>Function Group One Instruction (</w:t>
      </w:r>
      <w:r w:rsidR="00697AE7">
        <w:t>CCC=</w:t>
      </w:r>
      <w:r>
        <w:t>100)</w:t>
      </w:r>
      <w:r>
        <w:rPr>
          <w:rStyle w:val="FootnoteReference"/>
        </w:rPr>
        <w:footnoteReference w:id="5"/>
      </w:r>
      <w:bookmarkEnd w:id="315"/>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pPr>
        <w:spacing w:after="0"/>
      </w:pPr>
    </w:p>
    <w:p w14:paraId="57C84B54" w14:textId="3050CB60" w:rsidR="009B65F9" w:rsidRDefault="009B65F9" w:rsidP="00B50B8A">
      <w:pPr>
        <w:pStyle w:val="Heading3"/>
        <w:numPr>
          <w:ilvl w:val="2"/>
          <w:numId w:val="70"/>
        </w:numPr>
        <w:ind w:left="0" w:firstLine="0"/>
      </w:pPr>
      <w:bookmarkStart w:id="316" w:name="_Function_Group_Two"/>
      <w:bookmarkStart w:id="317" w:name="_Toc88736967"/>
      <w:bookmarkEnd w:id="316"/>
      <w:r>
        <w:t>Function Group Two Instruction (</w:t>
      </w:r>
      <w:r w:rsidR="00697AE7">
        <w:t>CCC=</w:t>
      </w:r>
      <w:r>
        <w:t>101)</w:t>
      </w:r>
      <w:r>
        <w:rPr>
          <w:rStyle w:val="FootnoteReference"/>
        </w:rPr>
        <w:footnoteReference w:id="6"/>
      </w:r>
      <w:bookmarkEnd w:id="317"/>
    </w:p>
    <w:p w14:paraId="7DF2A130" w14:textId="77777777" w:rsidR="009B65F9" w:rsidRDefault="009B65F9" w:rsidP="00AE6781">
      <w:pPr>
        <w:spacing w:after="0"/>
      </w:pPr>
      <w:r>
        <w:t>This instruction has the format 101SDDDD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2BE7165D" w14:textId="7E1C7E95" w:rsidR="00F71E3C" w:rsidRDefault="009B65F9">
      <w:pPr>
        <w:spacing w:after="0"/>
        <w:rPr>
          <w:rFonts w:ascii="Arial" w:hAnsi="Arial"/>
          <w:b/>
          <w:color w:val="000000"/>
        </w:rPr>
      </w:pPr>
      <w:r>
        <w:t>When operations mode acknowledgment is enabled, receipt of function group 2 packet shall be acknowledged according with an operations mode acknowledgement.</w:t>
      </w:r>
    </w:p>
    <w:p w14:paraId="5B51C753" w14:textId="19B3C736" w:rsidR="009B65F9" w:rsidRDefault="009B65F9" w:rsidP="0053204F">
      <w:pPr>
        <w:pStyle w:val="Heading3"/>
        <w:numPr>
          <w:ilvl w:val="2"/>
          <w:numId w:val="70"/>
        </w:numPr>
        <w:ind w:left="0" w:firstLine="0"/>
      </w:pPr>
      <w:bookmarkStart w:id="318" w:name="_Feature_Expansion_Instruction"/>
      <w:bookmarkStart w:id="319" w:name="_Toc88736968"/>
      <w:bookmarkEnd w:id="318"/>
      <w:r>
        <w:t>Feature Expansion Instruction (</w:t>
      </w:r>
      <w:r w:rsidR="00697AE7">
        <w:t>CCC=</w:t>
      </w:r>
      <w:r>
        <w:t>110)</w:t>
      </w:r>
      <w:bookmarkEnd w:id="319"/>
      <w:r>
        <w:t xml:space="preserve"> </w:t>
      </w:r>
    </w:p>
    <w:p w14:paraId="6B589750" w14:textId="77777777" w:rsidR="009B65F9" w:rsidRDefault="009B65F9" w:rsidP="00AE6781">
      <w:pPr>
        <w:spacing w:after="0"/>
      </w:pPr>
    </w:p>
    <w:p w14:paraId="40B1C1F0" w14:textId="5FF23AD5" w:rsidR="009B65F9" w:rsidRPr="00B53BA6" w:rsidRDefault="009B65F9" w:rsidP="00AE6781">
      <w:pPr>
        <w:spacing w:after="0"/>
      </w:pPr>
      <w:r>
        <w:t>The instructions in this group provide for support of additional features within decoder</w:t>
      </w:r>
      <w:r w:rsidR="00B55D87">
        <w:t>s</w:t>
      </w:r>
      <w:r w:rsidRPr="00B53BA6">
        <w:t>. (</w:t>
      </w:r>
      <w:r w:rsidR="00140BB7">
        <w:t>S</w:t>
      </w:r>
      <w:r w:rsidRPr="00B53BA6">
        <w:t>ee TN-3-05)</w:t>
      </w:r>
    </w:p>
    <w:p w14:paraId="7E69E0FC" w14:textId="77777777" w:rsidR="009B65F9" w:rsidRDefault="009B65F9">
      <w:pPr>
        <w:spacing w:after="0"/>
      </w:pPr>
    </w:p>
    <w:p w14:paraId="3EE92AB8" w14:textId="77777777" w:rsidR="009B65F9" w:rsidRDefault="009B65F9">
      <w:pPr>
        <w:tabs>
          <w:tab w:val="left" w:pos="4395"/>
        </w:tabs>
        <w:spacing w:after="0"/>
      </w:pPr>
      <w:r>
        <w:t>The format of two byte instructions in this group is:</w:t>
      </w:r>
      <w:r>
        <w:tab/>
      </w:r>
    </w:p>
    <w:p w14:paraId="1218A266" w14:textId="0A44467C" w:rsidR="009B65F9" w:rsidRDefault="009B65F9">
      <w:pPr>
        <w:tabs>
          <w:tab w:val="left" w:pos="4395"/>
        </w:tabs>
        <w:spacing w:after="0"/>
      </w:pPr>
      <w:r>
        <w:t>110</w:t>
      </w:r>
      <w:r w:rsidR="00697AE7">
        <w:t>GGGGG</w:t>
      </w:r>
      <w:r>
        <w:t xml:space="preserve">   0   DDDDDDDD</w:t>
      </w:r>
    </w:p>
    <w:p w14:paraId="561AD674" w14:textId="77777777" w:rsidR="009B65F9" w:rsidRDefault="009B65F9">
      <w:pPr>
        <w:tabs>
          <w:tab w:val="left" w:pos="4395"/>
        </w:tabs>
        <w:spacing w:after="0"/>
      </w:pPr>
    </w:p>
    <w:p w14:paraId="5EA21135" w14:textId="77777777" w:rsidR="009B65F9" w:rsidRDefault="009B65F9">
      <w:pPr>
        <w:tabs>
          <w:tab w:val="left" w:pos="4395"/>
        </w:tabs>
        <w:spacing w:after="0"/>
      </w:pPr>
      <w:r>
        <w:t xml:space="preserve">The format of three byte instructions in this group is: </w:t>
      </w:r>
    </w:p>
    <w:p w14:paraId="0A7AFBC5" w14:textId="2EE5E44E" w:rsidR="009B65F9" w:rsidRDefault="009B65F9">
      <w:pPr>
        <w:tabs>
          <w:tab w:val="left" w:pos="4395"/>
        </w:tabs>
        <w:spacing w:after="0"/>
      </w:pPr>
      <w:r>
        <w:t>110</w:t>
      </w:r>
      <w:r w:rsidR="00697AE7">
        <w:t>GGGGG</w:t>
      </w:r>
      <w:r>
        <w:t xml:space="preserve">   0   DDDDDDDD   0   DDDDDDDD</w:t>
      </w:r>
    </w:p>
    <w:p w14:paraId="2B195C0E" w14:textId="77777777" w:rsidR="009B65F9" w:rsidRDefault="009B65F9">
      <w:pPr>
        <w:spacing w:after="0"/>
      </w:pPr>
    </w:p>
    <w:p w14:paraId="06ED545D" w14:textId="462312B8" w:rsidR="009B65F9" w:rsidRDefault="009B65F9">
      <w:pPr>
        <w:spacing w:after="0"/>
      </w:pPr>
      <w:r>
        <w:t xml:space="preserve">The 5-bit sub-instruction </w:t>
      </w:r>
      <w:r w:rsidR="00B41A82">
        <w:t xml:space="preserve">GGGGG </w:t>
      </w:r>
      <w:r>
        <w:t xml:space="preserve">allows for 32 separate Feature Expansion Sub-instructions. </w:t>
      </w:r>
    </w:p>
    <w:p w14:paraId="584B1B50" w14:textId="77777777" w:rsidR="00140BB7" w:rsidRDefault="00140BB7">
      <w:pPr>
        <w:spacing w:after="0"/>
      </w:pPr>
    </w:p>
    <w:p w14:paraId="2EFE4FC6" w14:textId="77777777" w:rsidR="00DD7728" w:rsidRDefault="00DD7728">
      <w:pPr>
        <w:spacing w:after="0"/>
        <w:rPr>
          <w:rFonts w:ascii="Arial" w:hAnsi="Arial" w:cs="Arial"/>
          <w:b/>
        </w:rPr>
      </w:pPr>
      <w:r>
        <w:rPr>
          <w:rFonts w:ascii="Arial" w:hAnsi="Arial" w:cs="Arial"/>
          <w:b/>
        </w:rPr>
        <w:br w:type="page"/>
      </w:r>
    </w:p>
    <w:p w14:paraId="526CE4DE" w14:textId="1ABA9118" w:rsidR="00F71E3C" w:rsidRPr="0053204F" w:rsidRDefault="00697AE7" w:rsidP="0053204F">
      <w:pPr>
        <w:pStyle w:val="ListParagraph"/>
        <w:numPr>
          <w:ilvl w:val="3"/>
          <w:numId w:val="70"/>
        </w:numPr>
        <w:ind w:hanging="720"/>
        <w:rPr>
          <w:rFonts w:ascii="Arial" w:hAnsi="Arial" w:cs="Arial"/>
          <w:b/>
        </w:rPr>
      </w:pPr>
      <w:r w:rsidRPr="0053204F">
        <w:rPr>
          <w:rFonts w:ascii="Arial" w:hAnsi="Arial" w:cs="Arial"/>
          <w:b/>
        </w:rPr>
        <w:lastRenderedPageBreak/>
        <w:t xml:space="preserve">GGGGG </w:t>
      </w:r>
      <w:r w:rsidR="009B65F9" w:rsidRPr="0053204F">
        <w:rPr>
          <w:rFonts w:ascii="Arial" w:hAnsi="Arial" w:cs="Arial"/>
          <w:b/>
        </w:rPr>
        <w:t>= 00000:  Binary State Control Instruction long form</w:t>
      </w:r>
      <w:del w:id="320" w:author="Microsoft account" w:date="2021-11-25T10:34:00Z">
        <w:r w:rsidR="00CD05CF" w:rsidDel="00641189">
          <w:rPr>
            <w:rStyle w:val="FootnoteReference"/>
            <w:rFonts w:ascii="Arial" w:hAnsi="Arial" w:cs="Arial"/>
            <w:b/>
          </w:rPr>
          <w:footnoteReference w:id="7"/>
        </w:r>
      </w:del>
    </w:p>
    <w:p w14:paraId="45C2F6EC" w14:textId="77777777" w:rsidR="00E1290D"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w:t>
      </w:r>
    </w:p>
    <w:p w14:paraId="3C53BB5F" w14:textId="63878F21" w:rsidR="009B65F9" w:rsidRDefault="009B65F9">
      <w:pPr>
        <w:spacing w:after="0"/>
      </w:pPr>
      <w:r>
        <w:t>"11000000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069B65BE" w:rsidR="0006077C" w:rsidRPr="0053204F" w:rsidRDefault="00697AE7" w:rsidP="0053204F">
      <w:pPr>
        <w:pStyle w:val="ListParagraph"/>
        <w:numPr>
          <w:ilvl w:val="3"/>
          <w:numId w:val="78"/>
        </w:numPr>
        <w:spacing w:after="0"/>
        <w:ind w:left="1440"/>
        <w:outlineLvl w:val="3"/>
        <w:rPr>
          <w:rFonts w:ascii="Arial" w:hAnsi="Arial" w:cs="Arial"/>
          <w:b/>
        </w:rPr>
      </w:pPr>
      <w:r w:rsidRPr="0053204F">
        <w:rPr>
          <w:rFonts w:ascii="Arial" w:hAnsi="Arial" w:cs="Arial"/>
          <w:b/>
        </w:rPr>
        <w:t xml:space="preserve">GGGGG </w:t>
      </w:r>
      <w:r w:rsidR="0006077C" w:rsidRPr="0053204F">
        <w:rPr>
          <w:rFonts w:ascii="Arial" w:hAnsi="Arial" w:cs="Arial"/>
          <w:b/>
        </w:rPr>
        <w:t>= 00001: Time and Date Command</w:t>
      </w:r>
    </w:p>
    <w:p w14:paraId="20AEBCAC" w14:textId="5FF235C8" w:rsidR="005C457B" w:rsidRPr="00FD0EFB" w:rsidRDefault="005C457B">
      <w:pPr>
        <w:spacing w:after="0"/>
      </w:pPr>
      <w:r w:rsidRPr="00FD0EFB">
        <w:t xml:space="preserve">The command station should transmit model time at most once every (model) minute. </w:t>
      </w:r>
      <w:r w:rsidR="00D6712E" w:rsidRPr="00FD0EFB">
        <w:t xml:space="preserve">The command station may skip the time command if other packets need the bandwidth. </w:t>
      </w:r>
      <w:r w:rsidRPr="00FD0EFB">
        <w:t>Skipped or missing times must be tolerated by the decoders and can be replaced (internal to the decoder) with the clock ratio. The date command is transmitted (at least three times) only if changed.</w:t>
      </w:r>
    </w:p>
    <w:p w14:paraId="62D274DC" w14:textId="77777777" w:rsidR="00705807" w:rsidRPr="00FD0EFB" w:rsidRDefault="00705807">
      <w:pPr>
        <w:spacing w:after="0"/>
      </w:pPr>
    </w:p>
    <w:p w14:paraId="5A3DA85E" w14:textId="3BE32ACC" w:rsidR="00D6712E" w:rsidRPr="00FD0EFB" w:rsidRDefault="00D6712E">
      <w:pPr>
        <w:spacing w:after="0"/>
      </w:pPr>
      <w:r w:rsidRPr="00FD0EFB">
        <w:t>The general format is;</w:t>
      </w:r>
    </w:p>
    <w:p w14:paraId="621D51AF" w14:textId="0B4BC8C3" w:rsidR="00D6712E" w:rsidRPr="00FD0EFB" w:rsidRDefault="00D6712E">
      <w:pPr>
        <w:spacing w:after="0"/>
        <w:rPr>
          <w:szCs w:val="24"/>
        </w:rPr>
      </w:pPr>
      <w:r w:rsidRPr="00FD0EFB">
        <w:rPr>
          <w:szCs w:val="24"/>
        </w:rPr>
        <w:t>{</w:t>
      </w:r>
      <w:proofErr w:type="gramStart"/>
      <w:r w:rsidRPr="00FD0EFB">
        <w:rPr>
          <w:szCs w:val="24"/>
        </w:rPr>
        <w:t>preamble</w:t>
      </w:r>
      <w:proofErr w:type="gramEnd"/>
      <w:r w:rsidRPr="00FD0EFB">
        <w:rPr>
          <w:szCs w:val="24"/>
        </w:rPr>
        <w:t>} 0 [00000000] 1 [110-00001] 1 [</w:t>
      </w:r>
      <w:r w:rsidR="00697AE7" w:rsidRPr="00FD0EFB">
        <w:rPr>
          <w:szCs w:val="24"/>
        </w:rPr>
        <w:t>CC</w:t>
      </w:r>
      <w:r w:rsidRPr="00FD0EFB">
        <w:rPr>
          <w:szCs w:val="24"/>
        </w:rPr>
        <w:t>xxxxxx] 1 [xxxxxxxx] 1 [xxxxxxxx] 1 {xor checksum} 0</w:t>
      </w:r>
    </w:p>
    <w:p w14:paraId="3C420F3A" w14:textId="77777777" w:rsidR="00013732" w:rsidRPr="00FD0EFB" w:rsidRDefault="00013732">
      <w:pPr>
        <w:spacing w:after="0"/>
        <w:rPr>
          <w:szCs w:val="24"/>
        </w:rPr>
      </w:pPr>
    </w:p>
    <w:p w14:paraId="56B57F54" w14:textId="1496C252" w:rsidR="00D6712E" w:rsidRPr="00FD0EFB" w:rsidRDefault="00D6712E">
      <w:pPr>
        <w:spacing w:after="0"/>
        <w:rPr>
          <w:szCs w:val="24"/>
        </w:rPr>
      </w:pPr>
      <w:r w:rsidRPr="00FD0EFB">
        <w:rPr>
          <w:szCs w:val="24"/>
        </w:rPr>
        <w:t xml:space="preserve">The Packet is always sent to broadcast short address 0. See the first bracket [00000000]. The command is four bytes. The value in CC determines the information in the packet. </w:t>
      </w:r>
    </w:p>
    <w:p w14:paraId="2D559B08" w14:textId="77777777" w:rsidR="00705807" w:rsidRPr="00FD0EFB" w:rsidRDefault="00705807">
      <w:pPr>
        <w:spacing w:after="0"/>
        <w:rPr>
          <w:szCs w:val="24"/>
        </w:rPr>
      </w:pPr>
    </w:p>
    <w:p w14:paraId="1FB60BD3" w14:textId="0508281D" w:rsidR="00D6712E" w:rsidRPr="00FD0EFB" w:rsidRDefault="00D6712E">
      <w:pPr>
        <w:spacing w:after="0"/>
        <w:rPr>
          <w:szCs w:val="24"/>
        </w:rPr>
      </w:pPr>
      <w:r w:rsidRPr="00FD0EFB">
        <w:rPr>
          <w:szCs w:val="24"/>
        </w:rPr>
        <w:t xml:space="preserve">When </w:t>
      </w:r>
      <w:r w:rsidR="00697AE7" w:rsidRPr="00FD0EFB">
        <w:rPr>
          <w:szCs w:val="24"/>
        </w:rPr>
        <w:t>CC</w:t>
      </w:r>
      <w:r w:rsidRPr="00FD0EFB">
        <w:rPr>
          <w:szCs w:val="24"/>
        </w:rPr>
        <w:t>=00</w:t>
      </w:r>
      <w:r w:rsidR="00360680" w:rsidRPr="00FD0EFB">
        <w:rPr>
          <w:szCs w:val="24"/>
        </w:rPr>
        <w:t>, Time Command.</w:t>
      </w:r>
      <w:r w:rsidRPr="00FD0EFB">
        <w:rPr>
          <w:szCs w:val="24"/>
        </w:rPr>
        <w:t xml:space="preserve"> The format of the instruction is:</w:t>
      </w:r>
    </w:p>
    <w:p w14:paraId="5BE05993" w14:textId="77777777" w:rsidR="00F74C4C" w:rsidRPr="00FD0EFB" w:rsidRDefault="00F74C4C">
      <w:pPr>
        <w:spacing w:after="0"/>
        <w:rPr>
          <w:szCs w:val="24"/>
        </w:rPr>
      </w:pPr>
      <w:r w:rsidRPr="00FD0EFB">
        <w:rPr>
          <w:szCs w:val="24"/>
        </w:rPr>
        <w:t>{</w:t>
      </w:r>
      <w:proofErr w:type="gramStart"/>
      <w:r w:rsidRPr="00FD0EFB">
        <w:rPr>
          <w:szCs w:val="24"/>
        </w:rPr>
        <w:t>preamble</w:t>
      </w:r>
      <w:proofErr w:type="gramEnd"/>
      <w:r w:rsidRPr="00FD0EFB">
        <w:rPr>
          <w:szCs w:val="24"/>
        </w:rPr>
        <w:t>} 0 [00000000] 1 [110-00001] 1 [00MMMMMM] 1 [WWWHHHHH] 1 [U0BBBBBB] 1 {xor checksum} 0</w:t>
      </w:r>
    </w:p>
    <w:p w14:paraId="48D94959" w14:textId="77777777" w:rsidR="00F74C4C" w:rsidRPr="00FD0EFB" w:rsidRDefault="00F74C4C">
      <w:pPr>
        <w:spacing w:after="0"/>
        <w:rPr>
          <w:szCs w:val="24"/>
        </w:rPr>
      </w:pPr>
    </w:p>
    <w:p w14:paraId="7262CA40" w14:textId="396D51CD" w:rsidR="005C457B" w:rsidRPr="00FD0EFB" w:rsidRDefault="005C457B">
      <w:pPr>
        <w:spacing w:after="0"/>
        <w:rPr>
          <w:szCs w:val="24"/>
        </w:rPr>
      </w:pPr>
      <w:r w:rsidRPr="00FD0EFB">
        <w:rPr>
          <w:bCs/>
          <w:szCs w:val="24"/>
        </w:rPr>
        <w:t>MMMMMM </w:t>
      </w:r>
      <w:r w:rsidRPr="00FD0EFB">
        <w:rPr>
          <w:szCs w:val="24"/>
        </w:rPr>
        <w:t>= minutes</w:t>
      </w:r>
      <w:r w:rsidR="00225BD0" w:rsidRPr="00FD0EFB">
        <w:rPr>
          <w:szCs w:val="24"/>
        </w:rPr>
        <w:t>. V</w:t>
      </w:r>
      <w:r w:rsidRPr="00FD0EFB">
        <w:rPr>
          <w:szCs w:val="24"/>
        </w:rPr>
        <w:t>alue range: 0</w:t>
      </w:r>
      <w:proofErr w:type="gramStart"/>
      <w:r w:rsidRPr="00FD0EFB">
        <w:rPr>
          <w:szCs w:val="24"/>
        </w:rPr>
        <w:t>..59</w:t>
      </w:r>
      <w:proofErr w:type="gramEnd"/>
    </w:p>
    <w:p w14:paraId="038B60D5" w14:textId="77777777" w:rsidR="00705807" w:rsidRPr="00FD0EFB" w:rsidRDefault="00705807">
      <w:pPr>
        <w:spacing w:after="0"/>
        <w:rPr>
          <w:bCs/>
          <w:szCs w:val="24"/>
        </w:rPr>
      </w:pPr>
    </w:p>
    <w:p w14:paraId="4061836E" w14:textId="1B297434" w:rsidR="005C457B" w:rsidRPr="00FD0EFB" w:rsidRDefault="005C457B">
      <w:pPr>
        <w:spacing w:after="0"/>
        <w:rPr>
          <w:szCs w:val="24"/>
        </w:rPr>
      </w:pPr>
      <w:r w:rsidRPr="00FD0EFB">
        <w:rPr>
          <w:bCs/>
          <w:szCs w:val="24"/>
        </w:rPr>
        <w:t>WWW </w:t>
      </w:r>
      <w:r w:rsidRPr="00FD0EFB">
        <w:rPr>
          <w:szCs w:val="24"/>
        </w:rPr>
        <w:t>=</w:t>
      </w:r>
      <w:r w:rsidR="00225BD0" w:rsidRPr="00FD0EFB">
        <w:rPr>
          <w:szCs w:val="24"/>
        </w:rPr>
        <w:t xml:space="preserve"> </w:t>
      </w:r>
      <w:r w:rsidRPr="00FD0EFB">
        <w:rPr>
          <w:szCs w:val="24"/>
        </w:rPr>
        <w:t>Day of the week</w:t>
      </w:r>
      <w:r w:rsidR="00225BD0" w:rsidRPr="00FD0EFB">
        <w:rPr>
          <w:szCs w:val="24"/>
        </w:rPr>
        <w:t>. V</w:t>
      </w:r>
      <w:r w:rsidRPr="00FD0EFB">
        <w:rPr>
          <w:szCs w:val="24"/>
        </w:rPr>
        <w:t>alue range: 0 = Monday, 1 = Tuesday, 2 = Wednesday,</w:t>
      </w:r>
    </w:p>
    <w:p w14:paraId="77FBF244" w14:textId="1D325DB7" w:rsidR="005C457B" w:rsidRPr="00FD0EFB" w:rsidRDefault="005C457B">
      <w:pPr>
        <w:spacing w:after="0"/>
        <w:rPr>
          <w:szCs w:val="24"/>
        </w:rPr>
      </w:pPr>
      <w:r w:rsidRPr="00FD0EFB">
        <w:rPr>
          <w:szCs w:val="24"/>
        </w:rPr>
        <w:t>3 = Thursday, 4 = Friday, 5 = Saturday, 6 = Sunday</w:t>
      </w:r>
      <w:ins w:id="336" w:author="Mark" w:date="2021-08-10T14:03:00Z">
        <w:r w:rsidR="006B7A5D">
          <w:rPr>
            <w:szCs w:val="24"/>
          </w:rPr>
          <w:t xml:space="preserve"> </w:t>
        </w:r>
      </w:ins>
      <w:r w:rsidR="00705807" w:rsidRPr="00D034A7">
        <w:rPr>
          <w:szCs w:val="24"/>
          <w:rPrChange w:id="337" w:author="Mark" w:date="2021-08-10T13:48:00Z">
            <w:rPr>
              <w:color w:val="FF0000"/>
              <w:szCs w:val="24"/>
            </w:rPr>
          </w:rPrChange>
        </w:rPr>
        <w:t>7=not supported</w:t>
      </w:r>
    </w:p>
    <w:p w14:paraId="2E84AFAD" w14:textId="77777777" w:rsidR="00705807" w:rsidRPr="00FD0EFB" w:rsidRDefault="00705807">
      <w:pPr>
        <w:spacing w:after="0"/>
        <w:rPr>
          <w:bCs/>
          <w:szCs w:val="24"/>
        </w:rPr>
      </w:pPr>
    </w:p>
    <w:p w14:paraId="178A1CB5" w14:textId="0F585C24" w:rsidR="005C457B" w:rsidRPr="00FD0EFB" w:rsidRDefault="005C457B">
      <w:pPr>
        <w:spacing w:after="0"/>
        <w:rPr>
          <w:szCs w:val="24"/>
        </w:rPr>
      </w:pPr>
      <w:r w:rsidRPr="00FD0EFB">
        <w:rPr>
          <w:bCs/>
          <w:szCs w:val="24"/>
        </w:rPr>
        <w:t>HHHHH </w:t>
      </w:r>
      <w:r w:rsidRPr="00FD0EFB">
        <w:rPr>
          <w:szCs w:val="24"/>
        </w:rPr>
        <w:t>= hours</w:t>
      </w:r>
      <w:r w:rsidR="00225BD0" w:rsidRPr="00FD0EFB">
        <w:rPr>
          <w:szCs w:val="24"/>
        </w:rPr>
        <w:t>. V</w:t>
      </w:r>
      <w:r w:rsidRPr="00FD0EFB">
        <w:rPr>
          <w:szCs w:val="24"/>
        </w:rPr>
        <w:t>alue range: 0</w:t>
      </w:r>
      <w:proofErr w:type="gramStart"/>
      <w:r w:rsidRPr="00FD0EFB">
        <w:rPr>
          <w:szCs w:val="24"/>
        </w:rPr>
        <w:t>..23</w:t>
      </w:r>
      <w:proofErr w:type="gramEnd"/>
    </w:p>
    <w:p w14:paraId="1C481F2A" w14:textId="7DC0A242" w:rsidR="005C457B" w:rsidRPr="00FD0EFB" w:rsidRDefault="005C457B">
      <w:pPr>
        <w:spacing w:after="0"/>
        <w:rPr>
          <w:szCs w:val="24"/>
        </w:rPr>
      </w:pPr>
      <w:r w:rsidRPr="00FD0EFB">
        <w:rPr>
          <w:bCs/>
          <w:szCs w:val="24"/>
        </w:rPr>
        <w:t>U </w:t>
      </w:r>
      <w:r w:rsidRPr="00FD0EFB">
        <w:rPr>
          <w:szCs w:val="24"/>
        </w:rPr>
        <w:t>=</w:t>
      </w:r>
      <w:r w:rsidR="00225BD0" w:rsidRPr="00FD0EFB">
        <w:rPr>
          <w:szCs w:val="24"/>
        </w:rPr>
        <w:t xml:space="preserve"> </w:t>
      </w:r>
      <w:r w:rsidRPr="00FD0EFB">
        <w:rPr>
          <w:szCs w:val="24"/>
        </w:rPr>
        <w:t>Update</w:t>
      </w:r>
      <w:r w:rsidR="00225BD0" w:rsidRPr="00FD0EFB">
        <w:rPr>
          <w:szCs w:val="24"/>
        </w:rPr>
        <w:t xml:space="preserve">. </w:t>
      </w:r>
      <w:r w:rsidR="00BC53F3" w:rsidRPr="00FD0EFB">
        <w:rPr>
          <w:szCs w:val="24"/>
        </w:rPr>
        <w:t xml:space="preserve">If U = 1 </w:t>
      </w:r>
      <w:r w:rsidRPr="00FD0EFB">
        <w:rPr>
          <w:szCs w:val="24"/>
        </w:rPr>
        <w:t xml:space="preserve">the time has changed </w:t>
      </w:r>
      <w:r w:rsidR="00BC53F3" w:rsidRPr="00FD0EFB">
        <w:rPr>
          <w:szCs w:val="24"/>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5052B474" w:rsidR="005C457B" w:rsidRPr="00C171A0" w:rsidRDefault="005C457B">
      <w:pPr>
        <w:spacing w:after="0"/>
        <w:rPr>
          <w:color w:val="FF0000"/>
          <w:szCs w:val="24"/>
        </w:rPr>
      </w:pPr>
      <w:r w:rsidRPr="00FD0EFB">
        <w:rPr>
          <w:bCs/>
          <w:szCs w:val="24"/>
        </w:rPr>
        <w:t>BBBBBB </w:t>
      </w:r>
      <w:r w:rsidRPr="00FD0EFB">
        <w:rPr>
          <w:szCs w:val="24"/>
        </w:rPr>
        <w:t>= acceleration factor</w:t>
      </w:r>
      <w:r w:rsidR="00225BD0" w:rsidRPr="00FD0EFB">
        <w:rPr>
          <w:szCs w:val="24"/>
        </w:rPr>
        <w:t>. V</w:t>
      </w:r>
      <w:r w:rsidRPr="00FD0EFB">
        <w:rPr>
          <w:szCs w:val="24"/>
        </w:rPr>
        <w:t>alue range 0</w:t>
      </w:r>
      <w:proofErr w:type="gramStart"/>
      <w:r w:rsidRPr="00FD0EFB">
        <w:rPr>
          <w:szCs w:val="24"/>
        </w:rPr>
        <w:t>..63</w:t>
      </w:r>
      <w:proofErr w:type="gramEnd"/>
      <w:r w:rsidR="00225BD0" w:rsidRPr="00FD0EFB">
        <w:rPr>
          <w:szCs w:val="24"/>
        </w:rPr>
        <w:t>. 0 = clock has stopped, 1 = real time, 2 = clock runs 2x real time, 3 = 3x real time, 4= 4x real time etc.</w:t>
      </w:r>
      <w:r w:rsidR="00C171A0" w:rsidRPr="00FD0EFB">
        <w:rPr>
          <w:szCs w:val="24"/>
        </w:rPr>
        <w:t xml:space="preserve"> </w:t>
      </w:r>
    </w:p>
    <w:p w14:paraId="21FC1876" w14:textId="77777777" w:rsidR="00225BD0" w:rsidRPr="00705807" w:rsidRDefault="00225BD0">
      <w:pPr>
        <w:spacing w:after="0"/>
        <w:rPr>
          <w:bCs/>
          <w:color w:val="1F497D" w:themeColor="text2"/>
          <w:szCs w:val="24"/>
        </w:rPr>
      </w:pPr>
    </w:p>
    <w:p w14:paraId="1F77492B" w14:textId="5D24A63B" w:rsidR="005C457B" w:rsidRPr="00FD0EFB" w:rsidRDefault="00360680">
      <w:pPr>
        <w:spacing w:after="0"/>
        <w:rPr>
          <w:bCs/>
          <w:szCs w:val="24"/>
        </w:rPr>
      </w:pPr>
      <w:r w:rsidRPr="00FD0EFB">
        <w:rPr>
          <w:bCs/>
          <w:szCs w:val="24"/>
        </w:rPr>
        <w:t xml:space="preserve">When </w:t>
      </w:r>
      <w:r w:rsidR="00697AE7" w:rsidRPr="00FD0EFB">
        <w:rPr>
          <w:bCs/>
          <w:szCs w:val="24"/>
        </w:rPr>
        <w:t>CC</w:t>
      </w:r>
      <w:r w:rsidR="005C457B" w:rsidRPr="00FD0EFB">
        <w:rPr>
          <w:bCs/>
          <w:szCs w:val="24"/>
        </w:rPr>
        <w:t> </w:t>
      </w:r>
      <w:r w:rsidR="005C457B" w:rsidRPr="00FD0EFB">
        <w:rPr>
          <w:szCs w:val="24"/>
        </w:rPr>
        <w:t>= </w:t>
      </w:r>
      <w:r w:rsidR="005C457B" w:rsidRPr="00FD0EFB">
        <w:rPr>
          <w:bCs/>
          <w:szCs w:val="24"/>
        </w:rPr>
        <w:t>01</w:t>
      </w:r>
      <w:r w:rsidRPr="00FD0EFB">
        <w:rPr>
          <w:bCs/>
          <w:szCs w:val="24"/>
        </w:rPr>
        <w:t>, Date Command. The format is;</w:t>
      </w:r>
    </w:p>
    <w:p w14:paraId="61770985" w14:textId="518F92E2" w:rsidR="00360680" w:rsidRPr="00FD0EFB" w:rsidRDefault="00360680">
      <w:pPr>
        <w:spacing w:after="0"/>
        <w:rPr>
          <w:szCs w:val="24"/>
        </w:rPr>
      </w:pPr>
      <w:r w:rsidRPr="00FD0EFB">
        <w:rPr>
          <w:szCs w:val="24"/>
        </w:rPr>
        <w:t>{</w:t>
      </w:r>
      <w:proofErr w:type="gramStart"/>
      <w:r w:rsidRPr="00FD0EFB">
        <w:rPr>
          <w:szCs w:val="24"/>
        </w:rPr>
        <w:t>preamble</w:t>
      </w:r>
      <w:proofErr w:type="gramEnd"/>
      <w:r w:rsidRPr="00FD0EFB">
        <w:rPr>
          <w:szCs w:val="24"/>
        </w:rPr>
        <w:t>} 0 [00000000] 1 [110-00001] 1 [010TTTTT] 1 [MMMMYYYY] 1 [YYYYYYYY] 1 {xor checksum} 0</w:t>
      </w:r>
    </w:p>
    <w:p w14:paraId="35FA119B" w14:textId="77777777" w:rsidR="00360680" w:rsidRPr="00FD0EFB" w:rsidRDefault="00360680">
      <w:pPr>
        <w:spacing w:after="0"/>
        <w:rPr>
          <w:szCs w:val="24"/>
        </w:rPr>
      </w:pPr>
    </w:p>
    <w:p w14:paraId="7FD457BA" w14:textId="118CF385" w:rsidR="005C457B" w:rsidRPr="00FD0EFB" w:rsidRDefault="005C457B">
      <w:pPr>
        <w:spacing w:after="0"/>
        <w:rPr>
          <w:szCs w:val="24"/>
        </w:rPr>
      </w:pPr>
      <w:r w:rsidRPr="00FD0EFB">
        <w:rPr>
          <w:bCs/>
          <w:szCs w:val="24"/>
        </w:rPr>
        <w:t>TTTTT </w:t>
      </w:r>
      <w:r w:rsidRPr="00FD0EFB">
        <w:rPr>
          <w:szCs w:val="24"/>
        </w:rPr>
        <w:t>=</w:t>
      </w:r>
      <w:r w:rsidR="00225BD0" w:rsidRPr="00FD0EFB">
        <w:rPr>
          <w:szCs w:val="24"/>
        </w:rPr>
        <w:t xml:space="preserve"> </w:t>
      </w:r>
      <w:r w:rsidRPr="00FD0EFB">
        <w:rPr>
          <w:szCs w:val="24"/>
        </w:rPr>
        <w:t>Day of the month</w:t>
      </w:r>
      <w:r w:rsidR="00225BD0" w:rsidRPr="00FD0EFB">
        <w:rPr>
          <w:szCs w:val="24"/>
        </w:rPr>
        <w:t>. V</w:t>
      </w:r>
      <w:r w:rsidRPr="00FD0EFB">
        <w:rPr>
          <w:szCs w:val="24"/>
        </w:rPr>
        <w:t>alue range: 1</w:t>
      </w:r>
      <w:proofErr w:type="gramStart"/>
      <w:r w:rsidRPr="00FD0EFB">
        <w:rPr>
          <w:szCs w:val="24"/>
        </w:rPr>
        <w:t>..31</w:t>
      </w:r>
      <w:proofErr w:type="gramEnd"/>
    </w:p>
    <w:p w14:paraId="3F11848C" w14:textId="77777777" w:rsidR="00705807" w:rsidRPr="00FD0EFB" w:rsidRDefault="00705807">
      <w:pPr>
        <w:spacing w:after="0"/>
        <w:rPr>
          <w:bCs/>
          <w:szCs w:val="24"/>
        </w:rPr>
      </w:pPr>
    </w:p>
    <w:p w14:paraId="1308872A" w14:textId="3A01974C" w:rsidR="005C457B" w:rsidRPr="00FD0EFB" w:rsidRDefault="005C457B">
      <w:pPr>
        <w:spacing w:after="0"/>
        <w:rPr>
          <w:szCs w:val="24"/>
        </w:rPr>
      </w:pPr>
      <w:r w:rsidRPr="00FD0EFB">
        <w:rPr>
          <w:bCs/>
          <w:szCs w:val="24"/>
        </w:rPr>
        <w:t>MMMM </w:t>
      </w:r>
      <w:r w:rsidRPr="00FD0EFB">
        <w:rPr>
          <w:szCs w:val="24"/>
        </w:rPr>
        <w:t>=</w:t>
      </w:r>
      <w:r w:rsidR="00225BD0" w:rsidRPr="00FD0EFB">
        <w:rPr>
          <w:szCs w:val="24"/>
        </w:rPr>
        <w:t xml:space="preserve"> </w:t>
      </w:r>
      <w:r w:rsidRPr="00FD0EFB">
        <w:rPr>
          <w:szCs w:val="24"/>
        </w:rPr>
        <w:t>Month</w:t>
      </w:r>
      <w:r w:rsidR="00225BD0" w:rsidRPr="00FD0EFB">
        <w:rPr>
          <w:szCs w:val="24"/>
        </w:rPr>
        <w:t>. V</w:t>
      </w:r>
      <w:r w:rsidRPr="00FD0EFB">
        <w:rPr>
          <w:szCs w:val="24"/>
        </w:rPr>
        <w:t>alue range: 1</w:t>
      </w:r>
      <w:proofErr w:type="gramStart"/>
      <w:r w:rsidRPr="00FD0EFB">
        <w:rPr>
          <w:szCs w:val="24"/>
        </w:rPr>
        <w:t>..12</w:t>
      </w:r>
      <w:proofErr w:type="gramEnd"/>
      <w:r w:rsidR="00013732" w:rsidRPr="00FD0EFB">
        <w:rPr>
          <w:szCs w:val="24"/>
        </w:rPr>
        <w:t>. 1 = January, 2 = February, 3 = March etc.</w:t>
      </w:r>
    </w:p>
    <w:p w14:paraId="598D4346" w14:textId="77777777" w:rsidR="00705807" w:rsidRPr="00FD0EFB" w:rsidRDefault="00705807">
      <w:pPr>
        <w:spacing w:after="0"/>
        <w:rPr>
          <w:bCs/>
          <w:szCs w:val="24"/>
        </w:rPr>
      </w:pPr>
    </w:p>
    <w:p w14:paraId="493601DE" w14:textId="316B64B6" w:rsidR="005C457B" w:rsidRPr="00FD0EFB" w:rsidRDefault="005C457B">
      <w:pPr>
        <w:spacing w:after="0"/>
        <w:rPr>
          <w:szCs w:val="24"/>
        </w:rPr>
      </w:pPr>
      <w:r w:rsidRPr="00FD0EFB">
        <w:rPr>
          <w:bCs/>
          <w:szCs w:val="24"/>
        </w:rPr>
        <w:t>YYYYYYYYYYYY </w:t>
      </w:r>
      <w:r w:rsidRPr="00FD0EFB">
        <w:rPr>
          <w:szCs w:val="24"/>
        </w:rPr>
        <w:t>= year</w:t>
      </w:r>
      <w:r w:rsidR="00225BD0" w:rsidRPr="00FD0EFB">
        <w:rPr>
          <w:szCs w:val="24"/>
        </w:rPr>
        <w:t>. Value range</w:t>
      </w:r>
      <w:r w:rsidRPr="00FD0EFB">
        <w:rPr>
          <w:szCs w:val="24"/>
        </w:rPr>
        <w:t>: 0</w:t>
      </w:r>
      <w:proofErr w:type="gramStart"/>
      <w:r w:rsidRPr="00FD0EFB">
        <w:rPr>
          <w:szCs w:val="24"/>
        </w:rPr>
        <w:t>..4095</w:t>
      </w:r>
      <w:proofErr w:type="gramEnd"/>
      <w:r w:rsidR="00BC53F3" w:rsidRPr="00FD0EFB">
        <w:rPr>
          <w:szCs w:val="24"/>
        </w:rPr>
        <w:t xml:space="preserve">. Least significant bits in the </w:t>
      </w:r>
      <w:r w:rsidR="003216C3" w:rsidRPr="00FD0EFB">
        <w:rPr>
          <w:szCs w:val="24"/>
        </w:rPr>
        <w:t>5</w:t>
      </w:r>
      <w:r w:rsidR="00BC53F3" w:rsidRPr="00FD0EFB">
        <w:rPr>
          <w:szCs w:val="24"/>
          <w:vertAlign w:val="superscript"/>
        </w:rPr>
        <w:t>th</w:t>
      </w:r>
      <w:r w:rsidR="00BC53F3" w:rsidRPr="00FD0EFB">
        <w:rPr>
          <w:szCs w:val="24"/>
        </w:rPr>
        <w:t xml:space="preserve"> byte. Most significant bits in the </w:t>
      </w:r>
      <w:r w:rsidR="003216C3" w:rsidRPr="00FD0EFB">
        <w:rPr>
          <w:szCs w:val="24"/>
        </w:rPr>
        <w:t>4th</w:t>
      </w:r>
      <w:r w:rsidR="00BC53F3" w:rsidRPr="00FD0EFB">
        <w:rPr>
          <w:szCs w:val="24"/>
        </w:rPr>
        <w:t xml:space="preserve"> byte with the months.</w:t>
      </w:r>
    </w:p>
    <w:p w14:paraId="61CEE993" w14:textId="77777777" w:rsidR="00225BD0" w:rsidRPr="00FD0EFB" w:rsidRDefault="00225BD0">
      <w:pPr>
        <w:spacing w:after="0"/>
        <w:rPr>
          <w:bCs/>
          <w:szCs w:val="24"/>
        </w:rPr>
      </w:pPr>
    </w:p>
    <w:p w14:paraId="6AD48EF6" w14:textId="0A48D27B"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10</w:t>
      </w:r>
      <w:r w:rsidR="00225BD0" w:rsidRPr="00FD0EFB">
        <w:rPr>
          <w:bCs/>
          <w:szCs w:val="24"/>
        </w:rPr>
        <w:t xml:space="preserve"> </w:t>
      </w:r>
      <w:r w:rsidR="005C457B" w:rsidRPr="00FD0EFB">
        <w:rPr>
          <w:szCs w:val="24"/>
        </w:rPr>
        <w:t>reserved</w:t>
      </w:r>
    </w:p>
    <w:p w14:paraId="20E48F84" w14:textId="787D18DC"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11</w:t>
      </w:r>
      <w:r w:rsidR="00225BD0" w:rsidRPr="00FD0EFB">
        <w:rPr>
          <w:bCs/>
          <w:szCs w:val="24"/>
        </w:rPr>
        <w:t xml:space="preserve"> </w:t>
      </w:r>
      <w:r w:rsidR="005C457B" w:rsidRPr="00FD0EFB">
        <w:rPr>
          <w:szCs w:val="24"/>
        </w:rPr>
        <w:t>reserved</w:t>
      </w:r>
    </w:p>
    <w:p w14:paraId="6733B2D5" w14:textId="77777777" w:rsidR="00C530FC" w:rsidRPr="00705807" w:rsidRDefault="00C530FC">
      <w:pPr>
        <w:spacing w:after="0"/>
        <w:rPr>
          <w:bCs/>
          <w:color w:val="1F497D" w:themeColor="text2"/>
          <w:szCs w:val="24"/>
        </w:rPr>
      </w:pPr>
    </w:p>
    <w:p w14:paraId="10AEDEC5" w14:textId="760C480E" w:rsidR="005C457B" w:rsidRPr="00E11A5A" w:rsidRDefault="005D74D1" w:rsidP="0053204F">
      <w:pPr>
        <w:pStyle w:val="Heading4"/>
        <w:numPr>
          <w:ilvl w:val="3"/>
          <w:numId w:val="78"/>
        </w:numPr>
        <w:ind w:left="1260" w:hanging="900"/>
        <w:rPr>
          <w:rFonts w:cs="Arial"/>
        </w:rPr>
      </w:pPr>
      <w:ins w:id="338" w:author="Mark" w:date="2021-09-26T07:39:00Z">
        <w:r>
          <w:rPr>
            <w:rFonts w:cs="Arial"/>
          </w:rPr>
          <w:t>GGGGG=</w:t>
        </w:r>
      </w:ins>
      <w:ins w:id="339" w:author="Mark" w:date="2021-09-26T07:40:00Z">
        <w:r>
          <w:rPr>
            <w:rFonts w:cs="Arial"/>
          </w:rPr>
          <w:t>00010</w:t>
        </w:r>
      </w:ins>
      <w:ins w:id="340" w:author="Mark" w:date="2021-09-26T09:03:00Z">
        <w:r w:rsidR="00211B1E">
          <w:rPr>
            <w:rFonts w:cs="Arial"/>
          </w:rPr>
          <w:t>:</w:t>
        </w:r>
      </w:ins>
      <w:ins w:id="341" w:author="Mark" w:date="2021-09-26T07:40:00Z">
        <w:r>
          <w:rPr>
            <w:rFonts w:cs="Arial"/>
          </w:rPr>
          <w:t xml:space="preserve"> </w:t>
        </w:r>
      </w:ins>
      <w:r w:rsidR="005C457B" w:rsidRPr="00E11A5A">
        <w:rPr>
          <w:rFonts w:cs="Arial"/>
        </w:rPr>
        <w:t>System time</w:t>
      </w:r>
      <w:del w:id="342" w:author="Mark" w:date="2021-09-26T09:03:00Z">
        <w:r w:rsidR="008778E1" w:rsidRPr="00E11A5A" w:rsidDel="00211B1E">
          <w:rPr>
            <w:rFonts w:cs="Arial"/>
          </w:rPr>
          <w:delText>)</w:delText>
        </w:r>
      </w:del>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77777777" w:rsidR="00F6428E" w:rsidRPr="00F001D0" w:rsidRDefault="00F6428E" w:rsidP="00F6428E">
      <w:pPr>
        <w:spacing w:after="0"/>
        <w:rPr>
          <w:szCs w:val="24"/>
        </w:rPr>
      </w:pPr>
      <w:r w:rsidRPr="00F001D0">
        <w:rPr>
          <w:szCs w:val="24"/>
        </w:rPr>
        <w:t>{</w:t>
      </w:r>
      <w:proofErr w:type="gramStart"/>
      <w:r w:rsidRPr="00F001D0">
        <w:rPr>
          <w:szCs w:val="24"/>
        </w:rPr>
        <w:t>preamble</w:t>
      </w:r>
      <w:proofErr w:type="gramEnd"/>
      <w:r w:rsidRPr="00F001D0">
        <w:rPr>
          <w:szCs w:val="24"/>
        </w:rPr>
        <w:t>} 0 [00000000] 1 [110-00010] 1 [MMMMMMMM] 1 [MMMMMMMM] 1 {xor checksum} 0</w:t>
      </w:r>
    </w:p>
    <w:p w14:paraId="727FB191" w14:textId="77777777" w:rsidR="00F6428E" w:rsidRPr="008C2EBE" w:rsidRDefault="00F6428E" w:rsidP="00F6428E">
      <w:pPr>
        <w:spacing w:after="0"/>
      </w:pPr>
    </w:p>
    <w:p w14:paraId="27CBF23A" w14:textId="77777777" w:rsidR="00F6428E" w:rsidRDefault="00F6428E" w:rsidP="00F6428E">
      <w:pPr>
        <w:spacing w:after="0"/>
        <w:rPr>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23AC6107" w14:textId="4C58BEF6" w:rsidR="00F71E3C" w:rsidRDefault="00A71E11" w:rsidP="00FD289F">
      <w:pPr>
        <w:pStyle w:val="Heading5"/>
        <w:numPr>
          <w:ilvl w:val="0"/>
          <w:numId w:val="0"/>
        </w:numPr>
        <w:ind w:left="360"/>
      </w:pPr>
      <w:r>
        <w:t xml:space="preserve">2.3.5.4 </w:t>
      </w:r>
      <w:del w:id="343" w:author="Mark" w:date="2021-09-26T07:40:00Z">
        <w:r w:rsidR="009B65F9" w:rsidRPr="00C159F2" w:rsidDel="005D74D1">
          <w:delText xml:space="preserve">CCCCC </w:delText>
        </w:r>
      </w:del>
      <w:ins w:id="344" w:author="Mark" w:date="2021-09-26T07:40:00Z">
        <w:r w:rsidR="005D74D1">
          <w:t>GGGGG</w:t>
        </w:r>
        <w:r w:rsidR="005D74D1" w:rsidRPr="00C159F2">
          <w:t xml:space="preserve"> </w:t>
        </w:r>
      </w:ins>
      <w:r w:rsidR="009B65F9" w:rsidRPr="00C159F2">
        <w:t>= 11101:  Binary State Control Instruction short form</w:t>
      </w:r>
      <w:ins w:id="345" w:author="Mark" w:date="2021-09-09T16:07:00Z">
        <w:r w:rsidR="00CD05CF">
          <w:rPr>
            <w:rStyle w:val="FootnoteReference"/>
          </w:rPr>
          <w:footnoteReference w:id="8"/>
        </w:r>
      </w:ins>
    </w:p>
    <w:p w14:paraId="0CC83D31" w14:textId="15CD93CB" w:rsidR="008778E1" w:rsidRPr="00B338C4" w:rsidRDefault="009B65F9" w:rsidP="00FD0EFB">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2E627D66" w:rsidR="008778E1" w:rsidRPr="00FD0EFB" w:rsidRDefault="008778E1" w:rsidP="00FD0EFB">
      <w:pPr>
        <w:rPr>
          <w:szCs w:val="24"/>
        </w:rPr>
      </w:pPr>
      <w:r w:rsidRPr="00FD0EFB">
        <w:rPr>
          <w:szCs w:val="24"/>
        </w:rPr>
        <w:t>{</w:t>
      </w:r>
      <w:proofErr w:type="gramStart"/>
      <w:r w:rsidRPr="00FD0EFB">
        <w:rPr>
          <w:szCs w:val="24"/>
        </w:rPr>
        <w:t>preamble</w:t>
      </w:r>
      <w:proofErr w:type="gramEnd"/>
      <w:r w:rsidRPr="00FD0EFB">
        <w:rPr>
          <w:szCs w:val="24"/>
        </w:rPr>
        <w:t>} 0 [00000000] 1 [110-11101] 1 [DLLLLLLL] 1 {xor checksum} 0</w:t>
      </w:r>
    </w:p>
    <w:p w14:paraId="0AAB8494" w14:textId="77777777" w:rsidR="008778E1" w:rsidRPr="00B338C4" w:rsidRDefault="008778E1" w:rsidP="00FD0EFB"/>
    <w:p w14:paraId="18DAC75B" w14:textId="54885240" w:rsidR="009B65F9" w:rsidRDefault="009B65F9" w:rsidP="00FD0EFB">
      <w:r w:rsidRPr="006D7708">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603E7E63" w14:textId="77777777" w:rsidR="009B65F9" w:rsidRDefault="009B65F9" w:rsidP="00FD0EFB">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4656B0FE" w14:textId="77777777" w:rsidR="009B65F9" w:rsidRDefault="009B65F9" w:rsidP="00FD0EFB">
      <w:r>
        <w:lastRenderedPageBreak/>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17AD559E" w14:textId="61143416" w:rsidR="00C522B0" w:rsidRDefault="00FC5CB9" w:rsidP="00FD0EFB">
      <w:r>
        <w:t xml:space="preserve">Binary states </w:t>
      </w:r>
      <w:r w:rsidR="00C522B0" w:rsidRPr="00C522B0">
        <w:t>1 - 15, reserved f</w:t>
      </w:r>
      <w:r w:rsidR="00C522B0">
        <w:t>or NMRA Bi-Directional Communications</w:t>
      </w:r>
      <w:r w:rsidR="00C522B0" w:rsidRPr="00C522B0">
        <w:t xml:space="preserve">, </w:t>
      </w:r>
      <w:r w:rsidR="00C522B0">
        <w:t xml:space="preserve">see </w:t>
      </w:r>
      <w:r w:rsidR="00C522B0" w:rsidRPr="00C522B0">
        <w:t>S-9.3.2</w:t>
      </w:r>
    </w:p>
    <w:p w14:paraId="06D0C92F" w14:textId="474FB678" w:rsidR="009B65F9" w:rsidRPr="00FC5CB9" w:rsidRDefault="00FC5CB9" w:rsidP="00FD0EFB">
      <w:r w:rsidRPr="00FC5CB9">
        <w:t>Binary state 28, reserved for Advanced Extended Packet Format, see S-9.2.1.1</w:t>
      </w:r>
    </w:p>
    <w:p w14:paraId="07ADB789" w14:textId="77777777" w:rsidR="00FC5CB9" w:rsidRPr="00FC5CB9" w:rsidRDefault="00FC5CB9" w:rsidP="00FD0EFB"/>
    <w:p w14:paraId="319A410E" w14:textId="57DDAED3" w:rsidR="00F71E3C" w:rsidRPr="00FD0EFB" w:rsidRDefault="00641A87" w:rsidP="0053204F">
      <w:pPr>
        <w:pStyle w:val="Heading3"/>
        <w:numPr>
          <w:ilvl w:val="0"/>
          <w:numId w:val="0"/>
        </w:numPr>
        <w:ind w:left="360"/>
        <w:rPr>
          <w:sz w:val="28"/>
        </w:rPr>
      </w:pPr>
      <w:bookmarkStart w:id="349" w:name="_Toc88736969"/>
      <w:r>
        <w:rPr>
          <w:rFonts w:ascii="Times New Roman" w:hAnsi="Times New Roman"/>
          <w:sz w:val="28"/>
        </w:rPr>
        <w:t xml:space="preserve">2.3.7.5 </w:t>
      </w:r>
      <w:del w:id="350" w:author="Mark" w:date="2021-09-26T07:40:00Z">
        <w:r w:rsidR="009B65F9" w:rsidRPr="00FD0EFB" w:rsidDel="005D74D1">
          <w:rPr>
            <w:rFonts w:ascii="Times New Roman" w:hAnsi="Times New Roman"/>
            <w:sz w:val="28"/>
          </w:rPr>
          <w:delText xml:space="preserve">CCCCC </w:delText>
        </w:r>
      </w:del>
      <w:ins w:id="351" w:author="Mark" w:date="2021-09-26T07:40:00Z">
        <w:r w:rsidR="005D74D1">
          <w:rPr>
            <w:rFonts w:ascii="Times New Roman" w:hAnsi="Times New Roman"/>
            <w:sz w:val="28"/>
          </w:rPr>
          <w:t>GGGGG</w:t>
        </w:r>
        <w:r w:rsidR="005D74D1" w:rsidRPr="00FD0EFB">
          <w:rPr>
            <w:rFonts w:ascii="Times New Roman" w:hAnsi="Times New Roman"/>
            <w:sz w:val="28"/>
          </w:rPr>
          <w:t xml:space="preserve"> </w:t>
        </w:r>
      </w:ins>
      <w:r w:rsidR="009B65F9" w:rsidRPr="00FD0EFB">
        <w:rPr>
          <w:rFonts w:ascii="Times New Roman" w:hAnsi="Times New Roman"/>
          <w:sz w:val="28"/>
        </w:rPr>
        <w:t>= 11</w:t>
      </w:r>
      <w:r w:rsidR="00F71E3C" w:rsidRPr="00FD0EFB">
        <w:rPr>
          <w:rFonts w:ascii="Times New Roman" w:hAnsi="Times New Roman"/>
          <w:sz w:val="28"/>
        </w:rPr>
        <w:t>110:  F13-F20 Function Control</w:t>
      </w:r>
      <w:bookmarkEnd w:id="349"/>
    </w:p>
    <w:p w14:paraId="0A562218" w14:textId="77777777" w:rsidR="00A713A3" w:rsidRPr="00B338C4" w:rsidRDefault="009B65F9" w:rsidP="00FD0EFB">
      <w:r w:rsidRPr="00FC5CB9">
        <w:t>Sub-instruction “11110” is a two byte instruction</w:t>
      </w:r>
      <w:r>
        <w:t xml:space="preserve"> and provides for control of eight (8) additional auxiliary functions F13-F20.  </w:t>
      </w:r>
    </w:p>
    <w:p w14:paraId="729556C7" w14:textId="1A07DD2D" w:rsidR="00A713A3" w:rsidRPr="00FD0EFB" w:rsidRDefault="00A713A3" w:rsidP="00FD0EFB">
      <w:pPr>
        <w:rPr>
          <w:szCs w:val="24"/>
        </w:rPr>
      </w:pPr>
      <w:r w:rsidRPr="00FD0EFB">
        <w:rPr>
          <w:szCs w:val="24"/>
        </w:rPr>
        <w:t>{</w:t>
      </w:r>
      <w:proofErr w:type="gramStart"/>
      <w:r w:rsidRPr="00FD0EFB">
        <w:rPr>
          <w:szCs w:val="24"/>
        </w:rPr>
        <w:t>preamble</w:t>
      </w:r>
      <w:proofErr w:type="gramEnd"/>
      <w:r w:rsidRPr="00FD0EFB">
        <w:rPr>
          <w:szCs w:val="24"/>
        </w:rPr>
        <w:t>} 0 [00000000] 1 [110-11110] 1 [FFFFFFFF] {xor checksum} 0</w:t>
      </w:r>
    </w:p>
    <w:p w14:paraId="12C2B970" w14:textId="6DA51C2D" w:rsidR="009B65F9" w:rsidRDefault="009B65F9" w:rsidP="00FD0EFB">
      <w:r>
        <w:t xml:space="preserve">The single byte following this instruction byte indicates whether a given function is turned on or off, with the least significant bit (Bit 0) controlling </w:t>
      </w:r>
      <w:r w:rsidR="005D59C9">
        <w:t xml:space="preserve">the lower function. In this case </w:t>
      </w:r>
      <w:r>
        <w:t xml:space="preserve">F13, and the most significant bit (bit 7) controlling </w:t>
      </w:r>
      <w:r w:rsidR="005D59C9">
        <w:t xml:space="preserve">the higher function. In this case </w:t>
      </w:r>
      <w:r>
        <w:t xml:space="preserve">F20.  A value of “1” in </w:t>
      </w:r>
      <w:r w:rsidR="00A713A3">
        <w:t>F</w:t>
      </w:r>
      <w:r>
        <w:t xml:space="preserve"> for a given function shall indicate the function is “on” while a value of “0” in </w:t>
      </w:r>
      <w:r w:rsidR="00A713A3">
        <w:t>F</w:t>
      </w:r>
      <w:r>
        <w:t xml:space="preserve">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FD0EFB"/>
    <w:p w14:paraId="768EE320" w14:textId="76BA5C12" w:rsidR="00406F0C" w:rsidRDefault="00641A87">
      <w:pPr>
        <w:pStyle w:val="Heading3"/>
        <w:numPr>
          <w:ilvl w:val="3"/>
          <w:numId w:val="82"/>
        </w:numPr>
        <w:ind w:left="720" w:hanging="360"/>
        <w:pPrChange w:id="352" w:author="Mark" w:date="2021-09-26T07:44:00Z">
          <w:pPr>
            <w:pStyle w:val="Heading3"/>
            <w:numPr>
              <w:ilvl w:val="0"/>
              <w:numId w:val="0"/>
            </w:numPr>
            <w:ind w:left="360" w:firstLine="0"/>
          </w:pPr>
        </w:pPrChange>
      </w:pPr>
      <w:del w:id="353" w:author="Mark" w:date="2021-09-26T07:44:00Z">
        <w:r w:rsidDel="005D74D1">
          <w:delText>2.3.7.6</w:delText>
        </w:r>
      </w:del>
      <w:r w:rsidR="000E5C4F">
        <w:t xml:space="preserve"> </w:t>
      </w:r>
      <w:del w:id="354" w:author="Mark" w:date="2021-09-26T07:40:00Z">
        <w:r w:rsidR="009B65F9" w:rsidRPr="00C159F2" w:rsidDel="005D74D1">
          <w:delText xml:space="preserve">CCCCC </w:delText>
        </w:r>
      </w:del>
      <w:bookmarkStart w:id="355" w:name="_Toc88736970"/>
      <w:ins w:id="356" w:author="Mark" w:date="2021-09-26T07:40:00Z">
        <w:r w:rsidR="005D74D1">
          <w:t>GGGGG</w:t>
        </w:r>
        <w:r w:rsidR="005D74D1" w:rsidRPr="00C159F2">
          <w:t xml:space="preserve"> </w:t>
        </w:r>
      </w:ins>
      <w:r w:rsidR="009B65F9" w:rsidRPr="00C159F2">
        <w:t>= 11111:  F21-F28 Function Control</w:t>
      </w:r>
      <w:bookmarkEnd w:id="355"/>
    </w:p>
    <w:p w14:paraId="304E8B06" w14:textId="3A2862DF" w:rsidR="00A713A3" w:rsidRPr="00B338C4" w:rsidRDefault="009B65F9" w:rsidP="00FD0EFB">
      <w:r>
        <w:t xml:space="preserve">Sub-instruction “11111” is a two byte instruction and provides for control of eight (8) additional auxiliary functions F21-F28.  </w:t>
      </w:r>
    </w:p>
    <w:p w14:paraId="6494B235" w14:textId="642D2E76" w:rsidR="00A713A3" w:rsidRPr="00FD0EFB" w:rsidRDefault="00A713A3" w:rsidP="00FD0EFB">
      <w:pPr>
        <w:rPr>
          <w:szCs w:val="24"/>
        </w:rPr>
      </w:pPr>
      <w:r w:rsidRPr="00FD0EFB">
        <w:rPr>
          <w:szCs w:val="24"/>
        </w:rPr>
        <w:t>{</w:t>
      </w:r>
      <w:proofErr w:type="gramStart"/>
      <w:r w:rsidRPr="00FD0EFB">
        <w:rPr>
          <w:szCs w:val="24"/>
        </w:rPr>
        <w:t>preamble</w:t>
      </w:r>
      <w:proofErr w:type="gramEnd"/>
      <w:r w:rsidRPr="00FD0EFB">
        <w:rPr>
          <w:szCs w:val="24"/>
        </w:rPr>
        <w:t>} 0 [00000000] 1 [110-11111] 1 [FFFFFFFF] {xor checksum} 0</w:t>
      </w:r>
    </w:p>
    <w:p w14:paraId="5B305857" w14:textId="661EEABF" w:rsidR="009B65F9" w:rsidRDefault="009B65F9" w:rsidP="00FD0EFB">
      <w:r>
        <w:t xml:space="preserve">The single byte following this instruction byte indicates whether a given function is turned on or off, </w:t>
      </w:r>
      <w:r w:rsidR="00203056">
        <w:t xml:space="preserve">as described above in </w:t>
      </w:r>
      <w:r w:rsidR="00F052BA">
        <w:t>2.3.9</w:t>
      </w:r>
    </w:p>
    <w:p w14:paraId="792E8416" w14:textId="008F22B5" w:rsidR="00205B0D" w:rsidRDefault="00205B0D" w:rsidP="0053204F">
      <w:pPr>
        <w:pStyle w:val="Heading3"/>
        <w:numPr>
          <w:ilvl w:val="3"/>
          <w:numId w:val="54"/>
        </w:numPr>
        <w:ind w:left="360" w:firstLine="0"/>
      </w:pPr>
      <w:del w:id="357" w:author="Mark" w:date="2021-09-26T07:41:00Z">
        <w:r w:rsidDel="005D74D1">
          <w:delText xml:space="preserve">CCCCC </w:delText>
        </w:r>
      </w:del>
      <w:bookmarkStart w:id="358" w:name="_Toc88736971"/>
      <w:ins w:id="359" w:author="Mark" w:date="2021-09-26T07:41:00Z">
        <w:r w:rsidR="005D74D1">
          <w:t xml:space="preserve">GGGGG </w:t>
        </w:r>
      </w:ins>
      <w:r>
        <w:t>= 11000:  F29-F36 Function Control</w:t>
      </w:r>
      <w:bookmarkEnd w:id="358"/>
    </w:p>
    <w:p w14:paraId="366E9D47" w14:textId="4E0B7809" w:rsidR="00205B0D" w:rsidRPr="0009092B" w:rsidRDefault="00205B0D" w:rsidP="00205B0D">
      <w:r>
        <w:t xml:space="preserve">Sub-instruction “11000” is a two byte instruction and provides for control of eight (8) additional auxiliary functions F29-F36.  </w:t>
      </w:r>
    </w:p>
    <w:p w14:paraId="4C948E20" w14:textId="0B18E2BC" w:rsidR="00205B0D" w:rsidRDefault="00205B0D" w:rsidP="00205B0D">
      <w:pPr>
        <w:rPr>
          <w:szCs w:val="24"/>
        </w:rPr>
      </w:pPr>
      <w:r w:rsidRPr="0009092B">
        <w:rPr>
          <w:szCs w:val="24"/>
        </w:rPr>
        <w:t>{</w:t>
      </w:r>
      <w:proofErr w:type="gramStart"/>
      <w:r w:rsidRPr="0009092B">
        <w:rPr>
          <w:szCs w:val="24"/>
        </w:rPr>
        <w:t>preamble</w:t>
      </w:r>
      <w:proofErr w:type="gramEnd"/>
      <w:r w:rsidRPr="0009092B">
        <w:rPr>
          <w:szCs w:val="24"/>
        </w:rPr>
        <w:t>} 0 [00000000] 1 [110-</w:t>
      </w:r>
      <w:r>
        <w:rPr>
          <w:szCs w:val="24"/>
        </w:rPr>
        <w:t>11000</w:t>
      </w:r>
      <w:r w:rsidRPr="0009092B">
        <w:rPr>
          <w:szCs w:val="24"/>
        </w:rPr>
        <w:t>] 1 [FFFFFFFF] {xor checksum} 0</w:t>
      </w:r>
    </w:p>
    <w:p w14:paraId="766DB490" w14:textId="1CF6C39F" w:rsidR="005D59C9" w:rsidRPr="0009092B" w:rsidRDefault="005D59C9" w:rsidP="00205B0D">
      <w:pPr>
        <w:rPr>
          <w:szCs w:val="24"/>
        </w:rPr>
      </w:pPr>
      <w:r w:rsidRPr="005D59C9">
        <w:rPr>
          <w:szCs w:val="24"/>
        </w:rPr>
        <w:t>The single byte following this instruction byte indicates whether a given function is turned on or off,</w:t>
      </w:r>
      <w:r>
        <w:rPr>
          <w:szCs w:val="24"/>
        </w:rPr>
        <w:t xml:space="preserve"> as described above in </w:t>
      </w:r>
      <w:r w:rsidR="00D81FA7">
        <w:rPr>
          <w:szCs w:val="24"/>
        </w:rPr>
        <w:t>2.3.9</w:t>
      </w:r>
    </w:p>
    <w:p w14:paraId="088E4705" w14:textId="7E59881A" w:rsidR="00205B0D" w:rsidRDefault="00205B0D" w:rsidP="0053204F">
      <w:pPr>
        <w:pStyle w:val="Heading3"/>
        <w:numPr>
          <w:ilvl w:val="3"/>
          <w:numId w:val="53"/>
        </w:numPr>
        <w:ind w:left="360" w:firstLine="0"/>
      </w:pPr>
      <w:del w:id="360" w:author="Mark" w:date="2021-09-26T07:41:00Z">
        <w:r w:rsidDel="005D74D1">
          <w:delText xml:space="preserve">CCCCC </w:delText>
        </w:r>
      </w:del>
      <w:bookmarkStart w:id="361" w:name="_Toc88736972"/>
      <w:ins w:id="362" w:author="Mark" w:date="2021-09-26T07:41:00Z">
        <w:r w:rsidR="005D74D1">
          <w:t xml:space="preserve">GGGGG </w:t>
        </w:r>
      </w:ins>
      <w:r>
        <w:t>= 11001:  F37-F44 Function Control</w:t>
      </w:r>
      <w:bookmarkEnd w:id="361"/>
    </w:p>
    <w:p w14:paraId="59BD6852" w14:textId="73E7FDA8" w:rsidR="005D59C9" w:rsidRPr="0009092B" w:rsidRDefault="005D59C9" w:rsidP="005D59C9">
      <w:r>
        <w:t xml:space="preserve">Sub-instruction “11001” is a two byte instruction and provides for control of eight (8) additional auxiliary functions F37-F44.  </w:t>
      </w:r>
    </w:p>
    <w:p w14:paraId="5257FD03" w14:textId="58642AB2" w:rsidR="005D59C9" w:rsidRDefault="005D59C9" w:rsidP="005D59C9">
      <w:pPr>
        <w:rPr>
          <w:szCs w:val="24"/>
        </w:rPr>
      </w:pPr>
      <w:r w:rsidRPr="0009092B">
        <w:rPr>
          <w:szCs w:val="24"/>
        </w:rPr>
        <w:lastRenderedPageBreak/>
        <w:t>{</w:t>
      </w:r>
      <w:proofErr w:type="gramStart"/>
      <w:r w:rsidRPr="0009092B">
        <w:rPr>
          <w:szCs w:val="24"/>
        </w:rPr>
        <w:t>preamble</w:t>
      </w:r>
      <w:proofErr w:type="gramEnd"/>
      <w:r w:rsidRPr="0009092B">
        <w:rPr>
          <w:szCs w:val="24"/>
        </w:rPr>
        <w:t>} 0 [00000000] 1 [110-</w:t>
      </w:r>
      <w:r>
        <w:rPr>
          <w:szCs w:val="24"/>
        </w:rPr>
        <w:t>11001</w:t>
      </w:r>
      <w:r w:rsidRPr="0009092B">
        <w:rPr>
          <w:szCs w:val="24"/>
        </w:rPr>
        <w:t>] 1 [FFFFFFFF] {xor checksum} 0</w:t>
      </w:r>
    </w:p>
    <w:p w14:paraId="202DF792"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55472F9B" w14:textId="23865CF4" w:rsidR="00205B0D" w:rsidRDefault="00205B0D" w:rsidP="0053204F">
      <w:pPr>
        <w:pStyle w:val="Heading3"/>
        <w:numPr>
          <w:ilvl w:val="3"/>
          <w:numId w:val="53"/>
        </w:numPr>
        <w:ind w:left="360" w:firstLine="0"/>
      </w:pPr>
      <w:del w:id="363" w:author="Mark" w:date="2021-09-26T07:41:00Z">
        <w:r w:rsidDel="005D74D1">
          <w:delText xml:space="preserve">CCCCC </w:delText>
        </w:r>
      </w:del>
      <w:bookmarkStart w:id="364" w:name="_Toc88736973"/>
      <w:ins w:id="365" w:author="Mark" w:date="2021-09-26T07:41:00Z">
        <w:r w:rsidR="005D74D1">
          <w:t xml:space="preserve">GGGGG </w:t>
        </w:r>
      </w:ins>
      <w:r>
        <w:t>= 11010:  F45-F52 Function Control</w:t>
      </w:r>
      <w:bookmarkEnd w:id="364"/>
      <w:r w:rsidR="005D59C9">
        <w:t xml:space="preserve"> </w:t>
      </w:r>
    </w:p>
    <w:p w14:paraId="1958D449" w14:textId="3B781883" w:rsidR="005D59C9" w:rsidRPr="0009092B" w:rsidRDefault="005D59C9" w:rsidP="005D59C9">
      <w:r>
        <w:t xml:space="preserve">Sub-instruction “11010” is a two byte instruction and provides for control of eight (8) additional auxiliary functions F45-F52.  </w:t>
      </w:r>
    </w:p>
    <w:p w14:paraId="7FD4C0CB" w14:textId="32178848" w:rsidR="005D59C9" w:rsidRDefault="005D59C9" w:rsidP="005D59C9">
      <w:pPr>
        <w:rPr>
          <w:szCs w:val="24"/>
        </w:rPr>
      </w:pPr>
      <w:r w:rsidRPr="0009092B">
        <w:rPr>
          <w:szCs w:val="24"/>
        </w:rPr>
        <w:t>{</w:t>
      </w:r>
      <w:proofErr w:type="gramStart"/>
      <w:r w:rsidRPr="0009092B">
        <w:rPr>
          <w:szCs w:val="24"/>
        </w:rPr>
        <w:t>preamble</w:t>
      </w:r>
      <w:proofErr w:type="gramEnd"/>
      <w:r w:rsidRPr="0009092B">
        <w:rPr>
          <w:szCs w:val="24"/>
        </w:rPr>
        <w:t>} 0 [00000000] 1 [110-</w:t>
      </w:r>
      <w:r>
        <w:rPr>
          <w:szCs w:val="24"/>
        </w:rPr>
        <w:t>11010</w:t>
      </w:r>
      <w:r w:rsidRPr="0009092B">
        <w:rPr>
          <w:szCs w:val="24"/>
        </w:rPr>
        <w:t>] 1 [FFFFFFFF] {xor checksum} 0</w:t>
      </w:r>
    </w:p>
    <w:p w14:paraId="60A2D3CC"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26FA2E45" w14:textId="173205FC" w:rsidR="00205B0D" w:rsidRDefault="00205B0D" w:rsidP="0053204F">
      <w:pPr>
        <w:pStyle w:val="Heading3"/>
        <w:numPr>
          <w:ilvl w:val="3"/>
          <w:numId w:val="53"/>
        </w:numPr>
        <w:ind w:left="360" w:firstLine="0"/>
      </w:pPr>
      <w:del w:id="366" w:author="Mark" w:date="2021-09-26T07:41:00Z">
        <w:r w:rsidDel="005D74D1">
          <w:delText xml:space="preserve">CCCCC </w:delText>
        </w:r>
      </w:del>
      <w:bookmarkStart w:id="367" w:name="_Toc88736974"/>
      <w:ins w:id="368" w:author="Mark" w:date="2021-09-26T07:41:00Z">
        <w:r w:rsidR="005D74D1">
          <w:t xml:space="preserve">GGGGG </w:t>
        </w:r>
      </w:ins>
      <w:r>
        <w:t>= 11011:  F53-F60 Function Control</w:t>
      </w:r>
      <w:bookmarkEnd w:id="367"/>
      <w:r w:rsidR="005D59C9">
        <w:t xml:space="preserve"> </w:t>
      </w:r>
    </w:p>
    <w:p w14:paraId="5E8A4214" w14:textId="104A557B" w:rsidR="005D59C9" w:rsidRPr="0009092B" w:rsidRDefault="005D59C9" w:rsidP="005D59C9">
      <w:r>
        <w:t xml:space="preserve">Sub-instruction “11011” is a two byte instruction and provides for control of eight (8) additional auxiliary functions F53-F60.  </w:t>
      </w:r>
    </w:p>
    <w:p w14:paraId="7915E5E9" w14:textId="4BC744DF" w:rsidR="005D59C9" w:rsidRDefault="005D59C9" w:rsidP="005D59C9">
      <w:pPr>
        <w:rPr>
          <w:szCs w:val="24"/>
        </w:rPr>
      </w:pPr>
      <w:r w:rsidRPr="0009092B">
        <w:rPr>
          <w:szCs w:val="24"/>
        </w:rPr>
        <w:t>{</w:t>
      </w:r>
      <w:proofErr w:type="gramStart"/>
      <w:r w:rsidRPr="0009092B">
        <w:rPr>
          <w:szCs w:val="24"/>
        </w:rPr>
        <w:t>preamble</w:t>
      </w:r>
      <w:proofErr w:type="gramEnd"/>
      <w:r w:rsidRPr="0009092B">
        <w:rPr>
          <w:szCs w:val="24"/>
        </w:rPr>
        <w:t>} 0 [00000000] 1 [110-</w:t>
      </w:r>
      <w:r>
        <w:rPr>
          <w:szCs w:val="24"/>
        </w:rPr>
        <w:t>11011</w:t>
      </w:r>
      <w:r w:rsidRPr="0009092B">
        <w:rPr>
          <w:szCs w:val="24"/>
        </w:rPr>
        <w:t>] 1 [FFFFFFFF] {xor checksum} 0</w:t>
      </w:r>
    </w:p>
    <w:p w14:paraId="6A626345"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6CDC230" w14:textId="42CB9DC7" w:rsidR="00205B0D" w:rsidRDefault="000E27B4" w:rsidP="0053204F">
      <w:pPr>
        <w:pStyle w:val="Heading3"/>
        <w:numPr>
          <w:ilvl w:val="3"/>
          <w:numId w:val="53"/>
        </w:numPr>
        <w:ind w:left="360" w:firstLine="0"/>
      </w:pPr>
      <w:bookmarkStart w:id="369" w:name="_Toc88736975"/>
      <w:r>
        <w:t>GGGGG</w:t>
      </w:r>
      <w:r w:rsidR="00205B0D">
        <w:t xml:space="preserve"> = 11100: F61-F68 Function Control</w:t>
      </w:r>
      <w:bookmarkEnd w:id="369"/>
      <w:r w:rsidR="00205B0D">
        <w:t xml:space="preserve"> </w:t>
      </w:r>
      <w:r w:rsidR="005D59C9">
        <w:t xml:space="preserve"> </w:t>
      </w:r>
    </w:p>
    <w:p w14:paraId="3F0779B9" w14:textId="0F8A65C1" w:rsidR="005D59C9" w:rsidRPr="0009092B" w:rsidRDefault="005D59C9" w:rsidP="005D59C9">
      <w:r>
        <w:t xml:space="preserve">Sub-instruction “11100” is a two byte instruction and provides for control of eight (8) additional auxiliary functions F61-F68.  </w:t>
      </w:r>
    </w:p>
    <w:p w14:paraId="1CD5862D" w14:textId="0E71E6FF" w:rsidR="005D59C9" w:rsidRDefault="005D59C9" w:rsidP="005D59C9">
      <w:pPr>
        <w:rPr>
          <w:szCs w:val="24"/>
        </w:rPr>
      </w:pPr>
      <w:r w:rsidRPr="0009092B">
        <w:rPr>
          <w:szCs w:val="24"/>
        </w:rPr>
        <w:t>{</w:t>
      </w:r>
      <w:proofErr w:type="gramStart"/>
      <w:r w:rsidRPr="0009092B">
        <w:rPr>
          <w:szCs w:val="24"/>
        </w:rPr>
        <w:t>preamble</w:t>
      </w:r>
      <w:proofErr w:type="gramEnd"/>
      <w:r w:rsidRPr="0009092B">
        <w:rPr>
          <w:szCs w:val="24"/>
        </w:rPr>
        <w:t>} 0 [00000000] 1 [110-</w:t>
      </w:r>
      <w:r>
        <w:rPr>
          <w:szCs w:val="24"/>
        </w:rPr>
        <w:t>11100</w:t>
      </w:r>
      <w:r w:rsidRPr="0009092B">
        <w:rPr>
          <w:szCs w:val="24"/>
        </w:rPr>
        <w:t>] 1 [FFFFFFFF] {xor checksum} 0</w:t>
      </w:r>
    </w:p>
    <w:p w14:paraId="185F28EB"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4E5ED34" w14:textId="1D98F1CF" w:rsidR="00E13529" w:rsidRDefault="009B65F9" w:rsidP="00FD0EFB">
      <w:r>
        <w:t xml:space="preserve">The remaining </w:t>
      </w:r>
      <w:r w:rsidR="00205B0D">
        <w:t xml:space="preserve">23 </w:t>
      </w:r>
      <w:r>
        <w:t>sub-instructions are reserved by the NMRA for future use.</w:t>
      </w:r>
      <w:r>
        <w:rPr>
          <w:rStyle w:val="FootnoteReference"/>
        </w:rPr>
        <w:footnoteReference w:id="9"/>
      </w:r>
    </w:p>
    <w:p w14:paraId="662C9D81" w14:textId="77777777" w:rsidR="00DD7728" w:rsidRPr="00FD289F" w:rsidRDefault="00DD7728" w:rsidP="00FD0EFB"/>
    <w:p w14:paraId="6BB6A0B0" w14:textId="10420FBD" w:rsidR="00E13529" w:rsidRPr="00E11A5A" w:rsidRDefault="000E27B4" w:rsidP="0053204F">
      <w:pPr>
        <w:pStyle w:val="Heading2"/>
        <w:numPr>
          <w:ilvl w:val="0"/>
          <w:numId w:val="0"/>
        </w:numPr>
      </w:pPr>
      <w:bookmarkStart w:id="370" w:name="_Toc88736976"/>
      <w:r>
        <w:t xml:space="preserve">2.3.8 </w:t>
      </w:r>
      <w:r w:rsidR="009B65F9">
        <w:t>Configuration Variable Access Instruction (111)</w:t>
      </w:r>
      <w:bookmarkEnd w:id="370"/>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199C8E65" w:rsidR="00514A1E" w:rsidRDefault="000E27B4" w:rsidP="0053204F">
      <w:pPr>
        <w:pStyle w:val="Heading3"/>
        <w:numPr>
          <w:ilvl w:val="0"/>
          <w:numId w:val="0"/>
        </w:numPr>
        <w:ind w:left="360"/>
      </w:pPr>
      <w:bookmarkStart w:id="371" w:name="_Toc88736977"/>
      <w:r>
        <w:t xml:space="preserve">2.3.8.1 </w:t>
      </w:r>
      <w:r w:rsidR="00514A1E">
        <w:t>Configuration Variable Access Acknowledgment</w:t>
      </w:r>
      <w:bookmarkEnd w:id="371"/>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46EE7C1F" w:rsidR="00514A1E" w:rsidRDefault="000E27B4" w:rsidP="0053204F">
      <w:pPr>
        <w:pStyle w:val="Heading4"/>
        <w:numPr>
          <w:ilvl w:val="0"/>
          <w:numId w:val="0"/>
        </w:numPr>
        <w:ind w:left="360"/>
      </w:pPr>
      <w:bookmarkStart w:id="372" w:name="_2.4.2_Configuration_Variable"/>
      <w:bookmarkEnd w:id="372"/>
      <w:r>
        <w:t xml:space="preserve">2.3.8.2 </w:t>
      </w:r>
      <w:r w:rsidR="00514A1E">
        <w:t>Configuration Variable Access Instruction - Short Form</w:t>
      </w:r>
    </w:p>
    <w:p w14:paraId="3D211F92" w14:textId="77777777" w:rsidR="00514A1E" w:rsidRDefault="00514A1E" w:rsidP="00AE6781">
      <w:pPr>
        <w:spacing w:after="0"/>
      </w:pPr>
      <w:r>
        <w:t xml:space="preserve">This instruction has the format of; </w:t>
      </w:r>
    </w:p>
    <w:p w14:paraId="3AC4F5C9" w14:textId="6785A1F2" w:rsidR="00514A1E" w:rsidRDefault="00514A1E" w:rsidP="00AE6781">
      <w:pPr>
        <w:spacing w:after="0"/>
      </w:pPr>
      <w:proofErr w:type="gramStart"/>
      <w:r>
        <w:lastRenderedPageBreak/>
        <w:t>1111</w:t>
      </w:r>
      <w:r w:rsidR="00697AE7">
        <w:t>GGGG</w:t>
      </w:r>
      <w:r>
        <w:t xml:space="preserve">  0</w:t>
      </w:r>
      <w:proofErr w:type="gramEnd"/>
      <w:r>
        <w:t xml:space="preserve">  DDDDDDDD</w:t>
      </w:r>
    </w:p>
    <w:p w14:paraId="31160061" w14:textId="77777777" w:rsidR="00514A1E" w:rsidRDefault="00514A1E">
      <w:pPr>
        <w:spacing w:after="0"/>
      </w:pPr>
    </w:p>
    <w:p w14:paraId="34195358" w14:textId="15D63832" w:rsidR="00514A1E" w:rsidRDefault="00514A1E">
      <w:pPr>
        <w:spacing w:after="0"/>
      </w:pPr>
      <w:r>
        <w:t xml:space="preserve">The 8 bit data DDDDDDDD is placed in the configuration variable identified by </w:t>
      </w:r>
      <w:r w:rsidR="0037683A">
        <w:t xml:space="preserve">GGGG </w:t>
      </w:r>
      <w:r>
        <w:t>according to the following table.</w:t>
      </w:r>
    </w:p>
    <w:p w14:paraId="4A9F2318" w14:textId="77777777" w:rsidR="00514A1E" w:rsidRDefault="00514A1E">
      <w:pPr>
        <w:spacing w:after="0"/>
      </w:pPr>
    </w:p>
    <w:p w14:paraId="56123E89" w14:textId="2E76B2B8" w:rsidR="00514A1E" w:rsidRDefault="00697AE7">
      <w:pPr>
        <w:spacing w:after="0"/>
      </w:pPr>
      <w:r>
        <w:t xml:space="preserve">GGGG </w:t>
      </w:r>
      <w:r w:rsidR="00514A1E">
        <w:t>= 0000 - Not available for use</w:t>
      </w:r>
    </w:p>
    <w:p w14:paraId="14F6006A" w14:textId="5100440E" w:rsidR="00514A1E" w:rsidRDefault="00697AE7">
      <w:pPr>
        <w:spacing w:after="0"/>
      </w:pPr>
      <w:r>
        <w:t xml:space="preserve">GGGG </w:t>
      </w:r>
      <w:r w:rsidR="00514A1E">
        <w:t>= 0010 - Acceleration Value (CV#23)</w:t>
      </w:r>
    </w:p>
    <w:p w14:paraId="3C7A928A" w14:textId="4531CF3C" w:rsidR="00514A1E" w:rsidRDefault="00697AE7">
      <w:pPr>
        <w:spacing w:after="0"/>
      </w:pPr>
      <w:r>
        <w:t xml:space="preserve">GGGG </w:t>
      </w:r>
      <w:r w:rsidR="00514A1E">
        <w:t>= 0011 - Deceleration Value (CV#24)</w:t>
      </w:r>
    </w:p>
    <w:p w14:paraId="3B2E3009" w14:textId="3BDF3446" w:rsidR="007B0453" w:rsidRDefault="007B0453">
      <w:pPr>
        <w:spacing w:after="0"/>
      </w:pPr>
      <w:r>
        <w:t>GGGG = 0100 - Long Address Value (CV#17 &amp; CV#18)</w:t>
      </w:r>
    </w:p>
    <w:p w14:paraId="4D1D553D" w14:textId="1D16960F" w:rsidR="007B0453" w:rsidRDefault="007B0453">
      <w:pPr>
        <w:spacing w:after="0"/>
      </w:pPr>
      <w:r>
        <w:t>GGGG = 0101 – Indexed CV Value (CV#31 &amp; CV#32)</w:t>
      </w:r>
    </w:p>
    <w:p w14:paraId="45547C2B" w14:textId="5B0FD279" w:rsidR="00514A1E" w:rsidRDefault="00697AE7">
      <w:pPr>
        <w:spacing w:after="0"/>
      </w:pPr>
      <w:r>
        <w:t>GGGG</w:t>
      </w:r>
      <w:r w:rsidR="00514A1E">
        <w:t xml:space="preserve"> = 1001 – See S-9.2.3, Appendix B</w:t>
      </w:r>
    </w:p>
    <w:p w14:paraId="552C54C3" w14:textId="77777777" w:rsidR="00514A1E" w:rsidRDefault="00514A1E">
      <w:pPr>
        <w:spacing w:after="0"/>
      </w:pPr>
    </w:p>
    <w:p w14:paraId="701D51A9" w14:textId="43F96B3B" w:rsidR="007B0453" w:rsidRDefault="00CC4F4A" w:rsidP="003F6F34">
      <w:pPr>
        <w:spacing w:after="0"/>
        <w:ind w:left="720" w:hanging="720"/>
      </w:pPr>
      <w:ins w:id="373" w:author="Mark" w:date="2021-09-10T05:35:00Z">
        <w:r>
          <w:t>NOTE:</w:t>
        </w:r>
      </w:ins>
      <w:r w:rsidR="007B0453">
        <w:t>When writing long address (CV#17 &amp; CV#18) both must be written at the same time as well as changing bit 5 in CV#29 for long (4 digit</w:t>
      </w:r>
      <w:ins w:id="374" w:author="Microsoft account" w:date="2021-11-25T10:37:00Z">
        <w:r w:rsidR="003F6F34">
          <w:t>/7 b</w:t>
        </w:r>
        <w:r w:rsidR="004D6BF4">
          <w:t>it</w:t>
        </w:r>
      </w:ins>
      <w:r w:rsidR="007B0453">
        <w:t>) addresses.</w:t>
      </w:r>
      <w:ins w:id="375" w:author="Mark" w:date="2021-09-10T05:36:00Z">
        <w:r>
          <w:t xml:space="preserve"> </w:t>
        </w:r>
      </w:ins>
      <w:ins w:id="376" w:author="Microsoft account" w:date="2021-11-25T10:41:00Z">
        <w:r w:rsidR="004D6BF4">
          <w:t>Two identical packets must be received before changing the CV</w:t>
        </w:r>
      </w:ins>
      <w:ins w:id="377" w:author="Microsoft account" w:date="2021-11-25T10:42:00Z">
        <w:r w:rsidR="004D6BF4">
          <w:t>s.</w:t>
        </w:r>
      </w:ins>
      <w:ins w:id="378" w:author="Microsoft account" w:date="2021-11-25T11:58:00Z">
        <w:r w:rsidR="003F6F34">
          <w:t xml:space="preserve"> </w:t>
        </w:r>
      </w:ins>
      <w:ins w:id="379" w:author="Microsoft account" w:date="2021-11-25T12:00:00Z">
        <w:r w:rsidR="003F6F34">
          <w:t>The 8-bit data in the second and p</w:t>
        </w:r>
        <w:r w:rsidR="003F6F34">
          <w:t>ossibly third command byte DDDD</w:t>
        </w:r>
      </w:ins>
      <w:ins w:id="380" w:author="Microsoft account" w:date="2021-11-25T12:02:00Z">
        <w:r w:rsidR="003F6F34">
          <w:t>DDDD</w:t>
        </w:r>
      </w:ins>
      <w:ins w:id="381" w:author="Microsoft account" w:date="2021-11-25T12:00:00Z">
        <w:r w:rsidR="003F6F34">
          <w:t xml:space="preserve"> are stored</w:t>
        </w:r>
        <w:r w:rsidR="003F6F34">
          <w:t xml:space="preserve"> configuration variables, which are defined by bits 0-3 in the fir</w:t>
        </w:r>
        <w:r w:rsidR="003F6F34">
          <w:t xml:space="preserve">st command byte </w:t>
        </w:r>
      </w:ins>
      <w:ins w:id="382" w:author="Microsoft account" w:date="2021-11-25T12:03:00Z">
        <w:r w:rsidR="003F6F34">
          <w:t>GGGG</w:t>
        </w:r>
      </w:ins>
      <w:ins w:id="383" w:author="Microsoft account" w:date="2021-11-25T12:01:00Z">
        <w:r w:rsidR="003F6F34">
          <w:t xml:space="preserve"> </w:t>
        </w:r>
      </w:ins>
      <w:ins w:id="384" w:author="Microsoft account" w:date="2021-11-25T12:00:00Z">
        <w:r w:rsidR="003F6F34">
          <w:t>The configuration variables contain the data for the CV with the smaller number in the</w:t>
        </w:r>
      </w:ins>
      <w:ins w:id="385" w:author="Microsoft account" w:date="2021-11-25T12:01:00Z">
        <w:r w:rsidR="003F6F34">
          <w:t xml:space="preserve"> </w:t>
        </w:r>
      </w:ins>
      <w:ins w:id="386" w:author="Microsoft account" w:date="2021-11-25T12:00:00Z">
        <w:r w:rsidR="003F6F34">
          <w:t>second command byte, the data for the CV with the larger number in the third command byte.</w:t>
        </w:r>
      </w:ins>
    </w:p>
    <w:p w14:paraId="3080BAC4" w14:textId="06636C4F" w:rsidR="007B0453" w:rsidRDefault="007B0453" w:rsidP="00CC4F4A">
      <w:pPr>
        <w:spacing w:after="0"/>
        <w:ind w:left="720"/>
      </w:pPr>
      <w:r>
        <w:t>When writing indexed CVs (CV#31 &amp; CV#31) both must be written at the same time.</w:t>
      </w:r>
      <w:ins w:id="387" w:author="Microsoft account" w:date="2021-11-25T10:42:00Z">
        <w:r w:rsidR="004D6BF4">
          <w:t xml:space="preserve"> Two identical packets must be received before changing the CVs.</w:t>
        </w:r>
      </w:ins>
    </w:p>
    <w:p w14:paraId="224C63C7" w14:textId="77777777" w:rsidR="007B0453" w:rsidRDefault="007B0453">
      <w:pPr>
        <w:spacing w:after="0"/>
      </w:pPr>
    </w:p>
    <w:p w14:paraId="20BCA032" w14:textId="43FB1623" w:rsidR="00514A1E" w:rsidRDefault="00514A1E">
      <w:pPr>
        <w:spacing w:after="0"/>
      </w:pPr>
      <w:r>
        <w:t xml:space="preserve">The remaining values of </w:t>
      </w:r>
      <w:r w:rsidR="0037683A">
        <w:t xml:space="preserve">GGGG </w:t>
      </w:r>
      <w:r>
        <w:t>are reserved and will be selected by the NMRA as need is determined.</w:t>
      </w:r>
    </w:p>
    <w:p w14:paraId="7F5A7274" w14:textId="77777777" w:rsidR="00514A1E" w:rsidRDefault="00514A1E">
      <w:pPr>
        <w:spacing w:after="0"/>
      </w:pPr>
    </w:p>
    <w:p w14:paraId="6CB4B1CF" w14:textId="3CBA676D" w:rsidR="0037078F" w:rsidRDefault="00CF1A46">
      <w:pPr>
        <w:spacing w:after="0"/>
      </w:pPr>
      <w:r>
        <w:t xml:space="preserve">Two identical packets are </w:t>
      </w:r>
      <w:r w:rsidR="00514A1E">
        <w:t xml:space="preserve">necessary to change a configuration variable using this instruction.  If the decoder successfully receives </w:t>
      </w:r>
      <w:r w:rsidR="0037078F">
        <w:t xml:space="preserve">both </w:t>
      </w:r>
      <w:r w:rsidR="00514A1E">
        <w:t>packet</w:t>
      </w:r>
      <w:r w:rsidR="0037078F">
        <w:t>s</w:t>
      </w:r>
      <w:r w:rsidR="00514A1E">
        <w:t xml:space="preserve">, it shall respond with an operations mode acknowledgment. </w:t>
      </w:r>
      <w:r w:rsidR="0037078F">
        <w:t xml:space="preserve">This is known to exceed the 6 byte packet length and is an approved exception, since the two identical packet rule ensures added data integrity. </w:t>
      </w:r>
      <w:del w:id="388" w:author="Microsoft account" w:date="2021-11-25T12:16:00Z">
        <w:r w:rsidR="0037078F" w:rsidDel="001A3C19">
          <w:delText>XPOM is a requirement to implement Advanced Extended Packet Formats defined in S-9.2.1.1</w:delText>
        </w:r>
      </w:del>
    </w:p>
    <w:p w14:paraId="4BD9E6C0" w14:textId="2F57AAD9" w:rsidR="00514A1E" w:rsidRDefault="000E27B4" w:rsidP="0053204F">
      <w:pPr>
        <w:pStyle w:val="Heading4"/>
        <w:numPr>
          <w:ilvl w:val="0"/>
          <w:numId w:val="0"/>
        </w:numPr>
        <w:ind w:left="360"/>
      </w:pPr>
      <w:r>
        <w:t xml:space="preserve">2.3.8.3 </w:t>
      </w:r>
      <w:r w:rsidR="00514A1E">
        <w:t>Configuration Variable Access Instruction - Long Form</w:t>
      </w:r>
    </w:p>
    <w:p w14:paraId="01762C9E" w14:textId="517AA471" w:rsidR="00514A1E" w:rsidRDefault="00514A1E" w:rsidP="00AE6781">
      <w:pPr>
        <w:spacing w:after="0"/>
      </w:pPr>
      <w:r>
        <w:t>The long form allows the direct manipulation of all CVs</w:t>
      </w:r>
      <w:r>
        <w:rPr>
          <w:rStyle w:val="FootnoteReference"/>
        </w:rPr>
        <w:footnoteReference w:id="10"/>
      </w:r>
      <w:r>
        <w:t xml:space="preserve">. This instruction is valid both when the Digital Decoder has its long address active and short address active. Digital Decoders shall not act on this instruction if sent to </w:t>
      </w:r>
      <w:del w:id="389" w:author="Microsoft account" w:date="2021-11-25T12:07:00Z">
        <w:r w:rsidR="000B36CF" w:rsidDel="00682651">
          <w:delText>its</w:delText>
        </w:r>
      </w:del>
      <w:ins w:id="390" w:author="Microsoft account" w:date="2021-11-25T12:07:00Z">
        <w:r w:rsidR="00682651">
          <w:t>it’s</w:t>
        </w:r>
      </w:ins>
      <w:r>
        <w:t xml:space="preserve"> consist address. The format of the instructions using Direct CV addressing is:</w:t>
      </w:r>
    </w:p>
    <w:p w14:paraId="2D9A6D36" w14:textId="77777777" w:rsidR="00514A1E" w:rsidRDefault="00514A1E" w:rsidP="00AE6781">
      <w:pPr>
        <w:spacing w:after="0"/>
      </w:pPr>
    </w:p>
    <w:p w14:paraId="185C72DC" w14:textId="1903AEDB" w:rsidR="00514A1E" w:rsidRDefault="00514A1E" w:rsidP="00AE6781">
      <w:pPr>
        <w:spacing w:after="0"/>
      </w:pPr>
      <w:r>
        <w:t>1110</w:t>
      </w:r>
      <w:r w:rsidR="00697AE7">
        <w:t>GG</w:t>
      </w:r>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t xml:space="preserve">The defined values for Instruction type (CC) are: </w:t>
      </w:r>
    </w:p>
    <w:p w14:paraId="14D8DEE6" w14:textId="2196B891" w:rsidR="00514A1E" w:rsidRDefault="00514A1E">
      <w:pPr>
        <w:spacing w:after="0"/>
      </w:pPr>
      <w:r>
        <w:tab/>
      </w:r>
      <w:r w:rsidR="00697AE7">
        <w:t>GG</w:t>
      </w:r>
      <w:r>
        <w:t>=00 Reserved for future use</w:t>
      </w:r>
    </w:p>
    <w:p w14:paraId="5EEBDB38" w14:textId="322979F2" w:rsidR="00514A1E" w:rsidRDefault="00514A1E">
      <w:pPr>
        <w:spacing w:after="0"/>
      </w:pPr>
      <w:r>
        <w:tab/>
      </w:r>
      <w:r w:rsidR="00697AE7">
        <w:t>GG</w:t>
      </w:r>
      <w:r>
        <w:t xml:space="preserve">=01 Verify byte </w:t>
      </w:r>
    </w:p>
    <w:p w14:paraId="1945DFFE" w14:textId="0C820A8E" w:rsidR="00514A1E" w:rsidRDefault="00514A1E">
      <w:pPr>
        <w:spacing w:after="0"/>
      </w:pPr>
      <w:r>
        <w:lastRenderedPageBreak/>
        <w:tab/>
      </w:r>
      <w:r w:rsidR="00697AE7">
        <w:t>GG</w:t>
      </w:r>
      <w:r>
        <w:t>=11 Write byte</w:t>
      </w:r>
    </w:p>
    <w:p w14:paraId="28AED549" w14:textId="4DFEC51A" w:rsidR="00514A1E" w:rsidRDefault="00514A1E">
      <w:pPr>
        <w:spacing w:after="0"/>
      </w:pPr>
      <w:r>
        <w:tab/>
      </w:r>
      <w:r w:rsidR="00697AE7">
        <w:t>GG</w:t>
      </w:r>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11"/>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324AC5B0" w14:textId="2F3B2B14" w:rsidR="00514A1E" w:rsidRDefault="00514A1E">
      <w:pPr>
        <w:spacing w:after="0"/>
      </w:pPr>
      <w:r>
        <w:t xml:space="preserve"> 111</w:t>
      </w:r>
      <w:r w:rsidR="00697AE7">
        <w:t>F</w:t>
      </w:r>
      <w:r>
        <w:t>DBBB</w:t>
      </w:r>
    </w:p>
    <w:p w14:paraId="798EACCD" w14:textId="77777777" w:rsidR="00514A1E" w:rsidRPr="00FD0EFB" w:rsidRDefault="00514A1E">
      <w:pPr>
        <w:spacing w:after="0"/>
        <w:rPr>
          <w:sz w:val="22"/>
        </w:rPr>
      </w:pPr>
    </w:p>
    <w:p w14:paraId="718839B1" w14:textId="049DDE6E" w:rsidR="00514A1E" w:rsidRPr="00FD0EFB" w:rsidRDefault="00514A1E" w:rsidP="00FD0EFB">
      <w:pPr>
        <w:pStyle w:val="Heading3"/>
        <w:numPr>
          <w:ilvl w:val="0"/>
          <w:numId w:val="0"/>
        </w:numPr>
      </w:pPr>
      <w:bookmarkStart w:id="395" w:name="_Toc88736978"/>
      <w:r w:rsidRPr="00FD0EFB">
        <w:rPr>
          <w:rFonts w:ascii="Times New Roman" w:hAnsi="Times New Roman"/>
          <w:b w:val="0"/>
        </w:rPr>
        <w:t xml:space="preserve">Where BBB represents the bit position within the CV, D contains the value of the bit to be verified or written, and </w:t>
      </w:r>
      <w:r w:rsidR="00697AE7" w:rsidRPr="00FD0EFB">
        <w:rPr>
          <w:rFonts w:ascii="Times New Roman" w:hAnsi="Times New Roman"/>
          <w:b w:val="0"/>
        </w:rPr>
        <w:t>F</w:t>
      </w:r>
      <w:r w:rsidRPr="00FD0EFB">
        <w:rPr>
          <w:rFonts w:ascii="Times New Roman" w:hAnsi="Times New Roman"/>
          <w:b w:val="0"/>
        </w:rPr>
        <w:t xml:space="preserve"> describes whether the operation is a verify bit or a write bit operation.</w:t>
      </w:r>
      <w:bookmarkEnd w:id="395"/>
    </w:p>
    <w:p w14:paraId="121A3A02" w14:textId="77777777" w:rsidR="00514A1E" w:rsidRPr="00FD0EFB" w:rsidRDefault="00514A1E">
      <w:pPr>
        <w:spacing w:after="0"/>
        <w:rPr>
          <w:sz w:val="22"/>
        </w:rPr>
      </w:pPr>
    </w:p>
    <w:p w14:paraId="13301833" w14:textId="48F286F9" w:rsidR="00514A1E" w:rsidRDefault="00514A1E">
      <w:pPr>
        <w:spacing w:after="0"/>
      </w:pPr>
      <w:r>
        <w:t xml:space="preserve">        </w:t>
      </w:r>
      <w:r w:rsidR="00697AE7">
        <w:t>F</w:t>
      </w:r>
      <w:r>
        <w:t xml:space="preserve"> = "1" WRITE BIT</w:t>
      </w:r>
    </w:p>
    <w:p w14:paraId="371D1C38" w14:textId="1B30C976" w:rsidR="00514A1E" w:rsidRDefault="00514A1E">
      <w:pPr>
        <w:spacing w:after="0"/>
      </w:pPr>
      <w:r>
        <w:t xml:space="preserve">        </w:t>
      </w:r>
      <w:r w:rsidR="00697AE7">
        <w:t>F</w:t>
      </w:r>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34F379AA" w:rsidR="00514A1E" w:rsidRDefault="00514A1E" w:rsidP="0053204F">
      <w:pPr>
        <w:pStyle w:val="Heading2"/>
        <w:numPr>
          <w:ilvl w:val="1"/>
          <w:numId w:val="53"/>
        </w:numPr>
        <w:ind w:left="720"/>
      </w:pPr>
      <w:bookmarkStart w:id="396" w:name="_Toc88736979"/>
      <w:r>
        <w:t>Accessory Digital Decoder Packet Formats</w:t>
      </w:r>
      <w:bookmarkEnd w:id="396"/>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15C5802" w:rsidR="00514A1E" w:rsidRDefault="00514A1E" w:rsidP="0053204F">
      <w:pPr>
        <w:pStyle w:val="Heading3"/>
        <w:numPr>
          <w:ilvl w:val="2"/>
          <w:numId w:val="62"/>
        </w:numPr>
        <w:spacing w:after="0"/>
        <w:ind w:left="720"/>
      </w:pPr>
      <w:bookmarkStart w:id="397" w:name="_Toc88736980"/>
      <w:r>
        <w:t>Basic Accessory Decoder Packet Format</w:t>
      </w:r>
      <w:bookmarkEnd w:id="397"/>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w:t>
      </w:r>
      <w:proofErr w:type="gramStart"/>
      <w:r>
        <w:t>preamble</w:t>
      </w:r>
      <w:proofErr w:type="gramEnd"/>
      <w:r>
        <w:t>}  0  10AAAAAA  0  1AAACDDD  0  EEEEEEEE  1</w:t>
      </w:r>
    </w:p>
    <w:p w14:paraId="47216F20" w14:textId="77777777" w:rsidR="00480259" w:rsidRDefault="00480259" w:rsidP="00514A1E">
      <w:pPr>
        <w:spacing w:after="0"/>
        <w:rPr>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12"/>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03BFC1E2" w:rsidR="00514A1E" w:rsidRDefault="00CF1A46" w:rsidP="0053204F">
      <w:pPr>
        <w:pStyle w:val="Heading3"/>
        <w:numPr>
          <w:ilvl w:val="0"/>
          <w:numId w:val="0"/>
        </w:numPr>
        <w:spacing w:after="0"/>
        <w:ind w:left="360" w:hanging="360"/>
        <w:rPr>
          <w:color w:val="auto"/>
        </w:rPr>
      </w:pPr>
      <w:bookmarkStart w:id="398" w:name="_Toc88736981"/>
      <w:r>
        <w:rPr>
          <w:color w:val="auto"/>
        </w:rPr>
        <w:t>2.4.2</w:t>
      </w:r>
      <w:r w:rsidR="00CD05CF">
        <w:rPr>
          <w:color w:val="auto"/>
        </w:rPr>
        <w:t xml:space="preserve"> </w:t>
      </w:r>
      <w:r w:rsidR="00514A1E">
        <w:rPr>
          <w:color w:val="auto"/>
        </w:rPr>
        <w:t>Extended Accessory Decoder Control Packet Format</w:t>
      </w:r>
      <w:bookmarkEnd w:id="398"/>
    </w:p>
    <w:p w14:paraId="55586C0C" w14:textId="77777777" w:rsidR="0079170F" w:rsidRDefault="00514A1E" w:rsidP="00514A1E">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14:paraId="7BE4050C" w14:textId="3C35DE01" w:rsidR="00514A1E" w:rsidRDefault="00514A1E" w:rsidP="00514A1E">
      <w:pPr>
        <w:spacing w:after="0"/>
      </w:pPr>
      <w:r>
        <w:t>{</w:t>
      </w:r>
      <w:proofErr w:type="gramStart"/>
      <w:r>
        <w:t>preamble</w:t>
      </w:r>
      <w:proofErr w:type="gramEnd"/>
      <w:r>
        <w:t>}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714A30D2" w:rsidR="00514A1E" w:rsidRDefault="00CF1A46" w:rsidP="0053204F">
      <w:pPr>
        <w:pStyle w:val="Heading4"/>
        <w:numPr>
          <w:ilvl w:val="0"/>
          <w:numId w:val="0"/>
        </w:numPr>
        <w:spacing w:after="0"/>
        <w:ind w:left="360" w:hanging="360"/>
      </w:pPr>
      <w:r>
        <w:t xml:space="preserve">2.4.3 </w:t>
      </w:r>
      <w:r w:rsidR="00514A1E">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w:t>
      </w:r>
      <w:proofErr w:type="gramStart"/>
      <w:r w:rsidRPr="003F0531">
        <w:rPr>
          <w:color w:val="auto"/>
          <w:sz w:val="24"/>
          <w:szCs w:val="24"/>
        </w:rPr>
        <w:t>preamble</w:t>
      </w:r>
      <w:proofErr w:type="gramEnd"/>
      <w:r w:rsidRPr="003F0531">
        <w:rPr>
          <w:color w:val="auto"/>
          <w:sz w:val="24"/>
          <w:szCs w:val="24"/>
        </w:rPr>
        <w:t>}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77777777" w:rsidR="00514A1E" w:rsidRPr="003F0531" w:rsidRDefault="00514A1E" w:rsidP="00514A1E">
      <w:pPr>
        <w:pStyle w:val="NormalIndent"/>
        <w:spacing w:after="0"/>
        <w:rPr>
          <w:color w:val="auto"/>
          <w:sz w:val="24"/>
          <w:szCs w:val="24"/>
        </w:rPr>
      </w:pPr>
    </w:p>
    <w:p w14:paraId="1D9D6EE2" w14:textId="13C5CF7A" w:rsidR="00E13529" w:rsidRPr="00E13529" w:rsidRDefault="00514A1E" w:rsidP="0053204F">
      <w:pPr>
        <w:pStyle w:val="Heading4"/>
        <w:numPr>
          <w:ilvl w:val="2"/>
          <w:numId w:val="63"/>
        </w:numPr>
        <w:spacing w:after="0"/>
        <w:ind w:left="720"/>
      </w:pPr>
      <w:r>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38CBC817" w:rsidR="00514A1E" w:rsidRDefault="00CF1A46" w:rsidP="0053204F">
      <w:pPr>
        <w:pStyle w:val="Heading3"/>
        <w:numPr>
          <w:ilvl w:val="0"/>
          <w:numId w:val="0"/>
        </w:numPr>
        <w:ind w:left="720" w:hanging="720"/>
      </w:pPr>
      <w:bookmarkStart w:id="399" w:name="_Toc88736982"/>
      <w:r>
        <w:lastRenderedPageBreak/>
        <w:t xml:space="preserve">2.4.5 </w:t>
      </w:r>
      <w:r w:rsidR="00514A1E">
        <w:t>Accessory Decoder Configuration Variable Access Instruction</w:t>
      </w:r>
      <w:bookmarkEnd w:id="399"/>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207BEEF6" w:rsidR="00514A1E" w:rsidRDefault="00CF1A46" w:rsidP="0053204F">
      <w:pPr>
        <w:pStyle w:val="Heading3"/>
        <w:numPr>
          <w:ilvl w:val="0"/>
          <w:numId w:val="0"/>
        </w:numPr>
        <w:spacing w:after="0"/>
      </w:pPr>
      <w:bookmarkStart w:id="400" w:name="_Toc88736983"/>
      <w:r>
        <w:t xml:space="preserve">2.4.6 </w:t>
      </w:r>
      <w:r w:rsidR="00514A1E">
        <w:t>Basic Accessory Decoder Packet address for operations mode programming</w:t>
      </w:r>
      <w:bookmarkEnd w:id="400"/>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11" w:anchor="CV513" w:history="1">
        <w:r w:rsidRPr="003F0531">
          <w:rPr>
            <w:rStyle w:val="Hyperlink"/>
            <w:color w:val="auto"/>
            <w:sz w:val="24"/>
            <w:szCs w:val="24"/>
          </w:rPr>
          <w:t>AAAAAA</w:t>
        </w:r>
      </w:hyperlink>
      <w:r w:rsidRPr="003F0531">
        <w:rPr>
          <w:sz w:val="24"/>
          <w:szCs w:val="24"/>
        </w:rPr>
        <w:t xml:space="preserve"> 0 1</w:t>
      </w:r>
      <w:hyperlink r:id="rId12"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3" w:anchor="CV513" w:history="1">
        <w:r w:rsidRPr="003F0531">
          <w:rPr>
            <w:rStyle w:val="Hyperlink"/>
            <w:szCs w:val="24"/>
          </w:rPr>
          <w:t>AAAAAA</w:t>
        </w:r>
      </w:hyperlink>
      <w:r w:rsidRPr="003F0531">
        <w:rPr>
          <w:szCs w:val="24"/>
        </w:rPr>
        <w:t xml:space="preserve">  0  1</w:t>
      </w:r>
      <w:hyperlink r:id="rId14"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73B87AD3" w:rsidR="00514A1E" w:rsidRDefault="00CF1A46" w:rsidP="0053204F">
      <w:pPr>
        <w:pStyle w:val="Heading3"/>
        <w:numPr>
          <w:ilvl w:val="0"/>
          <w:numId w:val="0"/>
        </w:numPr>
        <w:spacing w:after="0"/>
      </w:pPr>
      <w:bookmarkStart w:id="401" w:name="_Toc88736984"/>
      <w:r>
        <w:t xml:space="preserve">2.4.7 </w:t>
      </w:r>
      <w:r w:rsidR="00514A1E">
        <w:t>Extended Decoder Control Packet address for operations mode programming</w:t>
      </w:r>
      <w:bookmarkEnd w:id="401"/>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w:t>
      </w:r>
      <w:proofErr w:type="gramStart"/>
      <w:r>
        <w:t>preamble</w:t>
      </w:r>
      <w:proofErr w:type="gramEnd"/>
      <w:r>
        <w:t xml:space="preserve">} 10AAAAAA 0 0AAA0AA1 0 </w:t>
      </w:r>
      <w:r>
        <w:rPr>
          <w:b/>
        </w:rPr>
        <w:t>(</w:t>
      </w:r>
      <w:r>
        <w:t>1110CCVV   0   VVVVVVVV   0   DDDDDDDD</w:t>
      </w:r>
      <w:r>
        <w:rPr>
          <w:b/>
        </w:rPr>
        <w:t>)</w:t>
      </w:r>
      <w:r>
        <w:t xml:space="preserve"> 0 EEEEEEEE 1</w:t>
      </w:r>
    </w:p>
    <w:p w14:paraId="52A933C5" w14:textId="075AD36E"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32CE6C84" w14:textId="77777777" w:rsidR="0079170F" w:rsidRDefault="0079170F" w:rsidP="00514A1E"/>
    <w:p w14:paraId="4033E1FC" w14:textId="6359D06D" w:rsidR="00514A1E" w:rsidRDefault="0079170F" w:rsidP="00514A1E">
      <w:r>
        <w:t>Extended Decoder Control Packets for Operations Mode Programming (XPOM) is required for S-9.2.1.1.</w:t>
      </w:r>
      <w:r w:rsidR="0023276E">
        <w:t xml:space="preserve"> Some packets will exceed 6 bytes in length. To assure data integrity a CRC will be used in addition to an XOR checksum on packets greater than 6 bytes. Further, two identical write packets must be received in succession for a valid write instruction to be executed.</w:t>
      </w:r>
    </w:p>
    <w:p w14:paraId="21715D16" w14:textId="25224485" w:rsidR="008E6F83" w:rsidRDefault="008E6F83" w:rsidP="0053204F">
      <w:pPr>
        <w:pStyle w:val="Heading2"/>
        <w:numPr>
          <w:ilvl w:val="1"/>
          <w:numId w:val="49"/>
        </w:numPr>
        <w:ind w:left="540"/>
      </w:pPr>
      <w:bookmarkStart w:id="402" w:name="_Toc88736985"/>
      <w:r>
        <w:t>Operations Mode Acknowledgment</w:t>
      </w:r>
      <w:bookmarkEnd w:id="402"/>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5B174A9F" w:rsidR="00B458EC" w:rsidRDefault="00B458EC">
      <w:pPr>
        <w:spacing w:after="0"/>
        <w:rPr>
          <w:ins w:id="403" w:author="Microsoft account" w:date="2021-11-03T09:58:00Z"/>
        </w:rPr>
      </w:pPr>
    </w:p>
    <w:p w14:paraId="1E9657FC" w14:textId="05C469B0" w:rsidR="008E6F83" w:rsidDel="00B458EC" w:rsidRDefault="008E6F83" w:rsidP="008E6F83">
      <w:pPr>
        <w:rPr>
          <w:del w:id="404" w:author="Microsoft account" w:date="2021-11-03T09:59:00Z"/>
        </w:rPr>
      </w:pPr>
      <w:bookmarkStart w:id="405" w:name="_Toc88736537"/>
      <w:bookmarkStart w:id="406" w:name="_Toc88736836"/>
      <w:bookmarkStart w:id="407" w:name="_Toc88736986"/>
      <w:bookmarkEnd w:id="405"/>
      <w:bookmarkEnd w:id="406"/>
      <w:bookmarkEnd w:id="407"/>
    </w:p>
    <w:p w14:paraId="26559ED6" w14:textId="77777777" w:rsidR="00276555" w:rsidRDefault="00276555" w:rsidP="00FD0EFB">
      <w:pPr>
        <w:pStyle w:val="Heading1"/>
        <w:numPr>
          <w:ilvl w:val="0"/>
          <w:numId w:val="49"/>
        </w:numPr>
      </w:pPr>
      <w:bookmarkStart w:id="408" w:name="_Toc88736987"/>
      <w:r>
        <w:t>Document History</w:t>
      </w:r>
      <w:bookmarkEnd w:id="408"/>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lastRenderedPageBreak/>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52E871E7" w:rsidR="00276555" w:rsidRDefault="00C85852" w:rsidP="00276555">
            <w:ins w:id="409" w:author="Mark" w:date="2021-09-26T08:37:00Z">
              <w:del w:id="410" w:author="Microsoft account" w:date="2021-11-03T09:59:00Z">
                <w:r w:rsidDel="00B458EC">
                  <w:delText>26</w:delText>
                </w:r>
              </w:del>
            </w:ins>
            <w:del w:id="411" w:author="Microsoft account" w:date="2021-11-03T09:59:00Z">
              <w:r w:rsidR="00DD7728" w:rsidDel="00B458EC">
                <w:delText>-Sep</w:delText>
              </w:r>
            </w:del>
            <w:ins w:id="412" w:author="Microsoft account" w:date="2021-11-03T09:59:00Z">
              <w:r w:rsidR="00B458EC">
                <w:t>3-Nov</w:t>
              </w:r>
            </w:ins>
            <w:r w:rsidR="00E517EB">
              <w:t>-2021</w:t>
            </w:r>
          </w:p>
        </w:tc>
        <w:tc>
          <w:tcPr>
            <w:tcW w:w="8024" w:type="dxa"/>
          </w:tcPr>
          <w:p w14:paraId="0E30C69B" w14:textId="130E5DE1" w:rsidR="00276555" w:rsidRDefault="002B566E" w:rsidP="00276555">
            <w:r>
              <w:t xml:space="preserve">Migrated to new template. </w:t>
            </w:r>
            <w:r w:rsidR="005F2090">
              <w:t>Error corrections. Added time clock Standards</w:t>
            </w:r>
            <w:r w:rsidR="006B7A5D">
              <w:t>. Added instruction types G and T for clarity.</w:t>
            </w:r>
            <w:r w:rsidR="00E517EB">
              <w:t xml:space="preserve"> Added Function Groups F29-F68. Added information to harmonize with S-9.2.1.1, S-9.3.2, RCN-214 &amp; RCN-212</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FD0EFB">
      <w:pPr>
        <w:pStyle w:val="Heading1"/>
        <w:numPr>
          <w:ilvl w:val="0"/>
          <w:numId w:val="49"/>
        </w:numPr>
      </w:pPr>
      <w:bookmarkStart w:id="419" w:name="_Toc88736988"/>
      <w:r>
        <w:lastRenderedPageBreak/>
        <w:t>Appendix A.</w:t>
      </w:r>
      <w:bookmarkEnd w:id="419"/>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FD0EFB">
      <w:pPr>
        <w:pStyle w:val="Heading2"/>
        <w:numPr>
          <w:ilvl w:val="1"/>
          <w:numId w:val="49"/>
        </w:numPr>
        <w:spacing w:after="0"/>
      </w:pPr>
      <w:bookmarkStart w:id="420" w:name="_Toc88736989"/>
      <w:r>
        <w:t>Accessory Decoder Configuration Variable Access Instruction</w:t>
      </w:r>
      <w:r>
        <w:rPr>
          <w:rStyle w:val="FootnoteReference"/>
        </w:rPr>
        <w:footnoteReference w:id="13"/>
      </w:r>
      <w:bookmarkEnd w:id="420"/>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5" w:author="Mark" w:date="2021-09-10T05:48:00Z" w:initials="JMJ">
    <w:p w14:paraId="067CB68E" w14:textId="77777777" w:rsidR="0060284A" w:rsidRDefault="0060284A" w:rsidP="00BA146F">
      <w:pPr>
        <w:pStyle w:val="CommentText"/>
      </w:pPr>
      <w:r>
        <w:rPr>
          <w:rStyle w:val="CommentReference"/>
        </w:rPr>
        <w:annotationRef/>
      </w:r>
      <w:r>
        <w:t>Reinhard   There are several possible combinations for the lower 5 bits:</w:t>
      </w:r>
    </w:p>
    <w:p w14:paraId="7974129D" w14:textId="6E420115" w:rsidR="0060284A" w:rsidRDefault="0060284A" w:rsidP="00BA146F">
      <w:pPr>
        <w:pStyle w:val="CommentText"/>
      </w:pPr>
      <w:r>
        <w:t xml:space="preserve">   </w:t>
      </w:r>
    </w:p>
    <w:p w14:paraId="450AD8C1" w14:textId="63A2C259" w:rsidR="0060284A" w:rsidRDefault="0060284A" w:rsidP="001A11F6">
      <w:pPr>
        <w:pStyle w:val="CommentText"/>
      </w:pPr>
      <w:r>
        <w:t xml:space="preserve">   </w:t>
      </w:r>
    </w:p>
    <w:p w14:paraId="4C2A3DCD" w14:textId="77777777" w:rsidR="0060284A" w:rsidRDefault="0060284A" w:rsidP="00BA146F">
      <w:pPr>
        <w:pStyle w:val="CommentText"/>
      </w:pPr>
      <w:r>
        <w:t>I regard it difficult to name just two. Suggestion:</w:t>
      </w:r>
    </w:p>
    <w:p w14:paraId="252A26EB" w14:textId="0B91CB93" w:rsidR="0060284A" w:rsidRDefault="0060284A" w:rsidP="00BA146F">
      <w:pPr>
        <w:pStyle w:val="CommentText"/>
      </w:pPr>
      <w:r>
        <w:t>CCCDDDDD = CCCGGGGG -- or simply skip it.</w:t>
      </w:r>
    </w:p>
    <w:p w14:paraId="6EA169CE" w14:textId="77777777" w:rsidR="0060284A" w:rsidRDefault="0060284A" w:rsidP="00BA146F">
      <w:pPr>
        <w:pStyle w:val="CommentText"/>
      </w:pPr>
    </w:p>
    <w:p w14:paraId="5AB20CE1" w14:textId="6C36289A" w:rsidR="0060284A" w:rsidRDefault="0060284A" w:rsidP="00BA146F">
      <w:pPr>
        <w:pStyle w:val="CommentText"/>
      </w:pPr>
      <w:r>
        <w:t>In reading this I believe we have covered the points that Reinhard raised.  Mark</w:t>
      </w:r>
    </w:p>
  </w:comment>
  <w:comment w:id="300" w:author="Mark" w:date="2021-07-19T05:25:00Z" w:initials="JMJ">
    <w:p w14:paraId="5E8A4C3E" w14:textId="4EB30BB7" w:rsidR="0060284A" w:rsidRDefault="0060284A" w:rsidP="001057CE">
      <w:pPr>
        <w:pStyle w:val="PlainText"/>
        <w:rPr>
          <w:sz w:val="22"/>
        </w:rPr>
      </w:pPr>
      <w:r>
        <w:rPr>
          <w:rStyle w:val="CommentReference"/>
        </w:rPr>
        <w:annotationRef/>
      </w:r>
      <w:r>
        <w:t>Reinhard, “Furthermore, the sub address SSS should be compared to CV 16 and not CV 15. From S-9.2.2:</w:t>
      </w:r>
    </w:p>
    <w:p w14:paraId="7A9BCCCC" w14:textId="77777777" w:rsidR="0060284A" w:rsidRDefault="0060284A" w:rsidP="001057CE">
      <w:pPr>
        <w:pStyle w:val="PlainText"/>
      </w:pPr>
      <w:r>
        <w:t xml:space="preserve">    "Assign a number to CV16 in each decoder (i.e. 1 to motor decoder,</w:t>
      </w:r>
    </w:p>
    <w:p w14:paraId="460CABFD" w14:textId="77777777" w:rsidR="0060284A" w:rsidRDefault="0060284A" w:rsidP="001057CE">
      <w:pPr>
        <w:pStyle w:val="PlainText"/>
      </w:pPr>
      <w:r>
        <w:t xml:space="preserve">     2 to sound decoder, 3 or higher to other decoders) before the</w:t>
      </w:r>
    </w:p>
    <w:p w14:paraId="6F2EE8BE" w14:textId="77777777" w:rsidR="0060284A" w:rsidRDefault="0060284A" w:rsidP="001057CE">
      <w:pPr>
        <w:pStyle w:val="PlainText"/>
      </w:pPr>
      <w:r>
        <w:t xml:space="preserve">     </w:t>
      </w:r>
      <w:proofErr w:type="gramStart"/>
      <w:r>
        <w:t>decoders</w:t>
      </w:r>
      <w:proofErr w:type="gramEnd"/>
      <w:r>
        <w:t xml:space="preserve"> are installed in the locomotive."</w:t>
      </w:r>
    </w:p>
    <w:p w14:paraId="408022C7" w14:textId="77777777" w:rsidR="0060284A" w:rsidRDefault="0060284A" w:rsidP="001057CE">
      <w:pPr>
        <w:pStyle w:val="PlainText"/>
      </w:pPr>
    </w:p>
    <w:p w14:paraId="5B639137" w14:textId="7D1B8C72" w:rsidR="0060284A" w:rsidRDefault="0060284A" w:rsidP="001057CE">
      <w:pPr>
        <w:pStyle w:val="PlainText"/>
      </w:pPr>
      <w:r>
        <w:t>See foot note 2 added below Mark</w:t>
      </w:r>
    </w:p>
    <w:p w14:paraId="042F4809" w14:textId="24EB3CEA" w:rsidR="0060284A" w:rsidRDefault="0060284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20CE1" w15:done="0"/>
  <w15:commentEx w15:paraId="042F48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734C1" w14:textId="77777777" w:rsidR="00EB1334" w:rsidRDefault="00EB1334">
      <w:r>
        <w:separator/>
      </w:r>
    </w:p>
  </w:endnote>
  <w:endnote w:type="continuationSeparator" w:id="0">
    <w:p w14:paraId="010F7EBA" w14:textId="77777777" w:rsidR="00EB1334" w:rsidRDefault="00EB1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60284A" w14:paraId="620F07E1" w14:textId="77777777" w:rsidTr="002A46D5">
      <w:tc>
        <w:tcPr>
          <w:tcW w:w="1384" w:type="pct"/>
        </w:tcPr>
        <w:p w14:paraId="78A36046" w14:textId="77777777" w:rsidR="0060284A" w:rsidRDefault="0060284A" w:rsidP="002A46D5">
          <w:pPr>
            <w:pStyle w:val="Footer"/>
          </w:pPr>
        </w:p>
      </w:tc>
      <w:tc>
        <w:tcPr>
          <w:tcW w:w="3616" w:type="pct"/>
        </w:tcPr>
        <w:p w14:paraId="2EB14774" w14:textId="77777777" w:rsidR="0060284A" w:rsidRDefault="0060284A" w:rsidP="002A46D5">
          <w:pPr>
            <w:jc w:val="right"/>
          </w:pPr>
          <w:fldSimple w:instr=" DOCPROPERTY &quot;Company&quot;  \* MERGEFORMAT ">
            <w:r>
              <w:t>© 2006 – 2021 National Model Railroad Association, Inc.</w:t>
            </w:r>
          </w:fldSimple>
        </w:p>
      </w:tc>
    </w:tr>
    <w:tr w:rsidR="0060284A" w14:paraId="2A613903" w14:textId="77777777" w:rsidTr="002A46D5">
      <w:tc>
        <w:tcPr>
          <w:tcW w:w="1384" w:type="pct"/>
        </w:tcPr>
        <w:p w14:paraId="75AE1B4D" w14:textId="77777777" w:rsidR="0060284A" w:rsidRDefault="0060284A"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18</w:t>
          </w:r>
          <w:r>
            <w:rPr>
              <w:rStyle w:val="PageNumber"/>
            </w:rPr>
            <w:fldChar w:fldCharType="end"/>
          </w:r>
        </w:p>
      </w:tc>
      <w:tc>
        <w:tcPr>
          <w:tcW w:w="3616" w:type="pct"/>
        </w:tcPr>
        <w:p w14:paraId="335A4DA3" w14:textId="77777777" w:rsidR="0060284A" w:rsidRDefault="0060284A"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60284A" w:rsidRPr="002A46D5" w:rsidRDefault="0060284A"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60284A" w:rsidRDefault="0060284A" w:rsidP="0044692D">
        <w:pPr>
          <w:spacing w:after="0"/>
        </w:pPr>
        <w:r>
          <w:t>© 2006 – 2021 National Model Railroad Association, Inc.</w:t>
        </w:r>
      </w:p>
    </w:sdtContent>
  </w:sdt>
  <w:p w14:paraId="44330763" w14:textId="4876D6C1" w:rsidR="0060284A" w:rsidRPr="002A46D5" w:rsidRDefault="0060284A"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A50D3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50D38">
      <w:rPr>
        <w:rStyle w:val="PageNumber"/>
        <w:noProof/>
      </w:rPr>
      <w:t>22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1-25T00:00:00Z">
          <w:dateFormat w:val="MMM d, yyyy"/>
          <w:lid w:val="en-US"/>
          <w:storeMappedDataAs w:val="dateTime"/>
          <w:calendar w:val="gregorian"/>
        </w:date>
      </w:sdtPr>
      <w:sdtContent>
        <w:del w:id="413" w:author="Microsoft account" w:date="2021-11-03T10:00:00Z">
          <w:r w:rsidDel="00B458EC">
            <w:rPr>
              <w:rStyle w:val="PageNumber"/>
            </w:rPr>
            <w:delText>Sep 26, 2021</w:delText>
          </w:r>
        </w:del>
        <w:ins w:id="414" w:author="Microsoft account" w:date="2021-11-25T12:46:00Z">
          <w:r w:rsidR="00A50D38">
            <w:rPr>
              <w:rStyle w:val="PageNumber"/>
            </w:rPr>
            <w:t>Nov 25, 2021</w:t>
          </w:r>
        </w:ins>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60284A" w:rsidRDefault="0060284A" w:rsidP="0044692D">
        <w:pPr>
          <w:spacing w:after="0"/>
        </w:pPr>
        <w:r>
          <w:t>© 2006 – 2021 National Model Railroad Association, Inc.</w:t>
        </w:r>
      </w:p>
    </w:sdtContent>
  </w:sdt>
  <w:p w14:paraId="349E180D" w14:textId="3B94AE98" w:rsidR="0060284A" w:rsidRDefault="0060284A"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A50D3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50D38">
      <w:rPr>
        <w:rStyle w:val="PageNumber"/>
        <w:noProof/>
      </w:rPr>
      <w:t>22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1-25T00:00:00Z">
          <w:dateFormat w:val="MMM d, yyyy"/>
          <w:lid w:val="en-US"/>
          <w:storeMappedDataAs w:val="dateTime"/>
          <w:calendar w:val="gregorian"/>
        </w:date>
      </w:sdtPr>
      <w:sdtContent>
        <w:del w:id="417" w:author="Microsoft account" w:date="2021-11-03T10:00:00Z">
          <w:r w:rsidDel="00B458EC">
            <w:rPr>
              <w:rStyle w:val="PageNumber"/>
            </w:rPr>
            <w:delText>Sep 26, 2021</w:delText>
          </w:r>
        </w:del>
        <w:ins w:id="418" w:author="Microsoft account" w:date="2021-11-25T12:46:00Z">
          <w:r w:rsidR="00A50D38">
            <w:rPr>
              <w:rStyle w:val="PageNumber"/>
            </w:rPr>
            <w:t>Nov 25, 2021</w:t>
          </w:r>
        </w:ins>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47D50" w14:textId="77777777" w:rsidR="00EB1334" w:rsidRDefault="00EB1334">
      <w:r>
        <w:separator/>
      </w:r>
    </w:p>
  </w:footnote>
  <w:footnote w:type="continuationSeparator" w:id="0">
    <w:p w14:paraId="66E26756" w14:textId="77777777" w:rsidR="00EB1334" w:rsidRDefault="00EB1334">
      <w:r>
        <w:continuationSeparator/>
      </w:r>
    </w:p>
  </w:footnote>
  <w:footnote w:id="1">
    <w:p w14:paraId="6D49E689" w14:textId="77777777" w:rsidR="0060284A" w:rsidRDefault="0060284A" w:rsidP="001C3F40">
      <w:pPr>
        <w:pStyle w:val="FootnoteText"/>
      </w:pPr>
      <w:r>
        <w:rPr>
          <w:rStyle w:val="FootnoteReference"/>
        </w:rPr>
        <w:footnoteRef/>
      </w:r>
      <w:r>
        <w:t xml:space="preserve"> This instruction also applies to accessory decoders.</w:t>
      </w:r>
    </w:p>
  </w:footnote>
  <w:footnote w:id="2">
    <w:p w14:paraId="0506A08C" w14:textId="1293294F" w:rsidR="0060284A" w:rsidRDefault="0060284A" w:rsidP="00862EC2">
      <w:pPr>
        <w:pStyle w:val="FootnoteText"/>
      </w:pPr>
      <w:r>
        <w:rPr>
          <w:rStyle w:val="FootnoteReference"/>
        </w:rPr>
        <w:footnoteRef/>
      </w:r>
      <w:r>
        <w:t xml:space="preserve"> 111 is Configuration Variable (CV) access instructions.</w:t>
      </w:r>
      <w:ins w:id="293" w:author="Microsoft account" w:date="2021-11-03T09:54:00Z">
        <w:r>
          <w:t xml:space="preserve"> The sub address SSS should be compared to CV 16 </w:t>
        </w:r>
      </w:ins>
      <w:proofErr w:type="gramStart"/>
      <w:ins w:id="294" w:author="Microsoft account" w:date="2021-11-03T09:55:00Z">
        <w:r>
          <w:t xml:space="preserve">see </w:t>
        </w:r>
      </w:ins>
      <w:ins w:id="295" w:author="Microsoft account" w:date="2021-11-03T09:54:00Z">
        <w:r>
          <w:t xml:space="preserve"> S</w:t>
        </w:r>
        <w:proofErr w:type="gramEnd"/>
        <w:r>
          <w:t>-9.2.2 Assign a number to CV16 in each decoder (i.e. 1 to motor decoder,</w:t>
        </w:r>
      </w:ins>
      <w:ins w:id="296" w:author="Microsoft account" w:date="2021-11-03T09:55:00Z">
        <w:r>
          <w:t xml:space="preserve"> </w:t>
        </w:r>
      </w:ins>
      <w:ins w:id="297" w:author="Microsoft account" w:date="2021-11-03T09:54:00Z">
        <w:r>
          <w:t xml:space="preserve">  2 to sound decoder, 3 or higher to other decoders) before the</w:t>
        </w:r>
      </w:ins>
      <w:ins w:id="298" w:author="Microsoft account" w:date="2021-11-03T09:55:00Z">
        <w:r>
          <w:t xml:space="preserve"> </w:t>
        </w:r>
      </w:ins>
      <w:ins w:id="299" w:author="Microsoft account" w:date="2021-11-03T09:54:00Z">
        <w:r>
          <w:t>decoders are installed in the locomotive."</w:t>
        </w:r>
      </w:ins>
    </w:p>
  </w:footnote>
  <w:footnote w:id="3">
    <w:p w14:paraId="471E0710" w14:textId="77777777" w:rsidR="0060284A" w:rsidRDefault="0060284A" w:rsidP="009B65F9">
      <w:pPr>
        <w:pStyle w:val="FootnoteText"/>
      </w:pPr>
      <w:r>
        <w:rPr>
          <w:rStyle w:val="FootnoteReference"/>
        </w:rPr>
        <w:footnoteRef/>
      </w:r>
      <w:r>
        <w:t xml:space="preserve"> In 128 speed step mode, the maximum restricted speed is scaled from 28 speed mode.</w:t>
      </w:r>
    </w:p>
  </w:footnote>
  <w:footnote w:id="4">
    <w:p w14:paraId="6601BCDD" w14:textId="77777777" w:rsidR="0060284A" w:rsidRDefault="0060284A" w:rsidP="009B65F9">
      <w:pPr>
        <w:pStyle w:val="FootnoteText"/>
      </w:pPr>
      <w:r>
        <w:rPr>
          <w:rStyle w:val="FootnoteReference"/>
        </w:rPr>
        <w:footnoteRef/>
      </w:r>
      <w:r>
        <w:t xml:space="preserve"> </w:t>
      </w:r>
      <w:r>
        <w:rPr>
          <w:sz w:val="18"/>
        </w:rPr>
        <w:t>FL is used for the control of the headlights</w:t>
      </w:r>
      <w:r>
        <w:t>.</w:t>
      </w:r>
    </w:p>
  </w:footnote>
  <w:footnote w:id="5">
    <w:p w14:paraId="6BB75222" w14:textId="77777777" w:rsidR="0060284A" w:rsidRDefault="0060284A" w:rsidP="009B65F9">
      <w:pPr>
        <w:pStyle w:val="FootnoteText"/>
      </w:pPr>
      <w:r>
        <w:rPr>
          <w:rStyle w:val="FootnoteReference"/>
        </w:rPr>
        <w:footnoteRef/>
      </w:r>
      <w:r>
        <w:t xml:space="preserve"> Any function in this packet group may be directionally qualified.</w:t>
      </w:r>
    </w:p>
  </w:footnote>
  <w:footnote w:id="6">
    <w:p w14:paraId="72D6D91C" w14:textId="77777777" w:rsidR="0060284A" w:rsidRDefault="0060284A" w:rsidP="009B65F9">
      <w:pPr>
        <w:pStyle w:val="FootnoteText"/>
      </w:pPr>
      <w:r>
        <w:rPr>
          <w:rStyle w:val="FootnoteReference"/>
        </w:rPr>
        <w:footnoteRef/>
      </w:r>
      <w:r>
        <w:t xml:space="preserve"> Any function in this packet group may be directionally qualified.</w:t>
      </w:r>
    </w:p>
  </w:footnote>
  <w:footnote w:id="7">
    <w:p w14:paraId="53B90454" w14:textId="5D6F8B7C" w:rsidR="0060284A" w:rsidRPr="00CD05CF" w:rsidDel="00641189" w:rsidRDefault="0060284A" w:rsidP="00CD05CF">
      <w:pPr>
        <w:pStyle w:val="FootnoteText"/>
        <w:rPr>
          <w:del w:id="321" w:author="Microsoft account" w:date="2021-11-25T10:34:00Z"/>
        </w:rPr>
      </w:pPr>
      <w:ins w:id="322" w:author="Mark" w:date="2021-09-09T16:01:00Z">
        <w:del w:id="323" w:author="Microsoft account" w:date="2021-11-25T10:34:00Z">
          <w:r w:rsidDel="00641189">
            <w:rPr>
              <w:rStyle w:val="FootnoteReference"/>
            </w:rPr>
            <w:footnoteRef/>
          </w:r>
          <w:r w:rsidDel="00641189">
            <w:delText xml:space="preserve"> </w:delText>
          </w:r>
        </w:del>
      </w:ins>
      <w:ins w:id="324" w:author="Mark" w:date="2021-09-10T05:32:00Z">
        <w:del w:id="325" w:author="Microsoft account" w:date="2021-11-25T10:34:00Z">
          <w:r w:rsidDel="00641189">
            <w:delText xml:space="preserve">Addresses </w:delText>
          </w:r>
        </w:del>
      </w:ins>
      <w:ins w:id="326" w:author="Mark" w:date="2021-09-09T16:01:00Z">
        <w:del w:id="327" w:author="Microsoft account" w:date="2021-11-25T10:34:00Z">
          <w:r w:rsidDel="00641189">
            <w:delText>1-15 are reserved for NMRA Bidirectional communication see S-9.3.2</w:delText>
          </w:r>
        </w:del>
      </w:ins>
      <w:ins w:id="328" w:author="Mark" w:date="2021-09-09T16:02:00Z">
        <w:del w:id="329" w:author="Microsoft account" w:date="2021-11-25T10:34:00Z">
          <w:r w:rsidDel="00641189">
            <w:delText xml:space="preserve">. </w:delText>
          </w:r>
        </w:del>
      </w:ins>
      <w:ins w:id="330" w:author="Mark" w:date="2021-09-10T05:32:00Z">
        <w:del w:id="331" w:author="Microsoft account" w:date="2021-11-25T10:34:00Z">
          <w:r w:rsidDel="00641189">
            <w:delText xml:space="preserve">Address </w:delText>
          </w:r>
        </w:del>
      </w:ins>
      <w:ins w:id="332" w:author="Mark" w:date="2021-09-09T16:02:00Z">
        <w:del w:id="333" w:author="Microsoft account" w:date="2021-11-25T10:34:00Z">
          <w:r w:rsidDel="00641189">
            <w:delText>28 is reserved for</w:delText>
          </w:r>
        </w:del>
      </w:ins>
      <w:ins w:id="334" w:author="Mark" w:date="2021-09-09T16:03:00Z">
        <w:del w:id="335" w:author="Microsoft account" w:date="2021-11-25T10:34:00Z">
          <w:r w:rsidDel="00641189">
            <w:delText xml:space="preserve"> Advanced Extended Packet Formats see S-9.2.1.1</w:delText>
          </w:r>
        </w:del>
      </w:ins>
    </w:p>
  </w:footnote>
  <w:footnote w:id="8">
    <w:p w14:paraId="09613175" w14:textId="020B7C36" w:rsidR="0060284A" w:rsidRDefault="0060284A">
      <w:pPr>
        <w:pStyle w:val="FootnoteText"/>
      </w:pPr>
      <w:r>
        <w:rPr>
          <w:rStyle w:val="FootnoteReference"/>
        </w:rPr>
        <w:footnoteRef/>
      </w:r>
      <w:r>
        <w:t xml:space="preserve"> </w:t>
      </w:r>
      <w:ins w:id="346" w:author="Mark" w:date="2021-09-10T05:33:00Z">
        <w:r>
          <w:t xml:space="preserve">Addresses </w:t>
        </w:r>
      </w:ins>
      <w:r w:rsidRPr="00CD05CF">
        <w:t xml:space="preserve">1-15 are reserved for NMRA Bidirectional communication see S-9.3.2. </w:t>
      </w:r>
      <w:ins w:id="347" w:author="Mark" w:date="2021-09-10T05:33:00Z">
        <w:r>
          <w:t>Addre</w:t>
        </w:r>
      </w:ins>
      <w:ins w:id="348" w:author="Mark" w:date="2021-09-10T05:34:00Z">
        <w:r>
          <w:t xml:space="preserve">ss </w:t>
        </w:r>
      </w:ins>
      <w:r w:rsidRPr="00CD05CF">
        <w:t>28 is reserved for Advanced Extended Packet Formats see S-9.2.1.1</w:t>
      </w:r>
    </w:p>
  </w:footnote>
  <w:footnote w:id="9">
    <w:p w14:paraId="375403A1" w14:textId="77777777" w:rsidR="0060284A" w:rsidRDefault="0060284A"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10">
    <w:p w14:paraId="2D1C0617" w14:textId="77777777" w:rsidR="0060284A" w:rsidRDefault="0060284A"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11">
    <w:p w14:paraId="27226897" w14:textId="667FFD76" w:rsidR="0060284A" w:rsidRDefault="0060284A"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w:t>
      </w:r>
      <w:ins w:id="391" w:author="Microsoft account" w:date="2021-11-25T12:08:00Z">
        <w:r w:rsidR="00682651">
          <w:t xml:space="preserve"> simultaneously</w:t>
        </w:r>
      </w:ins>
      <w:r>
        <w:t>.</w:t>
      </w:r>
      <w:ins w:id="392" w:author="Microsoft account" w:date="2021-11-25T12:08:00Z">
        <w:r w:rsidR="00682651">
          <w:t xml:space="preserve"> </w:t>
        </w:r>
      </w:ins>
      <w:r>
        <w:t xml:space="preserve"> </w:t>
      </w:r>
      <w:ins w:id="393" w:author="Microsoft account" w:date="2021-11-25T12:09:00Z">
        <w:r w:rsidR="00682651">
          <w:t xml:space="preserve">Bit 5 of CV29 must also be changed for long/7 bit addressing. </w:t>
        </w:r>
      </w:ins>
      <w:r>
        <w:t xml:space="preserve">Other paired CVs </w:t>
      </w:r>
      <w:ins w:id="394" w:author="Microsoft account" w:date="2021-11-25T12:09:00Z">
        <w:r w:rsidR="00682651">
          <w:t xml:space="preserve">such as CV31 &amp; CV32 </w:t>
        </w:r>
      </w:ins>
      <w:r>
        <w:t>will work in a similar manner. See S-9.2.2 for more information on paired CVs.</w:t>
      </w:r>
    </w:p>
  </w:footnote>
  <w:footnote w:id="12">
    <w:p w14:paraId="6E13203A" w14:textId="50EAC6C1" w:rsidR="0060284A" w:rsidRDefault="0060284A">
      <w:pPr>
        <w:pStyle w:val="FootnoteText"/>
      </w:pPr>
      <w:r>
        <w:rPr>
          <w:rStyle w:val="FootnoteReference"/>
        </w:rPr>
        <w:footnoteRef/>
      </w:r>
      <w:r>
        <w:t xml:space="preserve"> E.G. the ones complement of 000 is 111, ones complement of 001 is 110, of 010 is 101 etc.</w:t>
      </w:r>
    </w:p>
  </w:footnote>
  <w:footnote w:id="13">
    <w:p w14:paraId="6EC833D3" w14:textId="77777777" w:rsidR="0060284A" w:rsidRDefault="0060284A"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60284A" w14:paraId="702E09D0" w14:textId="77777777" w:rsidTr="003428C9">
      <w:tc>
        <w:tcPr>
          <w:tcW w:w="554" w:type="pct"/>
          <w:vMerge w:val="restart"/>
          <w:tcBorders>
            <w:top w:val="nil"/>
            <w:left w:val="nil"/>
            <w:right w:val="nil"/>
          </w:tcBorders>
        </w:tcPr>
        <w:p w14:paraId="0297D531" w14:textId="77777777" w:rsidR="0060284A" w:rsidRDefault="0060284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60284A" w:rsidRDefault="0060284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60284A" w:rsidRDefault="0060284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60284A" w:rsidRDefault="0060284A" w:rsidP="00851FCA"/>
      </w:tc>
      <w:tc>
        <w:tcPr>
          <w:tcW w:w="1728" w:type="pct"/>
          <w:gridSpan w:val="2"/>
          <w:vAlign w:val="center"/>
        </w:tcPr>
        <w:p w14:paraId="00AC61BC" w14:textId="77777777" w:rsidR="0060284A" w:rsidRPr="00851FCA" w:rsidRDefault="0060284A"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60284A" w14:paraId="327336B3" w14:textId="77777777" w:rsidTr="003428C9">
      <w:tc>
        <w:tcPr>
          <w:tcW w:w="554" w:type="pct"/>
          <w:vMerge/>
          <w:tcBorders>
            <w:left w:val="nil"/>
            <w:right w:val="nil"/>
          </w:tcBorders>
        </w:tcPr>
        <w:p w14:paraId="313B6A53" w14:textId="77777777" w:rsidR="0060284A" w:rsidRDefault="0060284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60284A" w:rsidRDefault="0060284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60284A" w:rsidRDefault="0060284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60284A" w:rsidRDefault="0060284A"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60284A" w:rsidRDefault="0060284A" w:rsidP="005F2090">
              <w:pPr>
                <w:jc w:val="center"/>
              </w:pPr>
              <w:r>
                <w:t>DCC Extended Packet Formats</w:t>
              </w:r>
            </w:p>
          </w:tc>
        </w:sdtContent>
      </w:sdt>
    </w:tr>
    <w:tr w:rsidR="0060284A" w14:paraId="197FE2C4" w14:textId="77777777" w:rsidTr="003428C9">
      <w:tc>
        <w:tcPr>
          <w:tcW w:w="554" w:type="pct"/>
          <w:vMerge/>
          <w:tcBorders>
            <w:left w:val="nil"/>
            <w:bottom w:val="nil"/>
            <w:right w:val="nil"/>
          </w:tcBorders>
        </w:tcPr>
        <w:p w14:paraId="0906409B" w14:textId="77777777" w:rsidR="0060284A" w:rsidRDefault="0060284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60284A" w:rsidRDefault="0060284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60284A" w:rsidRDefault="0060284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60284A" w:rsidRDefault="0060284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1-25T00:00:00Z">
            <w:dateFormat w:val="MMM d, yyyy"/>
            <w:lid w:val="en-US"/>
            <w:storeMappedDataAs w:val="dateTime"/>
            <w:calendar w:val="gregorian"/>
          </w:date>
        </w:sdtPr>
        <w:sdtContent>
          <w:tc>
            <w:tcPr>
              <w:tcW w:w="744" w:type="pct"/>
              <w:vAlign w:val="center"/>
            </w:tcPr>
            <w:p w14:paraId="15437E64" w14:textId="77EF8E50" w:rsidR="0060284A" w:rsidRDefault="0060284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415" w:author="Microsoft account" w:date="2021-11-03T10:00:00Z">
                <w:r w:rsidDel="00B458EC">
                  <w:rPr>
                    <w:rFonts w:ascii="CG Times" w:hAnsi="CG Times"/>
                    <w:sz w:val="20"/>
                  </w:rPr>
                  <w:delText>Sep 26, 2021</w:delText>
                </w:r>
              </w:del>
              <w:ins w:id="416" w:author="Microsoft account" w:date="2021-11-25T12:46:00Z">
                <w:r w:rsidR="00A50D38">
                  <w:rPr>
                    <w:rFonts w:ascii="CG Times" w:hAnsi="CG Times"/>
                    <w:sz w:val="20"/>
                  </w:rPr>
                  <w:t>Nov 25,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60284A" w:rsidRDefault="0060284A" w:rsidP="00851FCA">
              <w:pPr>
                <w:rPr>
                  <w:rFonts w:ascii="CG Times" w:hAnsi="CG Times"/>
                </w:rPr>
              </w:pPr>
              <w:r>
                <w:rPr>
                  <w:rFonts w:ascii="CG Times" w:hAnsi="CG Times"/>
                </w:rPr>
                <w:t>S-9.2.1 DRAFT</w:t>
              </w:r>
            </w:p>
          </w:tc>
        </w:sdtContent>
      </w:sdt>
    </w:tr>
  </w:tbl>
  <w:p w14:paraId="5A2B4926" w14:textId="77777777" w:rsidR="0060284A" w:rsidRDefault="006028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60284A" w:rsidRPr="008E667E" w:rsidRDefault="0060284A"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5C63496"/>
    <w:multiLevelType w:val="multilevel"/>
    <w:tmpl w:val="3904BCCA"/>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9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4"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5"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9"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1"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3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4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6"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8"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70"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3"/>
  </w:num>
  <w:num w:numId="3">
    <w:abstractNumId w:val="30"/>
  </w:num>
  <w:num w:numId="4">
    <w:abstractNumId w:val="38"/>
  </w:num>
  <w:num w:numId="5">
    <w:abstractNumId w:val="69"/>
  </w:num>
  <w:num w:numId="6">
    <w:abstractNumId w:val="4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0"/>
  </w:num>
  <w:num w:numId="18">
    <w:abstractNumId w:val="59"/>
  </w:num>
  <w:num w:numId="19">
    <w:abstractNumId w:val="61"/>
  </w:num>
  <w:num w:numId="20">
    <w:abstractNumId w:val="41"/>
  </w:num>
  <w:num w:numId="21">
    <w:abstractNumId w:val="19"/>
  </w:num>
  <w:num w:numId="2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36"/>
  </w:num>
  <w:num w:numId="25">
    <w:abstractNumId w:val="22"/>
  </w:num>
  <w:num w:numId="26">
    <w:abstractNumId w:val="50"/>
  </w:num>
  <w:num w:numId="27">
    <w:abstractNumId w:val="57"/>
  </w:num>
  <w:num w:numId="28">
    <w:abstractNumId w:val="25"/>
  </w:num>
  <w:num w:numId="29">
    <w:abstractNumId w:val="67"/>
  </w:num>
  <w:num w:numId="30">
    <w:abstractNumId w:val="55"/>
  </w:num>
  <w:num w:numId="31">
    <w:abstractNumId w:val="33"/>
  </w:num>
  <w:num w:numId="32">
    <w:abstractNumId w:val="70"/>
  </w:num>
  <w:num w:numId="33">
    <w:abstractNumId w:val="16"/>
  </w:num>
  <w:num w:numId="34">
    <w:abstractNumId w:val="17"/>
  </w:num>
  <w:num w:numId="35">
    <w:abstractNumId w:val="45"/>
  </w:num>
  <w:num w:numId="36">
    <w:abstractNumId w:val="26"/>
  </w:num>
  <w:num w:numId="37">
    <w:abstractNumId w:val="56"/>
  </w:num>
  <w:num w:numId="38">
    <w:abstractNumId w:val="33"/>
    <w:lvlOverride w:ilvl="0">
      <w:startOverride w:val="2"/>
    </w:lvlOverride>
    <w:lvlOverride w:ilvl="1">
      <w:startOverride w:val="5"/>
    </w:lvlOverride>
    <w:lvlOverride w:ilvl="2">
      <w:startOverride w:val="5"/>
    </w:lvlOverride>
  </w:num>
  <w:num w:numId="39">
    <w:abstractNumId w:val="33"/>
    <w:lvlOverride w:ilvl="0">
      <w:startOverride w:val="2"/>
    </w:lvlOverride>
    <w:lvlOverride w:ilvl="1">
      <w:startOverride w:val="5"/>
    </w:lvlOverride>
    <w:lvlOverride w:ilvl="2">
      <w:startOverride w:val="5"/>
    </w:lvlOverride>
  </w:num>
  <w:num w:numId="40">
    <w:abstractNumId w:val="33"/>
    <w:lvlOverride w:ilvl="0">
      <w:startOverride w:val="2"/>
    </w:lvlOverride>
    <w:lvlOverride w:ilvl="1">
      <w:startOverride w:val="5"/>
    </w:lvlOverride>
    <w:lvlOverride w:ilvl="2">
      <w:startOverride w:val="5"/>
    </w:lvlOverride>
  </w:num>
  <w:num w:numId="41">
    <w:abstractNumId w:val="33"/>
    <w:lvlOverride w:ilvl="0">
      <w:startOverride w:val="2"/>
    </w:lvlOverride>
    <w:lvlOverride w:ilvl="1">
      <w:startOverride w:val="5"/>
    </w:lvlOverride>
    <w:lvlOverride w:ilvl="2">
      <w:startOverride w:val="5"/>
    </w:lvlOverride>
  </w:num>
  <w:num w:numId="42">
    <w:abstractNumId w:val="33"/>
    <w:lvlOverride w:ilvl="0">
      <w:startOverride w:val="2"/>
    </w:lvlOverride>
    <w:lvlOverride w:ilvl="1">
      <w:startOverride w:val="5"/>
    </w:lvlOverride>
    <w:lvlOverride w:ilvl="2">
      <w:startOverride w:val="5"/>
    </w:lvlOverride>
  </w:num>
  <w:num w:numId="43">
    <w:abstractNumId w:val="33"/>
    <w:lvlOverride w:ilvl="0">
      <w:startOverride w:val="2"/>
    </w:lvlOverride>
    <w:lvlOverride w:ilvl="1">
      <w:startOverride w:val="5"/>
    </w:lvlOverride>
    <w:lvlOverride w:ilvl="2">
      <w:startOverride w:val="6"/>
    </w:lvlOverride>
  </w:num>
  <w:num w:numId="44">
    <w:abstractNumId w:val="33"/>
    <w:lvlOverride w:ilvl="0">
      <w:startOverride w:val="2"/>
    </w:lvlOverride>
    <w:lvlOverride w:ilvl="1">
      <w:startOverride w:val="5"/>
    </w:lvlOverride>
    <w:lvlOverride w:ilvl="2">
      <w:startOverride w:val="5"/>
    </w:lvlOverride>
  </w:num>
  <w:num w:numId="45">
    <w:abstractNumId w:val="15"/>
  </w:num>
  <w:num w:numId="46">
    <w:abstractNumId w:val="15"/>
    <w:lvlOverride w:ilvl="0">
      <w:startOverride w:val="2"/>
    </w:lvlOverride>
    <w:lvlOverride w:ilvl="1">
      <w:startOverride w:val="3"/>
    </w:lvlOverride>
    <w:lvlOverride w:ilvl="2">
      <w:startOverride w:val="3"/>
    </w:lvlOverride>
    <w:lvlOverride w:ilvl="3">
      <w:startOverride w:val="1"/>
    </w:lvlOverride>
  </w:num>
  <w:num w:numId="47">
    <w:abstractNumId w:val="37"/>
  </w:num>
  <w:num w:numId="48">
    <w:abstractNumId w:val="32"/>
  </w:num>
  <w:num w:numId="49">
    <w:abstractNumId w:val="58"/>
  </w:num>
  <w:num w:numId="50">
    <w:abstractNumId w:val="14"/>
  </w:num>
  <w:num w:numId="51">
    <w:abstractNumId w:val="68"/>
  </w:num>
  <w:num w:numId="52">
    <w:abstractNumId w:val="65"/>
  </w:num>
  <w:num w:numId="53">
    <w:abstractNumId w:val="47"/>
  </w:num>
  <w:num w:numId="54">
    <w:abstractNumId w:val="28"/>
  </w:num>
  <w:num w:numId="55">
    <w:abstractNumId w:val="64"/>
  </w:num>
  <w:num w:numId="56">
    <w:abstractNumId w:val="20"/>
  </w:num>
  <w:num w:numId="57">
    <w:abstractNumId w:val="29"/>
  </w:num>
  <w:num w:numId="58">
    <w:abstractNumId w:val="49"/>
  </w:num>
  <w:num w:numId="59">
    <w:abstractNumId w:val="46"/>
  </w:num>
  <w:num w:numId="60">
    <w:abstractNumId w:val="43"/>
  </w:num>
  <w:num w:numId="61">
    <w:abstractNumId w:val="34"/>
  </w:num>
  <w:num w:numId="62">
    <w:abstractNumId w:val="24"/>
  </w:num>
  <w:num w:numId="63">
    <w:abstractNumId w:val="27"/>
  </w:num>
  <w:num w:numId="64">
    <w:abstractNumId w:val="71"/>
  </w:num>
  <w:num w:numId="65">
    <w:abstractNumId w:val="53"/>
  </w:num>
  <w:num w:numId="66">
    <w:abstractNumId w:val="35"/>
  </w:num>
  <w:num w:numId="67">
    <w:abstractNumId w:val="54"/>
  </w:num>
  <w:num w:numId="68">
    <w:abstractNumId w:val="31"/>
  </w:num>
  <w:num w:numId="69">
    <w:abstractNumId w:val="62"/>
  </w:num>
  <w:num w:numId="70">
    <w:abstractNumId w:val="60"/>
  </w:num>
  <w:num w:numId="71">
    <w:abstractNumId w:val="66"/>
  </w:num>
  <w:num w:numId="72">
    <w:abstractNumId w:val="44"/>
  </w:num>
  <w:num w:numId="73">
    <w:abstractNumId w:val="12"/>
  </w:num>
  <w:num w:numId="74">
    <w:abstractNumId w:val="63"/>
  </w:num>
  <w:num w:numId="75">
    <w:abstractNumId w:val="51"/>
  </w:num>
  <w:num w:numId="76">
    <w:abstractNumId w:val="15"/>
    <w:lvlOverride w:ilvl="0">
      <w:startOverride w:val="2"/>
    </w:lvlOverride>
    <w:lvlOverride w:ilvl="1">
      <w:startOverride w:val="2"/>
    </w:lvlOverride>
    <w:lvlOverride w:ilvl="2">
      <w:startOverride w:val="1"/>
    </w:lvlOverride>
    <w:lvlOverride w:ilvl="3">
      <w:startOverride w:val="4"/>
    </w:lvlOverride>
  </w:num>
  <w:num w:numId="77">
    <w:abstractNumId w:val="52"/>
  </w:num>
  <w:num w:numId="78">
    <w:abstractNumId w:val="21"/>
  </w:num>
  <w:num w:numId="79">
    <w:abstractNumId w:val="11"/>
  </w:num>
  <w:num w:numId="80">
    <w:abstractNumId w:val="18"/>
  </w:num>
  <w:num w:numId="81">
    <w:abstractNumId w:val="42"/>
  </w:num>
  <w:num w:numId="82">
    <w:abstractNumId w:val="13"/>
  </w:num>
  <w:numIdMacAtCleanup w:val="8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49bf4356fe814cb0"/>
  </w15:person>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424"/>
    <w:rsid w:val="00013732"/>
    <w:rsid w:val="000205A0"/>
    <w:rsid w:val="000376D1"/>
    <w:rsid w:val="000434E8"/>
    <w:rsid w:val="000556E9"/>
    <w:rsid w:val="0006077C"/>
    <w:rsid w:val="000631C8"/>
    <w:rsid w:val="00067F5F"/>
    <w:rsid w:val="000A008E"/>
    <w:rsid w:val="000A17B1"/>
    <w:rsid w:val="000B36CF"/>
    <w:rsid w:val="000B53FB"/>
    <w:rsid w:val="000E27B4"/>
    <w:rsid w:val="000E455B"/>
    <w:rsid w:val="000E5C4F"/>
    <w:rsid w:val="000F7692"/>
    <w:rsid w:val="001057CE"/>
    <w:rsid w:val="0011715A"/>
    <w:rsid w:val="001171E0"/>
    <w:rsid w:val="00120417"/>
    <w:rsid w:val="00122564"/>
    <w:rsid w:val="00131A91"/>
    <w:rsid w:val="00131BAE"/>
    <w:rsid w:val="001379D4"/>
    <w:rsid w:val="00140BB7"/>
    <w:rsid w:val="001418C6"/>
    <w:rsid w:val="00141B22"/>
    <w:rsid w:val="00151937"/>
    <w:rsid w:val="00152F81"/>
    <w:rsid w:val="00166EE5"/>
    <w:rsid w:val="00172B39"/>
    <w:rsid w:val="001872A4"/>
    <w:rsid w:val="0019474D"/>
    <w:rsid w:val="001A11F6"/>
    <w:rsid w:val="001A1300"/>
    <w:rsid w:val="001A3C19"/>
    <w:rsid w:val="001A78C1"/>
    <w:rsid w:val="001B1F11"/>
    <w:rsid w:val="001B56C7"/>
    <w:rsid w:val="001C3F40"/>
    <w:rsid w:val="001D625B"/>
    <w:rsid w:val="001E03BC"/>
    <w:rsid w:val="001E1B67"/>
    <w:rsid w:val="001F517C"/>
    <w:rsid w:val="00203056"/>
    <w:rsid w:val="00205B0D"/>
    <w:rsid w:val="00205E5F"/>
    <w:rsid w:val="00211B1E"/>
    <w:rsid w:val="0022554F"/>
    <w:rsid w:val="00225BD0"/>
    <w:rsid w:val="0023276E"/>
    <w:rsid w:val="0024199A"/>
    <w:rsid w:val="00276555"/>
    <w:rsid w:val="002A058D"/>
    <w:rsid w:val="002A46D5"/>
    <w:rsid w:val="002B566E"/>
    <w:rsid w:val="00313634"/>
    <w:rsid w:val="003216C3"/>
    <w:rsid w:val="003428C9"/>
    <w:rsid w:val="00356695"/>
    <w:rsid w:val="00360680"/>
    <w:rsid w:val="00361459"/>
    <w:rsid w:val="003652CB"/>
    <w:rsid w:val="0037078F"/>
    <w:rsid w:val="0037683A"/>
    <w:rsid w:val="0039569D"/>
    <w:rsid w:val="003A56C9"/>
    <w:rsid w:val="003B0074"/>
    <w:rsid w:val="003B3168"/>
    <w:rsid w:val="003F0531"/>
    <w:rsid w:val="003F6F34"/>
    <w:rsid w:val="00406F0C"/>
    <w:rsid w:val="00416DD9"/>
    <w:rsid w:val="004219F0"/>
    <w:rsid w:val="00431B7A"/>
    <w:rsid w:val="00441635"/>
    <w:rsid w:val="0044186D"/>
    <w:rsid w:val="00445AB9"/>
    <w:rsid w:val="0044692D"/>
    <w:rsid w:val="00466333"/>
    <w:rsid w:val="00473B4B"/>
    <w:rsid w:val="004755DA"/>
    <w:rsid w:val="00480259"/>
    <w:rsid w:val="00486F08"/>
    <w:rsid w:val="00487EFD"/>
    <w:rsid w:val="004C2454"/>
    <w:rsid w:val="004D1A9E"/>
    <w:rsid w:val="004D6BF4"/>
    <w:rsid w:val="004F25F6"/>
    <w:rsid w:val="004F7B6F"/>
    <w:rsid w:val="00514A1E"/>
    <w:rsid w:val="0053204F"/>
    <w:rsid w:val="00554C76"/>
    <w:rsid w:val="005B04F4"/>
    <w:rsid w:val="005B068D"/>
    <w:rsid w:val="005C457B"/>
    <w:rsid w:val="005D59C9"/>
    <w:rsid w:val="005D74D1"/>
    <w:rsid w:val="005E66F7"/>
    <w:rsid w:val="005F2090"/>
    <w:rsid w:val="0060284A"/>
    <w:rsid w:val="006064B9"/>
    <w:rsid w:val="0061200B"/>
    <w:rsid w:val="00623B38"/>
    <w:rsid w:val="00627D4B"/>
    <w:rsid w:val="00633629"/>
    <w:rsid w:val="00641189"/>
    <w:rsid w:val="00641A87"/>
    <w:rsid w:val="00643AF9"/>
    <w:rsid w:val="006622DA"/>
    <w:rsid w:val="006760CA"/>
    <w:rsid w:val="00682651"/>
    <w:rsid w:val="00686F5E"/>
    <w:rsid w:val="00697AE7"/>
    <w:rsid w:val="006A0D88"/>
    <w:rsid w:val="006B016C"/>
    <w:rsid w:val="006B7A5D"/>
    <w:rsid w:val="006E1AE3"/>
    <w:rsid w:val="00705807"/>
    <w:rsid w:val="0076532D"/>
    <w:rsid w:val="00771500"/>
    <w:rsid w:val="007741E4"/>
    <w:rsid w:val="0079170F"/>
    <w:rsid w:val="007B0453"/>
    <w:rsid w:val="007D32FF"/>
    <w:rsid w:val="00800DAA"/>
    <w:rsid w:val="00825611"/>
    <w:rsid w:val="0082606B"/>
    <w:rsid w:val="00832EFE"/>
    <w:rsid w:val="00847C2F"/>
    <w:rsid w:val="00851FCA"/>
    <w:rsid w:val="0086118D"/>
    <w:rsid w:val="00862EC2"/>
    <w:rsid w:val="00867E9F"/>
    <w:rsid w:val="008778E1"/>
    <w:rsid w:val="008802F1"/>
    <w:rsid w:val="008A7B7C"/>
    <w:rsid w:val="008E667E"/>
    <w:rsid w:val="008E6F83"/>
    <w:rsid w:val="009010F3"/>
    <w:rsid w:val="00913FD4"/>
    <w:rsid w:val="00936CEC"/>
    <w:rsid w:val="00937078"/>
    <w:rsid w:val="00944BB6"/>
    <w:rsid w:val="009508FB"/>
    <w:rsid w:val="009532B9"/>
    <w:rsid w:val="0095394C"/>
    <w:rsid w:val="00963642"/>
    <w:rsid w:val="0097522D"/>
    <w:rsid w:val="00984E30"/>
    <w:rsid w:val="009870A1"/>
    <w:rsid w:val="009A38EB"/>
    <w:rsid w:val="009B56F7"/>
    <w:rsid w:val="009B65F9"/>
    <w:rsid w:val="009C1464"/>
    <w:rsid w:val="009E4751"/>
    <w:rsid w:val="009E51BF"/>
    <w:rsid w:val="00A06277"/>
    <w:rsid w:val="00A07111"/>
    <w:rsid w:val="00A1317B"/>
    <w:rsid w:val="00A1515D"/>
    <w:rsid w:val="00A218E7"/>
    <w:rsid w:val="00A22650"/>
    <w:rsid w:val="00A235AD"/>
    <w:rsid w:val="00A41607"/>
    <w:rsid w:val="00A50314"/>
    <w:rsid w:val="00A50D38"/>
    <w:rsid w:val="00A713A3"/>
    <w:rsid w:val="00A71E11"/>
    <w:rsid w:val="00A72ED7"/>
    <w:rsid w:val="00A75B19"/>
    <w:rsid w:val="00A81BCC"/>
    <w:rsid w:val="00AA07E8"/>
    <w:rsid w:val="00AA1683"/>
    <w:rsid w:val="00AA4EE4"/>
    <w:rsid w:val="00AC170B"/>
    <w:rsid w:val="00AC4D3D"/>
    <w:rsid w:val="00AC7077"/>
    <w:rsid w:val="00AD5329"/>
    <w:rsid w:val="00AD59AE"/>
    <w:rsid w:val="00AE6781"/>
    <w:rsid w:val="00AF2242"/>
    <w:rsid w:val="00AF51D1"/>
    <w:rsid w:val="00B00F90"/>
    <w:rsid w:val="00B14525"/>
    <w:rsid w:val="00B154A9"/>
    <w:rsid w:val="00B338C4"/>
    <w:rsid w:val="00B41A82"/>
    <w:rsid w:val="00B43B93"/>
    <w:rsid w:val="00B4581C"/>
    <w:rsid w:val="00B458EC"/>
    <w:rsid w:val="00B470C0"/>
    <w:rsid w:val="00B50B8A"/>
    <w:rsid w:val="00B55D87"/>
    <w:rsid w:val="00B57674"/>
    <w:rsid w:val="00B84679"/>
    <w:rsid w:val="00B900E5"/>
    <w:rsid w:val="00B97C75"/>
    <w:rsid w:val="00BA146F"/>
    <w:rsid w:val="00BA2D14"/>
    <w:rsid w:val="00BB2A9B"/>
    <w:rsid w:val="00BB6B58"/>
    <w:rsid w:val="00BB7E02"/>
    <w:rsid w:val="00BC53F3"/>
    <w:rsid w:val="00BD34B3"/>
    <w:rsid w:val="00BF381A"/>
    <w:rsid w:val="00C123AD"/>
    <w:rsid w:val="00C159F2"/>
    <w:rsid w:val="00C171A0"/>
    <w:rsid w:val="00C17D43"/>
    <w:rsid w:val="00C3636A"/>
    <w:rsid w:val="00C42899"/>
    <w:rsid w:val="00C44F27"/>
    <w:rsid w:val="00C522B0"/>
    <w:rsid w:val="00C530FC"/>
    <w:rsid w:val="00C72046"/>
    <w:rsid w:val="00C80AE6"/>
    <w:rsid w:val="00C85852"/>
    <w:rsid w:val="00C90D91"/>
    <w:rsid w:val="00CC2B75"/>
    <w:rsid w:val="00CC4F4A"/>
    <w:rsid w:val="00CD05CF"/>
    <w:rsid w:val="00CF1A46"/>
    <w:rsid w:val="00D034A7"/>
    <w:rsid w:val="00D31FA4"/>
    <w:rsid w:val="00D6712E"/>
    <w:rsid w:val="00D73312"/>
    <w:rsid w:val="00D81FA7"/>
    <w:rsid w:val="00D84E3A"/>
    <w:rsid w:val="00D85F66"/>
    <w:rsid w:val="00D9200E"/>
    <w:rsid w:val="00DD08EE"/>
    <w:rsid w:val="00DD7728"/>
    <w:rsid w:val="00DE0BA0"/>
    <w:rsid w:val="00DE52AB"/>
    <w:rsid w:val="00E11A5A"/>
    <w:rsid w:val="00E1290D"/>
    <w:rsid w:val="00E13529"/>
    <w:rsid w:val="00E31D47"/>
    <w:rsid w:val="00E517EB"/>
    <w:rsid w:val="00E54C95"/>
    <w:rsid w:val="00E7424A"/>
    <w:rsid w:val="00EA0AE8"/>
    <w:rsid w:val="00EB1334"/>
    <w:rsid w:val="00EC47B6"/>
    <w:rsid w:val="00EC5370"/>
    <w:rsid w:val="00EC7602"/>
    <w:rsid w:val="00EF1967"/>
    <w:rsid w:val="00EF3263"/>
    <w:rsid w:val="00F052BA"/>
    <w:rsid w:val="00F40E66"/>
    <w:rsid w:val="00F53BC0"/>
    <w:rsid w:val="00F62019"/>
    <w:rsid w:val="00F6428E"/>
    <w:rsid w:val="00F71897"/>
    <w:rsid w:val="00F71E3C"/>
    <w:rsid w:val="00F74C4C"/>
    <w:rsid w:val="00F7685D"/>
    <w:rsid w:val="00FA31A0"/>
    <w:rsid w:val="00FB16DC"/>
    <w:rsid w:val="00FB197D"/>
    <w:rsid w:val="00FB29D7"/>
    <w:rsid w:val="00FC01ED"/>
    <w:rsid w:val="00FC26FC"/>
    <w:rsid w:val="00FC5CB9"/>
    <w:rsid w:val="00FD0CA2"/>
    <w:rsid w:val="00FD0EFB"/>
    <w:rsid w:val="00FD289F"/>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B0D"/>
    <w:pPr>
      <w:spacing w:after="120"/>
    </w:pPr>
    <w:rPr>
      <w:sz w:val="24"/>
    </w:rPr>
  </w:style>
  <w:style w:type="paragraph" w:styleId="Heading1">
    <w:name w:val="heading 1"/>
    <w:basedOn w:val="Normal"/>
    <w:next w:val="Normal"/>
    <w:qFormat/>
    <w:pPr>
      <w:keepNext/>
      <w:numPr>
        <w:numId w:val="45"/>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45"/>
      </w:numPr>
      <w:spacing w:before="240" w:after="60"/>
      <w:ind w:left="576"/>
      <w:outlineLvl w:val="1"/>
    </w:pPr>
    <w:rPr>
      <w:rFonts w:ascii="Arial" w:hAnsi="Arial"/>
      <w:b/>
      <w:sz w:val="28"/>
      <w:szCs w:val="28"/>
    </w:rPr>
  </w:style>
  <w:style w:type="paragraph" w:styleId="Heading3">
    <w:name w:val="heading 3"/>
    <w:basedOn w:val="Normal"/>
    <w:next w:val="Normal"/>
    <w:qFormat/>
    <w:rsid w:val="00643AF9"/>
    <w:pPr>
      <w:keepNext/>
      <w:numPr>
        <w:ilvl w:val="2"/>
        <w:numId w:val="45"/>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45"/>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45"/>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45"/>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45"/>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45"/>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45"/>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 w:type="paragraph" w:styleId="TOCHeading">
    <w:name w:val="TOC Heading"/>
    <w:basedOn w:val="Heading1"/>
    <w:next w:val="Normal"/>
    <w:uiPriority w:val="39"/>
    <w:unhideWhenUsed/>
    <w:qFormat/>
    <w:rsid w:val="00A50D38"/>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68EA0D-9599-4060-89DB-21709899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154</TotalTime>
  <Pages>22</Pages>
  <Words>8203</Words>
  <Characters>46759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54853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Microsoft account</cp:lastModifiedBy>
  <cp:revision>6</cp:revision>
  <cp:lastPrinted>2021-08-10T18:23:00Z</cp:lastPrinted>
  <dcterms:created xsi:type="dcterms:W3CDTF">2021-11-05T13:10:00Z</dcterms:created>
  <dcterms:modified xsi:type="dcterms:W3CDTF">2021-11-25T17:49:00Z</dcterms:modified>
</cp:coreProperties>
</file>