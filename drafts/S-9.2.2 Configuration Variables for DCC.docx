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01BD" w14:textId="77777777" w:rsidR="00623B38" w:rsidRDefault="00623B38" w:rsidP="00623B38">
      <w:pPr>
        <w:pStyle w:val="Heading1"/>
      </w:pPr>
      <w:r>
        <w:t>General</w:t>
      </w:r>
    </w:p>
    <w:p w14:paraId="0C20A860" w14:textId="66DAA9D2" w:rsidR="00851FCA" w:rsidRDefault="00623B38" w:rsidP="00623B38">
      <w:pPr>
        <w:pStyle w:val="Heading2"/>
      </w:pPr>
      <w:r>
        <w:t>Introduction and Intended Use (Informative)</w:t>
      </w:r>
    </w:p>
    <w:p w14:paraId="6DB1CFD1" w14:textId="232B6DAE" w:rsidR="004E79B3" w:rsidRPr="004E79B3" w:rsidRDefault="004E79B3" w:rsidP="004E79B3">
      <w:pPr>
        <w:autoSpaceDE w:val="0"/>
        <w:autoSpaceDN w:val="0"/>
        <w:adjustRightInd w:val="0"/>
        <w:spacing w:after="0"/>
      </w:pPr>
      <w:r w:rsidRPr="004E79B3">
        <w:t>This Standard provides a map and descriptions for Digital Decoder Configuration Variables. Configuration</w:t>
      </w:r>
      <w:r>
        <w:t xml:space="preserve"> </w:t>
      </w:r>
      <w:r w:rsidRPr="004E79B3">
        <w:t>Variables allow the decoder to be customized for each locomotive, or other mobile or stationary devices. Unless</w:t>
      </w:r>
      <w:r>
        <w:t xml:space="preserve"> </w:t>
      </w:r>
      <w:r w:rsidRPr="004E79B3">
        <w:t>otherwise specified, configuration Variables shall be stored in non-volatile memory and must not change when</w:t>
      </w:r>
      <w:r>
        <w:t xml:space="preserve"> </w:t>
      </w:r>
      <w:r w:rsidRPr="004E79B3">
        <w:t>power is removed from the decoder over long extended periods of time.</w:t>
      </w:r>
    </w:p>
    <w:p w14:paraId="5BE80FE3" w14:textId="77777777" w:rsidR="00851FCA" w:rsidRDefault="00623B38" w:rsidP="00623B38">
      <w:pPr>
        <w:pStyle w:val="Heading2"/>
      </w:pPr>
      <w:r>
        <w:t>References</w:t>
      </w:r>
    </w:p>
    <w:p w14:paraId="70B66D53" w14:textId="77777777" w:rsidR="00623B38" w:rsidRPr="00623B38" w:rsidRDefault="00623B38" w:rsidP="00623B38">
      <w:r>
        <w:t>This standard should be interpreted in the context of the following NMRA Standards, Technical Notes, and Technical Information.</w:t>
      </w:r>
    </w:p>
    <w:p w14:paraId="4C808554" w14:textId="4BA31813" w:rsidR="00E56CD3" w:rsidRDefault="00623B38" w:rsidP="00E56CD3">
      <w:pPr>
        <w:pStyle w:val="Heading3"/>
      </w:pPr>
      <w:r>
        <w:t>Normative</w:t>
      </w:r>
    </w:p>
    <w:p w14:paraId="3911AC3A" w14:textId="70CFC36A" w:rsidR="00623B38" w:rsidRDefault="00623B38" w:rsidP="00623B38">
      <w:pPr>
        <w:pStyle w:val="ListParagraph"/>
        <w:numPr>
          <w:ilvl w:val="0"/>
          <w:numId w:val="20"/>
        </w:numPr>
      </w:pPr>
      <w:r>
        <w:t>S-</w:t>
      </w:r>
      <w:r w:rsidR="00004BAD">
        <w:t>9.2</w:t>
      </w:r>
      <w:r w:rsidR="00E95E6F">
        <w:t xml:space="preserve"> </w:t>
      </w:r>
      <w:r w:rsidR="003575E8">
        <w:t>DCC Communication Standard</w:t>
      </w:r>
      <w:r w:rsidR="00783F9A">
        <w:t>,</w:t>
      </w:r>
      <w:r w:rsidR="003575E8">
        <w:t xml:space="preserve"> which </w:t>
      </w:r>
      <w:r w:rsidR="00E95E6F">
        <w:t>covers the format of the information sent via Digital Command Stations to Digital Decoders</w:t>
      </w:r>
    </w:p>
    <w:p w14:paraId="6D88B2F7" w14:textId="3F91BC15" w:rsidR="00E56CD3" w:rsidRPr="00E56CD3" w:rsidRDefault="00E56CD3" w:rsidP="00623B38">
      <w:pPr>
        <w:pStyle w:val="ListParagraph"/>
        <w:numPr>
          <w:ilvl w:val="0"/>
          <w:numId w:val="20"/>
        </w:numPr>
        <w:rPr>
          <w:color w:val="FF0000"/>
        </w:rPr>
      </w:pPr>
      <w:r w:rsidRPr="00E56CD3">
        <w:rPr>
          <w:color w:val="FF0000"/>
        </w:rPr>
        <w:t>S-9.2.1 DCC Extended Packet Formats, which provides a minimal, basic packet format required for interoperability</w:t>
      </w:r>
    </w:p>
    <w:p w14:paraId="54E94DCA" w14:textId="26D91294" w:rsidR="00E56CD3" w:rsidRPr="00F20CDB" w:rsidRDefault="00E56CD3" w:rsidP="00F20CDB">
      <w:pPr>
        <w:pStyle w:val="ListParagraph"/>
        <w:numPr>
          <w:ilvl w:val="0"/>
          <w:numId w:val="20"/>
        </w:numPr>
        <w:rPr>
          <w:color w:val="FF0000"/>
        </w:rPr>
      </w:pPr>
      <w:r w:rsidRPr="00F20CDB">
        <w:rPr>
          <w:color w:val="FF0000"/>
        </w:rPr>
        <w:t>S-9.2.1.1 DCC Advanced Extender Packet Formats</w:t>
      </w:r>
      <w:r w:rsidR="00572B3B" w:rsidRPr="00F20CDB">
        <w:rPr>
          <w:color w:val="FF0000"/>
        </w:rPr>
        <w:t xml:space="preserve">, which </w:t>
      </w:r>
      <w:r w:rsidR="00F20CDB" w:rsidRPr="00F20CDB">
        <w:rPr>
          <w:color w:val="FF0000"/>
        </w:rPr>
        <w:t>contains methods for reading and writing CV's.</w:t>
      </w:r>
    </w:p>
    <w:p w14:paraId="26C87A73" w14:textId="41766767" w:rsidR="003575E8" w:rsidRDefault="003575E8" w:rsidP="00623B38">
      <w:pPr>
        <w:pStyle w:val="ListParagraph"/>
        <w:numPr>
          <w:ilvl w:val="0"/>
          <w:numId w:val="20"/>
        </w:numPr>
      </w:pPr>
      <w:r>
        <w:t>S-9.2.3</w:t>
      </w:r>
      <w:r w:rsidR="00783F9A">
        <w:t xml:space="preserve"> Service Mode Programming,</w:t>
      </w:r>
      <w:r w:rsidR="007C1B51">
        <w:t xml:space="preserve"> which covers the </w:t>
      </w:r>
      <w:r w:rsidR="007A695F">
        <w:t>programming mode to allow customization and test of Digital Decoders</w:t>
      </w:r>
    </w:p>
    <w:p w14:paraId="7608EDF5" w14:textId="77777777" w:rsidR="00623B38" w:rsidRDefault="00623B38" w:rsidP="00623B38">
      <w:pPr>
        <w:pStyle w:val="Heading3"/>
      </w:pPr>
      <w:r>
        <w:t>Informative</w:t>
      </w:r>
    </w:p>
    <w:p w14:paraId="5B77DA0D" w14:textId="77777777" w:rsidR="00A4705F" w:rsidRPr="00A4705F" w:rsidRDefault="00A4705F" w:rsidP="00A4705F">
      <w:pPr>
        <w:pStyle w:val="ListParagraph"/>
        <w:numPr>
          <w:ilvl w:val="0"/>
          <w:numId w:val="20"/>
        </w:numPr>
        <w:rPr>
          <w:color w:val="FF0000"/>
        </w:rPr>
      </w:pPr>
      <w:r w:rsidRPr="00A4705F">
        <w:rPr>
          <w:color w:val="FF0000"/>
        </w:rPr>
        <w:t xml:space="preserve">RCN-225 Configuration Variable Standards, </w:t>
      </w:r>
      <w:r w:rsidRPr="00A4705F">
        <w:rPr>
          <w:color w:val="FF0000"/>
          <w:szCs w:val="24"/>
        </w:rPr>
        <w:t>with which this standard is intended to be in harmony</w:t>
      </w:r>
    </w:p>
    <w:p w14:paraId="4F9DB562" w14:textId="067B954D" w:rsidR="00623B38" w:rsidRPr="003870B4" w:rsidDel="009A6D75" w:rsidRDefault="00623B38" w:rsidP="00623B38">
      <w:pPr>
        <w:pStyle w:val="ListParagraph"/>
        <w:numPr>
          <w:ilvl w:val="0"/>
          <w:numId w:val="20"/>
        </w:numPr>
        <w:rPr>
          <w:del w:id="0" w:author="Carl Marchand (ACO)" w:date="2023-06-09T08:37:00Z"/>
          <w:color w:val="D9D9D9" w:themeColor="background1" w:themeShade="D9"/>
        </w:rPr>
      </w:pPr>
      <w:del w:id="1" w:author="Carl Marchand (ACO)" w:date="2023-06-09T08:37:00Z">
        <w:r w:rsidRPr="003870B4" w:rsidDel="009A6D75">
          <w:rPr>
            <w:color w:val="D9D9D9" w:themeColor="background1" w:themeShade="D9"/>
          </w:rPr>
          <w:delText>TN-X.X.X</w:delText>
        </w:r>
      </w:del>
    </w:p>
    <w:p w14:paraId="37DCD77F" w14:textId="238DC9DC" w:rsidR="00C4314F" w:rsidRDefault="009043B4" w:rsidP="00C02645">
      <w:pPr>
        <w:pStyle w:val="Heading2"/>
      </w:pPr>
      <w:r>
        <w:t>Requirements and Definitions</w:t>
      </w:r>
    </w:p>
    <w:p w14:paraId="4D74DE72" w14:textId="3611CEF3" w:rsidR="009043B4" w:rsidRPr="009043B4" w:rsidRDefault="008E38DA" w:rsidP="008E38DA">
      <w:r>
        <w:t>Tables 1 and 2 identify each of the Configuration Variables (CVs), along with additional information about each</w:t>
      </w:r>
      <w:r w:rsidR="007A033A">
        <w:t xml:space="preserve"> </w:t>
      </w:r>
      <w:r>
        <w:t>one. Following Table 1 is a written description of each of the CVs. In Tables 1 and 2 each Configuration Variable</w:t>
      </w:r>
      <w:r w:rsidR="007A033A">
        <w:t xml:space="preserve"> </w:t>
      </w:r>
      <w:r>
        <w:t>(CV) is identified by name and number, along with the following information:</w:t>
      </w:r>
    </w:p>
    <w:p w14:paraId="3CC5257F" w14:textId="09B2DDD0" w:rsidR="00627D4B" w:rsidRDefault="0057278E" w:rsidP="000205CD">
      <w:pPr>
        <w:pStyle w:val="ListParagraph"/>
        <w:numPr>
          <w:ilvl w:val="0"/>
          <w:numId w:val="20"/>
        </w:numPr>
      </w:pPr>
      <w:r w:rsidRPr="00C47DE5">
        <w:rPr>
          <w:rFonts w:asciiTheme="majorHAnsi" w:hAnsiTheme="majorHAnsi" w:cstheme="majorHAnsi"/>
          <w:b/>
          <w:bCs/>
        </w:rPr>
        <w:t>Required:</w:t>
      </w:r>
      <w:r w:rsidR="00C47DE5">
        <w:t xml:space="preserve">  </w:t>
      </w:r>
      <w:r>
        <w:t>Mandatory (M), Recommended (R) or Optional (O). CVs identified as Mandatory (M) must be implemented in order to conform to this Standard, while those marked as Recommended (R) are strongly encouraged but not mandatory, and those marked Optional (O) are at the manufacturer’s discretion.</w:t>
      </w:r>
    </w:p>
    <w:p w14:paraId="3DD03756" w14:textId="4198F4BC" w:rsidR="0057278E" w:rsidRDefault="00291B3E" w:rsidP="000205CD">
      <w:pPr>
        <w:pStyle w:val="ListParagraph"/>
        <w:numPr>
          <w:ilvl w:val="0"/>
          <w:numId w:val="20"/>
        </w:numPr>
      </w:pPr>
      <w:r w:rsidRPr="00C47DE5">
        <w:rPr>
          <w:rFonts w:asciiTheme="majorHAnsi" w:hAnsiTheme="majorHAnsi" w:cstheme="majorHAnsi"/>
          <w:b/>
          <w:bCs/>
        </w:rPr>
        <w:lastRenderedPageBreak/>
        <w:t>Default Value:</w:t>
      </w:r>
      <w:r w:rsidRPr="00291B3E">
        <w:t xml:space="preserve"> the required factory default value when the CV is provided in an implementation</w:t>
      </w:r>
      <w:r>
        <w:t>.</w:t>
      </w:r>
    </w:p>
    <w:p w14:paraId="39CB2C1A" w14:textId="49B4435E" w:rsidR="009B1F47" w:rsidRDefault="008D4166" w:rsidP="003A02C1">
      <w:pPr>
        <w:pStyle w:val="ListParagraph"/>
        <w:numPr>
          <w:ilvl w:val="0"/>
          <w:numId w:val="20"/>
        </w:numPr>
      </w:pPr>
      <w:r w:rsidRPr="00C47DE5">
        <w:rPr>
          <w:rFonts w:asciiTheme="majorHAnsi" w:hAnsiTheme="majorHAnsi" w:cstheme="majorHAnsi"/>
          <w:b/>
          <w:bCs/>
        </w:rPr>
        <w:t>Read-Only:</w:t>
      </w:r>
      <w:r>
        <w:t xml:space="preserve"> indicates a CV whose value should be set by the manufacturer and which the user cannot modify.</w:t>
      </w:r>
    </w:p>
    <w:p w14:paraId="34986FF4" w14:textId="43C6F56E" w:rsidR="00CA4453" w:rsidRPr="00CA4453" w:rsidRDefault="009B1F47" w:rsidP="000219B4">
      <w:pPr>
        <w:pStyle w:val="ListParagraph"/>
        <w:numPr>
          <w:ilvl w:val="0"/>
          <w:numId w:val="20"/>
        </w:numPr>
      </w:pPr>
      <w:r w:rsidRPr="00CA4453">
        <w:rPr>
          <w:rFonts w:asciiTheme="majorHAnsi" w:hAnsiTheme="majorHAnsi" w:cstheme="majorHAnsi"/>
          <w:b/>
          <w:bCs/>
        </w:rPr>
        <w:t>Uniform Spec</w:t>
      </w:r>
      <w:r w:rsidRPr="00CA4453">
        <w:t xml:space="preserve">: Many CVs are implementation </w:t>
      </w:r>
      <w:r w:rsidR="0056398E" w:rsidRPr="00CA4453">
        <w:t>specific,</w:t>
      </w:r>
      <w:r w:rsidRPr="00CA4453">
        <w:t xml:space="preserve"> and no uniform specification is required. Others must be implemented in a uniform fashion in order to achieve compatibility.  A "Y" in the Uniform Spec column indicates a CV which requires</w:t>
      </w:r>
      <w:r w:rsidR="00D107AB">
        <w:t xml:space="preserve"> </w:t>
      </w:r>
      <w:r w:rsidR="00CA4453" w:rsidRPr="00CA4453">
        <w:t>implementation by manufacturers according to a common specification. A blank in the Uniform Specification means that the CV must be used for its designated</w:t>
      </w:r>
      <w:r w:rsidR="00D107AB">
        <w:t xml:space="preserve"> </w:t>
      </w:r>
      <w:r w:rsidR="00CA4453" w:rsidRPr="00CA4453">
        <w:t>purpose, but the action taken by the decoder for a specific value can vary from manufacturer to manufacturer.</w:t>
      </w:r>
    </w:p>
    <w:p w14:paraId="3DB0414C" w14:textId="77777777" w:rsidR="005B7BF8" w:rsidRPr="007A5C8C" w:rsidRDefault="00CA4453" w:rsidP="000219B4">
      <w:pPr>
        <w:pStyle w:val="ListParagraph"/>
        <w:numPr>
          <w:ilvl w:val="0"/>
          <w:numId w:val="20"/>
        </w:numPr>
        <w:tabs>
          <w:tab w:val="left" w:pos="360"/>
        </w:tabs>
        <w:spacing w:before="6"/>
        <w:rPr>
          <w:strike/>
          <w:szCs w:val="24"/>
        </w:rPr>
      </w:pPr>
      <w:r w:rsidRPr="007A5C8C">
        <w:rPr>
          <w:rFonts w:asciiTheme="majorHAnsi" w:hAnsiTheme="majorHAnsi" w:cstheme="majorHAnsi"/>
          <w:b/>
          <w:bCs/>
          <w:strike/>
          <w:color w:val="FF0000"/>
        </w:rPr>
        <w:t>Dynamic</w:t>
      </w:r>
      <w:r w:rsidRPr="007A5C8C">
        <w:rPr>
          <w:strike/>
          <w:color w:val="FF0000"/>
        </w:rPr>
        <w:t>: CVs in this range are dynamic and are used for Unsolicited Decoder Initiated Transmission. Manufacturers who utilize these CVs are requested to contact the NMRA DCC WG for current uniform specifications</w:t>
      </w:r>
      <w:r w:rsidR="00E93F79" w:rsidRPr="007A5C8C">
        <w:rPr>
          <w:strike/>
          <w:color w:val="FF0000"/>
        </w:rPr>
        <w:t>.</w:t>
      </w:r>
      <w:r w:rsidR="005513F8" w:rsidRPr="007A5C8C">
        <w:rPr>
          <w:strike/>
        </w:rPr>
        <w:br/>
      </w:r>
    </w:p>
    <w:p w14:paraId="570BA307" w14:textId="2A6F32D0" w:rsidR="00CA4453" w:rsidRPr="005B7BF8" w:rsidRDefault="00782684" w:rsidP="005B7BF8">
      <w:pPr>
        <w:tabs>
          <w:tab w:val="left" w:pos="360"/>
        </w:tabs>
        <w:spacing w:before="6"/>
        <w:jc w:val="center"/>
        <w:rPr>
          <w:szCs w:val="24"/>
        </w:rPr>
      </w:pPr>
      <w:r w:rsidRPr="005B7BF8">
        <w:rPr>
          <w:b/>
        </w:rPr>
        <w:t>Table 1</w:t>
      </w:r>
      <w:r w:rsidR="00CF22D9">
        <w:rPr>
          <w:b/>
        </w:rPr>
        <w:t xml:space="preserve"> -</w:t>
      </w:r>
      <w:r w:rsidRPr="005B7BF8">
        <w:rPr>
          <w:b/>
        </w:rPr>
        <w:t xml:space="preserve"> Multi-function Decoder Configuration Variables</w:t>
      </w:r>
    </w:p>
    <w:tbl>
      <w:tblPr>
        <w:tblpPr w:leftFromText="180" w:rightFromText="180" w:vertAnchor="text" w:horzAnchor="margin" w:tblpY="167"/>
        <w:tblW w:w="10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36"/>
        <w:gridCol w:w="886"/>
        <w:gridCol w:w="824"/>
        <w:gridCol w:w="810"/>
        <w:gridCol w:w="630"/>
        <w:gridCol w:w="914"/>
        <w:gridCol w:w="976"/>
        <w:gridCol w:w="2490"/>
        <w:tblGridChange w:id="2">
          <w:tblGrid>
            <w:gridCol w:w="2536"/>
            <w:gridCol w:w="886"/>
            <w:gridCol w:w="824"/>
            <w:gridCol w:w="810"/>
            <w:gridCol w:w="630"/>
            <w:gridCol w:w="914"/>
            <w:gridCol w:w="976"/>
            <w:gridCol w:w="2490"/>
          </w:tblGrid>
        </w:tblGridChange>
      </w:tblGrid>
      <w:tr w:rsidR="005656E2" w14:paraId="17C4A942" w14:textId="77777777" w:rsidTr="003D1D0A">
        <w:trPr>
          <w:trHeight w:hRule="exact" w:val="370"/>
        </w:trPr>
        <w:tc>
          <w:tcPr>
            <w:tcW w:w="2536" w:type="dxa"/>
          </w:tcPr>
          <w:p w14:paraId="3BFE36DD" w14:textId="77777777" w:rsidR="005513F8" w:rsidRDefault="005513F8" w:rsidP="005513F8">
            <w:pPr>
              <w:pStyle w:val="TableParagraph"/>
              <w:spacing w:before="87"/>
              <w:ind w:right="2"/>
              <w:jc w:val="center"/>
              <w:rPr>
                <w:rFonts w:ascii="Arial" w:eastAsia="Arial" w:hAnsi="Arial" w:cs="Arial"/>
                <w:sz w:val="16"/>
                <w:szCs w:val="16"/>
              </w:rPr>
            </w:pPr>
            <w:r>
              <w:rPr>
                <w:rFonts w:ascii="Arial"/>
                <w:b/>
                <w:sz w:val="16"/>
              </w:rPr>
              <w:t>CV</w:t>
            </w:r>
            <w:r>
              <w:rPr>
                <w:rFonts w:ascii="Arial"/>
                <w:b/>
                <w:spacing w:val="-8"/>
                <w:sz w:val="16"/>
              </w:rPr>
              <w:t xml:space="preserve"> </w:t>
            </w:r>
            <w:r>
              <w:rPr>
                <w:rFonts w:ascii="Arial"/>
                <w:b/>
                <w:sz w:val="16"/>
              </w:rPr>
              <w:t>Name</w:t>
            </w:r>
          </w:p>
        </w:tc>
        <w:tc>
          <w:tcPr>
            <w:tcW w:w="886" w:type="dxa"/>
          </w:tcPr>
          <w:p w14:paraId="228B862B" w14:textId="77777777" w:rsidR="005513F8" w:rsidRDefault="005513F8" w:rsidP="005513F8">
            <w:pPr>
              <w:pStyle w:val="TableParagraph"/>
              <w:spacing w:before="87"/>
              <w:ind w:left="264"/>
              <w:rPr>
                <w:rFonts w:ascii="Arial" w:eastAsia="Arial" w:hAnsi="Arial" w:cs="Arial"/>
                <w:sz w:val="16"/>
                <w:szCs w:val="16"/>
              </w:rPr>
            </w:pPr>
            <w:r>
              <w:rPr>
                <w:rFonts w:ascii="Arial"/>
                <w:b/>
                <w:sz w:val="16"/>
              </w:rPr>
              <w:t>CV</w:t>
            </w:r>
            <w:r>
              <w:rPr>
                <w:rFonts w:ascii="Arial"/>
                <w:b/>
                <w:spacing w:val="-5"/>
                <w:sz w:val="16"/>
              </w:rPr>
              <w:t xml:space="preserve"> </w:t>
            </w:r>
            <w:r>
              <w:rPr>
                <w:rFonts w:ascii="Arial"/>
                <w:b/>
                <w:sz w:val="16"/>
              </w:rPr>
              <w:t>#</w:t>
            </w:r>
          </w:p>
        </w:tc>
        <w:tc>
          <w:tcPr>
            <w:tcW w:w="824" w:type="dxa"/>
          </w:tcPr>
          <w:p w14:paraId="5DA6D6D7" w14:textId="77777777" w:rsidR="005513F8" w:rsidRDefault="005513F8" w:rsidP="005513F8">
            <w:pPr>
              <w:pStyle w:val="TableParagraph"/>
              <w:spacing w:before="86"/>
              <w:ind w:left="126"/>
              <w:rPr>
                <w:rFonts w:ascii="Arial Narrow" w:eastAsia="Arial Narrow" w:hAnsi="Arial Narrow" w:cs="Arial Narrow"/>
                <w:sz w:val="16"/>
                <w:szCs w:val="16"/>
              </w:rPr>
            </w:pPr>
            <w:r>
              <w:rPr>
                <w:rFonts w:ascii="Arial Narrow"/>
                <w:b/>
                <w:spacing w:val="-1"/>
                <w:sz w:val="16"/>
              </w:rPr>
              <w:t>Required</w:t>
            </w:r>
          </w:p>
        </w:tc>
        <w:tc>
          <w:tcPr>
            <w:tcW w:w="810" w:type="dxa"/>
          </w:tcPr>
          <w:p w14:paraId="648CF149" w14:textId="77777777" w:rsidR="005513F8" w:rsidRDefault="005513F8" w:rsidP="005513F8">
            <w:pPr>
              <w:pStyle w:val="TableParagraph"/>
              <w:ind w:left="189" w:right="132" w:hanging="57"/>
              <w:rPr>
                <w:rFonts w:ascii="Arial" w:eastAsia="Arial" w:hAnsi="Arial" w:cs="Arial"/>
                <w:sz w:val="16"/>
                <w:szCs w:val="16"/>
              </w:rPr>
            </w:pPr>
            <w:r>
              <w:rPr>
                <w:rFonts w:ascii="Arial"/>
                <w:b/>
                <w:spacing w:val="-1"/>
                <w:sz w:val="16"/>
              </w:rPr>
              <w:t>Default</w:t>
            </w:r>
            <w:r>
              <w:rPr>
                <w:rFonts w:ascii="Arial"/>
                <w:b/>
                <w:spacing w:val="23"/>
                <w:w w:val="99"/>
                <w:sz w:val="16"/>
              </w:rPr>
              <w:t xml:space="preserve"> </w:t>
            </w:r>
            <w:r>
              <w:rPr>
                <w:rFonts w:ascii="Arial"/>
                <w:b/>
                <w:sz w:val="16"/>
              </w:rPr>
              <w:t>Value</w:t>
            </w:r>
          </w:p>
        </w:tc>
        <w:tc>
          <w:tcPr>
            <w:tcW w:w="630" w:type="dxa"/>
          </w:tcPr>
          <w:p w14:paraId="0E116F0A" w14:textId="77777777" w:rsidR="005513F8" w:rsidRDefault="005513F8" w:rsidP="005513F8">
            <w:pPr>
              <w:pStyle w:val="TableParagraph"/>
              <w:ind w:left="135" w:right="117" w:hanging="17"/>
              <w:rPr>
                <w:rFonts w:ascii="Arial" w:eastAsia="Arial" w:hAnsi="Arial" w:cs="Arial"/>
                <w:sz w:val="16"/>
                <w:szCs w:val="16"/>
              </w:rPr>
            </w:pPr>
            <w:r>
              <w:rPr>
                <w:rFonts w:ascii="Arial"/>
                <w:b/>
                <w:spacing w:val="-1"/>
                <w:sz w:val="16"/>
              </w:rPr>
              <w:t>Read</w:t>
            </w:r>
            <w:r>
              <w:rPr>
                <w:rFonts w:ascii="Arial"/>
                <w:b/>
                <w:spacing w:val="19"/>
                <w:w w:val="99"/>
                <w:sz w:val="16"/>
              </w:rPr>
              <w:t xml:space="preserve"> </w:t>
            </w:r>
            <w:r>
              <w:rPr>
                <w:rFonts w:ascii="Arial"/>
                <w:b/>
                <w:sz w:val="16"/>
              </w:rPr>
              <w:t>Only</w:t>
            </w:r>
          </w:p>
        </w:tc>
        <w:tc>
          <w:tcPr>
            <w:tcW w:w="914" w:type="dxa"/>
          </w:tcPr>
          <w:p w14:paraId="4DDD8D3A" w14:textId="77777777" w:rsidR="005513F8" w:rsidRDefault="005513F8" w:rsidP="005513F8">
            <w:pPr>
              <w:pStyle w:val="TableParagraph"/>
              <w:ind w:left="264" w:right="149" w:hanging="116"/>
              <w:rPr>
                <w:rFonts w:ascii="Arial" w:eastAsia="Arial" w:hAnsi="Arial" w:cs="Arial"/>
                <w:sz w:val="16"/>
                <w:szCs w:val="16"/>
              </w:rPr>
            </w:pPr>
            <w:r>
              <w:rPr>
                <w:rFonts w:ascii="Arial"/>
                <w:b/>
                <w:spacing w:val="-1"/>
                <w:sz w:val="16"/>
              </w:rPr>
              <w:t>Uniform</w:t>
            </w:r>
            <w:r>
              <w:rPr>
                <w:rFonts w:ascii="Arial"/>
                <w:b/>
                <w:spacing w:val="21"/>
                <w:w w:val="99"/>
                <w:sz w:val="16"/>
              </w:rPr>
              <w:t xml:space="preserve"> </w:t>
            </w:r>
            <w:r>
              <w:rPr>
                <w:rFonts w:ascii="Arial"/>
                <w:b/>
                <w:sz w:val="16"/>
              </w:rPr>
              <w:t>Spec</w:t>
            </w:r>
          </w:p>
        </w:tc>
        <w:tc>
          <w:tcPr>
            <w:tcW w:w="976" w:type="dxa"/>
          </w:tcPr>
          <w:p w14:paraId="477FC58F" w14:textId="77777777" w:rsidR="005513F8" w:rsidRPr="007A5C8C" w:rsidRDefault="005513F8" w:rsidP="005513F8">
            <w:pPr>
              <w:pStyle w:val="TableParagraph"/>
              <w:ind w:left="147" w:right="149" w:firstLine="4"/>
              <w:rPr>
                <w:rFonts w:ascii="Arial" w:eastAsia="Arial" w:hAnsi="Arial" w:cs="Arial"/>
                <w:strike/>
                <w:color w:val="FF0000"/>
                <w:sz w:val="16"/>
                <w:szCs w:val="16"/>
              </w:rPr>
            </w:pPr>
            <w:r w:rsidRPr="007A5C8C">
              <w:rPr>
                <w:rFonts w:ascii="Arial"/>
                <w:b/>
                <w:strike/>
                <w:color w:val="FF0000"/>
                <w:spacing w:val="-1"/>
                <w:sz w:val="16"/>
              </w:rPr>
              <w:t>Dynamic</w:t>
            </w:r>
            <w:r w:rsidRPr="007A5C8C">
              <w:rPr>
                <w:rFonts w:ascii="Arial"/>
                <w:b/>
                <w:strike/>
                <w:color w:val="FF0000"/>
                <w:spacing w:val="26"/>
                <w:w w:val="99"/>
                <w:sz w:val="16"/>
              </w:rPr>
              <w:t xml:space="preserve"> </w:t>
            </w:r>
            <w:r w:rsidRPr="007A5C8C">
              <w:rPr>
                <w:rFonts w:ascii="Arial"/>
                <w:b/>
                <w:strike/>
                <w:color w:val="FF0000"/>
                <w:spacing w:val="-1"/>
                <w:sz w:val="16"/>
              </w:rPr>
              <w:t>(Volatile)</w:t>
            </w:r>
          </w:p>
        </w:tc>
        <w:tc>
          <w:tcPr>
            <w:tcW w:w="2490" w:type="dxa"/>
          </w:tcPr>
          <w:p w14:paraId="0BCAD07A" w14:textId="77777777" w:rsidR="005513F8" w:rsidRDefault="005513F8" w:rsidP="005513F8">
            <w:pPr>
              <w:pStyle w:val="TableParagraph"/>
              <w:spacing w:before="87"/>
              <w:ind w:left="416"/>
              <w:rPr>
                <w:rFonts w:ascii="Arial" w:eastAsia="Arial" w:hAnsi="Arial" w:cs="Arial"/>
                <w:sz w:val="16"/>
                <w:szCs w:val="16"/>
              </w:rPr>
            </w:pPr>
            <w:r>
              <w:rPr>
                <w:rFonts w:ascii="Arial"/>
                <w:b/>
                <w:spacing w:val="-1"/>
                <w:sz w:val="16"/>
              </w:rPr>
              <w:t>Additional</w:t>
            </w:r>
            <w:r>
              <w:rPr>
                <w:rFonts w:ascii="Arial"/>
                <w:b/>
                <w:spacing w:val="-17"/>
                <w:sz w:val="16"/>
              </w:rPr>
              <w:t xml:space="preserve"> </w:t>
            </w:r>
            <w:r>
              <w:rPr>
                <w:rFonts w:ascii="Arial"/>
                <w:b/>
                <w:spacing w:val="-1"/>
                <w:sz w:val="16"/>
              </w:rPr>
              <w:t>Comments</w:t>
            </w:r>
          </w:p>
        </w:tc>
      </w:tr>
      <w:tr w:rsidR="005656E2" w14:paraId="40D61E30" w14:textId="77777777" w:rsidTr="003D1D0A">
        <w:trPr>
          <w:trHeight w:hRule="exact" w:val="186"/>
        </w:trPr>
        <w:tc>
          <w:tcPr>
            <w:tcW w:w="2536" w:type="dxa"/>
          </w:tcPr>
          <w:p w14:paraId="3A53FB9D" w14:textId="77777777" w:rsidR="005513F8" w:rsidRDefault="005513F8" w:rsidP="005513F8">
            <w:pPr>
              <w:pStyle w:val="TableParagraph"/>
              <w:spacing w:line="182" w:lineRule="exact"/>
              <w:ind w:left="107"/>
              <w:rPr>
                <w:rFonts w:ascii="Times New Roman" w:eastAsia="Times New Roman" w:hAnsi="Times New Roman" w:cs="Times New Roman"/>
                <w:sz w:val="16"/>
                <w:szCs w:val="16"/>
              </w:rPr>
            </w:pPr>
            <w:r>
              <w:rPr>
                <w:rFonts w:ascii="Times New Roman"/>
                <w:b/>
                <w:sz w:val="16"/>
              </w:rPr>
              <w:t>Multi-function</w:t>
            </w:r>
            <w:r>
              <w:rPr>
                <w:rFonts w:ascii="Times New Roman"/>
                <w:b/>
                <w:spacing w:val="-17"/>
                <w:sz w:val="16"/>
              </w:rPr>
              <w:t xml:space="preserve"> </w:t>
            </w:r>
            <w:r>
              <w:rPr>
                <w:rFonts w:ascii="Times New Roman"/>
                <w:b/>
                <w:sz w:val="16"/>
              </w:rPr>
              <w:t>Decoders:</w:t>
            </w:r>
          </w:p>
        </w:tc>
        <w:tc>
          <w:tcPr>
            <w:tcW w:w="886" w:type="dxa"/>
          </w:tcPr>
          <w:p w14:paraId="42E88130" w14:textId="77777777" w:rsidR="005513F8" w:rsidRDefault="005513F8" w:rsidP="005513F8"/>
        </w:tc>
        <w:tc>
          <w:tcPr>
            <w:tcW w:w="824" w:type="dxa"/>
          </w:tcPr>
          <w:p w14:paraId="6CB0EF64" w14:textId="77777777" w:rsidR="005513F8" w:rsidRDefault="005513F8" w:rsidP="005513F8"/>
        </w:tc>
        <w:tc>
          <w:tcPr>
            <w:tcW w:w="810" w:type="dxa"/>
          </w:tcPr>
          <w:p w14:paraId="5ADCD12D" w14:textId="77777777" w:rsidR="005513F8" w:rsidRDefault="005513F8" w:rsidP="005513F8"/>
        </w:tc>
        <w:tc>
          <w:tcPr>
            <w:tcW w:w="630" w:type="dxa"/>
          </w:tcPr>
          <w:p w14:paraId="6451A34E" w14:textId="77777777" w:rsidR="005513F8" w:rsidRDefault="005513F8" w:rsidP="005513F8"/>
        </w:tc>
        <w:tc>
          <w:tcPr>
            <w:tcW w:w="914" w:type="dxa"/>
          </w:tcPr>
          <w:p w14:paraId="2AF2E01F" w14:textId="77777777" w:rsidR="005513F8" w:rsidRDefault="005513F8" w:rsidP="005513F8"/>
        </w:tc>
        <w:tc>
          <w:tcPr>
            <w:tcW w:w="976" w:type="dxa"/>
          </w:tcPr>
          <w:p w14:paraId="428CD79C" w14:textId="77777777" w:rsidR="005513F8" w:rsidRDefault="005513F8" w:rsidP="005513F8"/>
        </w:tc>
        <w:tc>
          <w:tcPr>
            <w:tcW w:w="2490" w:type="dxa"/>
          </w:tcPr>
          <w:p w14:paraId="3038470D" w14:textId="77777777" w:rsidR="005513F8" w:rsidRDefault="005513F8" w:rsidP="005513F8"/>
        </w:tc>
      </w:tr>
      <w:tr w:rsidR="005656E2" w14:paraId="49A0FE53" w14:textId="77777777" w:rsidTr="003D1D0A">
        <w:trPr>
          <w:trHeight w:hRule="exact" w:val="186"/>
        </w:trPr>
        <w:tc>
          <w:tcPr>
            <w:tcW w:w="2536" w:type="dxa"/>
          </w:tcPr>
          <w:p w14:paraId="01D892D6"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Primary</w:t>
            </w:r>
            <w:r>
              <w:rPr>
                <w:rFonts w:ascii="Times New Roman"/>
                <w:spacing w:val="-12"/>
                <w:sz w:val="16"/>
              </w:rPr>
              <w:t xml:space="preserve"> </w:t>
            </w:r>
            <w:r>
              <w:rPr>
                <w:rFonts w:ascii="Times New Roman"/>
                <w:spacing w:val="-1"/>
                <w:sz w:val="16"/>
              </w:rPr>
              <w:t>Address</w:t>
            </w:r>
          </w:p>
        </w:tc>
        <w:tc>
          <w:tcPr>
            <w:tcW w:w="886" w:type="dxa"/>
          </w:tcPr>
          <w:p w14:paraId="6C85C806"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1</w:t>
            </w:r>
          </w:p>
        </w:tc>
        <w:tc>
          <w:tcPr>
            <w:tcW w:w="824" w:type="dxa"/>
          </w:tcPr>
          <w:p w14:paraId="6357756E"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M</w:t>
            </w:r>
          </w:p>
        </w:tc>
        <w:tc>
          <w:tcPr>
            <w:tcW w:w="810" w:type="dxa"/>
          </w:tcPr>
          <w:p w14:paraId="2D40F96B" w14:textId="77777777" w:rsidR="005513F8" w:rsidRDefault="005513F8" w:rsidP="005513F8">
            <w:pPr>
              <w:pStyle w:val="TableParagraph"/>
              <w:spacing w:line="179" w:lineRule="exact"/>
              <w:jc w:val="center"/>
              <w:rPr>
                <w:rFonts w:ascii="Times New Roman" w:eastAsia="Times New Roman" w:hAnsi="Times New Roman" w:cs="Times New Roman"/>
                <w:sz w:val="16"/>
                <w:szCs w:val="16"/>
              </w:rPr>
            </w:pPr>
            <w:r>
              <w:rPr>
                <w:rFonts w:ascii="Times New Roman"/>
                <w:sz w:val="16"/>
              </w:rPr>
              <w:t>3</w:t>
            </w:r>
          </w:p>
        </w:tc>
        <w:tc>
          <w:tcPr>
            <w:tcW w:w="630" w:type="dxa"/>
          </w:tcPr>
          <w:p w14:paraId="30AD4C66" w14:textId="77777777" w:rsidR="005513F8" w:rsidRDefault="005513F8" w:rsidP="005513F8"/>
        </w:tc>
        <w:tc>
          <w:tcPr>
            <w:tcW w:w="914" w:type="dxa"/>
          </w:tcPr>
          <w:p w14:paraId="0358A652" w14:textId="77777777" w:rsidR="005513F8" w:rsidRDefault="005513F8" w:rsidP="005513F8">
            <w:pPr>
              <w:pStyle w:val="TableParagraph"/>
              <w:spacing w:line="179"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7AF15347" w14:textId="77777777" w:rsidR="005513F8" w:rsidRDefault="005513F8" w:rsidP="005513F8"/>
        </w:tc>
        <w:tc>
          <w:tcPr>
            <w:tcW w:w="2490" w:type="dxa"/>
          </w:tcPr>
          <w:p w14:paraId="1714D38A" w14:textId="77777777" w:rsidR="005513F8" w:rsidRDefault="005513F8" w:rsidP="005513F8"/>
        </w:tc>
      </w:tr>
      <w:tr w:rsidR="005656E2" w14:paraId="64563037" w14:textId="77777777" w:rsidTr="003D1D0A">
        <w:trPr>
          <w:trHeight w:hRule="exact" w:val="186"/>
        </w:trPr>
        <w:tc>
          <w:tcPr>
            <w:tcW w:w="2536" w:type="dxa"/>
          </w:tcPr>
          <w:p w14:paraId="59A5397E"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Vstart</w:t>
            </w:r>
          </w:p>
        </w:tc>
        <w:tc>
          <w:tcPr>
            <w:tcW w:w="886" w:type="dxa"/>
          </w:tcPr>
          <w:p w14:paraId="329B8B96"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2</w:t>
            </w:r>
          </w:p>
        </w:tc>
        <w:tc>
          <w:tcPr>
            <w:tcW w:w="824" w:type="dxa"/>
          </w:tcPr>
          <w:p w14:paraId="1446DA27" w14:textId="279FFD92" w:rsidR="005513F8" w:rsidRDefault="007E2A4A" w:rsidP="005513F8">
            <w:pPr>
              <w:pStyle w:val="TableParagraph"/>
              <w:spacing w:line="179" w:lineRule="exact"/>
              <w:ind w:left="319" w:right="318"/>
              <w:jc w:val="center"/>
              <w:rPr>
                <w:rFonts w:ascii="Times New Roman" w:eastAsia="Times New Roman" w:hAnsi="Times New Roman" w:cs="Times New Roman"/>
                <w:sz w:val="16"/>
                <w:szCs w:val="16"/>
              </w:rPr>
            </w:pPr>
            <w:r w:rsidRPr="00A902BD">
              <w:rPr>
                <w:rFonts w:ascii="Times New Roman"/>
                <w:color w:val="FF0000"/>
                <w:sz w:val="16"/>
              </w:rPr>
              <w:t>M</w:t>
            </w:r>
          </w:p>
        </w:tc>
        <w:tc>
          <w:tcPr>
            <w:tcW w:w="810" w:type="dxa"/>
          </w:tcPr>
          <w:p w14:paraId="7D2BC9C7" w14:textId="77777777" w:rsidR="005513F8" w:rsidRDefault="005513F8" w:rsidP="005513F8"/>
        </w:tc>
        <w:tc>
          <w:tcPr>
            <w:tcW w:w="630" w:type="dxa"/>
          </w:tcPr>
          <w:p w14:paraId="13E8DFAA" w14:textId="77777777" w:rsidR="005513F8" w:rsidRDefault="005513F8" w:rsidP="005513F8"/>
        </w:tc>
        <w:tc>
          <w:tcPr>
            <w:tcW w:w="914" w:type="dxa"/>
          </w:tcPr>
          <w:p w14:paraId="67D946B6" w14:textId="77777777" w:rsidR="005513F8" w:rsidRDefault="005513F8" w:rsidP="005513F8"/>
        </w:tc>
        <w:tc>
          <w:tcPr>
            <w:tcW w:w="976" w:type="dxa"/>
          </w:tcPr>
          <w:p w14:paraId="157A98AD" w14:textId="77777777" w:rsidR="005513F8" w:rsidRDefault="005513F8" w:rsidP="005513F8"/>
        </w:tc>
        <w:tc>
          <w:tcPr>
            <w:tcW w:w="2490" w:type="dxa"/>
          </w:tcPr>
          <w:p w14:paraId="1B3FCF2F" w14:textId="77777777" w:rsidR="005513F8" w:rsidRDefault="005513F8" w:rsidP="005513F8"/>
        </w:tc>
      </w:tr>
      <w:tr w:rsidR="005656E2" w14:paraId="4F1E7525" w14:textId="77777777" w:rsidTr="003D1D0A">
        <w:trPr>
          <w:trHeight w:hRule="exact" w:val="186"/>
        </w:trPr>
        <w:tc>
          <w:tcPr>
            <w:tcW w:w="2536" w:type="dxa"/>
          </w:tcPr>
          <w:p w14:paraId="55093661"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Acceleration</w:t>
            </w:r>
            <w:r>
              <w:rPr>
                <w:rFonts w:ascii="Times New Roman"/>
                <w:spacing w:val="-13"/>
                <w:sz w:val="16"/>
              </w:rPr>
              <w:t xml:space="preserve"> </w:t>
            </w:r>
            <w:r>
              <w:rPr>
                <w:rFonts w:ascii="Times New Roman"/>
                <w:sz w:val="16"/>
              </w:rPr>
              <w:t>Rate</w:t>
            </w:r>
          </w:p>
        </w:tc>
        <w:tc>
          <w:tcPr>
            <w:tcW w:w="886" w:type="dxa"/>
          </w:tcPr>
          <w:p w14:paraId="5D78148F" w14:textId="77777777" w:rsidR="005513F8" w:rsidRDefault="005513F8" w:rsidP="005513F8">
            <w:pPr>
              <w:pStyle w:val="TableParagraph"/>
              <w:spacing w:line="179" w:lineRule="exact"/>
              <w:ind w:left="301" w:right="299"/>
              <w:jc w:val="center"/>
              <w:rPr>
                <w:rFonts w:ascii="Times New Roman" w:eastAsia="Times New Roman" w:hAnsi="Times New Roman" w:cs="Times New Roman"/>
                <w:sz w:val="16"/>
                <w:szCs w:val="16"/>
              </w:rPr>
            </w:pPr>
            <w:r>
              <w:rPr>
                <w:rFonts w:ascii="Times New Roman"/>
                <w:sz w:val="16"/>
              </w:rPr>
              <w:t>3</w:t>
            </w:r>
          </w:p>
        </w:tc>
        <w:tc>
          <w:tcPr>
            <w:tcW w:w="824" w:type="dxa"/>
          </w:tcPr>
          <w:p w14:paraId="62B98C50" w14:textId="5614059D" w:rsidR="005513F8" w:rsidRDefault="0053192A" w:rsidP="005513F8">
            <w:pPr>
              <w:pStyle w:val="TableParagraph"/>
              <w:spacing w:line="179" w:lineRule="exact"/>
              <w:ind w:left="319" w:right="317"/>
              <w:jc w:val="center"/>
              <w:rPr>
                <w:rFonts w:ascii="Times New Roman" w:eastAsia="Times New Roman" w:hAnsi="Times New Roman" w:cs="Times New Roman"/>
                <w:sz w:val="16"/>
                <w:szCs w:val="16"/>
              </w:rPr>
            </w:pPr>
            <w:r w:rsidRPr="00A902BD">
              <w:rPr>
                <w:rFonts w:ascii="Times New Roman"/>
                <w:color w:val="FF0000"/>
                <w:sz w:val="16"/>
              </w:rPr>
              <w:t>M</w:t>
            </w:r>
          </w:p>
        </w:tc>
        <w:tc>
          <w:tcPr>
            <w:tcW w:w="810" w:type="dxa"/>
          </w:tcPr>
          <w:p w14:paraId="0348B527" w14:textId="77777777" w:rsidR="005513F8" w:rsidRDefault="005513F8" w:rsidP="005513F8"/>
        </w:tc>
        <w:tc>
          <w:tcPr>
            <w:tcW w:w="630" w:type="dxa"/>
          </w:tcPr>
          <w:p w14:paraId="175A55B6" w14:textId="77777777" w:rsidR="005513F8" w:rsidRDefault="005513F8" w:rsidP="005513F8"/>
        </w:tc>
        <w:tc>
          <w:tcPr>
            <w:tcW w:w="914" w:type="dxa"/>
          </w:tcPr>
          <w:p w14:paraId="7F96F7F7" w14:textId="77777777" w:rsidR="005513F8" w:rsidRDefault="005513F8" w:rsidP="005513F8"/>
        </w:tc>
        <w:tc>
          <w:tcPr>
            <w:tcW w:w="976" w:type="dxa"/>
          </w:tcPr>
          <w:p w14:paraId="5DB3AF32" w14:textId="77777777" w:rsidR="005513F8" w:rsidRDefault="005513F8" w:rsidP="005513F8"/>
        </w:tc>
        <w:tc>
          <w:tcPr>
            <w:tcW w:w="2490" w:type="dxa"/>
          </w:tcPr>
          <w:p w14:paraId="515503BB" w14:textId="77777777" w:rsidR="005513F8" w:rsidRDefault="005513F8" w:rsidP="005513F8"/>
        </w:tc>
      </w:tr>
      <w:tr w:rsidR="005656E2" w14:paraId="154B0496" w14:textId="77777777" w:rsidTr="003D1D0A">
        <w:trPr>
          <w:trHeight w:hRule="exact" w:val="186"/>
        </w:trPr>
        <w:tc>
          <w:tcPr>
            <w:tcW w:w="2536" w:type="dxa"/>
          </w:tcPr>
          <w:p w14:paraId="64844D93"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Deceleration</w:t>
            </w:r>
            <w:r>
              <w:rPr>
                <w:rFonts w:ascii="Times New Roman"/>
                <w:spacing w:val="-13"/>
                <w:sz w:val="16"/>
              </w:rPr>
              <w:t xml:space="preserve"> </w:t>
            </w:r>
            <w:r>
              <w:rPr>
                <w:rFonts w:ascii="Times New Roman"/>
                <w:sz w:val="16"/>
              </w:rPr>
              <w:t>Rate</w:t>
            </w:r>
          </w:p>
        </w:tc>
        <w:tc>
          <w:tcPr>
            <w:tcW w:w="886" w:type="dxa"/>
          </w:tcPr>
          <w:p w14:paraId="42A0FD88" w14:textId="77777777" w:rsidR="005513F8" w:rsidRDefault="005513F8" w:rsidP="005513F8">
            <w:pPr>
              <w:pStyle w:val="TableParagraph"/>
              <w:spacing w:line="179" w:lineRule="exact"/>
              <w:ind w:left="301" w:right="299"/>
              <w:jc w:val="center"/>
              <w:rPr>
                <w:rFonts w:ascii="Times New Roman" w:eastAsia="Times New Roman" w:hAnsi="Times New Roman" w:cs="Times New Roman"/>
                <w:sz w:val="16"/>
                <w:szCs w:val="16"/>
              </w:rPr>
            </w:pPr>
            <w:r>
              <w:rPr>
                <w:rFonts w:ascii="Times New Roman"/>
                <w:sz w:val="16"/>
              </w:rPr>
              <w:t>4</w:t>
            </w:r>
          </w:p>
        </w:tc>
        <w:tc>
          <w:tcPr>
            <w:tcW w:w="824" w:type="dxa"/>
          </w:tcPr>
          <w:p w14:paraId="352B3149" w14:textId="581A15DD" w:rsidR="005513F8" w:rsidRDefault="00A902BD" w:rsidP="005513F8">
            <w:pPr>
              <w:pStyle w:val="TableParagraph"/>
              <w:spacing w:line="179" w:lineRule="exact"/>
              <w:ind w:left="319" w:right="317"/>
              <w:jc w:val="center"/>
              <w:rPr>
                <w:rFonts w:ascii="Times New Roman" w:eastAsia="Times New Roman" w:hAnsi="Times New Roman" w:cs="Times New Roman"/>
                <w:sz w:val="16"/>
                <w:szCs w:val="16"/>
              </w:rPr>
            </w:pPr>
            <w:r w:rsidRPr="00A902BD">
              <w:rPr>
                <w:rFonts w:ascii="Times New Roman"/>
                <w:color w:val="FF0000"/>
                <w:sz w:val="16"/>
              </w:rPr>
              <w:t>M</w:t>
            </w:r>
          </w:p>
        </w:tc>
        <w:tc>
          <w:tcPr>
            <w:tcW w:w="810" w:type="dxa"/>
          </w:tcPr>
          <w:p w14:paraId="550E800E" w14:textId="77777777" w:rsidR="005513F8" w:rsidRDefault="005513F8" w:rsidP="005513F8"/>
        </w:tc>
        <w:tc>
          <w:tcPr>
            <w:tcW w:w="630" w:type="dxa"/>
          </w:tcPr>
          <w:p w14:paraId="28537E51" w14:textId="77777777" w:rsidR="005513F8" w:rsidRDefault="005513F8" w:rsidP="005513F8"/>
        </w:tc>
        <w:tc>
          <w:tcPr>
            <w:tcW w:w="914" w:type="dxa"/>
          </w:tcPr>
          <w:p w14:paraId="2621AC1D" w14:textId="77777777" w:rsidR="005513F8" w:rsidRDefault="005513F8" w:rsidP="005513F8"/>
        </w:tc>
        <w:tc>
          <w:tcPr>
            <w:tcW w:w="976" w:type="dxa"/>
          </w:tcPr>
          <w:p w14:paraId="74D4A155" w14:textId="77777777" w:rsidR="005513F8" w:rsidRDefault="005513F8" w:rsidP="005513F8"/>
        </w:tc>
        <w:tc>
          <w:tcPr>
            <w:tcW w:w="2490" w:type="dxa"/>
          </w:tcPr>
          <w:p w14:paraId="1C3E410D" w14:textId="77777777" w:rsidR="005513F8" w:rsidRDefault="005513F8" w:rsidP="005513F8"/>
        </w:tc>
      </w:tr>
      <w:tr w:rsidR="005656E2" w14:paraId="45CC3567" w14:textId="77777777" w:rsidTr="003D1D0A">
        <w:trPr>
          <w:trHeight w:hRule="exact" w:val="186"/>
        </w:trPr>
        <w:tc>
          <w:tcPr>
            <w:tcW w:w="2536" w:type="dxa"/>
          </w:tcPr>
          <w:p w14:paraId="41D12032"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proofErr w:type="spellStart"/>
            <w:r>
              <w:rPr>
                <w:rFonts w:ascii="Times New Roman"/>
                <w:sz w:val="16"/>
              </w:rPr>
              <w:t>Vhigh</w:t>
            </w:r>
            <w:proofErr w:type="spellEnd"/>
          </w:p>
        </w:tc>
        <w:tc>
          <w:tcPr>
            <w:tcW w:w="886" w:type="dxa"/>
          </w:tcPr>
          <w:p w14:paraId="0ECCE8DF"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5</w:t>
            </w:r>
          </w:p>
        </w:tc>
        <w:tc>
          <w:tcPr>
            <w:tcW w:w="824" w:type="dxa"/>
          </w:tcPr>
          <w:p w14:paraId="660E6A28" w14:textId="4E7B57CD" w:rsidR="005513F8" w:rsidRDefault="00C02E6B" w:rsidP="005513F8">
            <w:pPr>
              <w:pStyle w:val="TableParagraph"/>
              <w:spacing w:line="179" w:lineRule="exact"/>
              <w:ind w:left="318" w:right="319"/>
              <w:jc w:val="center"/>
              <w:rPr>
                <w:rFonts w:ascii="Times New Roman" w:eastAsia="Times New Roman" w:hAnsi="Times New Roman" w:cs="Times New Roman"/>
                <w:sz w:val="16"/>
                <w:szCs w:val="16"/>
              </w:rPr>
            </w:pPr>
            <w:r w:rsidRPr="00C02E6B">
              <w:rPr>
                <w:rFonts w:ascii="Times New Roman"/>
                <w:color w:val="FF0000"/>
                <w:sz w:val="16"/>
              </w:rPr>
              <w:t>M</w:t>
            </w:r>
          </w:p>
        </w:tc>
        <w:tc>
          <w:tcPr>
            <w:tcW w:w="810" w:type="dxa"/>
          </w:tcPr>
          <w:p w14:paraId="520B74BF" w14:textId="77777777" w:rsidR="005513F8" w:rsidRDefault="005513F8" w:rsidP="005513F8"/>
        </w:tc>
        <w:tc>
          <w:tcPr>
            <w:tcW w:w="630" w:type="dxa"/>
          </w:tcPr>
          <w:p w14:paraId="1C8A92AA" w14:textId="77777777" w:rsidR="005513F8" w:rsidRDefault="005513F8" w:rsidP="005513F8"/>
        </w:tc>
        <w:tc>
          <w:tcPr>
            <w:tcW w:w="914" w:type="dxa"/>
          </w:tcPr>
          <w:p w14:paraId="0B293DFB" w14:textId="77777777" w:rsidR="005513F8" w:rsidRDefault="005513F8" w:rsidP="005513F8"/>
        </w:tc>
        <w:tc>
          <w:tcPr>
            <w:tcW w:w="976" w:type="dxa"/>
          </w:tcPr>
          <w:p w14:paraId="483B7ED4" w14:textId="77777777" w:rsidR="005513F8" w:rsidRDefault="005513F8" w:rsidP="005513F8"/>
        </w:tc>
        <w:tc>
          <w:tcPr>
            <w:tcW w:w="2490" w:type="dxa"/>
          </w:tcPr>
          <w:p w14:paraId="2D7D7125" w14:textId="77777777" w:rsidR="005513F8" w:rsidRDefault="005513F8" w:rsidP="005513F8"/>
        </w:tc>
      </w:tr>
      <w:tr w:rsidR="005656E2" w14:paraId="43C94AB7" w14:textId="77777777" w:rsidTr="003D1D0A">
        <w:trPr>
          <w:trHeight w:hRule="exact" w:val="186"/>
        </w:trPr>
        <w:tc>
          <w:tcPr>
            <w:tcW w:w="2536" w:type="dxa"/>
          </w:tcPr>
          <w:p w14:paraId="4C3F41E4" w14:textId="77777777" w:rsidR="005513F8" w:rsidRPr="00CB53B9" w:rsidRDefault="005513F8" w:rsidP="005513F8">
            <w:pPr>
              <w:pStyle w:val="TableParagraph"/>
              <w:spacing w:line="179" w:lineRule="exact"/>
              <w:ind w:left="107"/>
              <w:rPr>
                <w:rFonts w:ascii="Times New Roman" w:eastAsia="Times New Roman" w:hAnsi="Times New Roman" w:cs="Times New Roman"/>
                <w:color w:val="FF0000"/>
                <w:sz w:val="16"/>
                <w:szCs w:val="16"/>
              </w:rPr>
            </w:pPr>
            <w:r w:rsidRPr="00CB53B9">
              <w:rPr>
                <w:rFonts w:ascii="Times New Roman"/>
                <w:color w:val="FF0000"/>
                <w:spacing w:val="-1"/>
                <w:sz w:val="16"/>
              </w:rPr>
              <w:t>Vmid</w:t>
            </w:r>
          </w:p>
        </w:tc>
        <w:tc>
          <w:tcPr>
            <w:tcW w:w="886" w:type="dxa"/>
          </w:tcPr>
          <w:p w14:paraId="31CFAD22" w14:textId="77777777" w:rsidR="005513F8" w:rsidRPr="00CB53B9" w:rsidRDefault="005513F8" w:rsidP="005513F8">
            <w:pPr>
              <w:pStyle w:val="TableParagraph"/>
              <w:spacing w:line="179" w:lineRule="exact"/>
              <w:ind w:left="300" w:right="301"/>
              <w:jc w:val="center"/>
              <w:rPr>
                <w:rFonts w:ascii="Times New Roman" w:eastAsia="Times New Roman" w:hAnsi="Times New Roman" w:cs="Times New Roman"/>
                <w:color w:val="FF0000"/>
                <w:sz w:val="16"/>
                <w:szCs w:val="16"/>
              </w:rPr>
            </w:pPr>
            <w:r w:rsidRPr="00CB53B9">
              <w:rPr>
                <w:rFonts w:ascii="Times New Roman"/>
                <w:color w:val="FF0000"/>
                <w:sz w:val="16"/>
              </w:rPr>
              <w:t>6</w:t>
            </w:r>
          </w:p>
        </w:tc>
        <w:tc>
          <w:tcPr>
            <w:tcW w:w="824" w:type="dxa"/>
          </w:tcPr>
          <w:p w14:paraId="0731BB03" w14:textId="2E9A5570" w:rsidR="005513F8" w:rsidRDefault="00CB53B9" w:rsidP="005513F8">
            <w:pPr>
              <w:pStyle w:val="TableParagraph"/>
              <w:spacing w:line="179" w:lineRule="exact"/>
              <w:ind w:left="319" w:right="319"/>
              <w:jc w:val="center"/>
              <w:rPr>
                <w:rFonts w:ascii="Times New Roman" w:eastAsia="Times New Roman" w:hAnsi="Times New Roman" w:cs="Times New Roman"/>
                <w:sz w:val="16"/>
                <w:szCs w:val="16"/>
              </w:rPr>
            </w:pPr>
            <w:r w:rsidRPr="00CB53B9">
              <w:rPr>
                <w:rFonts w:ascii="Times New Roman"/>
                <w:color w:val="FF0000"/>
                <w:sz w:val="16"/>
              </w:rPr>
              <w:t>M</w:t>
            </w:r>
          </w:p>
        </w:tc>
        <w:tc>
          <w:tcPr>
            <w:tcW w:w="810" w:type="dxa"/>
          </w:tcPr>
          <w:p w14:paraId="19E00469" w14:textId="77777777" w:rsidR="005513F8" w:rsidRDefault="005513F8" w:rsidP="005513F8"/>
        </w:tc>
        <w:tc>
          <w:tcPr>
            <w:tcW w:w="630" w:type="dxa"/>
          </w:tcPr>
          <w:p w14:paraId="4215EAF7" w14:textId="77777777" w:rsidR="005513F8" w:rsidRDefault="005513F8" w:rsidP="005513F8"/>
        </w:tc>
        <w:tc>
          <w:tcPr>
            <w:tcW w:w="914" w:type="dxa"/>
          </w:tcPr>
          <w:p w14:paraId="5DE3CFC2" w14:textId="77777777" w:rsidR="005513F8" w:rsidRDefault="005513F8" w:rsidP="005513F8"/>
        </w:tc>
        <w:tc>
          <w:tcPr>
            <w:tcW w:w="976" w:type="dxa"/>
          </w:tcPr>
          <w:p w14:paraId="07A63101" w14:textId="77777777" w:rsidR="005513F8" w:rsidRDefault="005513F8" w:rsidP="005513F8"/>
        </w:tc>
        <w:tc>
          <w:tcPr>
            <w:tcW w:w="2490" w:type="dxa"/>
          </w:tcPr>
          <w:p w14:paraId="0DB29995" w14:textId="77777777" w:rsidR="005513F8" w:rsidRDefault="005513F8" w:rsidP="005513F8"/>
        </w:tc>
      </w:tr>
      <w:tr w:rsidR="005656E2" w14:paraId="7F35D32A" w14:textId="77777777" w:rsidTr="003D1D0A">
        <w:trPr>
          <w:trHeight w:hRule="exact" w:val="186"/>
        </w:trPr>
        <w:tc>
          <w:tcPr>
            <w:tcW w:w="2536" w:type="dxa"/>
            <w:shd w:val="clear" w:color="auto" w:fill="FFFFFF" w:themeFill="background1"/>
          </w:tcPr>
          <w:p w14:paraId="6B001008"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Manufacturer</w:t>
            </w:r>
            <w:r>
              <w:rPr>
                <w:rFonts w:ascii="Times New Roman"/>
                <w:spacing w:val="-10"/>
                <w:sz w:val="16"/>
              </w:rPr>
              <w:t xml:space="preserve"> </w:t>
            </w:r>
            <w:r>
              <w:rPr>
                <w:rFonts w:ascii="Times New Roman"/>
                <w:sz w:val="16"/>
              </w:rPr>
              <w:t>Version</w:t>
            </w:r>
            <w:r>
              <w:rPr>
                <w:rFonts w:ascii="Times New Roman"/>
                <w:spacing w:val="-9"/>
                <w:sz w:val="16"/>
              </w:rPr>
              <w:t xml:space="preserve"> </w:t>
            </w:r>
            <w:r>
              <w:rPr>
                <w:rFonts w:ascii="Times New Roman"/>
                <w:sz w:val="16"/>
              </w:rPr>
              <w:t>No.</w:t>
            </w:r>
          </w:p>
        </w:tc>
        <w:tc>
          <w:tcPr>
            <w:tcW w:w="886" w:type="dxa"/>
            <w:shd w:val="clear" w:color="auto" w:fill="FFFFFF" w:themeFill="background1"/>
          </w:tcPr>
          <w:p w14:paraId="7C7401E8"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7</w:t>
            </w:r>
          </w:p>
        </w:tc>
        <w:tc>
          <w:tcPr>
            <w:tcW w:w="824" w:type="dxa"/>
            <w:shd w:val="clear" w:color="auto" w:fill="FFFFFF" w:themeFill="background1"/>
          </w:tcPr>
          <w:p w14:paraId="097A1CFE"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M</w:t>
            </w:r>
          </w:p>
        </w:tc>
        <w:tc>
          <w:tcPr>
            <w:tcW w:w="810" w:type="dxa"/>
            <w:shd w:val="clear" w:color="auto" w:fill="FFFFFF" w:themeFill="background1"/>
          </w:tcPr>
          <w:p w14:paraId="2CB6EB8E" w14:textId="77777777" w:rsidR="005513F8" w:rsidRDefault="005513F8" w:rsidP="005513F8"/>
        </w:tc>
        <w:tc>
          <w:tcPr>
            <w:tcW w:w="630" w:type="dxa"/>
            <w:shd w:val="clear" w:color="auto" w:fill="FFFFFF" w:themeFill="background1"/>
          </w:tcPr>
          <w:p w14:paraId="007771AB" w14:textId="77777777" w:rsidR="005513F8" w:rsidRDefault="005513F8" w:rsidP="005513F8">
            <w:pPr>
              <w:pStyle w:val="TableParagraph"/>
              <w:spacing w:line="179" w:lineRule="exact"/>
              <w:ind w:left="236" w:right="236"/>
              <w:jc w:val="center"/>
              <w:rPr>
                <w:rFonts w:ascii="Times New Roman" w:eastAsia="Times New Roman" w:hAnsi="Times New Roman" w:cs="Times New Roman"/>
                <w:sz w:val="16"/>
                <w:szCs w:val="16"/>
              </w:rPr>
            </w:pPr>
            <w:r>
              <w:rPr>
                <w:rFonts w:ascii="Times New Roman"/>
                <w:sz w:val="16"/>
              </w:rPr>
              <w:t>Y</w:t>
            </w:r>
          </w:p>
        </w:tc>
        <w:tc>
          <w:tcPr>
            <w:tcW w:w="914" w:type="dxa"/>
            <w:shd w:val="clear" w:color="auto" w:fill="FFFFFF" w:themeFill="background1"/>
          </w:tcPr>
          <w:p w14:paraId="015060C0" w14:textId="77777777" w:rsidR="005513F8" w:rsidRDefault="005513F8" w:rsidP="005513F8"/>
        </w:tc>
        <w:tc>
          <w:tcPr>
            <w:tcW w:w="976" w:type="dxa"/>
            <w:shd w:val="clear" w:color="auto" w:fill="FFFFFF" w:themeFill="background1"/>
          </w:tcPr>
          <w:p w14:paraId="039C5F00" w14:textId="77777777" w:rsidR="005513F8" w:rsidRDefault="005513F8" w:rsidP="005513F8"/>
        </w:tc>
        <w:tc>
          <w:tcPr>
            <w:tcW w:w="2490" w:type="dxa"/>
            <w:shd w:val="clear" w:color="auto" w:fill="FFFFFF" w:themeFill="background1"/>
          </w:tcPr>
          <w:p w14:paraId="20F53949"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Manufacturer</w:t>
            </w:r>
            <w:r>
              <w:rPr>
                <w:rFonts w:ascii="Times New Roman"/>
                <w:spacing w:val="-8"/>
                <w:sz w:val="16"/>
              </w:rPr>
              <w:t xml:space="preserve"> </w:t>
            </w:r>
            <w:r>
              <w:rPr>
                <w:rFonts w:ascii="Times New Roman"/>
                <w:sz w:val="16"/>
              </w:rPr>
              <w:t>defined</w:t>
            </w:r>
            <w:r>
              <w:rPr>
                <w:rFonts w:ascii="Times New Roman"/>
                <w:spacing w:val="-8"/>
                <w:sz w:val="16"/>
              </w:rPr>
              <w:t xml:space="preserve"> </w:t>
            </w:r>
            <w:r>
              <w:rPr>
                <w:rFonts w:ascii="Times New Roman"/>
                <w:spacing w:val="-1"/>
                <w:sz w:val="16"/>
              </w:rPr>
              <w:t>version</w:t>
            </w:r>
            <w:r>
              <w:rPr>
                <w:rFonts w:ascii="Times New Roman"/>
                <w:spacing w:val="-8"/>
                <w:sz w:val="16"/>
              </w:rPr>
              <w:t xml:space="preserve"> </w:t>
            </w:r>
            <w:r>
              <w:rPr>
                <w:rFonts w:ascii="Times New Roman"/>
                <w:spacing w:val="-1"/>
                <w:sz w:val="16"/>
              </w:rPr>
              <w:t>info</w:t>
            </w:r>
          </w:p>
        </w:tc>
      </w:tr>
      <w:tr w:rsidR="005656E2" w14:paraId="56278ED3" w14:textId="77777777" w:rsidTr="003D1D0A">
        <w:trPr>
          <w:trHeight w:hRule="exact" w:val="186"/>
        </w:trPr>
        <w:tc>
          <w:tcPr>
            <w:tcW w:w="2536" w:type="dxa"/>
            <w:shd w:val="clear" w:color="auto" w:fill="FFFFFF" w:themeFill="background1"/>
          </w:tcPr>
          <w:p w14:paraId="6A78CB3D"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Manufactured</w:t>
            </w:r>
            <w:r>
              <w:rPr>
                <w:rFonts w:ascii="Times New Roman"/>
                <w:spacing w:val="-12"/>
                <w:sz w:val="16"/>
              </w:rPr>
              <w:t xml:space="preserve"> </w:t>
            </w:r>
            <w:r>
              <w:rPr>
                <w:rFonts w:ascii="Times New Roman"/>
                <w:spacing w:val="-1"/>
                <w:sz w:val="16"/>
              </w:rPr>
              <w:t>ID</w:t>
            </w:r>
          </w:p>
        </w:tc>
        <w:tc>
          <w:tcPr>
            <w:tcW w:w="886" w:type="dxa"/>
            <w:shd w:val="clear" w:color="auto" w:fill="FFFFFF" w:themeFill="background1"/>
          </w:tcPr>
          <w:p w14:paraId="3719D07B"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8</w:t>
            </w:r>
          </w:p>
        </w:tc>
        <w:tc>
          <w:tcPr>
            <w:tcW w:w="824" w:type="dxa"/>
            <w:shd w:val="clear" w:color="auto" w:fill="FFFFFF" w:themeFill="background1"/>
          </w:tcPr>
          <w:p w14:paraId="745FD90B"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M</w:t>
            </w:r>
          </w:p>
        </w:tc>
        <w:tc>
          <w:tcPr>
            <w:tcW w:w="810" w:type="dxa"/>
            <w:shd w:val="clear" w:color="auto" w:fill="FFFFFF" w:themeFill="background1"/>
          </w:tcPr>
          <w:p w14:paraId="1C167D73" w14:textId="77777777" w:rsidR="005513F8" w:rsidRDefault="005513F8" w:rsidP="005513F8"/>
        </w:tc>
        <w:tc>
          <w:tcPr>
            <w:tcW w:w="630" w:type="dxa"/>
            <w:shd w:val="clear" w:color="auto" w:fill="FFFFFF" w:themeFill="background1"/>
          </w:tcPr>
          <w:p w14:paraId="25D76165" w14:textId="77777777" w:rsidR="005513F8" w:rsidRDefault="005513F8" w:rsidP="005513F8">
            <w:pPr>
              <w:pStyle w:val="TableParagraph"/>
              <w:spacing w:line="179" w:lineRule="exact"/>
              <w:ind w:left="236" w:right="236"/>
              <w:jc w:val="center"/>
              <w:rPr>
                <w:rFonts w:ascii="Times New Roman" w:eastAsia="Times New Roman" w:hAnsi="Times New Roman" w:cs="Times New Roman"/>
                <w:sz w:val="16"/>
                <w:szCs w:val="16"/>
              </w:rPr>
            </w:pPr>
            <w:r>
              <w:rPr>
                <w:rFonts w:ascii="Times New Roman"/>
                <w:sz w:val="16"/>
              </w:rPr>
              <w:t>Y</w:t>
            </w:r>
          </w:p>
        </w:tc>
        <w:tc>
          <w:tcPr>
            <w:tcW w:w="914" w:type="dxa"/>
            <w:shd w:val="clear" w:color="auto" w:fill="FFFFFF" w:themeFill="background1"/>
          </w:tcPr>
          <w:p w14:paraId="52C03782" w14:textId="77777777" w:rsidR="005513F8" w:rsidRDefault="005513F8" w:rsidP="005513F8">
            <w:pPr>
              <w:pStyle w:val="TableParagraph"/>
              <w:spacing w:line="179"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shd w:val="clear" w:color="auto" w:fill="FFFFFF" w:themeFill="background1"/>
          </w:tcPr>
          <w:p w14:paraId="331E4B92" w14:textId="77777777" w:rsidR="005513F8" w:rsidRDefault="005513F8" w:rsidP="005513F8"/>
        </w:tc>
        <w:tc>
          <w:tcPr>
            <w:tcW w:w="2490" w:type="dxa"/>
            <w:shd w:val="clear" w:color="auto" w:fill="FFFFFF" w:themeFill="background1"/>
          </w:tcPr>
          <w:p w14:paraId="2C45F59C"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z w:val="16"/>
              </w:rPr>
              <w:t>Values</w:t>
            </w:r>
            <w:r>
              <w:rPr>
                <w:rFonts w:ascii="Times New Roman"/>
                <w:spacing w:val="-6"/>
                <w:sz w:val="16"/>
              </w:rPr>
              <w:t xml:space="preserve"> </w:t>
            </w:r>
            <w:r>
              <w:rPr>
                <w:rFonts w:ascii="Times New Roman"/>
                <w:sz w:val="16"/>
              </w:rPr>
              <w:t>assigned</w:t>
            </w:r>
            <w:r>
              <w:rPr>
                <w:rFonts w:ascii="Times New Roman"/>
                <w:spacing w:val="-5"/>
                <w:sz w:val="16"/>
              </w:rPr>
              <w:t xml:space="preserve"> </w:t>
            </w:r>
            <w:r>
              <w:rPr>
                <w:rFonts w:ascii="Times New Roman"/>
                <w:sz w:val="16"/>
              </w:rPr>
              <w:t>by</w:t>
            </w:r>
            <w:r>
              <w:rPr>
                <w:rFonts w:ascii="Times New Roman"/>
                <w:spacing w:val="-7"/>
                <w:sz w:val="16"/>
              </w:rPr>
              <w:t xml:space="preserve"> </w:t>
            </w:r>
            <w:r>
              <w:rPr>
                <w:rFonts w:ascii="Times New Roman"/>
                <w:spacing w:val="-1"/>
                <w:sz w:val="16"/>
              </w:rPr>
              <w:t>NMRA</w:t>
            </w:r>
          </w:p>
        </w:tc>
      </w:tr>
      <w:tr w:rsidR="005656E2" w14:paraId="6068D905" w14:textId="77777777" w:rsidTr="003D1D0A">
        <w:trPr>
          <w:trHeight w:hRule="exact" w:val="186"/>
        </w:trPr>
        <w:tc>
          <w:tcPr>
            <w:tcW w:w="2536" w:type="dxa"/>
          </w:tcPr>
          <w:p w14:paraId="087247C5"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Total</w:t>
            </w:r>
            <w:r>
              <w:rPr>
                <w:rFonts w:ascii="Times New Roman"/>
                <w:spacing w:val="-7"/>
                <w:sz w:val="16"/>
              </w:rPr>
              <w:t xml:space="preserve"> </w:t>
            </w:r>
            <w:r>
              <w:rPr>
                <w:rFonts w:ascii="Times New Roman"/>
                <w:sz w:val="16"/>
              </w:rPr>
              <w:t>PWM</w:t>
            </w:r>
            <w:r>
              <w:rPr>
                <w:rFonts w:ascii="Times New Roman"/>
                <w:spacing w:val="-6"/>
                <w:sz w:val="16"/>
              </w:rPr>
              <w:t xml:space="preserve"> </w:t>
            </w:r>
            <w:r>
              <w:rPr>
                <w:rFonts w:ascii="Times New Roman"/>
                <w:sz w:val="16"/>
              </w:rPr>
              <w:t>Period</w:t>
            </w:r>
          </w:p>
        </w:tc>
        <w:tc>
          <w:tcPr>
            <w:tcW w:w="886" w:type="dxa"/>
          </w:tcPr>
          <w:p w14:paraId="23380970"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9</w:t>
            </w:r>
          </w:p>
        </w:tc>
        <w:tc>
          <w:tcPr>
            <w:tcW w:w="824" w:type="dxa"/>
          </w:tcPr>
          <w:p w14:paraId="37CEE25B" w14:textId="77777777" w:rsidR="005513F8" w:rsidRDefault="005513F8" w:rsidP="005513F8">
            <w:pPr>
              <w:pStyle w:val="TableParagraph"/>
              <w:spacing w:line="179" w:lineRule="exact"/>
              <w:ind w:left="319" w:right="318"/>
              <w:jc w:val="center"/>
              <w:rPr>
                <w:rFonts w:ascii="Times New Roman" w:eastAsia="Times New Roman" w:hAnsi="Times New Roman" w:cs="Times New Roman"/>
                <w:sz w:val="16"/>
                <w:szCs w:val="16"/>
              </w:rPr>
            </w:pPr>
            <w:r>
              <w:rPr>
                <w:rFonts w:ascii="Times New Roman"/>
                <w:sz w:val="16"/>
              </w:rPr>
              <w:t>O</w:t>
            </w:r>
          </w:p>
        </w:tc>
        <w:tc>
          <w:tcPr>
            <w:tcW w:w="810" w:type="dxa"/>
          </w:tcPr>
          <w:p w14:paraId="16CEA0A4" w14:textId="77777777" w:rsidR="005513F8" w:rsidRDefault="005513F8" w:rsidP="005513F8"/>
        </w:tc>
        <w:tc>
          <w:tcPr>
            <w:tcW w:w="630" w:type="dxa"/>
          </w:tcPr>
          <w:p w14:paraId="0FF5766B" w14:textId="77777777" w:rsidR="005513F8" w:rsidRDefault="005513F8" w:rsidP="005513F8"/>
        </w:tc>
        <w:tc>
          <w:tcPr>
            <w:tcW w:w="914" w:type="dxa"/>
          </w:tcPr>
          <w:p w14:paraId="56CC9B3F" w14:textId="77777777" w:rsidR="005513F8" w:rsidRDefault="005513F8" w:rsidP="005513F8"/>
        </w:tc>
        <w:tc>
          <w:tcPr>
            <w:tcW w:w="976" w:type="dxa"/>
          </w:tcPr>
          <w:p w14:paraId="026C9875" w14:textId="77777777" w:rsidR="005513F8" w:rsidRDefault="005513F8" w:rsidP="005513F8"/>
        </w:tc>
        <w:tc>
          <w:tcPr>
            <w:tcW w:w="2490" w:type="dxa"/>
          </w:tcPr>
          <w:p w14:paraId="1B216871" w14:textId="77777777" w:rsidR="005513F8" w:rsidRDefault="005513F8" w:rsidP="005513F8"/>
        </w:tc>
      </w:tr>
      <w:tr w:rsidR="005656E2" w14:paraId="7750BDCF" w14:textId="77777777" w:rsidTr="003D1D0A">
        <w:trPr>
          <w:trHeight w:hRule="exact" w:val="186"/>
        </w:trPr>
        <w:tc>
          <w:tcPr>
            <w:tcW w:w="2536" w:type="dxa"/>
          </w:tcPr>
          <w:p w14:paraId="6EA24FC9"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EMF</w:t>
            </w:r>
            <w:r>
              <w:rPr>
                <w:rFonts w:ascii="Times New Roman"/>
                <w:spacing w:val="-7"/>
                <w:sz w:val="16"/>
              </w:rPr>
              <w:t xml:space="preserve"> </w:t>
            </w:r>
            <w:r>
              <w:rPr>
                <w:rFonts w:ascii="Times New Roman"/>
                <w:sz w:val="16"/>
              </w:rPr>
              <w:t>Feedback</w:t>
            </w:r>
            <w:r>
              <w:rPr>
                <w:rFonts w:ascii="Times New Roman"/>
                <w:spacing w:val="-7"/>
                <w:sz w:val="16"/>
              </w:rPr>
              <w:t xml:space="preserve"> </w:t>
            </w:r>
            <w:r>
              <w:rPr>
                <w:rFonts w:ascii="Times New Roman"/>
                <w:sz w:val="16"/>
              </w:rPr>
              <w:t>Cutout</w:t>
            </w:r>
          </w:p>
        </w:tc>
        <w:tc>
          <w:tcPr>
            <w:tcW w:w="886" w:type="dxa"/>
          </w:tcPr>
          <w:p w14:paraId="63DBD0B9" w14:textId="77777777" w:rsidR="005513F8" w:rsidRDefault="005513F8" w:rsidP="005513F8">
            <w:pPr>
              <w:pStyle w:val="TableParagraph"/>
              <w:spacing w:line="179" w:lineRule="exact"/>
              <w:ind w:left="300" w:right="300"/>
              <w:jc w:val="center"/>
              <w:rPr>
                <w:rFonts w:ascii="Times New Roman" w:eastAsia="Times New Roman" w:hAnsi="Times New Roman" w:cs="Times New Roman"/>
                <w:sz w:val="16"/>
                <w:szCs w:val="16"/>
              </w:rPr>
            </w:pPr>
            <w:r>
              <w:rPr>
                <w:rFonts w:ascii="Times New Roman"/>
                <w:sz w:val="16"/>
              </w:rPr>
              <w:t>10</w:t>
            </w:r>
          </w:p>
        </w:tc>
        <w:tc>
          <w:tcPr>
            <w:tcW w:w="824" w:type="dxa"/>
          </w:tcPr>
          <w:p w14:paraId="02E3290B" w14:textId="77777777" w:rsidR="005513F8" w:rsidRDefault="005513F8" w:rsidP="005513F8">
            <w:pPr>
              <w:pStyle w:val="TableParagraph"/>
              <w:spacing w:line="179" w:lineRule="exact"/>
              <w:ind w:left="279" w:right="279"/>
              <w:jc w:val="center"/>
              <w:rPr>
                <w:rFonts w:ascii="Times New Roman" w:eastAsia="Times New Roman" w:hAnsi="Times New Roman" w:cs="Times New Roman"/>
                <w:sz w:val="16"/>
                <w:szCs w:val="16"/>
              </w:rPr>
            </w:pPr>
            <w:r>
              <w:rPr>
                <w:rFonts w:ascii="Times New Roman"/>
                <w:sz w:val="16"/>
              </w:rPr>
              <w:t>O</w:t>
            </w:r>
          </w:p>
        </w:tc>
        <w:tc>
          <w:tcPr>
            <w:tcW w:w="810" w:type="dxa"/>
          </w:tcPr>
          <w:p w14:paraId="5FAA4AAF" w14:textId="77777777" w:rsidR="005513F8" w:rsidRDefault="005513F8" w:rsidP="005513F8"/>
        </w:tc>
        <w:tc>
          <w:tcPr>
            <w:tcW w:w="630" w:type="dxa"/>
          </w:tcPr>
          <w:p w14:paraId="2300048E" w14:textId="77777777" w:rsidR="005513F8" w:rsidRDefault="005513F8" w:rsidP="005513F8"/>
        </w:tc>
        <w:tc>
          <w:tcPr>
            <w:tcW w:w="914" w:type="dxa"/>
          </w:tcPr>
          <w:p w14:paraId="52BB720F" w14:textId="77777777" w:rsidR="005513F8" w:rsidRDefault="005513F8" w:rsidP="005513F8"/>
        </w:tc>
        <w:tc>
          <w:tcPr>
            <w:tcW w:w="976" w:type="dxa"/>
          </w:tcPr>
          <w:p w14:paraId="7C13854F" w14:textId="77777777" w:rsidR="005513F8" w:rsidRDefault="005513F8" w:rsidP="005513F8"/>
        </w:tc>
        <w:tc>
          <w:tcPr>
            <w:tcW w:w="2490" w:type="dxa"/>
          </w:tcPr>
          <w:p w14:paraId="13EE1C11" w14:textId="77777777" w:rsidR="005513F8" w:rsidRDefault="005513F8" w:rsidP="005513F8"/>
        </w:tc>
      </w:tr>
      <w:tr w:rsidR="005656E2" w14:paraId="4FA018EC" w14:textId="77777777" w:rsidTr="003D1D0A">
        <w:trPr>
          <w:trHeight w:hRule="exact" w:val="186"/>
        </w:trPr>
        <w:tc>
          <w:tcPr>
            <w:tcW w:w="2536" w:type="dxa"/>
          </w:tcPr>
          <w:p w14:paraId="082DF165"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Packet</w:t>
            </w:r>
            <w:r>
              <w:rPr>
                <w:rFonts w:ascii="Times New Roman"/>
                <w:spacing w:val="-9"/>
                <w:sz w:val="16"/>
              </w:rPr>
              <w:t xml:space="preserve"> </w:t>
            </w:r>
            <w:r>
              <w:rPr>
                <w:rFonts w:ascii="Times New Roman"/>
                <w:spacing w:val="-1"/>
                <w:sz w:val="16"/>
              </w:rPr>
              <w:t>Time-Out</w:t>
            </w:r>
            <w:r>
              <w:rPr>
                <w:rFonts w:ascii="Times New Roman"/>
                <w:spacing w:val="-7"/>
                <w:sz w:val="16"/>
              </w:rPr>
              <w:t xml:space="preserve"> </w:t>
            </w:r>
            <w:r>
              <w:rPr>
                <w:rFonts w:ascii="Times New Roman"/>
                <w:sz w:val="16"/>
              </w:rPr>
              <w:t>Value</w:t>
            </w:r>
          </w:p>
        </w:tc>
        <w:tc>
          <w:tcPr>
            <w:tcW w:w="886" w:type="dxa"/>
          </w:tcPr>
          <w:p w14:paraId="659264F7"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11</w:t>
            </w:r>
          </w:p>
        </w:tc>
        <w:tc>
          <w:tcPr>
            <w:tcW w:w="824" w:type="dxa"/>
          </w:tcPr>
          <w:p w14:paraId="3C383731"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R</w:t>
            </w:r>
          </w:p>
        </w:tc>
        <w:tc>
          <w:tcPr>
            <w:tcW w:w="810" w:type="dxa"/>
          </w:tcPr>
          <w:p w14:paraId="53AA1603" w14:textId="77777777" w:rsidR="005513F8" w:rsidRDefault="005513F8" w:rsidP="005513F8"/>
        </w:tc>
        <w:tc>
          <w:tcPr>
            <w:tcW w:w="630" w:type="dxa"/>
          </w:tcPr>
          <w:p w14:paraId="3F1B484F" w14:textId="77777777" w:rsidR="005513F8" w:rsidRDefault="005513F8" w:rsidP="005513F8"/>
        </w:tc>
        <w:tc>
          <w:tcPr>
            <w:tcW w:w="914" w:type="dxa"/>
          </w:tcPr>
          <w:p w14:paraId="14B1C2AA" w14:textId="77777777" w:rsidR="005513F8" w:rsidRDefault="005513F8" w:rsidP="005513F8"/>
        </w:tc>
        <w:tc>
          <w:tcPr>
            <w:tcW w:w="976" w:type="dxa"/>
          </w:tcPr>
          <w:p w14:paraId="02859D92" w14:textId="77777777" w:rsidR="005513F8" w:rsidRDefault="005513F8" w:rsidP="005513F8"/>
        </w:tc>
        <w:tc>
          <w:tcPr>
            <w:tcW w:w="2490" w:type="dxa"/>
          </w:tcPr>
          <w:p w14:paraId="5AFAAB27" w14:textId="77777777" w:rsidR="005513F8" w:rsidRDefault="005513F8" w:rsidP="005513F8"/>
        </w:tc>
      </w:tr>
      <w:tr w:rsidR="005656E2" w14:paraId="40CBBCA1" w14:textId="77777777" w:rsidTr="003D1D0A">
        <w:trPr>
          <w:trHeight w:hRule="exact" w:val="186"/>
        </w:trPr>
        <w:tc>
          <w:tcPr>
            <w:tcW w:w="2536" w:type="dxa"/>
          </w:tcPr>
          <w:p w14:paraId="4A700C9E"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Power</w:t>
            </w:r>
            <w:r>
              <w:rPr>
                <w:rFonts w:ascii="Times New Roman"/>
                <w:spacing w:val="-9"/>
                <w:sz w:val="16"/>
              </w:rPr>
              <w:t xml:space="preserve"> </w:t>
            </w:r>
            <w:r>
              <w:rPr>
                <w:rFonts w:ascii="Times New Roman"/>
                <w:spacing w:val="-1"/>
                <w:sz w:val="16"/>
              </w:rPr>
              <w:t>Source</w:t>
            </w:r>
            <w:r>
              <w:rPr>
                <w:rFonts w:ascii="Times New Roman"/>
                <w:spacing w:val="-9"/>
                <w:sz w:val="16"/>
              </w:rPr>
              <w:t xml:space="preserve"> </w:t>
            </w:r>
            <w:r>
              <w:rPr>
                <w:rFonts w:ascii="Times New Roman"/>
                <w:spacing w:val="-1"/>
                <w:sz w:val="16"/>
              </w:rPr>
              <w:t>Conversion</w:t>
            </w:r>
          </w:p>
        </w:tc>
        <w:tc>
          <w:tcPr>
            <w:tcW w:w="886" w:type="dxa"/>
          </w:tcPr>
          <w:p w14:paraId="47A0EC61"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12</w:t>
            </w:r>
          </w:p>
        </w:tc>
        <w:tc>
          <w:tcPr>
            <w:tcW w:w="824" w:type="dxa"/>
          </w:tcPr>
          <w:p w14:paraId="03991D0F"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23FC776E" w14:textId="77777777" w:rsidR="005513F8" w:rsidRDefault="005513F8" w:rsidP="005513F8"/>
        </w:tc>
        <w:tc>
          <w:tcPr>
            <w:tcW w:w="630" w:type="dxa"/>
          </w:tcPr>
          <w:p w14:paraId="277E8C88" w14:textId="77777777" w:rsidR="005513F8" w:rsidRDefault="005513F8" w:rsidP="005513F8"/>
        </w:tc>
        <w:tc>
          <w:tcPr>
            <w:tcW w:w="914" w:type="dxa"/>
          </w:tcPr>
          <w:p w14:paraId="3CE20184" w14:textId="77777777" w:rsidR="005513F8" w:rsidRDefault="005513F8" w:rsidP="005513F8">
            <w:pPr>
              <w:pStyle w:val="TableParagraph"/>
              <w:spacing w:line="179"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Pr>
          <w:p w14:paraId="45610310" w14:textId="77777777" w:rsidR="005513F8" w:rsidRDefault="005513F8" w:rsidP="005513F8"/>
        </w:tc>
        <w:tc>
          <w:tcPr>
            <w:tcW w:w="2490" w:type="dxa"/>
          </w:tcPr>
          <w:p w14:paraId="35BF5C0C"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Values</w:t>
            </w:r>
            <w:r>
              <w:rPr>
                <w:rFonts w:ascii="Times New Roman"/>
                <w:spacing w:val="-7"/>
                <w:sz w:val="16"/>
              </w:rPr>
              <w:t xml:space="preserve"> </w:t>
            </w:r>
            <w:r>
              <w:rPr>
                <w:rFonts w:ascii="Times New Roman"/>
                <w:sz w:val="16"/>
              </w:rPr>
              <w:t>assigned</w:t>
            </w:r>
            <w:r>
              <w:rPr>
                <w:rFonts w:ascii="Times New Roman"/>
                <w:spacing w:val="-6"/>
                <w:sz w:val="16"/>
              </w:rPr>
              <w:t xml:space="preserve"> </w:t>
            </w:r>
            <w:r>
              <w:rPr>
                <w:rFonts w:ascii="Times New Roman"/>
                <w:sz w:val="16"/>
              </w:rPr>
              <w:t>by</w:t>
            </w:r>
            <w:r>
              <w:rPr>
                <w:rFonts w:ascii="Times New Roman"/>
                <w:spacing w:val="-7"/>
                <w:sz w:val="16"/>
              </w:rPr>
              <w:t xml:space="preserve"> </w:t>
            </w:r>
            <w:r>
              <w:rPr>
                <w:rFonts w:ascii="Times New Roman"/>
                <w:spacing w:val="-1"/>
                <w:sz w:val="16"/>
              </w:rPr>
              <w:t>NMRA</w:t>
            </w:r>
          </w:p>
        </w:tc>
      </w:tr>
      <w:tr w:rsidR="005656E2" w14:paraId="00E5A785" w14:textId="77777777" w:rsidTr="003D1D0A">
        <w:trPr>
          <w:trHeight w:hRule="exact" w:val="370"/>
        </w:trPr>
        <w:tc>
          <w:tcPr>
            <w:tcW w:w="2536" w:type="dxa"/>
          </w:tcPr>
          <w:p w14:paraId="396FA920" w14:textId="77777777" w:rsidR="005513F8" w:rsidRDefault="005513F8" w:rsidP="005513F8">
            <w:pPr>
              <w:pStyle w:val="TableParagraph"/>
              <w:spacing w:line="239" w:lineRule="auto"/>
              <w:ind w:left="107" w:right="3"/>
              <w:rPr>
                <w:rFonts w:ascii="Times New Roman" w:eastAsia="Times New Roman" w:hAnsi="Times New Roman" w:cs="Times New Roman"/>
                <w:sz w:val="16"/>
                <w:szCs w:val="16"/>
              </w:rPr>
            </w:pPr>
            <w:r>
              <w:rPr>
                <w:rFonts w:ascii="Times New Roman"/>
                <w:spacing w:val="-1"/>
                <w:sz w:val="16"/>
              </w:rPr>
              <w:t>Alternate</w:t>
            </w:r>
            <w:r>
              <w:rPr>
                <w:rFonts w:ascii="Times New Roman"/>
                <w:spacing w:val="-5"/>
                <w:sz w:val="16"/>
              </w:rPr>
              <w:t xml:space="preserve"> </w:t>
            </w:r>
            <w:r>
              <w:rPr>
                <w:rFonts w:ascii="Times New Roman"/>
                <w:spacing w:val="-1"/>
                <w:sz w:val="16"/>
              </w:rPr>
              <w:t>Mode</w:t>
            </w:r>
            <w:r>
              <w:rPr>
                <w:rFonts w:ascii="Times New Roman"/>
                <w:spacing w:val="-6"/>
                <w:sz w:val="16"/>
              </w:rPr>
              <w:t xml:space="preserve"> </w:t>
            </w:r>
            <w:r>
              <w:rPr>
                <w:rFonts w:ascii="Times New Roman"/>
                <w:sz w:val="16"/>
              </w:rPr>
              <w:t>Function</w:t>
            </w:r>
            <w:r>
              <w:rPr>
                <w:rFonts w:ascii="Times New Roman"/>
                <w:spacing w:val="-7"/>
                <w:sz w:val="16"/>
              </w:rPr>
              <w:t xml:space="preserve"> </w:t>
            </w:r>
            <w:r>
              <w:rPr>
                <w:rFonts w:ascii="Times New Roman"/>
                <w:sz w:val="16"/>
              </w:rPr>
              <w:t>Status</w:t>
            </w:r>
            <w:r>
              <w:rPr>
                <w:rFonts w:ascii="Times New Roman"/>
                <w:spacing w:val="-6"/>
                <w:sz w:val="16"/>
              </w:rPr>
              <w:t xml:space="preserve"> </w:t>
            </w:r>
            <w:r>
              <w:rPr>
                <w:rFonts w:ascii="Times New Roman"/>
                <w:sz w:val="16"/>
              </w:rPr>
              <w:t>F1-</w:t>
            </w:r>
            <w:r>
              <w:rPr>
                <w:rFonts w:ascii="Times New Roman"/>
                <w:spacing w:val="24"/>
                <w:w w:val="99"/>
                <w:sz w:val="16"/>
              </w:rPr>
              <w:t xml:space="preserve"> </w:t>
            </w:r>
            <w:r>
              <w:rPr>
                <w:rFonts w:ascii="Times New Roman"/>
                <w:sz w:val="16"/>
              </w:rPr>
              <w:t>F8</w:t>
            </w:r>
          </w:p>
        </w:tc>
        <w:tc>
          <w:tcPr>
            <w:tcW w:w="886" w:type="dxa"/>
          </w:tcPr>
          <w:p w14:paraId="0BB7F377" w14:textId="77777777" w:rsidR="005513F8" w:rsidRDefault="005513F8" w:rsidP="005513F8">
            <w:pPr>
              <w:pStyle w:val="TableParagraph"/>
              <w:spacing w:before="86"/>
              <w:ind w:left="301" w:right="301"/>
              <w:jc w:val="center"/>
              <w:rPr>
                <w:rFonts w:ascii="Times New Roman" w:eastAsia="Times New Roman" w:hAnsi="Times New Roman" w:cs="Times New Roman"/>
                <w:sz w:val="16"/>
                <w:szCs w:val="16"/>
              </w:rPr>
            </w:pPr>
            <w:r>
              <w:rPr>
                <w:rFonts w:ascii="Times New Roman"/>
                <w:spacing w:val="-1"/>
                <w:sz w:val="16"/>
              </w:rPr>
              <w:t>13</w:t>
            </w:r>
          </w:p>
        </w:tc>
        <w:tc>
          <w:tcPr>
            <w:tcW w:w="824" w:type="dxa"/>
          </w:tcPr>
          <w:p w14:paraId="2B03D09B" w14:textId="77777777" w:rsidR="005513F8" w:rsidRDefault="005513F8" w:rsidP="005513F8">
            <w:pPr>
              <w:pStyle w:val="TableParagraph"/>
              <w:spacing w:before="86"/>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4C66A2E0" w14:textId="77777777" w:rsidR="005513F8" w:rsidRDefault="005513F8" w:rsidP="005513F8"/>
        </w:tc>
        <w:tc>
          <w:tcPr>
            <w:tcW w:w="630" w:type="dxa"/>
          </w:tcPr>
          <w:p w14:paraId="188339AE" w14:textId="77777777" w:rsidR="005513F8" w:rsidRDefault="005513F8" w:rsidP="005513F8"/>
        </w:tc>
        <w:tc>
          <w:tcPr>
            <w:tcW w:w="914" w:type="dxa"/>
          </w:tcPr>
          <w:p w14:paraId="7D487491" w14:textId="77777777" w:rsidR="005513F8" w:rsidRDefault="005513F8" w:rsidP="005513F8">
            <w:pPr>
              <w:pStyle w:val="TableParagraph"/>
              <w:spacing w:before="86"/>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5FACCCE5" w14:textId="77777777" w:rsidR="005513F8" w:rsidRDefault="005513F8" w:rsidP="005513F8"/>
        </w:tc>
        <w:tc>
          <w:tcPr>
            <w:tcW w:w="2490" w:type="dxa"/>
          </w:tcPr>
          <w:p w14:paraId="033D4E87" w14:textId="77777777" w:rsidR="005513F8" w:rsidRDefault="005513F8" w:rsidP="005513F8"/>
        </w:tc>
      </w:tr>
      <w:tr w:rsidR="005656E2" w14:paraId="29BA4013" w14:textId="77777777" w:rsidTr="003D1D0A">
        <w:trPr>
          <w:trHeight w:hRule="exact" w:val="410"/>
        </w:trPr>
        <w:tc>
          <w:tcPr>
            <w:tcW w:w="2536" w:type="dxa"/>
          </w:tcPr>
          <w:p w14:paraId="58DB9739" w14:textId="77777777" w:rsidR="005513F8" w:rsidRDefault="005513F8" w:rsidP="005513F8">
            <w:pPr>
              <w:pStyle w:val="TableParagraph"/>
              <w:spacing w:line="239" w:lineRule="auto"/>
              <w:ind w:left="107" w:right="3"/>
              <w:rPr>
                <w:rFonts w:ascii="Times New Roman" w:eastAsia="Times New Roman" w:hAnsi="Times New Roman" w:cs="Times New Roman"/>
                <w:sz w:val="16"/>
                <w:szCs w:val="16"/>
              </w:rPr>
            </w:pPr>
            <w:r>
              <w:rPr>
                <w:rFonts w:ascii="Times New Roman"/>
                <w:spacing w:val="-1"/>
                <w:sz w:val="16"/>
              </w:rPr>
              <w:t>Alternate</w:t>
            </w:r>
            <w:r>
              <w:rPr>
                <w:rFonts w:ascii="Times New Roman"/>
                <w:spacing w:val="-6"/>
                <w:sz w:val="16"/>
              </w:rPr>
              <w:t xml:space="preserve"> </w:t>
            </w:r>
            <w:r>
              <w:rPr>
                <w:rFonts w:ascii="Times New Roman"/>
                <w:spacing w:val="-1"/>
                <w:sz w:val="16"/>
              </w:rPr>
              <w:t>Mode</w:t>
            </w:r>
            <w:r>
              <w:rPr>
                <w:rFonts w:ascii="Times New Roman"/>
                <w:spacing w:val="-8"/>
                <w:sz w:val="16"/>
              </w:rPr>
              <w:t xml:space="preserve"> </w:t>
            </w:r>
            <w:r>
              <w:rPr>
                <w:rFonts w:ascii="Times New Roman"/>
                <w:sz w:val="16"/>
              </w:rPr>
              <w:t>Function.</w:t>
            </w:r>
            <w:r>
              <w:rPr>
                <w:rFonts w:ascii="Times New Roman"/>
                <w:spacing w:val="-7"/>
                <w:sz w:val="16"/>
              </w:rPr>
              <w:t xml:space="preserve"> </w:t>
            </w:r>
            <w:r>
              <w:rPr>
                <w:rFonts w:ascii="Times New Roman"/>
                <w:sz w:val="16"/>
              </w:rPr>
              <w:t>Status</w:t>
            </w:r>
            <w:r>
              <w:rPr>
                <w:rFonts w:ascii="Times New Roman"/>
                <w:spacing w:val="24"/>
                <w:w w:val="99"/>
                <w:sz w:val="16"/>
              </w:rPr>
              <w:t xml:space="preserve"> </w:t>
            </w:r>
            <w:r>
              <w:rPr>
                <w:rFonts w:ascii="Times New Roman"/>
                <w:spacing w:val="-1"/>
                <w:sz w:val="16"/>
              </w:rPr>
              <w:t>F</w:t>
            </w:r>
            <w:r>
              <w:rPr>
                <w:rFonts w:ascii="Times New Roman"/>
                <w:spacing w:val="-1"/>
                <w:position w:val="-3"/>
                <w:sz w:val="16"/>
              </w:rPr>
              <w:t>L</w:t>
            </w:r>
            <w:r>
              <w:rPr>
                <w:rFonts w:ascii="Times New Roman"/>
                <w:spacing w:val="-1"/>
                <w:sz w:val="16"/>
              </w:rPr>
              <w:t>,F9-F12</w:t>
            </w:r>
          </w:p>
        </w:tc>
        <w:tc>
          <w:tcPr>
            <w:tcW w:w="886" w:type="dxa"/>
          </w:tcPr>
          <w:p w14:paraId="7B454A08" w14:textId="77777777" w:rsidR="005513F8" w:rsidRDefault="005513F8" w:rsidP="005513F8">
            <w:pPr>
              <w:pStyle w:val="TableParagraph"/>
              <w:spacing w:before="106"/>
              <w:ind w:left="301" w:right="301"/>
              <w:jc w:val="center"/>
              <w:rPr>
                <w:rFonts w:ascii="Times New Roman" w:eastAsia="Times New Roman" w:hAnsi="Times New Roman" w:cs="Times New Roman"/>
                <w:sz w:val="16"/>
                <w:szCs w:val="16"/>
              </w:rPr>
            </w:pPr>
            <w:r>
              <w:rPr>
                <w:rFonts w:ascii="Times New Roman"/>
                <w:spacing w:val="-1"/>
                <w:sz w:val="16"/>
              </w:rPr>
              <w:t>14</w:t>
            </w:r>
          </w:p>
        </w:tc>
        <w:tc>
          <w:tcPr>
            <w:tcW w:w="824" w:type="dxa"/>
          </w:tcPr>
          <w:p w14:paraId="2C361D6D" w14:textId="77777777" w:rsidR="005513F8" w:rsidRDefault="005513F8" w:rsidP="005513F8">
            <w:pPr>
              <w:pStyle w:val="TableParagraph"/>
              <w:spacing w:before="106"/>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3313B6A4" w14:textId="77777777" w:rsidR="005513F8" w:rsidRDefault="005513F8" w:rsidP="005513F8"/>
        </w:tc>
        <w:tc>
          <w:tcPr>
            <w:tcW w:w="630" w:type="dxa"/>
          </w:tcPr>
          <w:p w14:paraId="16527577" w14:textId="77777777" w:rsidR="005513F8" w:rsidRDefault="005513F8" w:rsidP="005513F8"/>
        </w:tc>
        <w:tc>
          <w:tcPr>
            <w:tcW w:w="914" w:type="dxa"/>
          </w:tcPr>
          <w:p w14:paraId="74711F6F" w14:textId="77777777" w:rsidR="005513F8" w:rsidRDefault="005513F8" w:rsidP="005513F8">
            <w:pPr>
              <w:pStyle w:val="TableParagraph"/>
              <w:spacing w:before="106"/>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32CFD0EC" w14:textId="77777777" w:rsidR="005513F8" w:rsidRDefault="005513F8" w:rsidP="005513F8"/>
        </w:tc>
        <w:tc>
          <w:tcPr>
            <w:tcW w:w="2490" w:type="dxa"/>
          </w:tcPr>
          <w:p w14:paraId="698EC147" w14:textId="77777777" w:rsidR="005513F8" w:rsidRDefault="005513F8" w:rsidP="005513F8"/>
        </w:tc>
      </w:tr>
      <w:tr w:rsidR="005656E2" w14:paraId="445CC973" w14:textId="77777777" w:rsidTr="003D1D0A">
        <w:trPr>
          <w:trHeight w:hRule="exact" w:val="186"/>
        </w:trPr>
        <w:tc>
          <w:tcPr>
            <w:tcW w:w="2536" w:type="dxa"/>
          </w:tcPr>
          <w:p w14:paraId="36D9077A" w14:textId="77777777" w:rsidR="005513F8" w:rsidRPr="00CB53B9" w:rsidRDefault="005513F8" w:rsidP="005513F8">
            <w:pPr>
              <w:pStyle w:val="TableParagraph"/>
              <w:spacing w:line="178" w:lineRule="exact"/>
              <w:ind w:left="106" w:right="3"/>
              <w:rPr>
                <w:rFonts w:ascii="Times New Roman" w:eastAsia="Times New Roman" w:hAnsi="Times New Roman" w:cs="Times New Roman"/>
                <w:color w:val="FF0000"/>
                <w:sz w:val="16"/>
                <w:szCs w:val="16"/>
              </w:rPr>
            </w:pPr>
            <w:r w:rsidRPr="00CB53B9">
              <w:rPr>
                <w:rFonts w:ascii="Times New Roman"/>
                <w:color w:val="FF0000"/>
                <w:sz w:val="16"/>
              </w:rPr>
              <w:t>Decoder</w:t>
            </w:r>
            <w:r w:rsidRPr="00CB53B9">
              <w:rPr>
                <w:rFonts w:ascii="Times New Roman"/>
                <w:color w:val="FF0000"/>
                <w:spacing w:val="-10"/>
                <w:sz w:val="16"/>
              </w:rPr>
              <w:t xml:space="preserve"> </w:t>
            </w:r>
            <w:r w:rsidRPr="00CB53B9">
              <w:rPr>
                <w:rFonts w:ascii="Times New Roman"/>
                <w:color w:val="FF0000"/>
                <w:sz w:val="16"/>
              </w:rPr>
              <w:t>Lock</w:t>
            </w:r>
          </w:p>
        </w:tc>
        <w:tc>
          <w:tcPr>
            <w:tcW w:w="886" w:type="dxa"/>
          </w:tcPr>
          <w:p w14:paraId="3F00A870" w14:textId="77777777" w:rsidR="005513F8" w:rsidRDefault="005513F8" w:rsidP="005513F8">
            <w:pPr>
              <w:pStyle w:val="TableParagraph"/>
              <w:spacing w:line="178" w:lineRule="exact"/>
              <w:ind w:left="254"/>
              <w:rPr>
                <w:rFonts w:ascii="Times New Roman" w:eastAsia="Times New Roman" w:hAnsi="Times New Roman" w:cs="Times New Roman"/>
                <w:sz w:val="16"/>
                <w:szCs w:val="16"/>
              </w:rPr>
            </w:pPr>
            <w:r>
              <w:rPr>
                <w:rFonts w:ascii="Times New Roman"/>
                <w:spacing w:val="-1"/>
                <w:sz w:val="16"/>
              </w:rPr>
              <w:t>15-16</w:t>
            </w:r>
          </w:p>
        </w:tc>
        <w:tc>
          <w:tcPr>
            <w:tcW w:w="824" w:type="dxa"/>
          </w:tcPr>
          <w:p w14:paraId="174AB7B7" w14:textId="77777777" w:rsidR="005513F8" w:rsidRDefault="005513F8" w:rsidP="005513F8">
            <w:pPr>
              <w:pStyle w:val="TableParagraph"/>
              <w:spacing w:line="178" w:lineRule="exact"/>
              <w:ind w:left="278" w:right="279"/>
              <w:jc w:val="center"/>
              <w:rPr>
                <w:rFonts w:ascii="Times New Roman" w:eastAsia="Times New Roman" w:hAnsi="Times New Roman" w:cs="Times New Roman"/>
                <w:sz w:val="16"/>
                <w:szCs w:val="16"/>
              </w:rPr>
            </w:pPr>
            <w:r>
              <w:rPr>
                <w:rFonts w:ascii="Times New Roman"/>
                <w:sz w:val="16"/>
              </w:rPr>
              <w:t>O</w:t>
            </w:r>
          </w:p>
        </w:tc>
        <w:tc>
          <w:tcPr>
            <w:tcW w:w="810" w:type="dxa"/>
          </w:tcPr>
          <w:p w14:paraId="2876B7F5" w14:textId="0516C7D8" w:rsidR="005513F8" w:rsidRPr="00CB53B9" w:rsidRDefault="00CB53B9" w:rsidP="00CB53B9">
            <w:pPr>
              <w:pStyle w:val="TableParagraph"/>
              <w:spacing w:line="179" w:lineRule="exact"/>
              <w:jc w:val="center"/>
              <w:rPr>
                <w:rFonts w:ascii="Times New Roman"/>
                <w:sz w:val="16"/>
              </w:rPr>
            </w:pPr>
            <w:r w:rsidRPr="00CB53B9">
              <w:rPr>
                <w:rFonts w:ascii="Times New Roman"/>
                <w:color w:val="FF0000"/>
                <w:sz w:val="16"/>
              </w:rPr>
              <w:t>0</w:t>
            </w:r>
          </w:p>
        </w:tc>
        <w:tc>
          <w:tcPr>
            <w:tcW w:w="630" w:type="dxa"/>
          </w:tcPr>
          <w:p w14:paraId="6D7BE8A0" w14:textId="77777777" w:rsidR="005513F8" w:rsidRDefault="005513F8" w:rsidP="005513F8"/>
        </w:tc>
        <w:tc>
          <w:tcPr>
            <w:tcW w:w="914" w:type="dxa"/>
          </w:tcPr>
          <w:p w14:paraId="45982BEC"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79D9E8DA" w14:textId="77777777" w:rsidR="005513F8" w:rsidRDefault="005513F8" w:rsidP="005513F8"/>
        </w:tc>
        <w:tc>
          <w:tcPr>
            <w:tcW w:w="2490" w:type="dxa"/>
          </w:tcPr>
          <w:p w14:paraId="37C6F785" w14:textId="77777777" w:rsidR="005513F8" w:rsidRDefault="005513F8" w:rsidP="005513F8"/>
        </w:tc>
      </w:tr>
      <w:tr w:rsidR="005656E2" w14:paraId="112408ED" w14:textId="77777777" w:rsidTr="003D1D0A">
        <w:trPr>
          <w:trHeight w:hRule="exact" w:val="186"/>
        </w:trPr>
        <w:tc>
          <w:tcPr>
            <w:tcW w:w="2536" w:type="dxa"/>
          </w:tcPr>
          <w:p w14:paraId="4AFC75B0"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Extended</w:t>
            </w:r>
            <w:r>
              <w:rPr>
                <w:rFonts w:ascii="Times New Roman"/>
                <w:spacing w:val="-13"/>
                <w:sz w:val="16"/>
              </w:rPr>
              <w:t xml:space="preserve"> </w:t>
            </w:r>
            <w:r>
              <w:rPr>
                <w:rFonts w:ascii="Times New Roman"/>
                <w:spacing w:val="-1"/>
                <w:sz w:val="16"/>
              </w:rPr>
              <w:t>Address</w:t>
            </w:r>
          </w:p>
        </w:tc>
        <w:tc>
          <w:tcPr>
            <w:tcW w:w="886" w:type="dxa"/>
          </w:tcPr>
          <w:p w14:paraId="523BBB86" w14:textId="77777777" w:rsidR="005513F8" w:rsidRDefault="005513F8" w:rsidP="005513F8">
            <w:pPr>
              <w:pStyle w:val="TableParagraph"/>
              <w:spacing w:line="178" w:lineRule="exact"/>
              <w:ind w:left="236"/>
              <w:rPr>
                <w:rFonts w:ascii="Times New Roman" w:eastAsia="Times New Roman" w:hAnsi="Times New Roman" w:cs="Times New Roman"/>
                <w:sz w:val="16"/>
                <w:szCs w:val="16"/>
              </w:rPr>
            </w:pPr>
            <w:r>
              <w:rPr>
                <w:rFonts w:ascii="Times New Roman"/>
                <w:sz w:val="16"/>
              </w:rPr>
              <w:t>17+18</w:t>
            </w:r>
          </w:p>
        </w:tc>
        <w:tc>
          <w:tcPr>
            <w:tcW w:w="824" w:type="dxa"/>
          </w:tcPr>
          <w:p w14:paraId="5895F4AC" w14:textId="7E0542D9" w:rsidR="005513F8" w:rsidRDefault="008334C7" w:rsidP="005513F8">
            <w:pPr>
              <w:pStyle w:val="TableParagraph"/>
              <w:spacing w:line="178" w:lineRule="exact"/>
              <w:ind w:left="279" w:right="279"/>
              <w:jc w:val="center"/>
              <w:rPr>
                <w:rFonts w:ascii="Times New Roman" w:eastAsia="Times New Roman" w:hAnsi="Times New Roman" w:cs="Times New Roman"/>
                <w:sz w:val="16"/>
                <w:szCs w:val="16"/>
              </w:rPr>
            </w:pPr>
            <w:r w:rsidRPr="008334C7">
              <w:rPr>
                <w:rFonts w:ascii="Times New Roman"/>
                <w:color w:val="FF0000"/>
                <w:sz w:val="16"/>
              </w:rPr>
              <w:t>M</w:t>
            </w:r>
          </w:p>
        </w:tc>
        <w:tc>
          <w:tcPr>
            <w:tcW w:w="810" w:type="dxa"/>
          </w:tcPr>
          <w:p w14:paraId="0BD84108" w14:textId="77777777" w:rsidR="005513F8" w:rsidRDefault="005513F8" w:rsidP="005513F8"/>
        </w:tc>
        <w:tc>
          <w:tcPr>
            <w:tcW w:w="630" w:type="dxa"/>
          </w:tcPr>
          <w:p w14:paraId="02437B85" w14:textId="77777777" w:rsidR="005513F8" w:rsidRDefault="005513F8" w:rsidP="005513F8"/>
        </w:tc>
        <w:tc>
          <w:tcPr>
            <w:tcW w:w="914" w:type="dxa"/>
          </w:tcPr>
          <w:p w14:paraId="71E645DA" w14:textId="77777777" w:rsidR="005513F8" w:rsidRDefault="005513F8" w:rsidP="005513F8">
            <w:pPr>
              <w:pStyle w:val="TableParagraph"/>
              <w:spacing w:line="178"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Pr>
          <w:p w14:paraId="2A12A04E" w14:textId="77777777" w:rsidR="005513F8" w:rsidRDefault="005513F8" w:rsidP="005513F8"/>
        </w:tc>
        <w:tc>
          <w:tcPr>
            <w:tcW w:w="2490" w:type="dxa"/>
          </w:tcPr>
          <w:p w14:paraId="279C8E4E" w14:textId="77777777" w:rsidR="005513F8" w:rsidRDefault="005513F8" w:rsidP="005513F8"/>
        </w:tc>
      </w:tr>
      <w:tr w:rsidR="005656E2" w14:paraId="2C47ED76" w14:textId="77777777" w:rsidTr="003D1D0A">
        <w:trPr>
          <w:trHeight w:hRule="exact" w:val="186"/>
        </w:trPr>
        <w:tc>
          <w:tcPr>
            <w:tcW w:w="2536" w:type="dxa"/>
          </w:tcPr>
          <w:p w14:paraId="33BA83E1"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sidRPr="00CB53B9">
              <w:rPr>
                <w:rFonts w:ascii="Times New Roman"/>
                <w:color w:val="FF0000"/>
                <w:sz w:val="16"/>
              </w:rPr>
              <w:t>Consist</w:t>
            </w:r>
            <w:r w:rsidRPr="00CB53B9">
              <w:rPr>
                <w:rFonts w:ascii="Times New Roman"/>
                <w:color w:val="FF0000"/>
                <w:spacing w:val="-12"/>
                <w:sz w:val="16"/>
              </w:rPr>
              <w:t xml:space="preserve"> </w:t>
            </w:r>
            <w:r w:rsidRPr="00CB53B9">
              <w:rPr>
                <w:rFonts w:ascii="Times New Roman"/>
                <w:color w:val="FF0000"/>
                <w:spacing w:val="-1"/>
                <w:sz w:val="16"/>
              </w:rPr>
              <w:t>Address</w:t>
            </w:r>
          </w:p>
        </w:tc>
        <w:tc>
          <w:tcPr>
            <w:tcW w:w="886" w:type="dxa"/>
          </w:tcPr>
          <w:p w14:paraId="15622B0E"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19</w:t>
            </w:r>
          </w:p>
        </w:tc>
        <w:tc>
          <w:tcPr>
            <w:tcW w:w="824" w:type="dxa"/>
          </w:tcPr>
          <w:p w14:paraId="721A632B" w14:textId="78A584DB" w:rsidR="005513F8" w:rsidRDefault="00CB53B9" w:rsidP="005513F8">
            <w:pPr>
              <w:pStyle w:val="TableParagraph"/>
              <w:spacing w:line="178" w:lineRule="exact"/>
              <w:ind w:left="278" w:right="279"/>
              <w:jc w:val="center"/>
              <w:rPr>
                <w:rFonts w:ascii="Times New Roman" w:eastAsia="Times New Roman" w:hAnsi="Times New Roman" w:cs="Times New Roman"/>
                <w:sz w:val="16"/>
                <w:szCs w:val="16"/>
              </w:rPr>
            </w:pPr>
            <w:r w:rsidRPr="00CB53B9">
              <w:rPr>
                <w:rFonts w:ascii="Times New Roman"/>
                <w:color w:val="FF0000"/>
                <w:sz w:val="16"/>
              </w:rPr>
              <w:t>R</w:t>
            </w:r>
          </w:p>
        </w:tc>
        <w:tc>
          <w:tcPr>
            <w:tcW w:w="810" w:type="dxa"/>
          </w:tcPr>
          <w:p w14:paraId="795B5377" w14:textId="77777777" w:rsidR="005513F8" w:rsidRDefault="005513F8" w:rsidP="005513F8"/>
        </w:tc>
        <w:tc>
          <w:tcPr>
            <w:tcW w:w="630" w:type="dxa"/>
          </w:tcPr>
          <w:p w14:paraId="3F9DFD55" w14:textId="77777777" w:rsidR="005513F8" w:rsidRDefault="005513F8" w:rsidP="005513F8"/>
        </w:tc>
        <w:tc>
          <w:tcPr>
            <w:tcW w:w="914" w:type="dxa"/>
          </w:tcPr>
          <w:p w14:paraId="2B0C7E85"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195E8996" w14:textId="77777777" w:rsidR="005513F8" w:rsidRDefault="005513F8" w:rsidP="005513F8"/>
        </w:tc>
        <w:tc>
          <w:tcPr>
            <w:tcW w:w="2490" w:type="dxa"/>
          </w:tcPr>
          <w:p w14:paraId="5AD10E17" w14:textId="77777777" w:rsidR="005513F8" w:rsidRDefault="005513F8" w:rsidP="005513F8"/>
        </w:tc>
      </w:tr>
      <w:tr w:rsidR="005656E2" w14:paraId="2E041863" w14:textId="77777777" w:rsidTr="003D1D0A">
        <w:trPr>
          <w:trHeight w:hRule="exact" w:val="745"/>
        </w:trPr>
        <w:tc>
          <w:tcPr>
            <w:tcW w:w="2536" w:type="dxa"/>
            <w:shd w:val="clear" w:color="auto" w:fill="FFFFFF" w:themeFill="background1"/>
          </w:tcPr>
          <w:p w14:paraId="75DE2602" w14:textId="5FD53EA7" w:rsidR="005513F8" w:rsidRPr="003D1D0A" w:rsidRDefault="003D1D0A" w:rsidP="005513F8">
            <w:pPr>
              <w:rPr>
                <w:sz w:val="16"/>
                <w:szCs w:val="16"/>
              </w:rPr>
            </w:pPr>
            <w:r w:rsidRPr="003D1D0A">
              <w:rPr>
                <w:color w:val="FF0000"/>
                <w:sz w:val="16"/>
                <w:szCs w:val="16"/>
              </w:rPr>
              <w:t xml:space="preserve">Extended Consist Address </w:t>
            </w:r>
          </w:p>
        </w:tc>
        <w:tc>
          <w:tcPr>
            <w:tcW w:w="886" w:type="dxa"/>
            <w:shd w:val="clear" w:color="auto" w:fill="FFFFFF" w:themeFill="background1"/>
          </w:tcPr>
          <w:p w14:paraId="666523D8" w14:textId="77777777" w:rsidR="005513F8" w:rsidRPr="003D1D0A" w:rsidRDefault="005513F8" w:rsidP="005513F8">
            <w:pPr>
              <w:pStyle w:val="TableParagraph"/>
              <w:spacing w:line="178" w:lineRule="exact"/>
              <w:ind w:left="301" w:right="300"/>
              <w:jc w:val="center"/>
              <w:rPr>
                <w:rFonts w:ascii="Times New Roman" w:eastAsia="Times New Roman" w:hAnsi="Times New Roman" w:cs="Times New Roman"/>
                <w:sz w:val="16"/>
                <w:szCs w:val="16"/>
              </w:rPr>
            </w:pPr>
            <w:r w:rsidRPr="003D1D0A">
              <w:rPr>
                <w:rFonts w:ascii="Times New Roman"/>
                <w:sz w:val="16"/>
                <w:szCs w:val="16"/>
              </w:rPr>
              <w:t>20</w:t>
            </w:r>
          </w:p>
        </w:tc>
        <w:tc>
          <w:tcPr>
            <w:tcW w:w="824" w:type="dxa"/>
            <w:shd w:val="clear" w:color="auto" w:fill="FFFFFF" w:themeFill="background1"/>
          </w:tcPr>
          <w:p w14:paraId="511CFEE4" w14:textId="77777777" w:rsidR="005513F8" w:rsidRPr="003D1D0A"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sidRPr="003D1D0A">
              <w:rPr>
                <w:rFonts w:ascii="Times New Roman"/>
                <w:sz w:val="16"/>
                <w:szCs w:val="16"/>
              </w:rPr>
              <w:t>-</w:t>
            </w:r>
          </w:p>
        </w:tc>
        <w:tc>
          <w:tcPr>
            <w:tcW w:w="810" w:type="dxa"/>
            <w:shd w:val="clear" w:color="auto" w:fill="FFFFFF" w:themeFill="background1"/>
          </w:tcPr>
          <w:p w14:paraId="606B6078" w14:textId="77777777" w:rsidR="005513F8" w:rsidRPr="003D1D0A" w:rsidRDefault="005513F8" w:rsidP="005513F8">
            <w:pPr>
              <w:rPr>
                <w:sz w:val="16"/>
                <w:szCs w:val="16"/>
              </w:rPr>
            </w:pPr>
          </w:p>
        </w:tc>
        <w:tc>
          <w:tcPr>
            <w:tcW w:w="630" w:type="dxa"/>
            <w:shd w:val="clear" w:color="auto" w:fill="FFFFFF" w:themeFill="background1"/>
          </w:tcPr>
          <w:p w14:paraId="1260CE2A" w14:textId="77777777" w:rsidR="005513F8" w:rsidRPr="003D1D0A" w:rsidRDefault="005513F8" w:rsidP="005513F8">
            <w:pPr>
              <w:rPr>
                <w:sz w:val="16"/>
                <w:szCs w:val="16"/>
              </w:rPr>
            </w:pPr>
          </w:p>
        </w:tc>
        <w:tc>
          <w:tcPr>
            <w:tcW w:w="914" w:type="dxa"/>
            <w:shd w:val="clear" w:color="auto" w:fill="FFFFFF" w:themeFill="background1"/>
          </w:tcPr>
          <w:p w14:paraId="26D1CA52" w14:textId="77777777" w:rsidR="005513F8" w:rsidRPr="003D1D0A" w:rsidRDefault="005513F8" w:rsidP="005513F8">
            <w:pPr>
              <w:rPr>
                <w:sz w:val="16"/>
                <w:szCs w:val="16"/>
              </w:rPr>
            </w:pPr>
          </w:p>
        </w:tc>
        <w:tc>
          <w:tcPr>
            <w:tcW w:w="976" w:type="dxa"/>
            <w:shd w:val="clear" w:color="auto" w:fill="FFFFFF" w:themeFill="background1"/>
          </w:tcPr>
          <w:p w14:paraId="594B73F2" w14:textId="77777777" w:rsidR="005513F8" w:rsidRPr="003D1D0A" w:rsidRDefault="005513F8" w:rsidP="005513F8">
            <w:pPr>
              <w:rPr>
                <w:sz w:val="16"/>
                <w:szCs w:val="16"/>
              </w:rPr>
            </w:pPr>
          </w:p>
        </w:tc>
        <w:tc>
          <w:tcPr>
            <w:tcW w:w="2490" w:type="dxa"/>
            <w:shd w:val="clear" w:color="auto" w:fill="FFFFFF" w:themeFill="background1"/>
          </w:tcPr>
          <w:p w14:paraId="3EABE1AE" w14:textId="0E465C67" w:rsidR="005513F8" w:rsidRPr="003D1D0A" w:rsidRDefault="005513F8" w:rsidP="005513F8">
            <w:pPr>
              <w:pStyle w:val="TableParagraph"/>
              <w:spacing w:line="178" w:lineRule="exact"/>
              <w:ind w:left="107" w:right="176"/>
              <w:rPr>
                <w:rFonts w:ascii="Times New Roman" w:eastAsia="Times New Roman" w:hAnsi="Times New Roman" w:cs="Times New Roman"/>
                <w:strike/>
                <w:color w:val="FF0000"/>
                <w:sz w:val="16"/>
                <w:szCs w:val="16"/>
              </w:rPr>
            </w:pPr>
            <w:r w:rsidRPr="003D1D0A">
              <w:rPr>
                <w:rFonts w:ascii="Times New Roman"/>
                <w:strike/>
                <w:spacing w:val="-1"/>
                <w:sz w:val="16"/>
                <w:szCs w:val="16"/>
              </w:rPr>
              <w:t>Reserved</w:t>
            </w:r>
            <w:r w:rsidRPr="003D1D0A">
              <w:rPr>
                <w:rFonts w:ascii="Times New Roman"/>
                <w:strike/>
                <w:spacing w:val="-5"/>
                <w:sz w:val="16"/>
                <w:szCs w:val="16"/>
              </w:rPr>
              <w:t xml:space="preserve"> </w:t>
            </w:r>
            <w:r w:rsidRPr="003D1D0A">
              <w:rPr>
                <w:rFonts w:ascii="Times New Roman"/>
                <w:strike/>
                <w:sz w:val="16"/>
                <w:szCs w:val="16"/>
              </w:rPr>
              <w:t>by</w:t>
            </w:r>
            <w:r w:rsidRPr="003D1D0A">
              <w:rPr>
                <w:rFonts w:ascii="Times New Roman"/>
                <w:strike/>
                <w:spacing w:val="-5"/>
                <w:sz w:val="16"/>
                <w:szCs w:val="16"/>
              </w:rPr>
              <w:t xml:space="preserve"> </w:t>
            </w:r>
            <w:r w:rsidRPr="003D1D0A">
              <w:rPr>
                <w:rFonts w:ascii="Times New Roman"/>
                <w:strike/>
                <w:sz w:val="16"/>
                <w:szCs w:val="16"/>
              </w:rPr>
              <w:t>NMRA</w:t>
            </w:r>
            <w:r w:rsidRPr="003D1D0A">
              <w:rPr>
                <w:rFonts w:ascii="Times New Roman"/>
                <w:strike/>
                <w:spacing w:val="-5"/>
                <w:sz w:val="16"/>
                <w:szCs w:val="16"/>
              </w:rPr>
              <w:t xml:space="preserve"> </w:t>
            </w:r>
            <w:r w:rsidRPr="003D1D0A">
              <w:rPr>
                <w:rFonts w:ascii="Times New Roman"/>
                <w:strike/>
                <w:sz w:val="16"/>
                <w:szCs w:val="16"/>
              </w:rPr>
              <w:t>for</w:t>
            </w:r>
            <w:r w:rsidRPr="003D1D0A">
              <w:rPr>
                <w:rFonts w:ascii="Times New Roman"/>
                <w:strike/>
                <w:spacing w:val="-5"/>
                <w:sz w:val="16"/>
                <w:szCs w:val="16"/>
              </w:rPr>
              <w:t xml:space="preserve"> </w:t>
            </w:r>
            <w:r w:rsidRPr="003D1D0A">
              <w:rPr>
                <w:rFonts w:ascii="Times New Roman"/>
                <w:strike/>
                <w:spacing w:val="-1"/>
                <w:sz w:val="16"/>
                <w:szCs w:val="16"/>
              </w:rPr>
              <w:t>future</w:t>
            </w:r>
            <w:r w:rsidRPr="003D1D0A">
              <w:rPr>
                <w:rFonts w:ascii="Times New Roman"/>
                <w:strike/>
                <w:spacing w:val="-5"/>
                <w:sz w:val="16"/>
                <w:szCs w:val="16"/>
              </w:rPr>
              <w:t xml:space="preserve"> </w:t>
            </w:r>
            <w:r w:rsidRPr="003D1D0A">
              <w:rPr>
                <w:rFonts w:ascii="Times New Roman"/>
                <w:strike/>
                <w:sz w:val="16"/>
                <w:szCs w:val="16"/>
              </w:rPr>
              <w:t>use</w:t>
            </w:r>
            <w:r w:rsidR="003D1D0A" w:rsidRPr="003D1D0A">
              <w:rPr>
                <w:rFonts w:ascii="Times New Roman"/>
                <w:strike/>
                <w:sz w:val="16"/>
                <w:szCs w:val="16"/>
              </w:rPr>
              <w:t xml:space="preserve"> </w:t>
            </w:r>
            <w:r w:rsidR="003D1D0A" w:rsidRPr="003D1D0A">
              <w:rPr>
                <w:rFonts w:ascii="Times New Roman"/>
                <w:color w:val="FF0000"/>
                <w:sz w:val="16"/>
                <w:szCs w:val="16"/>
              </w:rPr>
              <w:t>Experimental use of extended address consists initially proposed by Zimo</w:t>
            </w:r>
          </w:p>
        </w:tc>
      </w:tr>
      <w:tr w:rsidR="005656E2" w14:paraId="1AE1AC86" w14:textId="77777777" w:rsidTr="003D1D0A">
        <w:trPr>
          <w:trHeight w:hRule="exact" w:val="186"/>
        </w:trPr>
        <w:tc>
          <w:tcPr>
            <w:tcW w:w="2536" w:type="dxa"/>
          </w:tcPr>
          <w:p w14:paraId="3A65AFE4"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Consist</w:t>
            </w:r>
            <w:r>
              <w:rPr>
                <w:rFonts w:ascii="Times New Roman"/>
                <w:spacing w:val="-6"/>
                <w:sz w:val="16"/>
              </w:rPr>
              <w:t xml:space="preserve"> </w:t>
            </w:r>
            <w:proofErr w:type="spellStart"/>
            <w:r>
              <w:rPr>
                <w:rFonts w:ascii="Times New Roman"/>
                <w:sz w:val="16"/>
              </w:rPr>
              <w:t>Addr</w:t>
            </w:r>
            <w:proofErr w:type="spellEnd"/>
            <w:r>
              <w:rPr>
                <w:rFonts w:ascii="Times New Roman"/>
                <w:spacing w:val="-6"/>
                <w:sz w:val="16"/>
              </w:rPr>
              <w:t xml:space="preserve"> </w:t>
            </w:r>
            <w:r>
              <w:rPr>
                <w:rFonts w:ascii="Times New Roman"/>
                <w:sz w:val="16"/>
              </w:rPr>
              <w:t>Active</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F1-F8</w:t>
            </w:r>
          </w:p>
        </w:tc>
        <w:tc>
          <w:tcPr>
            <w:tcW w:w="886" w:type="dxa"/>
          </w:tcPr>
          <w:p w14:paraId="6A19A30E"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21</w:t>
            </w:r>
          </w:p>
        </w:tc>
        <w:tc>
          <w:tcPr>
            <w:tcW w:w="824" w:type="dxa"/>
          </w:tcPr>
          <w:p w14:paraId="74913922" w14:textId="77777777" w:rsidR="005513F8" w:rsidRDefault="005513F8" w:rsidP="005513F8">
            <w:pPr>
              <w:pStyle w:val="TableParagraph"/>
              <w:spacing w:line="178" w:lineRule="exact"/>
              <w:ind w:left="278" w:right="279"/>
              <w:jc w:val="center"/>
              <w:rPr>
                <w:rFonts w:ascii="Times New Roman" w:eastAsia="Times New Roman" w:hAnsi="Times New Roman" w:cs="Times New Roman"/>
                <w:sz w:val="16"/>
                <w:szCs w:val="16"/>
              </w:rPr>
            </w:pPr>
            <w:r>
              <w:rPr>
                <w:rFonts w:ascii="Times New Roman"/>
                <w:sz w:val="16"/>
              </w:rPr>
              <w:t>O</w:t>
            </w:r>
          </w:p>
        </w:tc>
        <w:tc>
          <w:tcPr>
            <w:tcW w:w="810" w:type="dxa"/>
          </w:tcPr>
          <w:p w14:paraId="0249C085" w14:textId="77777777" w:rsidR="005513F8" w:rsidRDefault="005513F8" w:rsidP="005513F8"/>
        </w:tc>
        <w:tc>
          <w:tcPr>
            <w:tcW w:w="630" w:type="dxa"/>
          </w:tcPr>
          <w:p w14:paraId="626B68D5" w14:textId="77777777" w:rsidR="005513F8" w:rsidRDefault="005513F8" w:rsidP="005513F8"/>
        </w:tc>
        <w:tc>
          <w:tcPr>
            <w:tcW w:w="914" w:type="dxa"/>
          </w:tcPr>
          <w:p w14:paraId="4DA1AE43"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4EA72CFC" w14:textId="77777777" w:rsidR="005513F8" w:rsidRDefault="005513F8" w:rsidP="005513F8"/>
        </w:tc>
        <w:tc>
          <w:tcPr>
            <w:tcW w:w="2490" w:type="dxa"/>
          </w:tcPr>
          <w:p w14:paraId="7E75A7EB" w14:textId="77777777" w:rsidR="005513F8" w:rsidRDefault="005513F8" w:rsidP="005513F8"/>
        </w:tc>
      </w:tr>
      <w:tr w:rsidR="005656E2" w14:paraId="62E255A5" w14:textId="77777777" w:rsidTr="003D1D0A">
        <w:trPr>
          <w:trHeight w:hRule="exact" w:val="186"/>
        </w:trPr>
        <w:tc>
          <w:tcPr>
            <w:tcW w:w="2536" w:type="dxa"/>
          </w:tcPr>
          <w:p w14:paraId="63A15164"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Consist</w:t>
            </w:r>
            <w:r>
              <w:rPr>
                <w:rFonts w:ascii="Times New Roman"/>
                <w:spacing w:val="-7"/>
                <w:sz w:val="16"/>
              </w:rPr>
              <w:t xml:space="preserve"> </w:t>
            </w:r>
            <w:proofErr w:type="spellStart"/>
            <w:r>
              <w:rPr>
                <w:rFonts w:ascii="Times New Roman"/>
                <w:sz w:val="16"/>
              </w:rPr>
              <w:t>Addr</w:t>
            </w:r>
            <w:proofErr w:type="spellEnd"/>
            <w:r>
              <w:rPr>
                <w:rFonts w:ascii="Times New Roman"/>
                <w:spacing w:val="-6"/>
                <w:sz w:val="16"/>
              </w:rPr>
              <w:t xml:space="preserve"> </w:t>
            </w:r>
            <w:r>
              <w:rPr>
                <w:rFonts w:ascii="Times New Roman"/>
                <w:sz w:val="16"/>
              </w:rPr>
              <w:t>Active</w:t>
            </w:r>
            <w:r>
              <w:rPr>
                <w:rFonts w:ascii="Times New Roman"/>
                <w:spacing w:val="-6"/>
                <w:sz w:val="16"/>
              </w:rPr>
              <w:t xml:space="preserve"> </w:t>
            </w:r>
            <w:r>
              <w:rPr>
                <w:rFonts w:ascii="Times New Roman"/>
                <w:sz w:val="16"/>
              </w:rPr>
              <w:t>for</w:t>
            </w:r>
            <w:r>
              <w:rPr>
                <w:rFonts w:ascii="Times New Roman"/>
                <w:spacing w:val="-7"/>
                <w:sz w:val="16"/>
              </w:rPr>
              <w:t xml:space="preserve"> </w:t>
            </w:r>
            <w:r>
              <w:rPr>
                <w:rFonts w:ascii="Times New Roman"/>
                <w:spacing w:val="-1"/>
                <w:sz w:val="16"/>
              </w:rPr>
              <w:t>FL-F9-F12</w:t>
            </w:r>
          </w:p>
        </w:tc>
        <w:tc>
          <w:tcPr>
            <w:tcW w:w="886" w:type="dxa"/>
          </w:tcPr>
          <w:p w14:paraId="3EBC59E0"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22</w:t>
            </w:r>
          </w:p>
        </w:tc>
        <w:tc>
          <w:tcPr>
            <w:tcW w:w="824" w:type="dxa"/>
          </w:tcPr>
          <w:p w14:paraId="5AD0AA1C" w14:textId="77777777" w:rsidR="005513F8" w:rsidRDefault="005513F8" w:rsidP="005513F8">
            <w:pPr>
              <w:pStyle w:val="TableParagraph"/>
              <w:spacing w:line="178" w:lineRule="exact"/>
              <w:ind w:left="279" w:right="279"/>
              <w:jc w:val="center"/>
              <w:rPr>
                <w:rFonts w:ascii="Times New Roman" w:eastAsia="Times New Roman" w:hAnsi="Times New Roman" w:cs="Times New Roman"/>
                <w:sz w:val="16"/>
                <w:szCs w:val="16"/>
              </w:rPr>
            </w:pPr>
            <w:r>
              <w:rPr>
                <w:rFonts w:ascii="Times New Roman"/>
                <w:sz w:val="16"/>
              </w:rPr>
              <w:t>O</w:t>
            </w:r>
          </w:p>
        </w:tc>
        <w:tc>
          <w:tcPr>
            <w:tcW w:w="810" w:type="dxa"/>
          </w:tcPr>
          <w:p w14:paraId="121AD5CE" w14:textId="77777777" w:rsidR="005513F8" w:rsidRDefault="005513F8" w:rsidP="005513F8"/>
        </w:tc>
        <w:tc>
          <w:tcPr>
            <w:tcW w:w="630" w:type="dxa"/>
          </w:tcPr>
          <w:p w14:paraId="2A890D50" w14:textId="77777777" w:rsidR="005513F8" w:rsidRDefault="005513F8" w:rsidP="005513F8"/>
        </w:tc>
        <w:tc>
          <w:tcPr>
            <w:tcW w:w="914" w:type="dxa"/>
          </w:tcPr>
          <w:p w14:paraId="66D088DB"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691F2EBF" w14:textId="77777777" w:rsidR="005513F8" w:rsidRDefault="005513F8" w:rsidP="005513F8"/>
        </w:tc>
        <w:tc>
          <w:tcPr>
            <w:tcW w:w="2490" w:type="dxa"/>
          </w:tcPr>
          <w:p w14:paraId="6C513285" w14:textId="77777777" w:rsidR="005513F8" w:rsidRDefault="005513F8" w:rsidP="005513F8"/>
        </w:tc>
      </w:tr>
      <w:tr w:rsidR="005656E2" w14:paraId="34EA9961" w14:textId="77777777" w:rsidTr="003D1D0A">
        <w:trPr>
          <w:trHeight w:hRule="exact" w:val="186"/>
        </w:trPr>
        <w:tc>
          <w:tcPr>
            <w:tcW w:w="2536" w:type="dxa"/>
          </w:tcPr>
          <w:p w14:paraId="23D0A6C1"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Acceleration</w:t>
            </w:r>
            <w:r>
              <w:rPr>
                <w:rFonts w:ascii="Times New Roman"/>
                <w:spacing w:val="-17"/>
                <w:sz w:val="16"/>
              </w:rPr>
              <w:t xml:space="preserve"> </w:t>
            </w:r>
            <w:r>
              <w:rPr>
                <w:rFonts w:ascii="Times New Roman"/>
                <w:spacing w:val="-1"/>
                <w:sz w:val="16"/>
              </w:rPr>
              <w:t>Adjustment</w:t>
            </w:r>
          </w:p>
        </w:tc>
        <w:tc>
          <w:tcPr>
            <w:tcW w:w="886" w:type="dxa"/>
          </w:tcPr>
          <w:p w14:paraId="169A0067"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23</w:t>
            </w:r>
          </w:p>
        </w:tc>
        <w:tc>
          <w:tcPr>
            <w:tcW w:w="824" w:type="dxa"/>
          </w:tcPr>
          <w:p w14:paraId="2D0E2212" w14:textId="77777777" w:rsidR="005513F8"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123DDE4A" w14:textId="77777777" w:rsidR="005513F8" w:rsidRDefault="005513F8" w:rsidP="005513F8"/>
        </w:tc>
        <w:tc>
          <w:tcPr>
            <w:tcW w:w="630" w:type="dxa"/>
          </w:tcPr>
          <w:p w14:paraId="6A8576E0" w14:textId="77777777" w:rsidR="005513F8" w:rsidRDefault="005513F8" w:rsidP="005513F8"/>
        </w:tc>
        <w:tc>
          <w:tcPr>
            <w:tcW w:w="914" w:type="dxa"/>
          </w:tcPr>
          <w:p w14:paraId="1D2E5FD8" w14:textId="77777777" w:rsidR="005513F8" w:rsidRDefault="005513F8" w:rsidP="005513F8">
            <w:pPr>
              <w:pStyle w:val="TableParagraph"/>
              <w:spacing w:line="178"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Pr>
          <w:p w14:paraId="171FAD99" w14:textId="77777777" w:rsidR="005513F8" w:rsidRDefault="005513F8" w:rsidP="005513F8"/>
        </w:tc>
        <w:tc>
          <w:tcPr>
            <w:tcW w:w="2490" w:type="dxa"/>
          </w:tcPr>
          <w:p w14:paraId="35538F0A" w14:textId="77777777" w:rsidR="005513F8" w:rsidRDefault="005513F8" w:rsidP="005513F8"/>
        </w:tc>
      </w:tr>
      <w:tr w:rsidR="005656E2" w14:paraId="687A845A" w14:textId="77777777" w:rsidTr="003D1D0A">
        <w:trPr>
          <w:trHeight w:hRule="exact" w:val="186"/>
        </w:trPr>
        <w:tc>
          <w:tcPr>
            <w:tcW w:w="2536" w:type="dxa"/>
          </w:tcPr>
          <w:p w14:paraId="4EB14709"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Deceleration</w:t>
            </w:r>
            <w:r>
              <w:rPr>
                <w:rFonts w:ascii="Times New Roman"/>
                <w:spacing w:val="-17"/>
                <w:sz w:val="16"/>
              </w:rPr>
              <w:t xml:space="preserve"> </w:t>
            </w:r>
            <w:r>
              <w:rPr>
                <w:rFonts w:ascii="Times New Roman"/>
                <w:spacing w:val="-1"/>
                <w:sz w:val="16"/>
              </w:rPr>
              <w:t>Adjustment</w:t>
            </w:r>
          </w:p>
        </w:tc>
        <w:tc>
          <w:tcPr>
            <w:tcW w:w="886" w:type="dxa"/>
          </w:tcPr>
          <w:p w14:paraId="01FF0EAC"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24</w:t>
            </w:r>
          </w:p>
        </w:tc>
        <w:tc>
          <w:tcPr>
            <w:tcW w:w="824" w:type="dxa"/>
          </w:tcPr>
          <w:p w14:paraId="30E28D44" w14:textId="77777777" w:rsidR="005513F8"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7E5226B2" w14:textId="77777777" w:rsidR="005513F8" w:rsidRDefault="005513F8" w:rsidP="005513F8"/>
        </w:tc>
        <w:tc>
          <w:tcPr>
            <w:tcW w:w="630" w:type="dxa"/>
          </w:tcPr>
          <w:p w14:paraId="30A365F6" w14:textId="77777777" w:rsidR="005513F8" w:rsidRDefault="005513F8" w:rsidP="005513F8"/>
        </w:tc>
        <w:tc>
          <w:tcPr>
            <w:tcW w:w="914" w:type="dxa"/>
          </w:tcPr>
          <w:p w14:paraId="078B6C68" w14:textId="77777777" w:rsidR="005513F8" w:rsidRDefault="005513F8" w:rsidP="005513F8">
            <w:pPr>
              <w:pStyle w:val="TableParagraph"/>
              <w:spacing w:line="178"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Pr>
          <w:p w14:paraId="0ACA83B0" w14:textId="77777777" w:rsidR="005513F8" w:rsidRDefault="005513F8" w:rsidP="005513F8"/>
        </w:tc>
        <w:tc>
          <w:tcPr>
            <w:tcW w:w="2490" w:type="dxa"/>
          </w:tcPr>
          <w:p w14:paraId="162AA95E" w14:textId="77777777" w:rsidR="005513F8" w:rsidRDefault="005513F8" w:rsidP="005513F8"/>
        </w:tc>
      </w:tr>
      <w:tr w:rsidR="005656E2" w14:paraId="587D4901" w14:textId="77777777" w:rsidTr="003D1D0A">
        <w:trPr>
          <w:trHeight w:hRule="exact" w:val="370"/>
        </w:trPr>
        <w:tc>
          <w:tcPr>
            <w:tcW w:w="2536" w:type="dxa"/>
          </w:tcPr>
          <w:p w14:paraId="6C60D1A1" w14:textId="77777777" w:rsidR="005513F8" w:rsidRDefault="005513F8" w:rsidP="005513F8">
            <w:pPr>
              <w:pStyle w:val="TableParagraph"/>
              <w:ind w:left="107" w:right="3"/>
              <w:rPr>
                <w:rFonts w:ascii="Times New Roman" w:eastAsia="Times New Roman" w:hAnsi="Times New Roman" w:cs="Times New Roman"/>
                <w:sz w:val="16"/>
                <w:szCs w:val="16"/>
              </w:rPr>
            </w:pPr>
            <w:r>
              <w:rPr>
                <w:rFonts w:ascii="Times New Roman"/>
                <w:sz w:val="16"/>
              </w:rPr>
              <w:t>Speed</w:t>
            </w:r>
            <w:r>
              <w:rPr>
                <w:rFonts w:ascii="Times New Roman"/>
                <w:spacing w:val="-9"/>
                <w:sz w:val="16"/>
              </w:rPr>
              <w:t xml:space="preserve"> </w:t>
            </w:r>
            <w:r>
              <w:rPr>
                <w:rFonts w:ascii="Times New Roman"/>
                <w:spacing w:val="-1"/>
                <w:sz w:val="16"/>
              </w:rPr>
              <w:t>Table/Mid-range</w:t>
            </w:r>
            <w:r>
              <w:rPr>
                <w:rFonts w:ascii="Times New Roman"/>
                <w:spacing w:val="-8"/>
                <w:sz w:val="16"/>
              </w:rPr>
              <w:t xml:space="preserve"> </w:t>
            </w:r>
            <w:r>
              <w:rPr>
                <w:rFonts w:ascii="Times New Roman"/>
                <w:sz w:val="16"/>
              </w:rPr>
              <w:t>Cab</w:t>
            </w:r>
            <w:r>
              <w:rPr>
                <w:rFonts w:ascii="Times New Roman"/>
                <w:spacing w:val="-8"/>
                <w:sz w:val="16"/>
              </w:rPr>
              <w:t xml:space="preserve"> </w:t>
            </w:r>
            <w:r>
              <w:rPr>
                <w:rFonts w:ascii="Times New Roman"/>
                <w:sz w:val="16"/>
              </w:rPr>
              <w:t>Speed</w:t>
            </w:r>
            <w:r>
              <w:rPr>
                <w:rFonts w:ascii="Times New Roman"/>
                <w:spacing w:val="25"/>
                <w:w w:val="99"/>
                <w:sz w:val="16"/>
              </w:rPr>
              <w:t xml:space="preserve"> </w:t>
            </w:r>
            <w:r>
              <w:rPr>
                <w:rFonts w:ascii="Times New Roman"/>
                <w:sz w:val="16"/>
              </w:rPr>
              <w:t>Step</w:t>
            </w:r>
          </w:p>
        </w:tc>
        <w:tc>
          <w:tcPr>
            <w:tcW w:w="886" w:type="dxa"/>
          </w:tcPr>
          <w:p w14:paraId="5956FCE8" w14:textId="77777777" w:rsidR="005513F8" w:rsidRDefault="005513F8" w:rsidP="005513F8">
            <w:pPr>
              <w:pStyle w:val="TableParagraph"/>
              <w:spacing w:before="86"/>
              <w:ind w:left="301" w:right="301"/>
              <w:jc w:val="center"/>
              <w:rPr>
                <w:rFonts w:ascii="Times New Roman" w:eastAsia="Times New Roman" w:hAnsi="Times New Roman" w:cs="Times New Roman"/>
                <w:sz w:val="16"/>
                <w:szCs w:val="16"/>
              </w:rPr>
            </w:pPr>
            <w:r>
              <w:rPr>
                <w:rFonts w:ascii="Times New Roman"/>
                <w:spacing w:val="-1"/>
                <w:sz w:val="16"/>
              </w:rPr>
              <w:t>25</w:t>
            </w:r>
          </w:p>
        </w:tc>
        <w:tc>
          <w:tcPr>
            <w:tcW w:w="824" w:type="dxa"/>
          </w:tcPr>
          <w:p w14:paraId="79312E03" w14:textId="77777777" w:rsidR="005513F8" w:rsidRDefault="005513F8" w:rsidP="005513F8">
            <w:pPr>
              <w:pStyle w:val="TableParagraph"/>
              <w:spacing w:before="86"/>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6EBF3235" w14:textId="77777777" w:rsidR="005513F8" w:rsidRDefault="005513F8" w:rsidP="005513F8"/>
        </w:tc>
        <w:tc>
          <w:tcPr>
            <w:tcW w:w="630" w:type="dxa"/>
          </w:tcPr>
          <w:p w14:paraId="37F604AE" w14:textId="77777777" w:rsidR="005513F8" w:rsidRDefault="005513F8" w:rsidP="005513F8"/>
        </w:tc>
        <w:tc>
          <w:tcPr>
            <w:tcW w:w="914" w:type="dxa"/>
          </w:tcPr>
          <w:p w14:paraId="741E5090" w14:textId="77777777" w:rsidR="005513F8" w:rsidRDefault="005513F8" w:rsidP="005513F8">
            <w:pPr>
              <w:pStyle w:val="TableParagraph"/>
              <w:spacing w:before="86"/>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4A059DD9" w14:textId="77777777" w:rsidR="005513F8" w:rsidRDefault="005513F8" w:rsidP="005513F8"/>
        </w:tc>
        <w:tc>
          <w:tcPr>
            <w:tcW w:w="2490" w:type="dxa"/>
          </w:tcPr>
          <w:p w14:paraId="54855949" w14:textId="77777777" w:rsidR="005513F8" w:rsidRDefault="005513F8" w:rsidP="005513F8"/>
        </w:tc>
      </w:tr>
      <w:tr w:rsidR="005656E2" w14:paraId="4D9AE75B" w14:textId="77777777" w:rsidTr="003D1D0A">
        <w:trPr>
          <w:trHeight w:hRule="exact" w:val="186"/>
        </w:trPr>
        <w:tc>
          <w:tcPr>
            <w:tcW w:w="2536" w:type="dxa"/>
            <w:shd w:val="clear" w:color="auto" w:fill="FFFF00"/>
          </w:tcPr>
          <w:p w14:paraId="30A183EA" w14:textId="77777777" w:rsidR="005513F8" w:rsidRDefault="005513F8" w:rsidP="005513F8"/>
        </w:tc>
        <w:tc>
          <w:tcPr>
            <w:tcW w:w="886" w:type="dxa"/>
            <w:shd w:val="clear" w:color="auto" w:fill="FFFF00"/>
          </w:tcPr>
          <w:p w14:paraId="3F4E7B07"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26</w:t>
            </w:r>
          </w:p>
        </w:tc>
        <w:tc>
          <w:tcPr>
            <w:tcW w:w="824" w:type="dxa"/>
            <w:shd w:val="clear" w:color="auto" w:fill="FFFF00"/>
          </w:tcPr>
          <w:p w14:paraId="40D29F46" w14:textId="77777777" w:rsidR="005513F8" w:rsidRDefault="005513F8" w:rsidP="005513F8"/>
        </w:tc>
        <w:tc>
          <w:tcPr>
            <w:tcW w:w="810" w:type="dxa"/>
            <w:shd w:val="clear" w:color="auto" w:fill="FFFF00"/>
          </w:tcPr>
          <w:p w14:paraId="6B351133" w14:textId="77777777" w:rsidR="005513F8" w:rsidRDefault="005513F8" w:rsidP="005513F8"/>
        </w:tc>
        <w:tc>
          <w:tcPr>
            <w:tcW w:w="630" w:type="dxa"/>
            <w:shd w:val="clear" w:color="auto" w:fill="FFFF00"/>
          </w:tcPr>
          <w:p w14:paraId="6DE1CA62" w14:textId="77777777" w:rsidR="005513F8" w:rsidRDefault="005513F8" w:rsidP="005513F8"/>
        </w:tc>
        <w:tc>
          <w:tcPr>
            <w:tcW w:w="914" w:type="dxa"/>
            <w:shd w:val="clear" w:color="auto" w:fill="FFFF00"/>
          </w:tcPr>
          <w:p w14:paraId="0A1E115C" w14:textId="77777777" w:rsidR="005513F8" w:rsidRDefault="005513F8" w:rsidP="005513F8"/>
        </w:tc>
        <w:tc>
          <w:tcPr>
            <w:tcW w:w="976" w:type="dxa"/>
            <w:shd w:val="clear" w:color="auto" w:fill="FFFF00"/>
          </w:tcPr>
          <w:p w14:paraId="3E8C9E5C" w14:textId="77777777" w:rsidR="005513F8" w:rsidRDefault="005513F8" w:rsidP="005513F8"/>
        </w:tc>
        <w:tc>
          <w:tcPr>
            <w:tcW w:w="2490" w:type="dxa"/>
            <w:shd w:val="clear" w:color="auto" w:fill="FFFF00"/>
          </w:tcPr>
          <w:p w14:paraId="33A40225"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p>
        </w:tc>
      </w:tr>
      <w:tr w:rsidR="005656E2" w14:paraId="05697F5A" w14:textId="77777777" w:rsidTr="003D1D0A">
        <w:trPr>
          <w:trHeight w:hRule="exact" w:val="370"/>
        </w:trPr>
        <w:tc>
          <w:tcPr>
            <w:tcW w:w="2536" w:type="dxa"/>
          </w:tcPr>
          <w:p w14:paraId="4851FDDE" w14:textId="77777777" w:rsidR="005513F8" w:rsidRDefault="005513F8" w:rsidP="005513F8">
            <w:pPr>
              <w:pStyle w:val="TableParagraph"/>
              <w:spacing w:line="239" w:lineRule="auto"/>
              <w:ind w:left="107" w:right="3"/>
              <w:rPr>
                <w:rFonts w:ascii="Times New Roman" w:eastAsia="Times New Roman" w:hAnsi="Times New Roman" w:cs="Times New Roman"/>
                <w:sz w:val="16"/>
                <w:szCs w:val="16"/>
              </w:rPr>
            </w:pPr>
            <w:r>
              <w:rPr>
                <w:rFonts w:ascii="Times New Roman"/>
                <w:sz w:val="16"/>
              </w:rPr>
              <w:t>Decoder</w:t>
            </w:r>
            <w:r>
              <w:rPr>
                <w:rFonts w:ascii="Times New Roman"/>
                <w:spacing w:val="-10"/>
                <w:sz w:val="16"/>
              </w:rPr>
              <w:t xml:space="preserve"> </w:t>
            </w:r>
            <w:r>
              <w:rPr>
                <w:rFonts w:ascii="Times New Roman"/>
                <w:spacing w:val="-1"/>
                <w:sz w:val="16"/>
              </w:rPr>
              <w:t>Automatic</w:t>
            </w:r>
            <w:r>
              <w:rPr>
                <w:rFonts w:ascii="Times New Roman"/>
                <w:spacing w:val="-10"/>
                <w:sz w:val="16"/>
              </w:rPr>
              <w:t xml:space="preserve"> </w:t>
            </w:r>
            <w:r>
              <w:rPr>
                <w:rFonts w:ascii="Times New Roman"/>
                <w:sz w:val="16"/>
              </w:rPr>
              <w:t>Stopping</w:t>
            </w:r>
            <w:r>
              <w:rPr>
                <w:rFonts w:ascii="Times New Roman"/>
                <w:spacing w:val="27"/>
                <w:w w:val="99"/>
                <w:sz w:val="16"/>
              </w:rPr>
              <w:t xml:space="preserve"> </w:t>
            </w:r>
            <w:r>
              <w:rPr>
                <w:rFonts w:ascii="Times New Roman"/>
                <w:spacing w:val="-1"/>
                <w:sz w:val="16"/>
              </w:rPr>
              <w:t>Configuration</w:t>
            </w:r>
          </w:p>
        </w:tc>
        <w:tc>
          <w:tcPr>
            <w:tcW w:w="886" w:type="dxa"/>
          </w:tcPr>
          <w:p w14:paraId="0C84FEA6" w14:textId="77777777" w:rsidR="005513F8" w:rsidRDefault="005513F8" w:rsidP="005513F8">
            <w:pPr>
              <w:pStyle w:val="TableParagraph"/>
              <w:spacing w:before="86"/>
              <w:ind w:left="301" w:right="301"/>
              <w:jc w:val="center"/>
              <w:rPr>
                <w:rFonts w:ascii="Times New Roman" w:eastAsia="Times New Roman" w:hAnsi="Times New Roman" w:cs="Times New Roman"/>
                <w:sz w:val="16"/>
                <w:szCs w:val="16"/>
              </w:rPr>
            </w:pPr>
            <w:r>
              <w:rPr>
                <w:rFonts w:ascii="Times New Roman"/>
                <w:sz w:val="16"/>
              </w:rPr>
              <w:t>27</w:t>
            </w:r>
          </w:p>
        </w:tc>
        <w:tc>
          <w:tcPr>
            <w:tcW w:w="824" w:type="dxa"/>
          </w:tcPr>
          <w:p w14:paraId="6529E757" w14:textId="77777777" w:rsidR="005513F8" w:rsidRDefault="005513F8" w:rsidP="005513F8">
            <w:pPr>
              <w:pStyle w:val="TableParagraph"/>
              <w:spacing w:before="86"/>
              <w:ind w:left="279" w:right="279"/>
              <w:jc w:val="center"/>
              <w:rPr>
                <w:rFonts w:ascii="Times New Roman" w:eastAsia="Times New Roman" w:hAnsi="Times New Roman" w:cs="Times New Roman"/>
                <w:sz w:val="16"/>
                <w:szCs w:val="16"/>
              </w:rPr>
            </w:pPr>
            <w:r>
              <w:rPr>
                <w:rFonts w:ascii="Times New Roman"/>
                <w:sz w:val="16"/>
              </w:rPr>
              <w:t>O</w:t>
            </w:r>
          </w:p>
        </w:tc>
        <w:tc>
          <w:tcPr>
            <w:tcW w:w="810" w:type="dxa"/>
          </w:tcPr>
          <w:p w14:paraId="139CE7EC" w14:textId="77777777" w:rsidR="005513F8" w:rsidRDefault="005513F8" w:rsidP="005513F8"/>
        </w:tc>
        <w:tc>
          <w:tcPr>
            <w:tcW w:w="630" w:type="dxa"/>
          </w:tcPr>
          <w:p w14:paraId="057A111E" w14:textId="77777777" w:rsidR="005513F8" w:rsidRDefault="005513F8" w:rsidP="005513F8"/>
        </w:tc>
        <w:tc>
          <w:tcPr>
            <w:tcW w:w="914" w:type="dxa"/>
          </w:tcPr>
          <w:p w14:paraId="36EF7135" w14:textId="77777777" w:rsidR="005513F8" w:rsidRDefault="005513F8" w:rsidP="005513F8">
            <w:pPr>
              <w:pStyle w:val="TableParagraph"/>
              <w:spacing w:before="86"/>
              <w:ind w:left="377" w:right="376"/>
              <w:jc w:val="center"/>
              <w:rPr>
                <w:rFonts w:ascii="Times New Roman" w:eastAsia="Times New Roman" w:hAnsi="Times New Roman" w:cs="Times New Roman"/>
                <w:sz w:val="16"/>
                <w:szCs w:val="16"/>
              </w:rPr>
            </w:pPr>
            <w:r>
              <w:rPr>
                <w:rFonts w:ascii="Times New Roman"/>
                <w:sz w:val="16"/>
              </w:rPr>
              <w:t>Y</w:t>
            </w:r>
          </w:p>
        </w:tc>
        <w:tc>
          <w:tcPr>
            <w:tcW w:w="976" w:type="dxa"/>
          </w:tcPr>
          <w:p w14:paraId="1AD6D8C5" w14:textId="77777777" w:rsidR="005513F8" w:rsidRDefault="005513F8" w:rsidP="005513F8"/>
        </w:tc>
        <w:tc>
          <w:tcPr>
            <w:tcW w:w="2490" w:type="dxa"/>
          </w:tcPr>
          <w:p w14:paraId="3F46C13A" w14:textId="77777777" w:rsidR="005513F8" w:rsidRDefault="005513F8" w:rsidP="005513F8">
            <w:pPr>
              <w:pStyle w:val="TableParagraph"/>
              <w:spacing w:before="86"/>
              <w:ind w:left="107" w:right="176"/>
              <w:rPr>
                <w:rFonts w:ascii="Times New Roman" w:eastAsia="Times New Roman" w:hAnsi="Times New Roman" w:cs="Times New Roman"/>
                <w:sz w:val="16"/>
                <w:szCs w:val="16"/>
              </w:rPr>
            </w:pPr>
            <w:r>
              <w:rPr>
                <w:rFonts w:ascii="Times New Roman" w:eastAsia="Times New Roman" w:hAnsi="Times New Roman" w:cs="Times New Roman"/>
                <w:sz w:val="16"/>
                <w:szCs w:val="16"/>
              </w:rPr>
              <w:t>Under</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16"/>
                <w:szCs w:val="16"/>
              </w:rPr>
              <w:t>re-evaluation</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w:t>
            </w:r>
            <w:r>
              <w:rPr>
                <w:rFonts w:ascii="Times New Roman" w:eastAsia="Times New Roman" w:hAnsi="Times New Roman" w:cs="Times New Roman"/>
                <w:spacing w:val="31"/>
                <w:sz w:val="16"/>
                <w:szCs w:val="16"/>
              </w:rPr>
              <w:t xml:space="preserve"> </w:t>
            </w:r>
            <w:r>
              <w:rPr>
                <w:rFonts w:ascii="Times New Roman" w:eastAsia="Times New Roman" w:hAnsi="Times New Roman" w:cs="Times New Roman"/>
                <w:sz w:val="16"/>
                <w:szCs w:val="16"/>
              </w:rPr>
              <w:t>see</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details</w:t>
            </w:r>
          </w:p>
        </w:tc>
      </w:tr>
      <w:tr w:rsidR="005656E2" w14:paraId="3B9C01A8" w14:textId="77777777" w:rsidTr="003D1D0A">
        <w:trPr>
          <w:trHeight w:hRule="exact" w:val="371"/>
        </w:trPr>
        <w:tc>
          <w:tcPr>
            <w:tcW w:w="2536" w:type="dxa"/>
          </w:tcPr>
          <w:p w14:paraId="0EA905E6" w14:textId="77777777" w:rsidR="005513F8" w:rsidRDefault="005513F8" w:rsidP="005513F8">
            <w:pPr>
              <w:pStyle w:val="TableParagraph"/>
              <w:spacing w:line="239" w:lineRule="auto"/>
              <w:ind w:left="107" w:right="3"/>
              <w:rPr>
                <w:rFonts w:ascii="Times New Roman" w:eastAsia="Times New Roman" w:hAnsi="Times New Roman" w:cs="Times New Roman"/>
                <w:sz w:val="16"/>
                <w:szCs w:val="16"/>
              </w:rPr>
            </w:pPr>
            <w:r>
              <w:rPr>
                <w:rFonts w:ascii="Times New Roman"/>
                <w:sz w:val="16"/>
              </w:rPr>
              <w:t>Bi-Directional</w:t>
            </w:r>
            <w:r>
              <w:rPr>
                <w:rFonts w:ascii="Times New Roman"/>
                <w:spacing w:val="-21"/>
                <w:sz w:val="16"/>
              </w:rPr>
              <w:t xml:space="preserve"> </w:t>
            </w:r>
            <w:r>
              <w:rPr>
                <w:rFonts w:ascii="Times New Roman"/>
                <w:spacing w:val="-1"/>
                <w:sz w:val="16"/>
              </w:rPr>
              <w:t>Communication</w:t>
            </w:r>
            <w:r>
              <w:rPr>
                <w:rFonts w:ascii="Times New Roman"/>
                <w:spacing w:val="26"/>
                <w:w w:val="99"/>
                <w:sz w:val="16"/>
              </w:rPr>
              <w:t xml:space="preserve"> </w:t>
            </w:r>
            <w:r>
              <w:rPr>
                <w:rFonts w:ascii="Times New Roman"/>
                <w:spacing w:val="-1"/>
                <w:sz w:val="16"/>
              </w:rPr>
              <w:t>Configuration</w:t>
            </w:r>
          </w:p>
        </w:tc>
        <w:tc>
          <w:tcPr>
            <w:tcW w:w="886" w:type="dxa"/>
          </w:tcPr>
          <w:p w14:paraId="0553F49E" w14:textId="77777777" w:rsidR="005513F8" w:rsidRDefault="005513F8" w:rsidP="005513F8">
            <w:pPr>
              <w:pStyle w:val="TableParagraph"/>
              <w:spacing w:before="87"/>
              <w:ind w:left="301" w:right="301"/>
              <w:jc w:val="center"/>
              <w:rPr>
                <w:rFonts w:ascii="Times New Roman" w:eastAsia="Times New Roman" w:hAnsi="Times New Roman" w:cs="Times New Roman"/>
                <w:sz w:val="16"/>
                <w:szCs w:val="16"/>
              </w:rPr>
            </w:pPr>
            <w:r>
              <w:rPr>
                <w:rFonts w:ascii="Times New Roman"/>
                <w:sz w:val="16"/>
              </w:rPr>
              <w:t>28</w:t>
            </w:r>
          </w:p>
        </w:tc>
        <w:tc>
          <w:tcPr>
            <w:tcW w:w="824" w:type="dxa"/>
          </w:tcPr>
          <w:p w14:paraId="00DBFD63" w14:textId="77777777" w:rsidR="005513F8" w:rsidRDefault="005513F8" w:rsidP="005513F8">
            <w:pPr>
              <w:pStyle w:val="TableParagraph"/>
              <w:spacing w:before="87"/>
              <w:ind w:left="279" w:right="279"/>
              <w:jc w:val="center"/>
              <w:rPr>
                <w:rFonts w:ascii="Times New Roman" w:eastAsia="Times New Roman" w:hAnsi="Times New Roman" w:cs="Times New Roman"/>
                <w:sz w:val="16"/>
                <w:szCs w:val="16"/>
              </w:rPr>
            </w:pPr>
            <w:r>
              <w:rPr>
                <w:rFonts w:ascii="Times New Roman"/>
                <w:sz w:val="16"/>
              </w:rPr>
              <w:t>O</w:t>
            </w:r>
          </w:p>
        </w:tc>
        <w:tc>
          <w:tcPr>
            <w:tcW w:w="810" w:type="dxa"/>
          </w:tcPr>
          <w:p w14:paraId="129463FC" w14:textId="77777777" w:rsidR="005513F8" w:rsidRDefault="005513F8" w:rsidP="005513F8"/>
        </w:tc>
        <w:tc>
          <w:tcPr>
            <w:tcW w:w="630" w:type="dxa"/>
          </w:tcPr>
          <w:p w14:paraId="61CC63AF" w14:textId="77777777" w:rsidR="005513F8" w:rsidRDefault="005513F8" w:rsidP="005513F8"/>
        </w:tc>
        <w:tc>
          <w:tcPr>
            <w:tcW w:w="914" w:type="dxa"/>
          </w:tcPr>
          <w:p w14:paraId="79190B32" w14:textId="77777777" w:rsidR="005513F8" w:rsidRDefault="005513F8" w:rsidP="005513F8">
            <w:pPr>
              <w:pStyle w:val="TableParagraph"/>
              <w:spacing w:before="87"/>
              <w:ind w:left="377" w:right="376"/>
              <w:jc w:val="center"/>
              <w:rPr>
                <w:rFonts w:ascii="Times New Roman" w:eastAsia="Times New Roman" w:hAnsi="Times New Roman" w:cs="Times New Roman"/>
                <w:sz w:val="16"/>
                <w:szCs w:val="16"/>
              </w:rPr>
            </w:pPr>
            <w:r>
              <w:rPr>
                <w:rFonts w:ascii="Times New Roman"/>
                <w:sz w:val="16"/>
              </w:rPr>
              <w:t>Y</w:t>
            </w:r>
          </w:p>
        </w:tc>
        <w:tc>
          <w:tcPr>
            <w:tcW w:w="976" w:type="dxa"/>
          </w:tcPr>
          <w:p w14:paraId="50CF84C9" w14:textId="77777777" w:rsidR="005513F8" w:rsidRDefault="005513F8" w:rsidP="005513F8"/>
        </w:tc>
        <w:tc>
          <w:tcPr>
            <w:tcW w:w="2490" w:type="dxa"/>
          </w:tcPr>
          <w:p w14:paraId="4425E42B" w14:textId="77777777" w:rsidR="005513F8" w:rsidRDefault="005513F8" w:rsidP="005513F8">
            <w:pPr>
              <w:pStyle w:val="TableParagraph"/>
              <w:spacing w:before="87"/>
              <w:ind w:left="107" w:right="176"/>
              <w:rPr>
                <w:rFonts w:ascii="Times New Roman" w:eastAsia="Times New Roman" w:hAnsi="Times New Roman" w:cs="Times New Roman"/>
                <w:sz w:val="16"/>
                <w:szCs w:val="16"/>
              </w:rPr>
            </w:pPr>
            <w:r>
              <w:rPr>
                <w:rFonts w:ascii="Times New Roman" w:eastAsia="Times New Roman" w:hAnsi="Times New Roman" w:cs="Times New Roman"/>
                <w:sz w:val="16"/>
                <w:szCs w:val="16"/>
              </w:rPr>
              <w:t>Under</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16"/>
                <w:szCs w:val="16"/>
              </w:rPr>
              <w:t>re-evaluation</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w:t>
            </w:r>
            <w:r>
              <w:rPr>
                <w:rFonts w:ascii="Times New Roman" w:eastAsia="Times New Roman" w:hAnsi="Times New Roman" w:cs="Times New Roman"/>
                <w:spacing w:val="31"/>
                <w:sz w:val="16"/>
                <w:szCs w:val="16"/>
              </w:rPr>
              <w:t xml:space="preserve"> </w:t>
            </w:r>
            <w:r>
              <w:rPr>
                <w:rFonts w:ascii="Times New Roman" w:eastAsia="Times New Roman" w:hAnsi="Times New Roman" w:cs="Times New Roman"/>
                <w:sz w:val="16"/>
                <w:szCs w:val="16"/>
              </w:rPr>
              <w:t>see</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details</w:t>
            </w:r>
          </w:p>
        </w:tc>
      </w:tr>
      <w:tr w:rsidR="005656E2" w14:paraId="536492FB" w14:textId="77777777" w:rsidTr="003D1D0A">
        <w:trPr>
          <w:trHeight w:hRule="exact" w:val="226"/>
        </w:trPr>
        <w:tc>
          <w:tcPr>
            <w:tcW w:w="2536" w:type="dxa"/>
          </w:tcPr>
          <w:p w14:paraId="63B5F64A" w14:textId="77777777" w:rsidR="005513F8" w:rsidRDefault="005513F8" w:rsidP="005513F8">
            <w:pPr>
              <w:pStyle w:val="TableParagraph"/>
              <w:spacing w:before="14"/>
              <w:ind w:left="107"/>
              <w:rPr>
                <w:rFonts w:ascii="Times New Roman" w:eastAsia="Times New Roman" w:hAnsi="Times New Roman" w:cs="Times New Roman"/>
                <w:sz w:val="16"/>
                <w:szCs w:val="16"/>
              </w:rPr>
            </w:pPr>
            <w:r>
              <w:rPr>
                <w:rFonts w:ascii="Times New Roman"/>
                <w:spacing w:val="-1"/>
                <w:sz w:val="16"/>
              </w:rPr>
              <w:t>Configuration</w:t>
            </w:r>
            <w:r>
              <w:rPr>
                <w:rFonts w:ascii="Times New Roman"/>
                <w:spacing w:val="-7"/>
                <w:sz w:val="16"/>
              </w:rPr>
              <w:t xml:space="preserve"> </w:t>
            </w:r>
            <w:r>
              <w:rPr>
                <w:rFonts w:ascii="Times New Roman"/>
                <w:sz w:val="16"/>
              </w:rPr>
              <w:t>Data</w:t>
            </w:r>
            <w:r>
              <w:rPr>
                <w:rFonts w:ascii="Times New Roman"/>
                <w:spacing w:val="-7"/>
                <w:sz w:val="16"/>
              </w:rPr>
              <w:t xml:space="preserve"> </w:t>
            </w:r>
            <w:r>
              <w:rPr>
                <w:rFonts w:ascii="Times New Roman"/>
                <w:sz w:val="16"/>
              </w:rPr>
              <w:t>#1</w:t>
            </w:r>
          </w:p>
        </w:tc>
        <w:tc>
          <w:tcPr>
            <w:tcW w:w="886" w:type="dxa"/>
          </w:tcPr>
          <w:p w14:paraId="56B66473" w14:textId="77777777" w:rsidR="005513F8" w:rsidRDefault="005513F8" w:rsidP="005513F8">
            <w:pPr>
              <w:pStyle w:val="TableParagraph"/>
              <w:spacing w:before="14"/>
              <w:ind w:left="301" w:right="298"/>
              <w:jc w:val="center"/>
              <w:rPr>
                <w:rFonts w:ascii="Times New Roman" w:eastAsia="Times New Roman" w:hAnsi="Times New Roman" w:cs="Times New Roman"/>
                <w:sz w:val="16"/>
                <w:szCs w:val="16"/>
              </w:rPr>
            </w:pPr>
            <w:r>
              <w:rPr>
                <w:rFonts w:ascii="Times New Roman"/>
                <w:sz w:val="16"/>
              </w:rPr>
              <w:t>29</w:t>
            </w:r>
          </w:p>
        </w:tc>
        <w:tc>
          <w:tcPr>
            <w:tcW w:w="824" w:type="dxa"/>
          </w:tcPr>
          <w:p w14:paraId="2E387B60" w14:textId="77777777" w:rsidR="005513F8" w:rsidRDefault="005513F8" w:rsidP="005513F8">
            <w:pPr>
              <w:pStyle w:val="TableParagraph"/>
              <w:spacing w:line="218" w:lineRule="exact"/>
              <w:ind w:left="279" w:right="279"/>
              <w:jc w:val="center"/>
              <w:rPr>
                <w:rFonts w:ascii="Times New Roman" w:eastAsia="Times New Roman" w:hAnsi="Times New Roman" w:cs="Times New Roman"/>
                <w:sz w:val="16"/>
                <w:szCs w:val="16"/>
              </w:rPr>
            </w:pPr>
            <w:r>
              <w:rPr>
                <w:rFonts w:ascii="Times New Roman"/>
                <w:position w:val="-3"/>
                <w:sz w:val="16"/>
              </w:rPr>
              <w:t>M</w:t>
            </w:r>
            <w:r>
              <w:rPr>
                <w:rFonts w:ascii="Times New Roman"/>
                <w:sz w:val="16"/>
              </w:rPr>
              <w:t>1</w:t>
            </w:r>
          </w:p>
        </w:tc>
        <w:tc>
          <w:tcPr>
            <w:tcW w:w="810" w:type="dxa"/>
          </w:tcPr>
          <w:p w14:paraId="47E1E56B" w14:textId="77777777" w:rsidR="005513F8" w:rsidRDefault="005513F8" w:rsidP="005513F8"/>
        </w:tc>
        <w:tc>
          <w:tcPr>
            <w:tcW w:w="630" w:type="dxa"/>
          </w:tcPr>
          <w:p w14:paraId="402B2804" w14:textId="77777777" w:rsidR="005513F8" w:rsidRDefault="005513F8" w:rsidP="005513F8"/>
        </w:tc>
        <w:tc>
          <w:tcPr>
            <w:tcW w:w="914" w:type="dxa"/>
          </w:tcPr>
          <w:p w14:paraId="52AAFBBE" w14:textId="77777777" w:rsidR="005513F8" w:rsidRDefault="005513F8" w:rsidP="005513F8">
            <w:pPr>
              <w:pStyle w:val="TableParagraph"/>
              <w:spacing w:before="14"/>
              <w:ind w:left="377" w:right="376"/>
              <w:jc w:val="center"/>
              <w:rPr>
                <w:rFonts w:ascii="Times New Roman" w:eastAsia="Times New Roman" w:hAnsi="Times New Roman" w:cs="Times New Roman"/>
                <w:sz w:val="16"/>
                <w:szCs w:val="16"/>
              </w:rPr>
            </w:pPr>
            <w:r>
              <w:rPr>
                <w:rFonts w:ascii="Times New Roman"/>
                <w:sz w:val="16"/>
              </w:rPr>
              <w:t>Y</w:t>
            </w:r>
          </w:p>
        </w:tc>
        <w:tc>
          <w:tcPr>
            <w:tcW w:w="976" w:type="dxa"/>
          </w:tcPr>
          <w:p w14:paraId="04887D25" w14:textId="77777777" w:rsidR="005513F8" w:rsidRDefault="005513F8" w:rsidP="005513F8"/>
        </w:tc>
        <w:tc>
          <w:tcPr>
            <w:tcW w:w="2490" w:type="dxa"/>
          </w:tcPr>
          <w:p w14:paraId="0335B51C" w14:textId="77777777" w:rsidR="005513F8" w:rsidRDefault="005513F8" w:rsidP="005513F8"/>
        </w:tc>
      </w:tr>
      <w:tr w:rsidR="005656E2" w14:paraId="21B695E3" w14:textId="77777777" w:rsidTr="003D1D0A">
        <w:trPr>
          <w:trHeight w:hRule="exact" w:val="186"/>
        </w:trPr>
        <w:tc>
          <w:tcPr>
            <w:tcW w:w="2536" w:type="dxa"/>
          </w:tcPr>
          <w:p w14:paraId="27ABB025"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Error</w:t>
            </w:r>
            <w:r>
              <w:rPr>
                <w:rFonts w:ascii="Times New Roman"/>
                <w:spacing w:val="-11"/>
                <w:sz w:val="16"/>
              </w:rPr>
              <w:t xml:space="preserve"> </w:t>
            </w:r>
            <w:r>
              <w:rPr>
                <w:rFonts w:ascii="Times New Roman"/>
                <w:spacing w:val="-1"/>
                <w:sz w:val="16"/>
              </w:rPr>
              <w:t>Information</w:t>
            </w:r>
          </w:p>
        </w:tc>
        <w:tc>
          <w:tcPr>
            <w:tcW w:w="886" w:type="dxa"/>
          </w:tcPr>
          <w:p w14:paraId="009155E2" w14:textId="77777777" w:rsidR="005513F8" w:rsidRDefault="005513F8" w:rsidP="005513F8">
            <w:pPr>
              <w:pStyle w:val="TableParagraph"/>
              <w:spacing w:line="179" w:lineRule="exact"/>
              <w:ind w:left="301" w:right="299"/>
              <w:jc w:val="center"/>
              <w:rPr>
                <w:rFonts w:ascii="Times New Roman" w:eastAsia="Times New Roman" w:hAnsi="Times New Roman" w:cs="Times New Roman"/>
                <w:sz w:val="16"/>
                <w:szCs w:val="16"/>
              </w:rPr>
            </w:pPr>
            <w:r>
              <w:rPr>
                <w:rFonts w:ascii="Times New Roman"/>
                <w:sz w:val="16"/>
              </w:rPr>
              <w:t>30</w:t>
            </w:r>
          </w:p>
        </w:tc>
        <w:tc>
          <w:tcPr>
            <w:tcW w:w="824" w:type="dxa"/>
          </w:tcPr>
          <w:p w14:paraId="62987BCB" w14:textId="77777777" w:rsidR="005513F8" w:rsidRDefault="005513F8" w:rsidP="005513F8">
            <w:pPr>
              <w:pStyle w:val="TableParagraph"/>
              <w:spacing w:line="179" w:lineRule="exact"/>
              <w:ind w:left="319" w:right="318"/>
              <w:jc w:val="center"/>
              <w:rPr>
                <w:rFonts w:ascii="Times New Roman" w:eastAsia="Times New Roman" w:hAnsi="Times New Roman" w:cs="Times New Roman"/>
                <w:sz w:val="16"/>
                <w:szCs w:val="16"/>
              </w:rPr>
            </w:pPr>
            <w:r>
              <w:rPr>
                <w:rFonts w:ascii="Times New Roman"/>
                <w:sz w:val="16"/>
              </w:rPr>
              <w:t>O</w:t>
            </w:r>
          </w:p>
        </w:tc>
        <w:tc>
          <w:tcPr>
            <w:tcW w:w="810" w:type="dxa"/>
          </w:tcPr>
          <w:p w14:paraId="0ED1F989" w14:textId="77777777" w:rsidR="005513F8" w:rsidRDefault="005513F8" w:rsidP="005513F8"/>
        </w:tc>
        <w:tc>
          <w:tcPr>
            <w:tcW w:w="630" w:type="dxa"/>
          </w:tcPr>
          <w:p w14:paraId="285EB318" w14:textId="77777777" w:rsidR="005513F8" w:rsidRDefault="005513F8" w:rsidP="005513F8"/>
        </w:tc>
        <w:tc>
          <w:tcPr>
            <w:tcW w:w="914" w:type="dxa"/>
          </w:tcPr>
          <w:p w14:paraId="54096DA5" w14:textId="77777777" w:rsidR="005513F8" w:rsidRDefault="005513F8" w:rsidP="005513F8">
            <w:pPr>
              <w:pStyle w:val="TableParagraph"/>
              <w:spacing w:line="179" w:lineRule="exact"/>
              <w:ind w:left="377" w:right="375"/>
              <w:jc w:val="center"/>
              <w:rPr>
                <w:rFonts w:ascii="Times New Roman" w:eastAsia="Times New Roman" w:hAnsi="Times New Roman" w:cs="Times New Roman"/>
                <w:sz w:val="16"/>
                <w:szCs w:val="16"/>
              </w:rPr>
            </w:pPr>
            <w:r>
              <w:rPr>
                <w:rFonts w:ascii="Times New Roman"/>
                <w:sz w:val="16"/>
              </w:rPr>
              <w:t>Y</w:t>
            </w:r>
          </w:p>
        </w:tc>
        <w:tc>
          <w:tcPr>
            <w:tcW w:w="976" w:type="dxa"/>
          </w:tcPr>
          <w:p w14:paraId="08C02930" w14:textId="77777777" w:rsidR="005513F8" w:rsidRDefault="005513F8" w:rsidP="005513F8"/>
        </w:tc>
        <w:tc>
          <w:tcPr>
            <w:tcW w:w="2490" w:type="dxa"/>
          </w:tcPr>
          <w:p w14:paraId="4EF8CC89" w14:textId="77777777" w:rsidR="005513F8" w:rsidRDefault="005513F8" w:rsidP="005513F8"/>
        </w:tc>
      </w:tr>
      <w:tr w:rsidR="005656E2" w14:paraId="5E8EEF18" w14:textId="77777777" w:rsidTr="003D1D0A">
        <w:trPr>
          <w:trHeight w:hRule="exact" w:val="554"/>
        </w:trPr>
        <w:tc>
          <w:tcPr>
            <w:tcW w:w="2536" w:type="dxa"/>
          </w:tcPr>
          <w:p w14:paraId="4F7351C6" w14:textId="77777777" w:rsidR="005513F8" w:rsidRDefault="005513F8" w:rsidP="005513F8">
            <w:pPr>
              <w:pStyle w:val="TableParagraph"/>
              <w:spacing w:before="18" w:line="160" w:lineRule="exact"/>
              <w:rPr>
                <w:sz w:val="16"/>
                <w:szCs w:val="16"/>
              </w:rPr>
            </w:pPr>
          </w:p>
          <w:p w14:paraId="1614F445" w14:textId="77777777" w:rsidR="005513F8" w:rsidRDefault="005513F8" w:rsidP="005513F8">
            <w:pPr>
              <w:pStyle w:val="TableParagraph"/>
              <w:ind w:left="107"/>
              <w:rPr>
                <w:rFonts w:ascii="Times New Roman" w:eastAsia="Times New Roman" w:hAnsi="Times New Roman" w:cs="Times New Roman"/>
                <w:sz w:val="16"/>
                <w:szCs w:val="16"/>
              </w:rPr>
            </w:pPr>
            <w:r>
              <w:rPr>
                <w:rFonts w:ascii="Times New Roman"/>
                <w:spacing w:val="-1"/>
                <w:sz w:val="16"/>
              </w:rPr>
              <w:t>Index</w:t>
            </w:r>
            <w:r>
              <w:rPr>
                <w:rFonts w:ascii="Times New Roman"/>
                <w:spacing w:val="-6"/>
                <w:sz w:val="16"/>
              </w:rPr>
              <w:t xml:space="preserve"> </w:t>
            </w:r>
            <w:r>
              <w:rPr>
                <w:rFonts w:ascii="Times New Roman"/>
                <w:sz w:val="16"/>
              </w:rPr>
              <w:t>High</w:t>
            </w:r>
            <w:r>
              <w:rPr>
                <w:rFonts w:ascii="Times New Roman"/>
                <w:spacing w:val="-6"/>
                <w:sz w:val="16"/>
              </w:rPr>
              <w:t xml:space="preserve"> </w:t>
            </w:r>
            <w:r>
              <w:rPr>
                <w:rFonts w:ascii="Times New Roman"/>
                <w:spacing w:val="-1"/>
                <w:sz w:val="16"/>
              </w:rPr>
              <w:t>Byte</w:t>
            </w:r>
          </w:p>
        </w:tc>
        <w:tc>
          <w:tcPr>
            <w:tcW w:w="886" w:type="dxa"/>
          </w:tcPr>
          <w:p w14:paraId="3CEBBEA7" w14:textId="77777777" w:rsidR="005513F8" w:rsidRDefault="005513F8" w:rsidP="005513F8">
            <w:pPr>
              <w:pStyle w:val="TableParagraph"/>
              <w:spacing w:before="18" w:line="160" w:lineRule="exact"/>
              <w:rPr>
                <w:sz w:val="16"/>
                <w:szCs w:val="16"/>
              </w:rPr>
            </w:pPr>
          </w:p>
          <w:p w14:paraId="3AFDE05D" w14:textId="77777777" w:rsidR="005513F8" w:rsidRDefault="005513F8" w:rsidP="005513F8">
            <w:pPr>
              <w:pStyle w:val="TableParagraph"/>
              <w:ind w:left="301" w:right="301"/>
              <w:jc w:val="center"/>
              <w:rPr>
                <w:rFonts w:ascii="Times New Roman" w:eastAsia="Times New Roman" w:hAnsi="Times New Roman" w:cs="Times New Roman"/>
                <w:sz w:val="16"/>
                <w:szCs w:val="16"/>
              </w:rPr>
            </w:pPr>
            <w:r>
              <w:rPr>
                <w:rFonts w:ascii="Times New Roman"/>
                <w:sz w:val="16"/>
              </w:rPr>
              <w:t>31</w:t>
            </w:r>
          </w:p>
        </w:tc>
        <w:tc>
          <w:tcPr>
            <w:tcW w:w="824" w:type="dxa"/>
          </w:tcPr>
          <w:p w14:paraId="38952581" w14:textId="77777777" w:rsidR="005513F8" w:rsidRDefault="005513F8" w:rsidP="005513F8">
            <w:pPr>
              <w:pStyle w:val="TableParagraph"/>
              <w:spacing w:before="18" w:line="160" w:lineRule="exact"/>
              <w:rPr>
                <w:sz w:val="16"/>
                <w:szCs w:val="16"/>
              </w:rPr>
            </w:pPr>
          </w:p>
          <w:p w14:paraId="4CCC97E9" w14:textId="77777777" w:rsidR="005513F8" w:rsidRDefault="005513F8" w:rsidP="005513F8">
            <w:pPr>
              <w:pStyle w:val="TableParagraph"/>
              <w:ind w:left="278" w:right="279"/>
              <w:jc w:val="center"/>
              <w:rPr>
                <w:rFonts w:ascii="Times New Roman" w:eastAsia="Times New Roman" w:hAnsi="Times New Roman" w:cs="Times New Roman"/>
                <w:sz w:val="16"/>
                <w:szCs w:val="16"/>
              </w:rPr>
            </w:pPr>
            <w:r>
              <w:rPr>
                <w:rFonts w:ascii="Times New Roman"/>
                <w:sz w:val="16"/>
              </w:rPr>
              <w:t>O</w:t>
            </w:r>
          </w:p>
        </w:tc>
        <w:tc>
          <w:tcPr>
            <w:tcW w:w="810" w:type="dxa"/>
          </w:tcPr>
          <w:p w14:paraId="5FEC9B83" w14:textId="77777777" w:rsidR="005513F8" w:rsidRDefault="005513F8" w:rsidP="005513F8"/>
        </w:tc>
        <w:tc>
          <w:tcPr>
            <w:tcW w:w="630" w:type="dxa"/>
          </w:tcPr>
          <w:p w14:paraId="1316D093" w14:textId="77777777" w:rsidR="005513F8" w:rsidRDefault="005513F8" w:rsidP="005513F8"/>
        </w:tc>
        <w:tc>
          <w:tcPr>
            <w:tcW w:w="914" w:type="dxa"/>
          </w:tcPr>
          <w:p w14:paraId="6D4C6507" w14:textId="77777777" w:rsidR="005513F8" w:rsidRDefault="005513F8" w:rsidP="005513F8">
            <w:pPr>
              <w:pStyle w:val="TableParagraph"/>
              <w:spacing w:before="18" w:line="160" w:lineRule="exact"/>
              <w:rPr>
                <w:sz w:val="16"/>
                <w:szCs w:val="16"/>
              </w:rPr>
            </w:pPr>
          </w:p>
          <w:p w14:paraId="26CC9E47" w14:textId="77777777" w:rsidR="005513F8" w:rsidRDefault="005513F8" w:rsidP="005513F8">
            <w:pPr>
              <w:pStyle w:val="TableParagraph"/>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12E0D074" w14:textId="77777777" w:rsidR="005513F8" w:rsidRDefault="005513F8" w:rsidP="005513F8"/>
        </w:tc>
        <w:tc>
          <w:tcPr>
            <w:tcW w:w="2490" w:type="dxa"/>
          </w:tcPr>
          <w:p w14:paraId="55A9B0A1" w14:textId="77777777" w:rsidR="005513F8" w:rsidRDefault="005513F8" w:rsidP="005513F8">
            <w:pPr>
              <w:pStyle w:val="TableParagraph"/>
              <w:spacing w:line="239" w:lineRule="auto"/>
              <w:ind w:left="107"/>
              <w:rPr>
                <w:rFonts w:ascii="Times New Roman" w:eastAsia="Times New Roman" w:hAnsi="Times New Roman" w:cs="Times New Roman"/>
                <w:sz w:val="16"/>
                <w:szCs w:val="16"/>
              </w:rPr>
            </w:pPr>
            <w:r>
              <w:rPr>
                <w:rFonts w:ascii="Times New Roman"/>
                <w:spacing w:val="-1"/>
                <w:sz w:val="16"/>
              </w:rPr>
              <w:t>Primary</w:t>
            </w:r>
            <w:r>
              <w:rPr>
                <w:rFonts w:ascii="Times New Roman"/>
                <w:spacing w:val="-7"/>
                <w:sz w:val="16"/>
              </w:rPr>
              <w:t xml:space="preserve"> </w:t>
            </w:r>
            <w:r>
              <w:rPr>
                <w:rFonts w:ascii="Times New Roman"/>
                <w:sz w:val="16"/>
              </w:rPr>
              <w:t>index</w:t>
            </w:r>
            <w:r>
              <w:rPr>
                <w:rFonts w:ascii="Times New Roman"/>
                <w:spacing w:val="-7"/>
                <w:sz w:val="16"/>
              </w:rPr>
              <w:t xml:space="preserve"> </w:t>
            </w:r>
            <w:r>
              <w:rPr>
                <w:rFonts w:ascii="Times New Roman"/>
                <w:sz w:val="16"/>
              </w:rPr>
              <w:t>for</w:t>
            </w:r>
            <w:r>
              <w:rPr>
                <w:rFonts w:ascii="Times New Roman"/>
                <w:spacing w:val="-7"/>
                <w:sz w:val="16"/>
              </w:rPr>
              <w:t xml:space="preserve"> </w:t>
            </w:r>
            <w:r>
              <w:rPr>
                <w:rFonts w:ascii="Times New Roman"/>
                <w:spacing w:val="-1"/>
                <w:sz w:val="16"/>
              </w:rPr>
              <w:t>CV257-512</w:t>
            </w:r>
            <w:r>
              <w:rPr>
                <w:rFonts w:ascii="Times New Roman"/>
                <w:spacing w:val="25"/>
                <w:w w:val="99"/>
                <w:sz w:val="16"/>
              </w:rPr>
              <w:t xml:space="preserve"> </w:t>
            </w:r>
            <w:r>
              <w:rPr>
                <w:rFonts w:ascii="Times New Roman"/>
                <w:spacing w:val="-1"/>
                <w:sz w:val="16"/>
              </w:rPr>
              <w:t>00000000</w:t>
            </w:r>
            <w:r>
              <w:rPr>
                <w:rFonts w:ascii="Times New Roman"/>
                <w:spacing w:val="-6"/>
                <w:sz w:val="16"/>
              </w:rPr>
              <w:t xml:space="preserve"> </w:t>
            </w:r>
            <w:r>
              <w:rPr>
                <w:rFonts w:ascii="Times New Roman"/>
                <w:sz w:val="16"/>
              </w:rPr>
              <w:t>-</w:t>
            </w:r>
            <w:r>
              <w:rPr>
                <w:rFonts w:ascii="Times New Roman"/>
                <w:spacing w:val="-6"/>
                <w:sz w:val="16"/>
              </w:rPr>
              <w:t xml:space="preserve"> </w:t>
            </w:r>
            <w:r>
              <w:rPr>
                <w:rFonts w:ascii="Times New Roman"/>
                <w:spacing w:val="-1"/>
                <w:sz w:val="16"/>
              </w:rPr>
              <w:t>00001111</w:t>
            </w:r>
            <w:r>
              <w:rPr>
                <w:rFonts w:ascii="Times New Roman"/>
                <w:spacing w:val="-5"/>
                <w:sz w:val="16"/>
              </w:rPr>
              <w:t xml:space="preserve"> </w:t>
            </w: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37"/>
                <w:w w:val="99"/>
                <w:sz w:val="16"/>
              </w:rPr>
              <w:t xml:space="preserve"> </w:t>
            </w:r>
            <w:r>
              <w:rPr>
                <w:rFonts w:ascii="Times New Roman"/>
                <w:spacing w:val="-1"/>
                <w:sz w:val="16"/>
              </w:rPr>
              <w:t>NMRA</w:t>
            </w:r>
            <w:r>
              <w:rPr>
                <w:rFonts w:ascii="Times New Roman"/>
                <w:spacing w:val="-6"/>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4"/>
                <w:sz w:val="16"/>
              </w:rPr>
              <w:t xml:space="preserve"> </w:t>
            </w:r>
            <w:r>
              <w:rPr>
                <w:rFonts w:ascii="Times New Roman"/>
                <w:spacing w:val="-1"/>
                <w:sz w:val="16"/>
              </w:rPr>
              <w:t>use.</w:t>
            </w:r>
          </w:p>
        </w:tc>
      </w:tr>
      <w:tr w:rsidR="005656E2" w14:paraId="78D0B84E" w14:textId="77777777" w:rsidTr="003D1D0A">
        <w:trPr>
          <w:trHeight w:hRule="exact" w:val="186"/>
        </w:trPr>
        <w:tc>
          <w:tcPr>
            <w:tcW w:w="2536" w:type="dxa"/>
          </w:tcPr>
          <w:p w14:paraId="509E09DB"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Index</w:t>
            </w:r>
            <w:r>
              <w:rPr>
                <w:rFonts w:ascii="Times New Roman"/>
                <w:spacing w:val="-6"/>
                <w:sz w:val="16"/>
              </w:rPr>
              <w:t xml:space="preserve"> </w:t>
            </w:r>
            <w:r>
              <w:rPr>
                <w:rFonts w:ascii="Times New Roman"/>
                <w:spacing w:val="-1"/>
                <w:sz w:val="16"/>
              </w:rPr>
              <w:t>Low</w:t>
            </w:r>
            <w:r>
              <w:rPr>
                <w:rFonts w:ascii="Times New Roman"/>
                <w:spacing w:val="-6"/>
                <w:sz w:val="16"/>
              </w:rPr>
              <w:t xml:space="preserve"> </w:t>
            </w:r>
            <w:r>
              <w:rPr>
                <w:rFonts w:ascii="Times New Roman"/>
                <w:spacing w:val="-1"/>
                <w:sz w:val="16"/>
              </w:rPr>
              <w:t>Byte</w:t>
            </w:r>
          </w:p>
        </w:tc>
        <w:tc>
          <w:tcPr>
            <w:tcW w:w="886" w:type="dxa"/>
          </w:tcPr>
          <w:p w14:paraId="59ECF57E"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32</w:t>
            </w:r>
          </w:p>
        </w:tc>
        <w:tc>
          <w:tcPr>
            <w:tcW w:w="824" w:type="dxa"/>
          </w:tcPr>
          <w:p w14:paraId="7292C1EE" w14:textId="77777777" w:rsidR="005513F8" w:rsidRDefault="005513F8" w:rsidP="005513F8">
            <w:pPr>
              <w:pStyle w:val="TableParagraph"/>
              <w:spacing w:line="178" w:lineRule="exact"/>
              <w:ind w:left="318" w:right="319"/>
              <w:jc w:val="center"/>
              <w:rPr>
                <w:rFonts w:ascii="Times New Roman" w:eastAsia="Times New Roman" w:hAnsi="Times New Roman" w:cs="Times New Roman"/>
                <w:sz w:val="16"/>
                <w:szCs w:val="16"/>
              </w:rPr>
            </w:pPr>
            <w:r>
              <w:rPr>
                <w:rFonts w:ascii="Times New Roman"/>
                <w:sz w:val="16"/>
              </w:rPr>
              <w:t>O</w:t>
            </w:r>
          </w:p>
        </w:tc>
        <w:tc>
          <w:tcPr>
            <w:tcW w:w="810" w:type="dxa"/>
          </w:tcPr>
          <w:p w14:paraId="0326BB87" w14:textId="77777777" w:rsidR="005513F8" w:rsidRDefault="005513F8" w:rsidP="005513F8"/>
        </w:tc>
        <w:tc>
          <w:tcPr>
            <w:tcW w:w="630" w:type="dxa"/>
          </w:tcPr>
          <w:p w14:paraId="7FF4EB74" w14:textId="77777777" w:rsidR="005513F8" w:rsidRDefault="005513F8" w:rsidP="005513F8"/>
        </w:tc>
        <w:tc>
          <w:tcPr>
            <w:tcW w:w="914" w:type="dxa"/>
          </w:tcPr>
          <w:p w14:paraId="71F9B0EF"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1305B20B" w14:textId="77777777" w:rsidR="005513F8" w:rsidRDefault="005513F8" w:rsidP="005513F8"/>
        </w:tc>
        <w:tc>
          <w:tcPr>
            <w:tcW w:w="2490" w:type="dxa"/>
          </w:tcPr>
          <w:p w14:paraId="5C8C1527" w14:textId="77777777" w:rsidR="005513F8" w:rsidRDefault="005513F8" w:rsidP="005513F8">
            <w:pPr>
              <w:pStyle w:val="TableParagraph"/>
              <w:spacing w:line="178" w:lineRule="exact"/>
              <w:ind w:left="107" w:right="176"/>
              <w:rPr>
                <w:rFonts w:ascii="Times New Roman" w:eastAsia="Times New Roman" w:hAnsi="Times New Roman" w:cs="Times New Roman"/>
                <w:sz w:val="16"/>
                <w:szCs w:val="16"/>
              </w:rPr>
            </w:pPr>
            <w:r>
              <w:rPr>
                <w:rFonts w:ascii="Times New Roman"/>
                <w:spacing w:val="-1"/>
                <w:sz w:val="16"/>
              </w:rPr>
              <w:t>Secondary</w:t>
            </w:r>
            <w:r>
              <w:rPr>
                <w:rFonts w:ascii="Times New Roman"/>
                <w:spacing w:val="-8"/>
                <w:sz w:val="16"/>
              </w:rPr>
              <w:t xml:space="preserve"> </w:t>
            </w:r>
            <w:r>
              <w:rPr>
                <w:rFonts w:ascii="Times New Roman"/>
                <w:sz w:val="16"/>
              </w:rPr>
              <w:t>index</w:t>
            </w:r>
            <w:r>
              <w:rPr>
                <w:rFonts w:ascii="Times New Roman"/>
                <w:spacing w:val="-8"/>
                <w:sz w:val="16"/>
              </w:rPr>
              <w:t xml:space="preserve"> </w:t>
            </w:r>
            <w:r>
              <w:rPr>
                <w:rFonts w:ascii="Times New Roman"/>
                <w:sz w:val="16"/>
              </w:rPr>
              <w:t>for</w:t>
            </w:r>
            <w:r>
              <w:rPr>
                <w:rFonts w:ascii="Times New Roman"/>
                <w:spacing w:val="-7"/>
                <w:sz w:val="16"/>
              </w:rPr>
              <w:t xml:space="preserve"> </w:t>
            </w:r>
            <w:r>
              <w:rPr>
                <w:rFonts w:ascii="Times New Roman"/>
                <w:spacing w:val="-1"/>
                <w:sz w:val="16"/>
              </w:rPr>
              <w:t>CV257-512</w:t>
            </w:r>
          </w:p>
        </w:tc>
      </w:tr>
      <w:tr w:rsidR="005656E2" w14:paraId="57C13596" w14:textId="77777777" w:rsidTr="003D1D0A">
        <w:trPr>
          <w:trHeight w:hRule="exact" w:val="186"/>
        </w:trPr>
        <w:tc>
          <w:tcPr>
            <w:tcW w:w="2536" w:type="dxa"/>
          </w:tcPr>
          <w:p w14:paraId="7B843A12"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Output</w:t>
            </w:r>
            <w:r>
              <w:rPr>
                <w:rFonts w:ascii="Times New Roman"/>
                <w:spacing w:val="-5"/>
                <w:sz w:val="16"/>
              </w:rPr>
              <w:t xml:space="preserve"> </w:t>
            </w:r>
            <w:r>
              <w:rPr>
                <w:rFonts w:ascii="Times New Roman"/>
                <w:spacing w:val="-1"/>
                <w:sz w:val="16"/>
              </w:rPr>
              <w:t>Loc.</w:t>
            </w:r>
            <w:r>
              <w:rPr>
                <w:rFonts w:ascii="Times New Roman"/>
                <w:spacing w:val="-5"/>
                <w:sz w:val="16"/>
              </w:rPr>
              <w:t xml:space="preserve"> </w:t>
            </w:r>
            <w:r>
              <w:rPr>
                <w:rFonts w:ascii="Times New Roman"/>
                <w:spacing w:val="-1"/>
                <w:sz w:val="16"/>
              </w:rPr>
              <w:t>FL(f),</w:t>
            </w:r>
            <w:r>
              <w:rPr>
                <w:rFonts w:ascii="Times New Roman"/>
                <w:spacing w:val="-4"/>
                <w:sz w:val="16"/>
              </w:rPr>
              <w:t xml:space="preserve"> </w:t>
            </w:r>
            <w:r>
              <w:rPr>
                <w:rFonts w:ascii="Times New Roman"/>
                <w:spacing w:val="-1"/>
                <w:sz w:val="16"/>
              </w:rPr>
              <w:t>FL(r),</w:t>
            </w:r>
            <w:r>
              <w:rPr>
                <w:rFonts w:ascii="Times New Roman"/>
                <w:spacing w:val="32"/>
                <w:sz w:val="16"/>
              </w:rPr>
              <w:t xml:space="preserve"> </w:t>
            </w:r>
            <w:r>
              <w:rPr>
                <w:rFonts w:ascii="Times New Roman"/>
                <w:spacing w:val="-1"/>
                <w:sz w:val="16"/>
              </w:rPr>
              <w:t>F1-F12</w:t>
            </w:r>
          </w:p>
        </w:tc>
        <w:tc>
          <w:tcPr>
            <w:tcW w:w="886" w:type="dxa"/>
          </w:tcPr>
          <w:p w14:paraId="1AB4C4D2" w14:textId="77777777" w:rsidR="005513F8" w:rsidRDefault="005513F8" w:rsidP="005513F8">
            <w:pPr>
              <w:pStyle w:val="TableParagraph"/>
              <w:spacing w:line="178" w:lineRule="exact"/>
              <w:ind w:left="254"/>
              <w:rPr>
                <w:rFonts w:ascii="Times New Roman" w:eastAsia="Times New Roman" w:hAnsi="Times New Roman" w:cs="Times New Roman"/>
                <w:sz w:val="16"/>
                <w:szCs w:val="16"/>
              </w:rPr>
            </w:pPr>
            <w:r>
              <w:rPr>
                <w:rFonts w:ascii="Times New Roman"/>
                <w:spacing w:val="-1"/>
                <w:sz w:val="16"/>
              </w:rPr>
              <w:t>33-46</w:t>
            </w:r>
          </w:p>
        </w:tc>
        <w:tc>
          <w:tcPr>
            <w:tcW w:w="824" w:type="dxa"/>
          </w:tcPr>
          <w:p w14:paraId="23EF5E91" w14:textId="77777777" w:rsidR="005513F8" w:rsidRDefault="005513F8" w:rsidP="005513F8">
            <w:pPr>
              <w:pStyle w:val="TableParagraph"/>
              <w:spacing w:line="178" w:lineRule="exact"/>
              <w:ind w:left="277" w:right="279"/>
              <w:jc w:val="center"/>
              <w:rPr>
                <w:rFonts w:ascii="Times New Roman" w:eastAsia="Times New Roman" w:hAnsi="Times New Roman" w:cs="Times New Roman"/>
                <w:sz w:val="16"/>
                <w:szCs w:val="16"/>
              </w:rPr>
            </w:pPr>
            <w:r>
              <w:rPr>
                <w:rFonts w:ascii="Times New Roman"/>
                <w:sz w:val="16"/>
              </w:rPr>
              <w:t>O</w:t>
            </w:r>
          </w:p>
        </w:tc>
        <w:tc>
          <w:tcPr>
            <w:tcW w:w="810" w:type="dxa"/>
          </w:tcPr>
          <w:p w14:paraId="310BB5F2" w14:textId="77777777" w:rsidR="005513F8" w:rsidRDefault="005513F8" w:rsidP="005513F8"/>
        </w:tc>
        <w:tc>
          <w:tcPr>
            <w:tcW w:w="630" w:type="dxa"/>
          </w:tcPr>
          <w:p w14:paraId="294FD384" w14:textId="77777777" w:rsidR="005513F8" w:rsidRDefault="005513F8" w:rsidP="005513F8"/>
        </w:tc>
        <w:tc>
          <w:tcPr>
            <w:tcW w:w="914" w:type="dxa"/>
          </w:tcPr>
          <w:p w14:paraId="7672372E"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Pr>
          <w:p w14:paraId="16BBE3D0" w14:textId="77777777" w:rsidR="005513F8" w:rsidRDefault="005513F8" w:rsidP="005513F8"/>
        </w:tc>
        <w:tc>
          <w:tcPr>
            <w:tcW w:w="2490" w:type="dxa"/>
          </w:tcPr>
          <w:p w14:paraId="411F5F08" w14:textId="77777777" w:rsidR="005513F8" w:rsidRDefault="005513F8" w:rsidP="005513F8"/>
        </w:tc>
      </w:tr>
      <w:tr w:rsidR="005656E2" w14:paraId="4E70CA90" w14:textId="77777777" w:rsidTr="003D1D0A">
        <w:trPr>
          <w:trHeight w:hRule="exact" w:val="186"/>
        </w:trPr>
        <w:tc>
          <w:tcPr>
            <w:tcW w:w="2536" w:type="dxa"/>
          </w:tcPr>
          <w:p w14:paraId="2E6C1F9B" w14:textId="77777777" w:rsidR="005513F8" w:rsidRDefault="005513F8" w:rsidP="005513F8"/>
        </w:tc>
        <w:tc>
          <w:tcPr>
            <w:tcW w:w="886" w:type="dxa"/>
          </w:tcPr>
          <w:p w14:paraId="05055235" w14:textId="77777777" w:rsidR="005513F8" w:rsidRDefault="005513F8" w:rsidP="005513F8"/>
        </w:tc>
        <w:tc>
          <w:tcPr>
            <w:tcW w:w="824" w:type="dxa"/>
          </w:tcPr>
          <w:p w14:paraId="382F6703" w14:textId="77777777" w:rsidR="005513F8" w:rsidRDefault="005513F8" w:rsidP="005513F8"/>
        </w:tc>
        <w:tc>
          <w:tcPr>
            <w:tcW w:w="810" w:type="dxa"/>
          </w:tcPr>
          <w:p w14:paraId="0D8FBAEE" w14:textId="77777777" w:rsidR="005513F8" w:rsidRDefault="005513F8" w:rsidP="005513F8"/>
        </w:tc>
        <w:tc>
          <w:tcPr>
            <w:tcW w:w="630" w:type="dxa"/>
          </w:tcPr>
          <w:p w14:paraId="5E02F1F5" w14:textId="77777777" w:rsidR="005513F8" w:rsidRDefault="005513F8" w:rsidP="005513F8"/>
        </w:tc>
        <w:tc>
          <w:tcPr>
            <w:tcW w:w="914" w:type="dxa"/>
          </w:tcPr>
          <w:p w14:paraId="3209385E" w14:textId="77777777" w:rsidR="005513F8" w:rsidRDefault="005513F8" w:rsidP="005513F8"/>
        </w:tc>
        <w:tc>
          <w:tcPr>
            <w:tcW w:w="976" w:type="dxa"/>
          </w:tcPr>
          <w:p w14:paraId="26C44B5C" w14:textId="77777777" w:rsidR="005513F8" w:rsidRDefault="005513F8" w:rsidP="005513F8"/>
        </w:tc>
        <w:tc>
          <w:tcPr>
            <w:tcW w:w="2490" w:type="dxa"/>
          </w:tcPr>
          <w:p w14:paraId="538BE0C3" w14:textId="77777777" w:rsidR="005513F8" w:rsidRDefault="005513F8" w:rsidP="005513F8"/>
        </w:tc>
      </w:tr>
      <w:tr w:rsidR="005656E2" w14:paraId="26202841" w14:textId="77777777" w:rsidTr="003D1D0A">
        <w:trPr>
          <w:trHeight w:hRule="exact" w:val="186"/>
        </w:trPr>
        <w:tc>
          <w:tcPr>
            <w:tcW w:w="2536" w:type="dxa"/>
            <w:shd w:val="clear" w:color="auto" w:fill="D6E3BC"/>
          </w:tcPr>
          <w:p w14:paraId="363164AB"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lastRenderedPageBreak/>
              <w:t>Manufacturer</w:t>
            </w:r>
            <w:r>
              <w:rPr>
                <w:rFonts w:ascii="Times New Roman"/>
                <w:spacing w:val="-15"/>
                <w:sz w:val="16"/>
              </w:rPr>
              <w:t xml:space="preserve"> </w:t>
            </w:r>
            <w:r>
              <w:rPr>
                <w:rFonts w:ascii="Times New Roman"/>
                <w:sz w:val="16"/>
              </w:rPr>
              <w:t>Unique</w:t>
            </w:r>
          </w:p>
        </w:tc>
        <w:tc>
          <w:tcPr>
            <w:tcW w:w="886" w:type="dxa"/>
            <w:shd w:val="clear" w:color="auto" w:fill="D6E3BC"/>
          </w:tcPr>
          <w:p w14:paraId="1FEFBADB" w14:textId="77777777" w:rsidR="005513F8" w:rsidRDefault="005513F8" w:rsidP="005513F8">
            <w:pPr>
              <w:pStyle w:val="TableParagraph"/>
              <w:spacing w:line="178" w:lineRule="exact"/>
              <w:ind w:left="254"/>
              <w:rPr>
                <w:rFonts w:ascii="Times New Roman" w:eastAsia="Times New Roman" w:hAnsi="Times New Roman" w:cs="Times New Roman"/>
                <w:sz w:val="16"/>
                <w:szCs w:val="16"/>
              </w:rPr>
            </w:pPr>
            <w:r>
              <w:rPr>
                <w:rFonts w:ascii="Times New Roman"/>
                <w:spacing w:val="-1"/>
                <w:sz w:val="16"/>
              </w:rPr>
              <w:t>47-64</w:t>
            </w:r>
          </w:p>
        </w:tc>
        <w:tc>
          <w:tcPr>
            <w:tcW w:w="824" w:type="dxa"/>
            <w:shd w:val="clear" w:color="auto" w:fill="D6E3BC"/>
          </w:tcPr>
          <w:p w14:paraId="4AE02904" w14:textId="77777777" w:rsidR="005513F8"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shd w:val="clear" w:color="auto" w:fill="D6E3BC"/>
          </w:tcPr>
          <w:p w14:paraId="149266E8" w14:textId="77777777" w:rsidR="005513F8" w:rsidRDefault="005513F8" w:rsidP="005513F8"/>
        </w:tc>
        <w:tc>
          <w:tcPr>
            <w:tcW w:w="630" w:type="dxa"/>
            <w:shd w:val="clear" w:color="auto" w:fill="D6E3BC"/>
          </w:tcPr>
          <w:p w14:paraId="4F828DB3" w14:textId="77777777" w:rsidR="005513F8" w:rsidRDefault="005513F8" w:rsidP="005513F8"/>
        </w:tc>
        <w:tc>
          <w:tcPr>
            <w:tcW w:w="914" w:type="dxa"/>
            <w:shd w:val="clear" w:color="auto" w:fill="D6E3BC"/>
          </w:tcPr>
          <w:p w14:paraId="5E82E770" w14:textId="77777777" w:rsidR="005513F8" w:rsidRDefault="005513F8" w:rsidP="005513F8"/>
        </w:tc>
        <w:tc>
          <w:tcPr>
            <w:tcW w:w="976" w:type="dxa"/>
            <w:shd w:val="clear" w:color="auto" w:fill="D6E3BC"/>
          </w:tcPr>
          <w:p w14:paraId="5EF5A49A" w14:textId="77777777" w:rsidR="005513F8" w:rsidRDefault="005513F8" w:rsidP="005513F8"/>
        </w:tc>
        <w:tc>
          <w:tcPr>
            <w:tcW w:w="2490" w:type="dxa"/>
            <w:shd w:val="clear" w:color="auto" w:fill="D6E3BC"/>
          </w:tcPr>
          <w:p w14:paraId="10B89DE3" w14:textId="77777777" w:rsidR="005513F8" w:rsidRDefault="005513F8" w:rsidP="005513F8">
            <w:pPr>
              <w:pStyle w:val="TableParagraph"/>
              <w:spacing w:line="178" w:lineRule="exact"/>
              <w:ind w:left="107" w:right="176"/>
              <w:rPr>
                <w:rFonts w:ascii="Times New Roman" w:eastAsia="Times New Roman" w:hAnsi="Times New Roman" w:cs="Times New Roman"/>
                <w:sz w:val="16"/>
                <w:szCs w:val="16"/>
              </w:rPr>
            </w:pPr>
            <w:r>
              <w:rPr>
                <w:rFonts w:ascii="Times New Roman"/>
                <w:sz w:val="16"/>
              </w:rPr>
              <w:t>Reserved</w:t>
            </w:r>
            <w:r>
              <w:rPr>
                <w:rFonts w:ascii="Times New Roman"/>
                <w:spacing w:val="-8"/>
                <w:sz w:val="16"/>
              </w:rPr>
              <w:t xml:space="preserve"> </w:t>
            </w:r>
            <w:r>
              <w:rPr>
                <w:rFonts w:ascii="Times New Roman"/>
                <w:sz w:val="16"/>
              </w:rPr>
              <w:t>for</w:t>
            </w:r>
            <w:r>
              <w:rPr>
                <w:rFonts w:ascii="Times New Roman"/>
                <w:spacing w:val="-6"/>
                <w:sz w:val="16"/>
              </w:rPr>
              <w:t xml:space="preserve"> </w:t>
            </w:r>
            <w:r>
              <w:rPr>
                <w:rFonts w:ascii="Times New Roman"/>
                <w:spacing w:val="-1"/>
                <w:sz w:val="16"/>
              </w:rPr>
              <w:t>manufacturer</w:t>
            </w:r>
            <w:r>
              <w:rPr>
                <w:rFonts w:ascii="Times New Roman"/>
                <w:spacing w:val="-7"/>
                <w:sz w:val="16"/>
              </w:rPr>
              <w:t xml:space="preserve"> </w:t>
            </w:r>
            <w:r>
              <w:rPr>
                <w:rFonts w:ascii="Times New Roman"/>
                <w:sz w:val="16"/>
              </w:rPr>
              <w:t>use</w:t>
            </w:r>
          </w:p>
        </w:tc>
      </w:tr>
      <w:tr w:rsidR="005656E2" w14:paraId="4DF25FF0" w14:textId="77777777" w:rsidTr="003D1D0A">
        <w:trPr>
          <w:trHeight w:hRule="exact" w:val="186"/>
        </w:trPr>
        <w:tc>
          <w:tcPr>
            <w:tcW w:w="2536" w:type="dxa"/>
          </w:tcPr>
          <w:p w14:paraId="799FF5B0"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Kick</w:t>
            </w:r>
            <w:r>
              <w:rPr>
                <w:rFonts w:ascii="Times New Roman"/>
                <w:spacing w:val="-8"/>
                <w:sz w:val="16"/>
              </w:rPr>
              <w:t xml:space="preserve"> </w:t>
            </w:r>
            <w:r>
              <w:rPr>
                <w:rFonts w:ascii="Times New Roman"/>
                <w:sz w:val="16"/>
              </w:rPr>
              <w:t>Start</w:t>
            </w:r>
          </w:p>
        </w:tc>
        <w:tc>
          <w:tcPr>
            <w:tcW w:w="886" w:type="dxa"/>
          </w:tcPr>
          <w:p w14:paraId="08A14891"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65</w:t>
            </w:r>
          </w:p>
        </w:tc>
        <w:tc>
          <w:tcPr>
            <w:tcW w:w="824" w:type="dxa"/>
          </w:tcPr>
          <w:p w14:paraId="2E699E3F" w14:textId="77777777" w:rsidR="005513F8" w:rsidRDefault="005513F8" w:rsidP="005513F8">
            <w:pPr>
              <w:pStyle w:val="TableParagraph"/>
              <w:spacing w:line="178" w:lineRule="exact"/>
              <w:ind w:left="279" w:right="279"/>
              <w:jc w:val="center"/>
              <w:rPr>
                <w:rFonts w:ascii="Times New Roman" w:eastAsia="Times New Roman" w:hAnsi="Times New Roman" w:cs="Times New Roman"/>
                <w:sz w:val="16"/>
                <w:szCs w:val="16"/>
              </w:rPr>
            </w:pPr>
            <w:r>
              <w:rPr>
                <w:rFonts w:ascii="Times New Roman"/>
                <w:sz w:val="16"/>
              </w:rPr>
              <w:t>O</w:t>
            </w:r>
          </w:p>
        </w:tc>
        <w:tc>
          <w:tcPr>
            <w:tcW w:w="810" w:type="dxa"/>
          </w:tcPr>
          <w:p w14:paraId="24E899E0" w14:textId="77777777" w:rsidR="005513F8" w:rsidRDefault="005513F8" w:rsidP="005513F8"/>
        </w:tc>
        <w:tc>
          <w:tcPr>
            <w:tcW w:w="630" w:type="dxa"/>
          </w:tcPr>
          <w:p w14:paraId="0A63E8B1" w14:textId="77777777" w:rsidR="005513F8" w:rsidRDefault="005513F8" w:rsidP="005513F8"/>
        </w:tc>
        <w:tc>
          <w:tcPr>
            <w:tcW w:w="914" w:type="dxa"/>
          </w:tcPr>
          <w:p w14:paraId="35E27843" w14:textId="77777777" w:rsidR="005513F8" w:rsidRDefault="005513F8" w:rsidP="005513F8"/>
        </w:tc>
        <w:tc>
          <w:tcPr>
            <w:tcW w:w="976" w:type="dxa"/>
          </w:tcPr>
          <w:p w14:paraId="4C2C7164" w14:textId="77777777" w:rsidR="005513F8" w:rsidRDefault="005513F8" w:rsidP="005513F8"/>
        </w:tc>
        <w:tc>
          <w:tcPr>
            <w:tcW w:w="2490" w:type="dxa"/>
          </w:tcPr>
          <w:p w14:paraId="6006D501" w14:textId="77777777" w:rsidR="005513F8" w:rsidRDefault="005513F8" w:rsidP="005513F8"/>
        </w:tc>
      </w:tr>
      <w:tr w:rsidR="005656E2" w14:paraId="4019D863" w14:textId="77777777" w:rsidTr="003D1D0A">
        <w:trPr>
          <w:trHeight w:hRule="exact" w:val="186"/>
        </w:trPr>
        <w:tc>
          <w:tcPr>
            <w:tcW w:w="2536" w:type="dxa"/>
          </w:tcPr>
          <w:p w14:paraId="3B0C7B4D"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Forward</w:t>
            </w:r>
            <w:r>
              <w:rPr>
                <w:rFonts w:ascii="Times New Roman"/>
                <w:spacing w:val="-8"/>
                <w:sz w:val="16"/>
              </w:rPr>
              <w:t xml:space="preserve"> </w:t>
            </w:r>
            <w:r>
              <w:rPr>
                <w:rFonts w:ascii="Times New Roman"/>
                <w:sz w:val="16"/>
              </w:rPr>
              <w:t>Trim</w:t>
            </w:r>
          </w:p>
        </w:tc>
        <w:tc>
          <w:tcPr>
            <w:tcW w:w="886" w:type="dxa"/>
          </w:tcPr>
          <w:p w14:paraId="68E30D1E"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66</w:t>
            </w:r>
          </w:p>
        </w:tc>
        <w:tc>
          <w:tcPr>
            <w:tcW w:w="824" w:type="dxa"/>
          </w:tcPr>
          <w:p w14:paraId="697B1C86" w14:textId="77777777" w:rsidR="005513F8" w:rsidRDefault="005513F8" w:rsidP="005513F8">
            <w:pPr>
              <w:pStyle w:val="TableParagraph"/>
              <w:spacing w:line="178" w:lineRule="exact"/>
              <w:ind w:left="279" w:right="279"/>
              <w:jc w:val="center"/>
              <w:rPr>
                <w:rFonts w:ascii="Times New Roman" w:eastAsia="Times New Roman" w:hAnsi="Times New Roman" w:cs="Times New Roman"/>
                <w:sz w:val="16"/>
                <w:szCs w:val="16"/>
              </w:rPr>
            </w:pPr>
            <w:r>
              <w:rPr>
                <w:rFonts w:ascii="Times New Roman"/>
                <w:sz w:val="16"/>
              </w:rPr>
              <w:t>O</w:t>
            </w:r>
          </w:p>
        </w:tc>
        <w:tc>
          <w:tcPr>
            <w:tcW w:w="810" w:type="dxa"/>
          </w:tcPr>
          <w:p w14:paraId="33023EB6" w14:textId="77777777" w:rsidR="005513F8" w:rsidRDefault="005513F8" w:rsidP="005513F8"/>
        </w:tc>
        <w:tc>
          <w:tcPr>
            <w:tcW w:w="630" w:type="dxa"/>
          </w:tcPr>
          <w:p w14:paraId="782C9385" w14:textId="77777777" w:rsidR="005513F8" w:rsidRDefault="005513F8" w:rsidP="005513F8"/>
        </w:tc>
        <w:tc>
          <w:tcPr>
            <w:tcW w:w="914" w:type="dxa"/>
          </w:tcPr>
          <w:p w14:paraId="6124597D" w14:textId="77777777" w:rsidR="005513F8" w:rsidRDefault="005513F8" w:rsidP="005513F8"/>
        </w:tc>
        <w:tc>
          <w:tcPr>
            <w:tcW w:w="976" w:type="dxa"/>
          </w:tcPr>
          <w:p w14:paraId="4A89FA22" w14:textId="77777777" w:rsidR="005513F8" w:rsidRDefault="005513F8" w:rsidP="005513F8"/>
        </w:tc>
        <w:tc>
          <w:tcPr>
            <w:tcW w:w="2490" w:type="dxa"/>
          </w:tcPr>
          <w:p w14:paraId="2A4DCF82" w14:textId="77777777" w:rsidR="005513F8" w:rsidRDefault="005513F8" w:rsidP="005513F8"/>
        </w:tc>
      </w:tr>
      <w:tr w:rsidR="005656E2" w14:paraId="1FF42726" w14:textId="77777777" w:rsidTr="003D1D0A">
        <w:trPr>
          <w:trHeight w:hRule="exact" w:val="206"/>
        </w:trPr>
        <w:tc>
          <w:tcPr>
            <w:tcW w:w="2536" w:type="dxa"/>
          </w:tcPr>
          <w:p w14:paraId="57D339D6" w14:textId="77777777" w:rsidR="005513F8" w:rsidRDefault="005513F8" w:rsidP="005513F8">
            <w:pPr>
              <w:pStyle w:val="TableParagraph"/>
              <w:spacing w:before="4"/>
              <w:ind w:left="107"/>
              <w:rPr>
                <w:rFonts w:ascii="Times New Roman" w:eastAsia="Times New Roman" w:hAnsi="Times New Roman" w:cs="Times New Roman"/>
                <w:sz w:val="16"/>
                <w:szCs w:val="16"/>
              </w:rPr>
            </w:pPr>
            <w:r>
              <w:rPr>
                <w:rFonts w:ascii="Times New Roman"/>
                <w:sz w:val="16"/>
              </w:rPr>
              <w:t>Speed</w:t>
            </w:r>
            <w:r>
              <w:rPr>
                <w:rFonts w:ascii="Times New Roman"/>
                <w:spacing w:val="-8"/>
                <w:sz w:val="16"/>
              </w:rPr>
              <w:t xml:space="preserve"> </w:t>
            </w:r>
            <w:r>
              <w:rPr>
                <w:rFonts w:ascii="Times New Roman"/>
                <w:spacing w:val="-1"/>
                <w:sz w:val="16"/>
              </w:rPr>
              <w:t>Table</w:t>
            </w:r>
          </w:p>
        </w:tc>
        <w:tc>
          <w:tcPr>
            <w:tcW w:w="886" w:type="dxa"/>
          </w:tcPr>
          <w:p w14:paraId="5D5EA72C" w14:textId="77777777" w:rsidR="005513F8" w:rsidRDefault="005513F8" w:rsidP="005513F8">
            <w:pPr>
              <w:pStyle w:val="TableParagraph"/>
              <w:spacing w:before="4"/>
              <w:ind w:left="255"/>
              <w:rPr>
                <w:rFonts w:ascii="Times New Roman" w:eastAsia="Times New Roman" w:hAnsi="Times New Roman" w:cs="Times New Roman"/>
                <w:sz w:val="16"/>
                <w:szCs w:val="16"/>
              </w:rPr>
            </w:pPr>
            <w:r>
              <w:rPr>
                <w:rFonts w:ascii="Times New Roman"/>
                <w:spacing w:val="-1"/>
                <w:sz w:val="16"/>
              </w:rPr>
              <w:t>67-94</w:t>
            </w:r>
          </w:p>
        </w:tc>
        <w:tc>
          <w:tcPr>
            <w:tcW w:w="824" w:type="dxa"/>
          </w:tcPr>
          <w:p w14:paraId="13403A6C" w14:textId="77777777" w:rsidR="005513F8" w:rsidRDefault="005513F8" w:rsidP="005513F8">
            <w:pPr>
              <w:pStyle w:val="TableParagraph"/>
              <w:spacing w:before="4"/>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220E093E" w14:textId="77777777" w:rsidR="005513F8" w:rsidRDefault="005513F8" w:rsidP="005513F8"/>
        </w:tc>
        <w:tc>
          <w:tcPr>
            <w:tcW w:w="630" w:type="dxa"/>
          </w:tcPr>
          <w:p w14:paraId="0F85585B" w14:textId="77777777" w:rsidR="005513F8" w:rsidRDefault="005513F8" w:rsidP="005513F8"/>
        </w:tc>
        <w:tc>
          <w:tcPr>
            <w:tcW w:w="914" w:type="dxa"/>
          </w:tcPr>
          <w:p w14:paraId="099B63D1" w14:textId="77777777" w:rsidR="005513F8" w:rsidRDefault="005513F8" w:rsidP="005513F8"/>
        </w:tc>
        <w:tc>
          <w:tcPr>
            <w:tcW w:w="976" w:type="dxa"/>
          </w:tcPr>
          <w:p w14:paraId="29510AB7" w14:textId="77777777" w:rsidR="005513F8" w:rsidRDefault="005513F8" w:rsidP="005513F8"/>
        </w:tc>
        <w:tc>
          <w:tcPr>
            <w:tcW w:w="2490" w:type="dxa"/>
          </w:tcPr>
          <w:p w14:paraId="2514D464" w14:textId="77777777" w:rsidR="005513F8" w:rsidRDefault="005513F8" w:rsidP="005513F8"/>
        </w:tc>
      </w:tr>
      <w:tr w:rsidR="005656E2" w14:paraId="2007C060" w14:textId="77777777" w:rsidTr="003D1D0A">
        <w:trPr>
          <w:trHeight w:hRule="exact" w:val="186"/>
        </w:trPr>
        <w:tc>
          <w:tcPr>
            <w:tcW w:w="2536" w:type="dxa"/>
          </w:tcPr>
          <w:p w14:paraId="3CC77857"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Reverse</w:t>
            </w:r>
            <w:r>
              <w:rPr>
                <w:rFonts w:ascii="Times New Roman"/>
                <w:spacing w:val="-9"/>
                <w:sz w:val="16"/>
              </w:rPr>
              <w:t xml:space="preserve"> </w:t>
            </w:r>
            <w:r>
              <w:rPr>
                <w:rFonts w:ascii="Times New Roman"/>
                <w:spacing w:val="-1"/>
                <w:sz w:val="16"/>
              </w:rPr>
              <w:t>Trim</w:t>
            </w:r>
          </w:p>
        </w:tc>
        <w:tc>
          <w:tcPr>
            <w:tcW w:w="886" w:type="dxa"/>
          </w:tcPr>
          <w:p w14:paraId="4B607F44"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95</w:t>
            </w:r>
          </w:p>
        </w:tc>
        <w:tc>
          <w:tcPr>
            <w:tcW w:w="824" w:type="dxa"/>
          </w:tcPr>
          <w:p w14:paraId="4FFF2F7D"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0BCDBBCF" w14:textId="77777777" w:rsidR="005513F8" w:rsidRDefault="005513F8" w:rsidP="005513F8"/>
        </w:tc>
        <w:tc>
          <w:tcPr>
            <w:tcW w:w="630" w:type="dxa"/>
          </w:tcPr>
          <w:p w14:paraId="6EAAAF2A" w14:textId="77777777" w:rsidR="005513F8" w:rsidRDefault="005513F8" w:rsidP="005513F8"/>
        </w:tc>
        <w:tc>
          <w:tcPr>
            <w:tcW w:w="914" w:type="dxa"/>
          </w:tcPr>
          <w:p w14:paraId="250EDC97" w14:textId="77777777" w:rsidR="005513F8" w:rsidRDefault="005513F8" w:rsidP="005513F8"/>
        </w:tc>
        <w:tc>
          <w:tcPr>
            <w:tcW w:w="976" w:type="dxa"/>
          </w:tcPr>
          <w:p w14:paraId="463149EC" w14:textId="77777777" w:rsidR="005513F8" w:rsidRDefault="005513F8" w:rsidP="005513F8"/>
        </w:tc>
        <w:tc>
          <w:tcPr>
            <w:tcW w:w="2490" w:type="dxa"/>
          </w:tcPr>
          <w:p w14:paraId="6BEDBDFF" w14:textId="77777777" w:rsidR="005513F8" w:rsidRDefault="005513F8" w:rsidP="005513F8"/>
        </w:tc>
      </w:tr>
      <w:tr w:rsidR="005656E2" w14:paraId="1D3550E1" w14:textId="77777777" w:rsidTr="007D0932">
        <w:trPr>
          <w:trHeight w:hRule="exact" w:val="186"/>
        </w:trPr>
        <w:tc>
          <w:tcPr>
            <w:tcW w:w="2536" w:type="dxa"/>
            <w:shd w:val="clear" w:color="auto" w:fill="FFFFFF" w:themeFill="background1"/>
          </w:tcPr>
          <w:p w14:paraId="579CFF4A" w14:textId="77777777" w:rsidR="005513F8" w:rsidRDefault="005513F8" w:rsidP="005513F8"/>
        </w:tc>
        <w:tc>
          <w:tcPr>
            <w:tcW w:w="886" w:type="dxa"/>
            <w:shd w:val="clear" w:color="auto" w:fill="FFFFFF" w:themeFill="background1"/>
          </w:tcPr>
          <w:p w14:paraId="3CFA9632" w14:textId="77777777" w:rsidR="005513F8" w:rsidRDefault="005513F8" w:rsidP="005513F8">
            <w:pPr>
              <w:pStyle w:val="TableParagraph"/>
              <w:spacing w:line="179" w:lineRule="exact"/>
              <w:ind w:left="215"/>
              <w:rPr>
                <w:rFonts w:ascii="Times New Roman" w:eastAsia="Times New Roman" w:hAnsi="Times New Roman" w:cs="Times New Roman"/>
                <w:sz w:val="16"/>
                <w:szCs w:val="16"/>
              </w:rPr>
            </w:pPr>
            <w:r>
              <w:rPr>
                <w:rFonts w:ascii="Times New Roman"/>
                <w:spacing w:val="-1"/>
                <w:sz w:val="16"/>
              </w:rPr>
              <w:t>96</w:t>
            </w:r>
            <w:r w:rsidRPr="007D0932">
              <w:rPr>
                <w:rFonts w:ascii="Times New Roman"/>
                <w:strike/>
                <w:color w:val="FF0000"/>
                <w:spacing w:val="-1"/>
                <w:sz w:val="16"/>
              </w:rPr>
              <w:t>-104</w:t>
            </w:r>
          </w:p>
        </w:tc>
        <w:tc>
          <w:tcPr>
            <w:tcW w:w="824" w:type="dxa"/>
            <w:shd w:val="clear" w:color="auto" w:fill="FFFFFF" w:themeFill="background1"/>
          </w:tcPr>
          <w:p w14:paraId="7460CD9C"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w:t>
            </w:r>
          </w:p>
        </w:tc>
        <w:tc>
          <w:tcPr>
            <w:tcW w:w="810" w:type="dxa"/>
            <w:shd w:val="clear" w:color="auto" w:fill="FFFFFF" w:themeFill="background1"/>
          </w:tcPr>
          <w:p w14:paraId="40BCC485" w14:textId="77777777" w:rsidR="005513F8" w:rsidRDefault="005513F8" w:rsidP="005513F8"/>
        </w:tc>
        <w:tc>
          <w:tcPr>
            <w:tcW w:w="630" w:type="dxa"/>
            <w:shd w:val="clear" w:color="auto" w:fill="FFFFFF" w:themeFill="background1"/>
          </w:tcPr>
          <w:p w14:paraId="24CBFD0E" w14:textId="77777777" w:rsidR="005513F8" w:rsidRDefault="005513F8" w:rsidP="005513F8"/>
        </w:tc>
        <w:tc>
          <w:tcPr>
            <w:tcW w:w="914" w:type="dxa"/>
            <w:shd w:val="clear" w:color="auto" w:fill="FFFFFF" w:themeFill="background1"/>
          </w:tcPr>
          <w:p w14:paraId="40B7DAA7" w14:textId="77777777" w:rsidR="005513F8" w:rsidRDefault="005513F8" w:rsidP="005513F8"/>
        </w:tc>
        <w:tc>
          <w:tcPr>
            <w:tcW w:w="976" w:type="dxa"/>
            <w:shd w:val="clear" w:color="auto" w:fill="FFFFFF" w:themeFill="background1"/>
          </w:tcPr>
          <w:p w14:paraId="684C06F7" w14:textId="77777777" w:rsidR="005513F8" w:rsidRDefault="005513F8" w:rsidP="005513F8"/>
        </w:tc>
        <w:tc>
          <w:tcPr>
            <w:tcW w:w="2490" w:type="dxa"/>
            <w:shd w:val="clear" w:color="auto" w:fill="FFFFFF" w:themeFill="background1"/>
          </w:tcPr>
          <w:p w14:paraId="47B42AD0"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p>
        </w:tc>
      </w:tr>
      <w:tr w:rsidR="007D0932" w14:paraId="5F79E76B" w14:textId="77777777" w:rsidTr="007D0932">
        <w:trPr>
          <w:trHeight w:hRule="exact" w:val="186"/>
        </w:trPr>
        <w:tc>
          <w:tcPr>
            <w:tcW w:w="2536" w:type="dxa"/>
            <w:shd w:val="clear" w:color="auto" w:fill="FFFFFF" w:themeFill="background1"/>
          </w:tcPr>
          <w:p w14:paraId="05ADA002" w14:textId="77777777" w:rsidR="007D0932" w:rsidRDefault="007D0932" w:rsidP="005513F8"/>
        </w:tc>
        <w:tc>
          <w:tcPr>
            <w:tcW w:w="886" w:type="dxa"/>
            <w:shd w:val="clear" w:color="auto" w:fill="FFFFFF" w:themeFill="background1"/>
          </w:tcPr>
          <w:p w14:paraId="70E018A2" w14:textId="6167B0BB" w:rsidR="007D0932" w:rsidRPr="007D0932" w:rsidRDefault="007D0932" w:rsidP="005513F8">
            <w:pPr>
              <w:pStyle w:val="TableParagraph"/>
              <w:spacing w:line="179" w:lineRule="exact"/>
              <w:ind w:left="215"/>
              <w:rPr>
                <w:rFonts w:ascii="Times New Roman"/>
                <w:color w:val="FF0000"/>
                <w:spacing w:val="-1"/>
                <w:sz w:val="16"/>
              </w:rPr>
            </w:pPr>
            <w:r w:rsidRPr="007D0932">
              <w:rPr>
                <w:rFonts w:ascii="Times New Roman"/>
                <w:color w:val="FF0000"/>
                <w:spacing w:val="-1"/>
                <w:sz w:val="16"/>
              </w:rPr>
              <w:t>97-104</w:t>
            </w:r>
          </w:p>
        </w:tc>
        <w:tc>
          <w:tcPr>
            <w:tcW w:w="824" w:type="dxa"/>
            <w:shd w:val="clear" w:color="auto" w:fill="FFFFFF" w:themeFill="background1"/>
          </w:tcPr>
          <w:p w14:paraId="601DE99F" w14:textId="77777777" w:rsidR="007D0932" w:rsidRPr="007D0932" w:rsidRDefault="007D0932" w:rsidP="005513F8">
            <w:pPr>
              <w:pStyle w:val="TableParagraph"/>
              <w:spacing w:line="179" w:lineRule="exact"/>
              <w:ind w:left="319" w:right="319"/>
              <w:jc w:val="center"/>
              <w:rPr>
                <w:rFonts w:ascii="Times New Roman"/>
                <w:color w:val="FF0000"/>
                <w:sz w:val="16"/>
              </w:rPr>
            </w:pPr>
          </w:p>
        </w:tc>
        <w:tc>
          <w:tcPr>
            <w:tcW w:w="810" w:type="dxa"/>
            <w:shd w:val="clear" w:color="auto" w:fill="FFFFFF" w:themeFill="background1"/>
          </w:tcPr>
          <w:p w14:paraId="769872D1" w14:textId="77777777" w:rsidR="007D0932" w:rsidRPr="007D0932" w:rsidRDefault="007D0932" w:rsidP="005513F8">
            <w:pPr>
              <w:rPr>
                <w:color w:val="FF0000"/>
              </w:rPr>
            </w:pPr>
          </w:p>
        </w:tc>
        <w:tc>
          <w:tcPr>
            <w:tcW w:w="630" w:type="dxa"/>
            <w:shd w:val="clear" w:color="auto" w:fill="FFFFFF" w:themeFill="background1"/>
          </w:tcPr>
          <w:p w14:paraId="5179B802" w14:textId="77777777" w:rsidR="007D0932" w:rsidRPr="007D0932" w:rsidRDefault="007D0932" w:rsidP="005513F8">
            <w:pPr>
              <w:rPr>
                <w:color w:val="FF0000"/>
              </w:rPr>
            </w:pPr>
          </w:p>
        </w:tc>
        <w:tc>
          <w:tcPr>
            <w:tcW w:w="914" w:type="dxa"/>
            <w:shd w:val="clear" w:color="auto" w:fill="FFFFFF" w:themeFill="background1"/>
          </w:tcPr>
          <w:p w14:paraId="4594F6C6" w14:textId="77777777" w:rsidR="007D0932" w:rsidRPr="007D0932" w:rsidRDefault="007D0932" w:rsidP="005513F8">
            <w:pPr>
              <w:rPr>
                <w:color w:val="FF0000"/>
              </w:rPr>
            </w:pPr>
          </w:p>
        </w:tc>
        <w:tc>
          <w:tcPr>
            <w:tcW w:w="976" w:type="dxa"/>
            <w:shd w:val="clear" w:color="auto" w:fill="FFFFFF" w:themeFill="background1"/>
          </w:tcPr>
          <w:p w14:paraId="7ECBDFCB" w14:textId="77777777" w:rsidR="007D0932" w:rsidRPr="007D0932" w:rsidRDefault="007D0932" w:rsidP="005513F8">
            <w:pPr>
              <w:rPr>
                <w:color w:val="FF0000"/>
              </w:rPr>
            </w:pPr>
          </w:p>
        </w:tc>
        <w:tc>
          <w:tcPr>
            <w:tcW w:w="2490" w:type="dxa"/>
            <w:shd w:val="clear" w:color="auto" w:fill="FFFFFF" w:themeFill="background1"/>
          </w:tcPr>
          <w:p w14:paraId="6E557517" w14:textId="3467BD20" w:rsidR="007D0932" w:rsidRPr="007D0932" w:rsidRDefault="007D0932" w:rsidP="005513F8">
            <w:pPr>
              <w:pStyle w:val="TableParagraph"/>
              <w:spacing w:line="179" w:lineRule="exact"/>
              <w:ind w:left="107" w:right="176"/>
              <w:rPr>
                <w:rFonts w:ascii="Times New Roman"/>
                <w:color w:val="FF0000"/>
                <w:spacing w:val="-1"/>
                <w:sz w:val="16"/>
              </w:rPr>
            </w:pPr>
            <w:r>
              <w:rPr>
                <w:rFonts w:ascii="Times New Roman"/>
                <w:color w:val="FF0000"/>
                <w:spacing w:val="-1"/>
                <w:sz w:val="16"/>
              </w:rPr>
              <w:t>Reserved for manufacturer use</w:t>
            </w:r>
          </w:p>
        </w:tc>
      </w:tr>
      <w:tr w:rsidR="005656E2" w14:paraId="5D0CD8A1" w14:textId="77777777" w:rsidTr="003D1D0A">
        <w:trPr>
          <w:trHeight w:hRule="exact" w:val="186"/>
        </w:trPr>
        <w:tc>
          <w:tcPr>
            <w:tcW w:w="2536" w:type="dxa"/>
          </w:tcPr>
          <w:p w14:paraId="2B5CE8EA"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User</w:t>
            </w:r>
            <w:r>
              <w:rPr>
                <w:rFonts w:ascii="Times New Roman"/>
                <w:spacing w:val="-7"/>
                <w:sz w:val="16"/>
              </w:rPr>
              <w:t xml:space="preserve"> </w:t>
            </w:r>
            <w:r>
              <w:rPr>
                <w:rFonts w:ascii="Times New Roman"/>
                <w:sz w:val="16"/>
              </w:rPr>
              <w:t>Identifier</w:t>
            </w:r>
            <w:r>
              <w:rPr>
                <w:rFonts w:ascii="Times New Roman"/>
                <w:spacing w:val="-6"/>
                <w:sz w:val="16"/>
              </w:rPr>
              <w:t xml:space="preserve"> </w:t>
            </w:r>
            <w:r>
              <w:rPr>
                <w:rFonts w:ascii="Times New Roman"/>
                <w:sz w:val="16"/>
              </w:rPr>
              <w:t>#1</w:t>
            </w:r>
          </w:p>
        </w:tc>
        <w:tc>
          <w:tcPr>
            <w:tcW w:w="886" w:type="dxa"/>
          </w:tcPr>
          <w:p w14:paraId="26602A02"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105</w:t>
            </w:r>
          </w:p>
        </w:tc>
        <w:tc>
          <w:tcPr>
            <w:tcW w:w="824" w:type="dxa"/>
          </w:tcPr>
          <w:p w14:paraId="52384FC3"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5558DF27" w14:textId="77777777" w:rsidR="005513F8" w:rsidRDefault="005513F8" w:rsidP="005513F8"/>
        </w:tc>
        <w:tc>
          <w:tcPr>
            <w:tcW w:w="630" w:type="dxa"/>
          </w:tcPr>
          <w:p w14:paraId="4D75C9E9" w14:textId="77777777" w:rsidR="005513F8" w:rsidRDefault="005513F8" w:rsidP="005513F8"/>
        </w:tc>
        <w:tc>
          <w:tcPr>
            <w:tcW w:w="914" w:type="dxa"/>
          </w:tcPr>
          <w:p w14:paraId="3ACFDB51" w14:textId="77777777" w:rsidR="005513F8" w:rsidRDefault="005513F8" w:rsidP="005513F8"/>
        </w:tc>
        <w:tc>
          <w:tcPr>
            <w:tcW w:w="976" w:type="dxa"/>
          </w:tcPr>
          <w:p w14:paraId="531D8CF0" w14:textId="77777777" w:rsidR="005513F8" w:rsidRDefault="005513F8" w:rsidP="005513F8"/>
        </w:tc>
        <w:tc>
          <w:tcPr>
            <w:tcW w:w="2490" w:type="dxa"/>
          </w:tcPr>
          <w:p w14:paraId="2FB4BD36"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z w:val="16"/>
              </w:rPr>
              <w:t>Reserved</w:t>
            </w:r>
            <w:r>
              <w:rPr>
                <w:rFonts w:ascii="Times New Roman"/>
                <w:spacing w:val="-7"/>
                <w:sz w:val="16"/>
              </w:rPr>
              <w:t xml:space="preserve"> </w:t>
            </w:r>
            <w:r>
              <w:rPr>
                <w:rFonts w:ascii="Times New Roman"/>
                <w:sz w:val="16"/>
              </w:rPr>
              <w:t>for</w:t>
            </w:r>
            <w:r>
              <w:rPr>
                <w:rFonts w:ascii="Times New Roman"/>
                <w:spacing w:val="-6"/>
                <w:sz w:val="16"/>
              </w:rPr>
              <w:t xml:space="preserve"> </w:t>
            </w:r>
            <w:r>
              <w:rPr>
                <w:rFonts w:ascii="Times New Roman"/>
                <w:spacing w:val="-1"/>
                <w:sz w:val="16"/>
              </w:rPr>
              <w:t>customer</w:t>
            </w:r>
            <w:r>
              <w:rPr>
                <w:rFonts w:ascii="Times New Roman"/>
                <w:spacing w:val="-5"/>
                <w:sz w:val="16"/>
              </w:rPr>
              <w:t xml:space="preserve"> </w:t>
            </w:r>
            <w:r>
              <w:rPr>
                <w:rFonts w:ascii="Times New Roman"/>
                <w:sz w:val="16"/>
              </w:rPr>
              <w:t>use</w:t>
            </w:r>
          </w:p>
        </w:tc>
      </w:tr>
      <w:tr w:rsidR="005656E2" w14:paraId="2987B74A" w14:textId="77777777" w:rsidTr="003D1D0A">
        <w:trPr>
          <w:trHeight w:hRule="exact" w:val="186"/>
        </w:trPr>
        <w:tc>
          <w:tcPr>
            <w:tcW w:w="2536" w:type="dxa"/>
          </w:tcPr>
          <w:p w14:paraId="7510EAC0"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User</w:t>
            </w:r>
            <w:r>
              <w:rPr>
                <w:rFonts w:ascii="Times New Roman"/>
                <w:spacing w:val="-7"/>
                <w:sz w:val="16"/>
              </w:rPr>
              <w:t xml:space="preserve"> </w:t>
            </w:r>
            <w:r>
              <w:rPr>
                <w:rFonts w:ascii="Times New Roman"/>
                <w:sz w:val="16"/>
              </w:rPr>
              <w:t>Identifier</w:t>
            </w:r>
            <w:r>
              <w:rPr>
                <w:rFonts w:ascii="Times New Roman"/>
                <w:spacing w:val="-6"/>
                <w:sz w:val="16"/>
              </w:rPr>
              <w:t xml:space="preserve"> </w:t>
            </w:r>
            <w:r>
              <w:rPr>
                <w:rFonts w:ascii="Times New Roman"/>
                <w:sz w:val="16"/>
              </w:rPr>
              <w:t>#2</w:t>
            </w:r>
          </w:p>
        </w:tc>
        <w:tc>
          <w:tcPr>
            <w:tcW w:w="886" w:type="dxa"/>
          </w:tcPr>
          <w:p w14:paraId="250AC089"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106</w:t>
            </w:r>
          </w:p>
        </w:tc>
        <w:tc>
          <w:tcPr>
            <w:tcW w:w="824" w:type="dxa"/>
          </w:tcPr>
          <w:p w14:paraId="28891A1E"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Pr>
          <w:p w14:paraId="2EBBBC47" w14:textId="77777777" w:rsidR="005513F8" w:rsidRDefault="005513F8" w:rsidP="005513F8"/>
        </w:tc>
        <w:tc>
          <w:tcPr>
            <w:tcW w:w="630" w:type="dxa"/>
          </w:tcPr>
          <w:p w14:paraId="7332BF4A" w14:textId="77777777" w:rsidR="005513F8" w:rsidRDefault="005513F8" w:rsidP="005513F8"/>
        </w:tc>
        <w:tc>
          <w:tcPr>
            <w:tcW w:w="914" w:type="dxa"/>
          </w:tcPr>
          <w:p w14:paraId="7CE16F5E" w14:textId="77777777" w:rsidR="005513F8" w:rsidRDefault="005513F8" w:rsidP="005513F8"/>
        </w:tc>
        <w:tc>
          <w:tcPr>
            <w:tcW w:w="976" w:type="dxa"/>
          </w:tcPr>
          <w:p w14:paraId="6F7A6228" w14:textId="77777777" w:rsidR="005513F8" w:rsidRDefault="005513F8" w:rsidP="005513F8"/>
        </w:tc>
        <w:tc>
          <w:tcPr>
            <w:tcW w:w="2490" w:type="dxa"/>
          </w:tcPr>
          <w:p w14:paraId="45147FDB"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z w:val="16"/>
              </w:rPr>
              <w:t>Reserved</w:t>
            </w:r>
            <w:r>
              <w:rPr>
                <w:rFonts w:ascii="Times New Roman"/>
                <w:spacing w:val="-7"/>
                <w:sz w:val="16"/>
              </w:rPr>
              <w:t xml:space="preserve"> </w:t>
            </w:r>
            <w:r>
              <w:rPr>
                <w:rFonts w:ascii="Times New Roman"/>
                <w:sz w:val="16"/>
              </w:rPr>
              <w:t>for</w:t>
            </w:r>
            <w:r>
              <w:rPr>
                <w:rFonts w:ascii="Times New Roman"/>
                <w:spacing w:val="-6"/>
                <w:sz w:val="16"/>
              </w:rPr>
              <w:t xml:space="preserve"> </w:t>
            </w:r>
            <w:r>
              <w:rPr>
                <w:rFonts w:ascii="Times New Roman"/>
                <w:spacing w:val="-1"/>
                <w:sz w:val="16"/>
              </w:rPr>
              <w:t>customer</w:t>
            </w:r>
            <w:r>
              <w:rPr>
                <w:rFonts w:ascii="Times New Roman"/>
                <w:spacing w:val="-5"/>
                <w:sz w:val="16"/>
              </w:rPr>
              <w:t xml:space="preserve"> </w:t>
            </w:r>
            <w:r>
              <w:rPr>
                <w:rFonts w:ascii="Times New Roman"/>
                <w:sz w:val="16"/>
              </w:rPr>
              <w:t>use</w:t>
            </w:r>
          </w:p>
        </w:tc>
      </w:tr>
      <w:tr w:rsidR="005656E2" w14:paraId="5519416A" w14:textId="77777777" w:rsidTr="00A32F88">
        <w:trPr>
          <w:trHeight w:hRule="exact" w:val="554"/>
        </w:trPr>
        <w:tc>
          <w:tcPr>
            <w:tcW w:w="2536" w:type="dxa"/>
            <w:shd w:val="clear" w:color="auto" w:fill="FFFFFF" w:themeFill="background1"/>
          </w:tcPr>
          <w:p w14:paraId="64B8D0A7" w14:textId="77777777" w:rsidR="005513F8" w:rsidRDefault="005513F8" w:rsidP="005513F8"/>
        </w:tc>
        <w:tc>
          <w:tcPr>
            <w:tcW w:w="886" w:type="dxa"/>
            <w:shd w:val="clear" w:color="auto" w:fill="FFFFFF" w:themeFill="background1"/>
          </w:tcPr>
          <w:p w14:paraId="21297DD9" w14:textId="77777777" w:rsidR="005513F8" w:rsidRDefault="005513F8" w:rsidP="005513F8">
            <w:pPr>
              <w:pStyle w:val="TableParagraph"/>
              <w:spacing w:line="179" w:lineRule="exact"/>
              <w:ind w:left="175"/>
              <w:rPr>
                <w:rFonts w:ascii="Times New Roman" w:eastAsia="Times New Roman" w:hAnsi="Times New Roman" w:cs="Times New Roman"/>
                <w:sz w:val="16"/>
                <w:szCs w:val="16"/>
              </w:rPr>
            </w:pPr>
            <w:r>
              <w:rPr>
                <w:rFonts w:ascii="Times New Roman"/>
                <w:spacing w:val="-1"/>
                <w:sz w:val="16"/>
              </w:rPr>
              <w:t>107-111</w:t>
            </w:r>
          </w:p>
        </w:tc>
        <w:tc>
          <w:tcPr>
            <w:tcW w:w="824" w:type="dxa"/>
            <w:shd w:val="clear" w:color="auto" w:fill="FFFFFF" w:themeFill="background1"/>
          </w:tcPr>
          <w:p w14:paraId="4FCDA5E1"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w:t>
            </w:r>
          </w:p>
        </w:tc>
        <w:tc>
          <w:tcPr>
            <w:tcW w:w="810" w:type="dxa"/>
            <w:shd w:val="clear" w:color="auto" w:fill="FFFFFF" w:themeFill="background1"/>
          </w:tcPr>
          <w:p w14:paraId="1F617D7C" w14:textId="77777777" w:rsidR="005513F8" w:rsidRDefault="005513F8" w:rsidP="005513F8"/>
        </w:tc>
        <w:tc>
          <w:tcPr>
            <w:tcW w:w="630" w:type="dxa"/>
            <w:shd w:val="clear" w:color="auto" w:fill="FFFFFF" w:themeFill="background1"/>
          </w:tcPr>
          <w:p w14:paraId="7A17C23A" w14:textId="77777777" w:rsidR="005513F8" w:rsidRDefault="005513F8" w:rsidP="005513F8"/>
        </w:tc>
        <w:tc>
          <w:tcPr>
            <w:tcW w:w="914" w:type="dxa"/>
            <w:shd w:val="clear" w:color="auto" w:fill="FFFFFF" w:themeFill="background1"/>
          </w:tcPr>
          <w:p w14:paraId="7C833682" w14:textId="77777777" w:rsidR="005513F8" w:rsidRDefault="005513F8" w:rsidP="005513F8"/>
        </w:tc>
        <w:tc>
          <w:tcPr>
            <w:tcW w:w="976" w:type="dxa"/>
            <w:shd w:val="clear" w:color="auto" w:fill="FFFFFF" w:themeFill="background1"/>
          </w:tcPr>
          <w:p w14:paraId="50CF1AC7" w14:textId="77777777" w:rsidR="005513F8" w:rsidRDefault="005513F8" w:rsidP="005513F8"/>
        </w:tc>
        <w:tc>
          <w:tcPr>
            <w:tcW w:w="2490" w:type="dxa"/>
            <w:shd w:val="clear" w:color="auto" w:fill="FFFFFF" w:themeFill="background1"/>
          </w:tcPr>
          <w:p w14:paraId="34432062" w14:textId="77777777" w:rsidR="005513F8" w:rsidRDefault="005513F8" w:rsidP="005513F8">
            <w:pPr>
              <w:pStyle w:val="TableParagraph"/>
              <w:spacing w:line="239" w:lineRule="auto"/>
              <w:ind w:left="107"/>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r>
              <w:rPr>
                <w:rFonts w:ascii="Times New Roman"/>
                <w:spacing w:val="28"/>
                <w:w w:val="99"/>
                <w:sz w:val="16"/>
              </w:rPr>
              <w:t xml:space="preserve"> </w:t>
            </w:r>
            <w:r>
              <w:rPr>
                <w:rFonts w:ascii="Times New Roman"/>
                <w:spacing w:val="-1"/>
                <w:sz w:val="16"/>
              </w:rPr>
              <w:t>CV107,108:</w:t>
            </w:r>
            <w:r>
              <w:rPr>
                <w:rFonts w:ascii="Times New Roman"/>
                <w:spacing w:val="-6"/>
                <w:sz w:val="16"/>
              </w:rPr>
              <w:t xml:space="preserve"> </w:t>
            </w:r>
            <w:r>
              <w:rPr>
                <w:rFonts w:ascii="Times New Roman"/>
                <w:spacing w:val="-1"/>
                <w:sz w:val="16"/>
              </w:rPr>
              <w:t>expanded</w:t>
            </w:r>
            <w:r>
              <w:rPr>
                <w:rFonts w:ascii="Times New Roman"/>
                <w:spacing w:val="29"/>
                <w:sz w:val="16"/>
              </w:rPr>
              <w:t xml:space="preserve"> </w:t>
            </w:r>
            <w:r>
              <w:rPr>
                <w:rFonts w:ascii="Times New Roman"/>
                <w:spacing w:val="-1"/>
                <w:sz w:val="16"/>
              </w:rPr>
              <w:t>Mfg.</w:t>
            </w:r>
            <w:r>
              <w:rPr>
                <w:rFonts w:ascii="Times New Roman"/>
                <w:spacing w:val="-5"/>
                <w:sz w:val="16"/>
              </w:rPr>
              <w:t xml:space="preserve"> </w:t>
            </w:r>
            <w:r>
              <w:rPr>
                <w:rFonts w:ascii="Times New Roman"/>
                <w:spacing w:val="-1"/>
                <w:sz w:val="16"/>
              </w:rPr>
              <w:t>ID</w:t>
            </w:r>
            <w:r>
              <w:rPr>
                <w:rFonts w:ascii="Times New Roman"/>
                <w:spacing w:val="39"/>
                <w:w w:val="99"/>
                <w:sz w:val="16"/>
              </w:rPr>
              <w:t xml:space="preserve"> </w:t>
            </w:r>
            <w:r>
              <w:rPr>
                <w:rFonts w:ascii="Times New Roman"/>
                <w:spacing w:val="-1"/>
                <w:sz w:val="16"/>
              </w:rPr>
              <w:t>CV109-111:</w:t>
            </w:r>
            <w:r>
              <w:rPr>
                <w:rFonts w:ascii="Times New Roman"/>
                <w:spacing w:val="-10"/>
                <w:sz w:val="16"/>
              </w:rPr>
              <w:t xml:space="preserve"> </w:t>
            </w:r>
            <w:r>
              <w:rPr>
                <w:rFonts w:ascii="Times New Roman"/>
                <w:spacing w:val="-1"/>
                <w:sz w:val="16"/>
              </w:rPr>
              <w:t>expanded</w:t>
            </w:r>
            <w:r>
              <w:rPr>
                <w:rFonts w:ascii="Times New Roman"/>
                <w:spacing w:val="-10"/>
                <w:sz w:val="16"/>
              </w:rPr>
              <w:t xml:space="preserve"> </w:t>
            </w:r>
            <w:r>
              <w:rPr>
                <w:rFonts w:ascii="Times New Roman"/>
                <w:sz w:val="16"/>
              </w:rPr>
              <w:t>CV7</w:t>
            </w:r>
          </w:p>
        </w:tc>
      </w:tr>
      <w:tr w:rsidR="005656E2" w14:paraId="305CD950" w14:textId="77777777" w:rsidTr="00A32F88">
        <w:trPr>
          <w:trHeight w:hRule="exact" w:val="186"/>
        </w:trPr>
        <w:tc>
          <w:tcPr>
            <w:tcW w:w="2536" w:type="dxa"/>
            <w:shd w:val="clear" w:color="auto" w:fill="FFFFFF" w:themeFill="background1"/>
          </w:tcPr>
          <w:p w14:paraId="7D64B849"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shd w:val="clear" w:color="auto" w:fill="FFFFFF" w:themeFill="background1"/>
          </w:tcPr>
          <w:p w14:paraId="1BFEC85A" w14:textId="77777777" w:rsidR="005513F8" w:rsidRDefault="005513F8" w:rsidP="005513F8">
            <w:pPr>
              <w:pStyle w:val="TableParagraph"/>
              <w:spacing w:line="178" w:lineRule="exact"/>
              <w:ind w:left="175"/>
              <w:rPr>
                <w:rFonts w:ascii="Times New Roman" w:eastAsia="Times New Roman" w:hAnsi="Times New Roman" w:cs="Times New Roman"/>
                <w:sz w:val="16"/>
                <w:szCs w:val="16"/>
              </w:rPr>
            </w:pPr>
            <w:r>
              <w:rPr>
                <w:rFonts w:ascii="Times New Roman"/>
                <w:spacing w:val="-1"/>
                <w:sz w:val="16"/>
              </w:rPr>
              <w:t>112-256</w:t>
            </w:r>
          </w:p>
        </w:tc>
        <w:tc>
          <w:tcPr>
            <w:tcW w:w="824" w:type="dxa"/>
            <w:shd w:val="clear" w:color="auto" w:fill="FFFFFF" w:themeFill="background1"/>
          </w:tcPr>
          <w:p w14:paraId="1858D3AE" w14:textId="77777777" w:rsidR="005513F8"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shd w:val="clear" w:color="auto" w:fill="FFFFFF" w:themeFill="background1"/>
          </w:tcPr>
          <w:p w14:paraId="22BD696B" w14:textId="77777777" w:rsidR="005513F8" w:rsidRDefault="005513F8" w:rsidP="005513F8"/>
        </w:tc>
        <w:tc>
          <w:tcPr>
            <w:tcW w:w="630" w:type="dxa"/>
            <w:shd w:val="clear" w:color="auto" w:fill="FFFFFF" w:themeFill="background1"/>
          </w:tcPr>
          <w:p w14:paraId="5781F1FB" w14:textId="77777777" w:rsidR="005513F8" w:rsidRDefault="005513F8" w:rsidP="005513F8"/>
        </w:tc>
        <w:tc>
          <w:tcPr>
            <w:tcW w:w="914" w:type="dxa"/>
            <w:shd w:val="clear" w:color="auto" w:fill="FFFFFF" w:themeFill="background1"/>
          </w:tcPr>
          <w:p w14:paraId="2F2D084B" w14:textId="77777777" w:rsidR="005513F8" w:rsidRDefault="005513F8" w:rsidP="005513F8"/>
        </w:tc>
        <w:tc>
          <w:tcPr>
            <w:tcW w:w="976" w:type="dxa"/>
            <w:shd w:val="clear" w:color="auto" w:fill="FFFFFF" w:themeFill="background1"/>
          </w:tcPr>
          <w:p w14:paraId="6DA4047A" w14:textId="77777777" w:rsidR="005513F8" w:rsidRDefault="005513F8" w:rsidP="005513F8"/>
        </w:tc>
        <w:tc>
          <w:tcPr>
            <w:tcW w:w="2490" w:type="dxa"/>
            <w:shd w:val="clear" w:color="auto" w:fill="FFFFFF" w:themeFill="background1"/>
          </w:tcPr>
          <w:p w14:paraId="484CB75A" w14:textId="77777777" w:rsidR="005513F8" w:rsidRDefault="005513F8" w:rsidP="005513F8">
            <w:pPr>
              <w:pStyle w:val="TableParagraph"/>
              <w:spacing w:line="178" w:lineRule="exact"/>
              <w:ind w:left="107" w:right="176"/>
              <w:rPr>
                <w:rFonts w:ascii="Times New Roman" w:eastAsia="Times New Roman" w:hAnsi="Times New Roman" w:cs="Times New Roman"/>
                <w:sz w:val="16"/>
                <w:szCs w:val="16"/>
              </w:rPr>
            </w:pPr>
            <w:r>
              <w:rPr>
                <w:rFonts w:ascii="Times New Roman"/>
                <w:sz w:val="16"/>
              </w:rPr>
              <w:t>Reserved</w:t>
            </w:r>
            <w:r>
              <w:rPr>
                <w:rFonts w:ascii="Times New Roman"/>
                <w:spacing w:val="-8"/>
                <w:sz w:val="16"/>
              </w:rPr>
              <w:t xml:space="preserve"> </w:t>
            </w:r>
            <w:r>
              <w:rPr>
                <w:rFonts w:ascii="Times New Roman"/>
                <w:sz w:val="16"/>
              </w:rPr>
              <w:t>for</w:t>
            </w:r>
            <w:r>
              <w:rPr>
                <w:rFonts w:ascii="Times New Roman"/>
                <w:spacing w:val="-6"/>
                <w:sz w:val="16"/>
              </w:rPr>
              <w:t xml:space="preserve"> </w:t>
            </w:r>
            <w:r>
              <w:rPr>
                <w:rFonts w:ascii="Times New Roman"/>
                <w:spacing w:val="-1"/>
                <w:sz w:val="16"/>
              </w:rPr>
              <w:t>manufacturer</w:t>
            </w:r>
            <w:r>
              <w:rPr>
                <w:rFonts w:ascii="Times New Roman"/>
                <w:spacing w:val="-7"/>
                <w:sz w:val="16"/>
              </w:rPr>
              <w:t xml:space="preserve"> </w:t>
            </w:r>
            <w:r>
              <w:rPr>
                <w:rFonts w:ascii="Times New Roman"/>
                <w:sz w:val="16"/>
              </w:rPr>
              <w:t>use</w:t>
            </w:r>
          </w:p>
        </w:tc>
      </w:tr>
      <w:tr w:rsidR="005656E2" w14:paraId="0B48FA4E" w14:textId="77777777" w:rsidTr="00A32F88">
        <w:trPr>
          <w:trHeight w:hRule="exact" w:val="553"/>
        </w:trPr>
        <w:tc>
          <w:tcPr>
            <w:tcW w:w="2536" w:type="dxa"/>
            <w:shd w:val="clear" w:color="auto" w:fill="FFFFFF" w:themeFill="background1"/>
          </w:tcPr>
          <w:p w14:paraId="4E48B55F"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Indexed</w:t>
            </w:r>
            <w:r>
              <w:rPr>
                <w:rFonts w:ascii="Times New Roman"/>
                <w:spacing w:val="-9"/>
                <w:sz w:val="16"/>
              </w:rPr>
              <w:t xml:space="preserve"> </w:t>
            </w:r>
            <w:r>
              <w:rPr>
                <w:rFonts w:ascii="Times New Roman"/>
                <w:spacing w:val="-1"/>
                <w:sz w:val="16"/>
              </w:rPr>
              <w:t>area</w:t>
            </w:r>
          </w:p>
        </w:tc>
        <w:tc>
          <w:tcPr>
            <w:tcW w:w="886" w:type="dxa"/>
            <w:shd w:val="clear" w:color="auto" w:fill="FFFFFF" w:themeFill="background1"/>
          </w:tcPr>
          <w:p w14:paraId="5662D002" w14:textId="77777777" w:rsidR="005513F8" w:rsidRDefault="005513F8" w:rsidP="005513F8">
            <w:pPr>
              <w:pStyle w:val="TableParagraph"/>
              <w:spacing w:line="178" w:lineRule="exact"/>
              <w:ind w:left="175"/>
              <w:rPr>
                <w:rFonts w:ascii="Times New Roman" w:eastAsia="Times New Roman" w:hAnsi="Times New Roman" w:cs="Times New Roman"/>
                <w:sz w:val="16"/>
                <w:szCs w:val="16"/>
              </w:rPr>
            </w:pPr>
            <w:r>
              <w:rPr>
                <w:rFonts w:ascii="Times New Roman"/>
                <w:spacing w:val="-1"/>
                <w:sz w:val="16"/>
              </w:rPr>
              <w:t>257-512</w:t>
            </w:r>
          </w:p>
        </w:tc>
        <w:tc>
          <w:tcPr>
            <w:tcW w:w="824" w:type="dxa"/>
            <w:shd w:val="clear" w:color="auto" w:fill="FFFFFF" w:themeFill="background1"/>
          </w:tcPr>
          <w:p w14:paraId="27D2B60B" w14:textId="77777777" w:rsidR="005513F8" w:rsidRDefault="005513F8" w:rsidP="005513F8"/>
        </w:tc>
        <w:tc>
          <w:tcPr>
            <w:tcW w:w="810" w:type="dxa"/>
            <w:shd w:val="clear" w:color="auto" w:fill="FFFFFF" w:themeFill="background1"/>
          </w:tcPr>
          <w:p w14:paraId="599E8B40" w14:textId="77777777" w:rsidR="005513F8" w:rsidRDefault="005513F8" w:rsidP="005513F8"/>
        </w:tc>
        <w:tc>
          <w:tcPr>
            <w:tcW w:w="630" w:type="dxa"/>
            <w:shd w:val="clear" w:color="auto" w:fill="FFFFFF" w:themeFill="background1"/>
          </w:tcPr>
          <w:p w14:paraId="32510C7D" w14:textId="77777777" w:rsidR="005513F8" w:rsidRDefault="005513F8" w:rsidP="005513F8"/>
        </w:tc>
        <w:tc>
          <w:tcPr>
            <w:tcW w:w="914" w:type="dxa"/>
            <w:shd w:val="clear" w:color="auto" w:fill="FFFFFF" w:themeFill="background1"/>
          </w:tcPr>
          <w:p w14:paraId="6A58E303" w14:textId="77777777" w:rsidR="005513F8" w:rsidRDefault="005513F8" w:rsidP="005513F8"/>
        </w:tc>
        <w:tc>
          <w:tcPr>
            <w:tcW w:w="976" w:type="dxa"/>
            <w:shd w:val="clear" w:color="auto" w:fill="FFFFFF" w:themeFill="background1"/>
          </w:tcPr>
          <w:p w14:paraId="6F09CE7E" w14:textId="77777777" w:rsidR="005513F8" w:rsidRDefault="005513F8" w:rsidP="005513F8"/>
        </w:tc>
        <w:tc>
          <w:tcPr>
            <w:tcW w:w="2490" w:type="dxa"/>
            <w:shd w:val="clear" w:color="auto" w:fill="FFFFFF" w:themeFill="background1"/>
          </w:tcPr>
          <w:p w14:paraId="6643A0E5" w14:textId="77777777" w:rsidR="005513F8" w:rsidRDefault="005513F8" w:rsidP="005513F8">
            <w:pPr>
              <w:pStyle w:val="TableParagraph"/>
              <w:ind w:left="107" w:right="176"/>
              <w:rPr>
                <w:rFonts w:ascii="Times New Roman" w:eastAsia="Times New Roman" w:hAnsi="Times New Roman" w:cs="Times New Roman"/>
                <w:sz w:val="16"/>
                <w:szCs w:val="16"/>
              </w:rPr>
            </w:pPr>
            <w:r>
              <w:rPr>
                <w:rFonts w:ascii="Times New Roman"/>
                <w:spacing w:val="-1"/>
                <w:sz w:val="16"/>
              </w:rPr>
              <w:t>Indexed</w:t>
            </w:r>
            <w:r>
              <w:rPr>
                <w:rFonts w:ascii="Times New Roman"/>
                <w:spacing w:val="-5"/>
                <w:sz w:val="16"/>
              </w:rPr>
              <w:t xml:space="preserve"> </w:t>
            </w:r>
            <w:r>
              <w:rPr>
                <w:rFonts w:ascii="Times New Roman"/>
                <w:spacing w:val="-1"/>
                <w:sz w:val="16"/>
              </w:rPr>
              <w:t>area</w:t>
            </w:r>
            <w:r>
              <w:rPr>
                <w:rFonts w:ascii="Times New Roman"/>
                <w:spacing w:val="-4"/>
                <w:sz w:val="16"/>
              </w:rPr>
              <w:t xml:space="preserve"> </w:t>
            </w:r>
            <w:r>
              <w:rPr>
                <w:rFonts w:ascii="Times New Roman"/>
                <w:sz w:val="16"/>
              </w:rPr>
              <w:t>-</w:t>
            </w:r>
            <w:r>
              <w:rPr>
                <w:rFonts w:ascii="Times New Roman"/>
                <w:spacing w:val="-5"/>
                <w:sz w:val="16"/>
              </w:rPr>
              <w:t xml:space="preserve"> </w:t>
            </w:r>
            <w:r>
              <w:rPr>
                <w:rFonts w:ascii="Times New Roman"/>
                <w:sz w:val="16"/>
              </w:rPr>
              <w:t>see</w:t>
            </w:r>
            <w:r>
              <w:rPr>
                <w:rFonts w:ascii="Times New Roman"/>
                <w:spacing w:val="-2"/>
                <w:sz w:val="16"/>
              </w:rPr>
              <w:t xml:space="preserve"> </w:t>
            </w:r>
            <w:r>
              <w:rPr>
                <w:rFonts w:ascii="Times New Roman"/>
                <w:sz w:val="16"/>
              </w:rPr>
              <w:t>CV#</w:t>
            </w:r>
            <w:r>
              <w:rPr>
                <w:rFonts w:ascii="Times New Roman"/>
                <w:spacing w:val="-4"/>
                <w:sz w:val="16"/>
              </w:rPr>
              <w:t xml:space="preserve"> </w:t>
            </w:r>
            <w:r>
              <w:rPr>
                <w:rFonts w:ascii="Times New Roman"/>
                <w:spacing w:val="-1"/>
                <w:sz w:val="16"/>
              </w:rPr>
              <w:t>31,32</w:t>
            </w:r>
            <w:r>
              <w:rPr>
                <w:rFonts w:ascii="Times New Roman"/>
                <w:spacing w:val="27"/>
                <w:w w:val="99"/>
                <w:sz w:val="16"/>
              </w:rPr>
              <w:t xml:space="preserve"> </w:t>
            </w:r>
            <w:r>
              <w:rPr>
                <w:rFonts w:ascii="Times New Roman"/>
                <w:spacing w:val="-1"/>
                <w:sz w:val="16"/>
              </w:rPr>
              <w:t>Index</w:t>
            </w:r>
            <w:r>
              <w:rPr>
                <w:rFonts w:ascii="Times New Roman"/>
                <w:spacing w:val="-4"/>
                <w:sz w:val="16"/>
              </w:rPr>
              <w:t xml:space="preserve"> </w:t>
            </w:r>
            <w:r>
              <w:rPr>
                <w:rFonts w:ascii="Times New Roman"/>
                <w:sz w:val="16"/>
              </w:rPr>
              <w:t>values</w:t>
            </w:r>
            <w:r>
              <w:rPr>
                <w:rFonts w:ascii="Times New Roman"/>
                <w:spacing w:val="-3"/>
                <w:sz w:val="16"/>
              </w:rPr>
              <w:t xml:space="preserve"> </w:t>
            </w:r>
            <w:r>
              <w:rPr>
                <w:rFonts w:ascii="Times New Roman"/>
                <w:sz w:val="16"/>
              </w:rPr>
              <w:t>of</w:t>
            </w:r>
            <w:r>
              <w:rPr>
                <w:rFonts w:ascii="Times New Roman"/>
                <w:spacing w:val="33"/>
                <w:sz w:val="16"/>
              </w:rPr>
              <w:t xml:space="preserve"> </w:t>
            </w:r>
            <w:r>
              <w:rPr>
                <w:rFonts w:ascii="Times New Roman"/>
                <w:spacing w:val="-1"/>
                <w:sz w:val="16"/>
              </w:rPr>
              <w:t>0-4095</w:t>
            </w:r>
            <w:r>
              <w:rPr>
                <w:rFonts w:ascii="Times New Roman"/>
                <w:spacing w:val="33"/>
                <w:sz w:val="16"/>
              </w:rPr>
              <w:t xml:space="preserve"> </w:t>
            </w:r>
            <w:r>
              <w:rPr>
                <w:rFonts w:ascii="Times New Roman"/>
                <w:spacing w:val="-1"/>
                <w:sz w:val="16"/>
              </w:rPr>
              <w:t>reserved</w:t>
            </w:r>
            <w:r>
              <w:rPr>
                <w:rFonts w:ascii="Times New Roman"/>
                <w:spacing w:val="29"/>
                <w:w w:val="99"/>
                <w:sz w:val="16"/>
              </w:rPr>
              <w:t xml:space="preserve"> </w:t>
            </w:r>
            <w:r>
              <w:rPr>
                <w:rFonts w:ascii="Times New Roman"/>
                <w:sz w:val="16"/>
              </w:rPr>
              <w:t>by</w:t>
            </w:r>
            <w:r>
              <w:rPr>
                <w:rFonts w:ascii="Times New Roman"/>
                <w:spacing w:val="-8"/>
                <w:sz w:val="16"/>
              </w:rPr>
              <w:t xml:space="preserve"> </w:t>
            </w:r>
            <w:r>
              <w:rPr>
                <w:rFonts w:ascii="Times New Roman"/>
                <w:sz w:val="16"/>
              </w:rPr>
              <w:t>NMRA</w:t>
            </w:r>
          </w:p>
        </w:tc>
      </w:tr>
      <w:tr w:rsidR="005656E2" w14:paraId="564D2A93" w14:textId="77777777" w:rsidTr="00A32F88">
        <w:trPr>
          <w:trHeight w:hRule="exact" w:val="186"/>
        </w:trPr>
        <w:tc>
          <w:tcPr>
            <w:tcW w:w="2536" w:type="dxa"/>
            <w:shd w:val="clear" w:color="auto" w:fill="FFFFFF" w:themeFill="background1"/>
          </w:tcPr>
          <w:p w14:paraId="18A50BB6" w14:textId="77777777" w:rsidR="005513F8" w:rsidRDefault="005513F8" w:rsidP="005513F8"/>
        </w:tc>
        <w:tc>
          <w:tcPr>
            <w:tcW w:w="886" w:type="dxa"/>
            <w:shd w:val="clear" w:color="auto" w:fill="FFFFFF" w:themeFill="background1"/>
          </w:tcPr>
          <w:p w14:paraId="0EBF0EED" w14:textId="77777777" w:rsidR="005513F8" w:rsidRDefault="005513F8" w:rsidP="005513F8"/>
        </w:tc>
        <w:tc>
          <w:tcPr>
            <w:tcW w:w="824" w:type="dxa"/>
            <w:shd w:val="clear" w:color="auto" w:fill="FFFFFF" w:themeFill="background1"/>
          </w:tcPr>
          <w:p w14:paraId="52AC4A5A" w14:textId="77777777" w:rsidR="005513F8" w:rsidRDefault="005513F8" w:rsidP="005513F8"/>
        </w:tc>
        <w:tc>
          <w:tcPr>
            <w:tcW w:w="810" w:type="dxa"/>
            <w:shd w:val="clear" w:color="auto" w:fill="FFFFFF" w:themeFill="background1"/>
          </w:tcPr>
          <w:p w14:paraId="36AD37A3" w14:textId="77777777" w:rsidR="005513F8" w:rsidRDefault="005513F8" w:rsidP="005513F8"/>
        </w:tc>
        <w:tc>
          <w:tcPr>
            <w:tcW w:w="630" w:type="dxa"/>
            <w:shd w:val="clear" w:color="auto" w:fill="FFFFFF" w:themeFill="background1"/>
          </w:tcPr>
          <w:p w14:paraId="2E3C32FF" w14:textId="77777777" w:rsidR="005513F8" w:rsidRDefault="005513F8" w:rsidP="005513F8"/>
        </w:tc>
        <w:tc>
          <w:tcPr>
            <w:tcW w:w="914" w:type="dxa"/>
            <w:shd w:val="clear" w:color="auto" w:fill="FFFFFF" w:themeFill="background1"/>
          </w:tcPr>
          <w:p w14:paraId="567D1EC0" w14:textId="77777777" w:rsidR="005513F8" w:rsidRDefault="005513F8" w:rsidP="005513F8"/>
        </w:tc>
        <w:tc>
          <w:tcPr>
            <w:tcW w:w="976" w:type="dxa"/>
            <w:shd w:val="clear" w:color="auto" w:fill="FFFFFF" w:themeFill="background1"/>
          </w:tcPr>
          <w:p w14:paraId="19119BD8" w14:textId="77777777" w:rsidR="005513F8" w:rsidRDefault="005513F8" w:rsidP="005513F8"/>
        </w:tc>
        <w:tc>
          <w:tcPr>
            <w:tcW w:w="2490" w:type="dxa"/>
            <w:shd w:val="clear" w:color="auto" w:fill="FFFFFF" w:themeFill="background1"/>
          </w:tcPr>
          <w:p w14:paraId="53947D1E" w14:textId="77777777" w:rsidR="005513F8" w:rsidRDefault="005513F8" w:rsidP="005513F8"/>
        </w:tc>
      </w:tr>
      <w:tr w:rsidR="005656E2" w14:paraId="388B677C" w14:textId="77777777" w:rsidTr="00A32F88">
        <w:trPr>
          <w:trHeight w:hRule="exact" w:val="186"/>
        </w:trPr>
        <w:tc>
          <w:tcPr>
            <w:tcW w:w="2536" w:type="dxa"/>
            <w:shd w:val="clear" w:color="auto" w:fill="FFFFFF" w:themeFill="background1"/>
          </w:tcPr>
          <w:p w14:paraId="06E0DBC6" w14:textId="77777777" w:rsidR="005513F8" w:rsidRDefault="005513F8" w:rsidP="005513F8"/>
        </w:tc>
        <w:tc>
          <w:tcPr>
            <w:tcW w:w="886" w:type="dxa"/>
            <w:shd w:val="clear" w:color="auto" w:fill="FFFFFF" w:themeFill="background1"/>
          </w:tcPr>
          <w:p w14:paraId="7B5BFC91" w14:textId="77777777" w:rsidR="005513F8" w:rsidRDefault="005513F8" w:rsidP="005513F8">
            <w:pPr>
              <w:pStyle w:val="TableParagraph"/>
              <w:spacing w:line="179" w:lineRule="exact"/>
              <w:ind w:left="175"/>
              <w:rPr>
                <w:rFonts w:ascii="Times New Roman" w:eastAsia="Times New Roman" w:hAnsi="Times New Roman" w:cs="Times New Roman"/>
                <w:sz w:val="16"/>
                <w:szCs w:val="16"/>
              </w:rPr>
            </w:pPr>
            <w:r>
              <w:rPr>
                <w:rFonts w:ascii="Times New Roman"/>
                <w:spacing w:val="-1"/>
                <w:sz w:val="16"/>
              </w:rPr>
              <w:t>513-879</w:t>
            </w:r>
          </w:p>
        </w:tc>
        <w:tc>
          <w:tcPr>
            <w:tcW w:w="824" w:type="dxa"/>
            <w:shd w:val="clear" w:color="auto" w:fill="FFFFFF" w:themeFill="background1"/>
          </w:tcPr>
          <w:p w14:paraId="12F53C02"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w:t>
            </w:r>
          </w:p>
        </w:tc>
        <w:tc>
          <w:tcPr>
            <w:tcW w:w="810" w:type="dxa"/>
            <w:shd w:val="clear" w:color="auto" w:fill="FFFFFF" w:themeFill="background1"/>
          </w:tcPr>
          <w:p w14:paraId="650BCE4C" w14:textId="77777777" w:rsidR="005513F8" w:rsidRDefault="005513F8" w:rsidP="005513F8"/>
        </w:tc>
        <w:tc>
          <w:tcPr>
            <w:tcW w:w="630" w:type="dxa"/>
            <w:shd w:val="clear" w:color="auto" w:fill="FFFFFF" w:themeFill="background1"/>
          </w:tcPr>
          <w:p w14:paraId="10F634F2" w14:textId="77777777" w:rsidR="005513F8" w:rsidRDefault="005513F8" w:rsidP="005513F8"/>
        </w:tc>
        <w:tc>
          <w:tcPr>
            <w:tcW w:w="914" w:type="dxa"/>
            <w:shd w:val="clear" w:color="auto" w:fill="FFFFFF" w:themeFill="background1"/>
          </w:tcPr>
          <w:p w14:paraId="5059DAA4" w14:textId="77777777" w:rsidR="005513F8" w:rsidRDefault="005513F8" w:rsidP="005513F8"/>
        </w:tc>
        <w:tc>
          <w:tcPr>
            <w:tcW w:w="976" w:type="dxa"/>
            <w:shd w:val="clear" w:color="auto" w:fill="FFFFFF" w:themeFill="background1"/>
          </w:tcPr>
          <w:p w14:paraId="22259E4C" w14:textId="77777777" w:rsidR="005513F8" w:rsidRDefault="005513F8" w:rsidP="005513F8"/>
        </w:tc>
        <w:tc>
          <w:tcPr>
            <w:tcW w:w="2490" w:type="dxa"/>
            <w:shd w:val="clear" w:color="auto" w:fill="FFFFFF" w:themeFill="background1"/>
          </w:tcPr>
          <w:p w14:paraId="18367F7C"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p>
        </w:tc>
      </w:tr>
      <w:tr w:rsidR="005656E2" w14:paraId="47954059" w14:textId="77777777" w:rsidTr="00A32F88">
        <w:trPr>
          <w:trHeight w:hRule="exact" w:val="186"/>
        </w:trPr>
        <w:tc>
          <w:tcPr>
            <w:tcW w:w="2536" w:type="dxa"/>
            <w:shd w:val="clear" w:color="auto" w:fill="FFFFFF" w:themeFill="background1"/>
          </w:tcPr>
          <w:p w14:paraId="1D2D3DA7" w14:textId="77777777" w:rsidR="005513F8" w:rsidRDefault="005513F8" w:rsidP="005513F8"/>
        </w:tc>
        <w:tc>
          <w:tcPr>
            <w:tcW w:w="886" w:type="dxa"/>
            <w:shd w:val="clear" w:color="auto" w:fill="FFFFFF" w:themeFill="background1"/>
          </w:tcPr>
          <w:p w14:paraId="6BA2E397" w14:textId="19A05408" w:rsidR="005513F8" w:rsidRDefault="005513F8" w:rsidP="005513F8">
            <w:pPr>
              <w:pStyle w:val="TableParagraph"/>
              <w:spacing w:line="179" w:lineRule="exact"/>
              <w:ind w:left="175"/>
              <w:rPr>
                <w:rFonts w:ascii="Times New Roman" w:eastAsia="Times New Roman" w:hAnsi="Times New Roman" w:cs="Times New Roman"/>
                <w:sz w:val="16"/>
                <w:szCs w:val="16"/>
              </w:rPr>
            </w:pPr>
            <w:r>
              <w:rPr>
                <w:rFonts w:ascii="Times New Roman"/>
                <w:spacing w:val="-1"/>
                <w:sz w:val="16"/>
              </w:rPr>
              <w:t>880-</w:t>
            </w:r>
            <w:r w:rsidR="00A32F88" w:rsidRPr="00A32F88">
              <w:rPr>
                <w:rFonts w:ascii="Times New Roman"/>
                <w:color w:val="FF0000"/>
                <w:spacing w:val="-1"/>
                <w:sz w:val="16"/>
              </w:rPr>
              <w:t>895</w:t>
            </w:r>
          </w:p>
        </w:tc>
        <w:tc>
          <w:tcPr>
            <w:tcW w:w="824" w:type="dxa"/>
            <w:shd w:val="clear" w:color="auto" w:fill="FFFFFF" w:themeFill="background1"/>
          </w:tcPr>
          <w:p w14:paraId="63021356" w14:textId="77777777" w:rsidR="005513F8" w:rsidRDefault="005513F8" w:rsidP="005513F8"/>
        </w:tc>
        <w:tc>
          <w:tcPr>
            <w:tcW w:w="810" w:type="dxa"/>
            <w:shd w:val="clear" w:color="auto" w:fill="FFFFFF" w:themeFill="background1"/>
          </w:tcPr>
          <w:p w14:paraId="61ACB144" w14:textId="77777777" w:rsidR="005513F8" w:rsidRDefault="005513F8" w:rsidP="005513F8"/>
        </w:tc>
        <w:tc>
          <w:tcPr>
            <w:tcW w:w="630" w:type="dxa"/>
            <w:shd w:val="clear" w:color="auto" w:fill="FFFFFF" w:themeFill="background1"/>
          </w:tcPr>
          <w:p w14:paraId="3919748A" w14:textId="77777777" w:rsidR="005513F8" w:rsidRDefault="005513F8" w:rsidP="005513F8"/>
        </w:tc>
        <w:tc>
          <w:tcPr>
            <w:tcW w:w="914" w:type="dxa"/>
            <w:shd w:val="clear" w:color="auto" w:fill="FFFFFF" w:themeFill="background1"/>
          </w:tcPr>
          <w:p w14:paraId="2098AF1F" w14:textId="77777777" w:rsidR="005513F8" w:rsidRDefault="005513F8" w:rsidP="005513F8"/>
        </w:tc>
        <w:tc>
          <w:tcPr>
            <w:tcW w:w="976" w:type="dxa"/>
            <w:shd w:val="clear" w:color="auto" w:fill="FFFFFF" w:themeFill="background1"/>
          </w:tcPr>
          <w:p w14:paraId="1C82FBB3" w14:textId="77777777" w:rsidR="005513F8" w:rsidRPr="007A5C8C" w:rsidRDefault="005513F8" w:rsidP="005513F8">
            <w:pPr>
              <w:pStyle w:val="TableParagraph"/>
              <w:spacing w:line="179" w:lineRule="exact"/>
              <w:ind w:left="408" w:right="408"/>
              <w:jc w:val="center"/>
              <w:rPr>
                <w:rFonts w:ascii="Times New Roman" w:eastAsia="Times New Roman" w:hAnsi="Times New Roman" w:cs="Times New Roman"/>
                <w:strike/>
                <w:color w:val="FF0000"/>
                <w:sz w:val="16"/>
                <w:szCs w:val="16"/>
              </w:rPr>
            </w:pPr>
            <w:r w:rsidRPr="007A5C8C">
              <w:rPr>
                <w:rFonts w:ascii="Times New Roman"/>
                <w:strike/>
                <w:color w:val="FF0000"/>
                <w:sz w:val="16"/>
              </w:rPr>
              <w:t>Y</w:t>
            </w:r>
          </w:p>
        </w:tc>
        <w:tc>
          <w:tcPr>
            <w:tcW w:w="2490" w:type="dxa"/>
            <w:shd w:val="clear" w:color="auto" w:fill="FFFFFF" w:themeFill="background1"/>
          </w:tcPr>
          <w:p w14:paraId="67FEC7C9"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p>
        </w:tc>
      </w:tr>
      <w:tr w:rsidR="005656E2" w14:paraId="78E173C7" w14:textId="77777777" w:rsidTr="003D1D0A">
        <w:trPr>
          <w:trHeight w:hRule="exact" w:val="186"/>
        </w:trPr>
        <w:tc>
          <w:tcPr>
            <w:tcW w:w="2536" w:type="dxa"/>
          </w:tcPr>
          <w:p w14:paraId="142D397C" w14:textId="77777777" w:rsidR="005513F8" w:rsidRPr="00A32F88" w:rsidRDefault="005513F8" w:rsidP="005513F8">
            <w:pPr>
              <w:pStyle w:val="TableParagraph"/>
              <w:spacing w:line="179" w:lineRule="exact"/>
              <w:ind w:left="107"/>
              <w:rPr>
                <w:rFonts w:ascii="Times New Roman" w:eastAsia="Times New Roman" w:hAnsi="Times New Roman" w:cs="Times New Roman"/>
                <w:strike/>
                <w:color w:val="FF0000"/>
                <w:sz w:val="16"/>
                <w:szCs w:val="16"/>
              </w:rPr>
            </w:pPr>
            <w:r w:rsidRPr="00A32F88">
              <w:rPr>
                <w:rFonts w:ascii="Times New Roman"/>
                <w:strike/>
                <w:color w:val="FF0000"/>
                <w:sz w:val="16"/>
              </w:rPr>
              <w:t>Decoder</w:t>
            </w:r>
            <w:r w:rsidRPr="00A32F88">
              <w:rPr>
                <w:rFonts w:ascii="Times New Roman"/>
                <w:strike/>
                <w:color w:val="FF0000"/>
                <w:spacing w:val="-10"/>
                <w:sz w:val="16"/>
              </w:rPr>
              <w:t xml:space="preserve"> </w:t>
            </w:r>
            <w:r w:rsidRPr="00A32F88">
              <w:rPr>
                <w:rFonts w:ascii="Times New Roman"/>
                <w:strike/>
                <w:color w:val="FF0000"/>
                <w:sz w:val="16"/>
              </w:rPr>
              <w:t>Load</w:t>
            </w:r>
          </w:p>
        </w:tc>
        <w:tc>
          <w:tcPr>
            <w:tcW w:w="886" w:type="dxa"/>
          </w:tcPr>
          <w:p w14:paraId="26030099" w14:textId="77777777" w:rsidR="005513F8" w:rsidRPr="00A32F88" w:rsidRDefault="005513F8" w:rsidP="005513F8">
            <w:pPr>
              <w:pStyle w:val="TableParagraph"/>
              <w:spacing w:line="179" w:lineRule="exact"/>
              <w:ind w:left="301" w:right="301"/>
              <w:jc w:val="center"/>
              <w:rPr>
                <w:rFonts w:ascii="Times New Roman" w:eastAsia="Times New Roman" w:hAnsi="Times New Roman" w:cs="Times New Roman"/>
                <w:strike/>
                <w:color w:val="FF0000"/>
                <w:sz w:val="16"/>
                <w:szCs w:val="16"/>
              </w:rPr>
            </w:pPr>
            <w:r w:rsidRPr="00A32F88">
              <w:rPr>
                <w:rFonts w:ascii="Times New Roman"/>
                <w:strike/>
                <w:color w:val="FF0000"/>
                <w:sz w:val="16"/>
              </w:rPr>
              <w:t>892</w:t>
            </w:r>
          </w:p>
        </w:tc>
        <w:tc>
          <w:tcPr>
            <w:tcW w:w="824" w:type="dxa"/>
          </w:tcPr>
          <w:p w14:paraId="5C3AAA0C" w14:textId="77777777" w:rsidR="005513F8" w:rsidRPr="00A32F88" w:rsidRDefault="005513F8" w:rsidP="005513F8">
            <w:pPr>
              <w:pStyle w:val="TableParagraph"/>
              <w:spacing w:line="179" w:lineRule="exact"/>
              <w:ind w:left="317" w:right="319"/>
              <w:jc w:val="center"/>
              <w:rPr>
                <w:rFonts w:ascii="Times New Roman" w:eastAsia="Times New Roman" w:hAnsi="Times New Roman" w:cs="Times New Roman"/>
                <w:strike/>
                <w:color w:val="FF0000"/>
                <w:sz w:val="16"/>
                <w:szCs w:val="16"/>
              </w:rPr>
            </w:pPr>
            <w:r w:rsidRPr="00A32F88">
              <w:rPr>
                <w:rFonts w:ascii="Times New Roman"/>
                <w:strike/>
                <w:color w:val="FF0000"/>
                <w:sz w:val="16"/>
              </w:rPr>
              <w:t>O</w:t>
            </w:r>
          </w:p>
        </w:tc>
        <w:tc>
          <w:tcPr>
            <w:tcW w:w="810" w:type="dxa"/>
          </w:tcPr>
          <w:p w14:paraId="519A7E9A" w14:textId="77777777" w:rsidR="005513F8" w:rsidRPr="00A32F88" w:rsidRDefault="005513F8" w:rsidP="005513F8">
            <w:pPr>
              <w:rPr>
                <w:strike/>
                <w:color w:val="FF0000"/>
              </w:rPr>
            </w:pPr>
          </w:p>
        </w:tc>
        <w:tc>
          <w:tcPr>
            <w:tcW w:w="630" w:type="dxa"/>
          </w:tcPr>
          <w:p w14:paraId="2EF7B788" w14:textId="77777777" w:rsidR="005513F8" w:rsidRPr="00A32F88" w:rsidRDefault="005513F8" w:rsidP="005513F8">
            <w:pPr>
              <w:rPr>
                <w:strike/>
                <w:color w:val="FF0000"/>
              </w:rPr>
            </w:pPr>
          </w:p>
        </w:tc>
        <w:tc>
          <w:tcPr>
            <w:tcW w:w="914" w:type="dxa"/>
          </w:tcPr>
          <w:p w14:paraId="7048B139" w14:textId="77777777" w:rsidR="005513F8" w:rsidRPr="00A32F88" w:rsidRDefault="005513F8" w:rsidP="005513F8">
            <w:pPr>
              <w:pStyle w:val="TableParagraph"/>
              <w:spacing w:line="179" w:lineRule="exact"/>
              <w:ind w:left="377" w:right="377"/>
              <w:jc w:val="center"/>
              <w:rPr>
                <w:rFonts w:ascii="Times New Roman" w:eastAsia="Times New Roman" w:hAnsi="Times New Roman" w:cs="Times New Roman"/>
                <w:strike/>
                <w:color w:val="FF0000"/>
                <w:sz w:val="16"/>
                <w:szCs w:val="16"/>
              </w:rPr>
            </w:pPr>
            <w:r w:rsidRPr="00A32F88">
              <w:rPr>
                <w:rFonts w:ascii="Times New Roman"/>
                <w:strike/>
                <w:color w:val="FF0000"/>
                <w:sz w:val="16"/>
              </w:rPr>
              <w:t>Y</w:t>
            </w:r>
          </w:p>
        </w:tc>
        <w:tc>
          <w:tcPr>
            <w:tcW w:w="976" w:type="dxa"/>
          </w:tcPr>
          <w:p w14:paraId="2FC3C93A" w14:textId="77777777" w:rsidR="005513F8" w:rsidRPr="007A5C8C" w:rsidRDefault="005513F8" w:rsidP="005513F8">
            <w:pPr>
              <w:pStyle w:val="TableParagraph"/>
              <w:spacing w:line="179" w:lineRule="exact"/>
              <w:ind w:right="1"/>
              <w:jc w:val="center"/>
              <w:rPr>
                <w:rFonts w:ascii="Times New Roman" w:eastAsia="Times New Roman" w:hAnsi="Times New Roman" w:cs="Times New Roman"/>
                <w:strike/>
                <w:color w:val="FF0000"/>
                <w:sz w:val="16"/>
                <w:szCs w:val="16"/>
              </w:rPr>
            </w:pPr>
            <w:r w:rsidRPr="007A5C8C">
              <w:rPr>
                <w:rFonts w:ascii="Times New Roman"/>
                <w:strike/>
                <w:color w:val="FF0000"/>
                <w:sz w:val="16"/>
              </w:rPr>
              <w:t>Y</w:t>
            </w:r>
          </w:p>
        </w:tc>
        <w:tc>
          <w:tcPr>
            <w:tcW w:w="2490" w:type="dxa"/>
          </w:tcPr>
          <w:p w14:paraId="050B70BE" w14:textId="77777777" w:rsidR="005513F8" w:rsidRDefault="005513F8" w:rsidP="005513F8"/>
        </w:tc>
      </w:tr>
      <w:tr w:rsidR="005656E2" w14:paraId="7AF88393" w14:textId="77777777" w:rsidTr="003D1D0A">
        <w:trPr>
          <w:trHeight w:hRule="exact" w:val="186"/>
        </w:trPr>
        <w:tc>
          <w:tcPr>
            <w:tcW w:w="2536" w:type="dxa"/>
          </w:tcPr>
          <w:p w14:paraId="0E927D4D" w14:textId="77777777" w:rsidR="005513F8" w:rsidRPr="00A32F88" w:rsidRDefault="005513F8" w:rsidP="005513F8">
            <w:pPr>
              <w:pStyle w:val="TableParagraph"/>
              <w:spacing w:line="179" w:lineRule="exact"/>
              <w:ind w:left="107"/>
              <w:rPr>
                <w:rFonts w:ascii="Times New Roman" w:eastAsia="Times New Roman" w:hAnsi="Times New Roman" w:cs="Times New Roman"/>
                <w:strike/>
                <w:color w:val="FF0000"/>
                <w:sz w:val="16"/>
                <w:szCs w:val="16"/>
              </w:rPr>
            </w:pPr>
            <w:r w:rsidRPr="00A32F88">
              <w:rPr>
                <w:rFonts w:ascii="Times New Roman"/>
                <w:strike/>
                <w:color w:val="FF0000"/>
                <w:sz w:val="16"/>
              </w:rPr>
              <w:t>Dynamic</w:t>
            </w:r>
            <w:r w:rsidRPr="00A32F88">
              <w:rPr>
                <w:rFonts w:ascii="Times New Roman"/>
                <w:strike/>
                <w:color w:val="FF0000"/>
                <w:spacing w:val="-11"/>
                <w:sz w:val="16"/>
              </w:rPr>
              <w:t xml:space="preserve"> </w:t>
            </w:r>
            <w:r w:rsidRPr="00A32F88">
              <w:rPr>
                <w:rFonts w:ascii="Times New Roman"/>
                <w:strike/>
                <w:color w:val="FF0000"/>
                <w:sz w:val="16"/>
              </w:rPr>
              <w:t>Flags</w:t>
            </w:r>
          </w:p>
        </w:tc>
        <w:tc>
          <w:tcPr>
            <w:tcW w:w="886" w:type="dxa"/>
          </w:tcPr>
          <w:p w14:paraId="24DDBECD" w14:textId="77777777" w:rsidR="005513F8" w:rsidRPr="00A32F88" w:rsidRDefault="005513F8" w:rsidP="005513F8">
            <w:pPr>
              <w:pStyle w:val="TableParagraph"/>
              <w:spacing w:line="179" w:lineRule="exact"/>
              <w:ind w:left="301" w:right="300"/>
              <w:jc w:val="center"/>
              <w:rPr>
                <w:rFonts w:ascii="Times New Roman" w:eastAsia="Times New Roman" w:hAnsi="Times New Roman" w:cs="Times New Roman"/>
                <w:strike/>
                <w:color w:val="FF0000"/>
                <w:sz w:val="16"/>
                <w:szCs w:val="16"/>
              </w:rPr>
            </w:pPr>
            <w:r w:rsidRPr="00A32F88">
              <w:rPr>
                <w:rFonts w:ascii="Times New Roman"/>
                <w:strike/>
                <w:color w:val="FF0000"/>
                <w:sz w:val="16"/>
              </w:rPr>
              <w:t>893</w:t>
            </w:r>
          </w:p>
        </w:tc>
        <w:tc>
          <w:tcPr>
            <w:tcW w:w="824" w:type="dxa"/>
          </w:tcPr>
          <w:p w14:paraId="69ED916B" w14:textId="77777777" w:rsidR="005513F8" w:rsidRPr="00A32F88" w:rsidRDefault="005513F8" w:rsidP="005513F8">
            <w:pPr>
              <w:pStyle w:val="TableParagraph"/>
              <w:spacing w:line="179" w:lineRule="exact"/>
              <w:ind w:left="279" w:right="279"/>
              <w:jc w:val="center"/>
              <w:rPr>
                <w:rFonts w:ascii="Times New Roman" w:eastAsia="Times New Roman" w:hAnsi="Times New Roman" w:cs="Times New Roman"/>
                <w:strike/>
                <w:color w:val="FF0000"/>
                <w:sz w:val="16"/>
                <w:szCs w:val="16"/>
              </w:rPr>
            </w:pPr>
            <w:r w:rsidRPr="00A32F88">
              <w:rPr>
                <w:rFonts w:ascii="Times New Roman"/>
                <w:strike/>
                <w:color w:val="FF0000"/>
                <w:sz w:val="16"/>
              </w:rPr>
              <w:t>O</w:t>
            </w:r>
          </w:p>
        </w:tc>
        <w:tc>
          <w:tcPr>
            <w:tcW w:w="810" w:type="dxa"/>
          </w:tcPr>
          <w:p w14:paraId="59F092A2" w14:textId="77777777" w:rsidR="005513F8" w:rsidRPr="00A32F88" w:rsidRDefault="005513F8" w:rsidP="005513F8">
            <w:pPr>
              <w:rPr>
                <w:strike/>
                <w:color w:val="FF0000"/>
              </w:rPr>
            </w:pPr>
          </w:p>
        </w:tc>
        <w:tc>
          <w:tcPr>
            <w:tcW w:w="630" w:type="dxa"/>
          </w:tcPr>
          <w:p w14:paraId="7D3625BE" w14:textId="77777777" w:rsidR="005513F8" w:rsidRPr="00A32F88" w:rsidRDefault="005513F8" w:rsidP="005513F8">
            <w:pPr>
              <w:rPr>
                <w:strike/>
                <w:color w:val="FF0000"/>
              </w:rPr>
            </w:pPr>
          </w:p>
        </w:tc>
        <w:tc>
          <w:tcPr>
            <w:tcW w:w="914" w:type="dxa"/>
          </w:tcPr>
          <w:p w14:paraId="2152E283" w14:textId="77777777" w:rsidR="005513F8" w:rsidRPr="00A32F88" w:rsidRDefault="005513F8" w:rsidP="005513F8">
            <w:pPr>
              <w:pStyle w:val="TableParagraph"/>
              <w:spacing w:line="179" w:lineRule="exact"/>
              <w:ind w:left="377" w:right="376"/>
              <w:jc w:val="center"/>
              <w:rPr>
                <w:rFonts w:ascii="Times New Roman" w:eastAsia="Times New Roman" w:hAnsi="Times New Roman" w:cs="Times New Roman"/>
                <w:strike/>
                <w:color w:val="FF0000"/>
                <w:sz w:val="16"/>
                <w:szCs w:val="16"/>
              </w:rPr>
            </w:pPr>
            <w:r w:rsidRPr="00A32F88">
              <w:rPr>
                <w:rFonts w:ascii="Times New Roman"/>
                <w:strike/>
                <w:color w:val="FF0000"/>
                <w:sz w:val="16"/>
              </w:rPr>
              <w:t>Y</w:t>
            </w:r>
          </w:p>
        </w:tc>
        <w:tc>
          <w:tcPr>
            <w:tcW w:w="976" w:type="dxa"/>
          </w:tcPr>
          <w:p w14:paraId="03C87211" w14:textId="77777777" w:rsidR="005513F8" w:rsidRPr="007A5C8C" w:rsidRDefault="005513F8" w:rsidP="005513F8">
            <w:pPr>
              <w:pStyle w:val="TableParagraph"/>
              <w:spacing w:line="179" w:lineRule="exact"/>
              <w:ind w:left="408" w:right="408"/>
              <w:jc w:val="center"/>
              <w:rPr>
                <w:rFonts w:ascii="Times New Roman" w:eastAsia="Times New Roman" w:hAnsi="Times New Roman" w:cs="Times New Roman"/>
                <w:strike/>
                <w:color w:val="FF0000"/>
                <w:sz w:val="16"/>
                <w:szCs w:val="16"/>
              </w:rPr>
            </w:pPr>
            <w:r w:rsidRPr="007A5C8C">
              <w:rPr>
                <w:rFonts w:ascii="Times New Roman"/>
                <w:strike/>
                <w:color w:val="FF0000"/>
                <w:sz w:val="16"/>
              </w:rPr>
              <w:t>Y</w:t>
            </w:r>
          </w:p>
        </w:tc>
        <w:tc>
          <w:tcPr>
            <w:tcW w:w="2490" w:type="dxa"/>
          </w:tcPr>
          <w:p w14:paraId="3BCCABAD" w14:textId="77777777" w:rsidR="005513F8" w:rsidRDefault="005513F8" w:rsidP="005513F8"/>
        </w:tc>
      </w:tr>
      <w:tr w:rsidR="005656E2" w14:paraId="690E9C79" w14:textId="77777777" w:rsidTr="003D1D0A">
        <w:trPr>
          <w:trHeight w:hRule="exact" w:val="186"/>
        </w:trPr>
        <w:tc>
          <w:tcPr>
            <w:tcW w:w="2536" w:type="dxa"/>
          </w:tcPr>
          <w:p w14:paraId="5ACC370B" w14:textId="77777777" w:rsidR="005513F8" w:rsidRPr="00A32F88" w:rsidRDefault="005513F8" w:rsidP="005513F8">
            <w:pPr>
              <w:pStyle w:val="TableParagraph"/>
              <w:spacing w:line="179" w:lineRule="exact"/>
              <w:ind w:left="107"/>
              <w:rPr>
                <w:rFonts w:ascii="Times New Roman" w:eastAsia="Times New Roman" w:hAnsi="Times New Roman" w:cs="Times New Roman"/>
                <w:strike/>
                <w:color w:val="FF0000"/>
                <w:sz w:val="16"/>
                <w:szCs w:val="16"/>
              </w:rPr>
            </w:pPr>
            <w:r w:rsidRPr="00A32F88">
              <w:rPr>
                <w:rFonts w:ascii="Times New Roman"/>
                <w:strike/>
                <w:color w:val="FF0000"/>
                <w:sz w:val="16"/>
              </w:rPr>
              <w:t>Fuel/Coal</w:t>
            </w:r>
          </w:p>
        </w:tc>
        <w:tc>
          <w:tcPr>
            <w:tcW w:w="886" w:type="dxa"/>
          </w:tcPr>
          <w:p w14:paraId="67687956" w14:textId="77777777" w:rsidR="005513F8" w:rsidRPr="00A32F88" w:rsidRDefault="005513F8" w:rsidP="005513F8">
            <w:pPr>
              <w:pStyle w:val="TableParagraph"/>
              <w:spacing w:line="179" w:lineRule="exact"/>
              <w:ind w:left="301" w:right="301"/>
              <w:jc w:val="center"/>
              <w:rPr>
                <w:rFonts w:ascii="Times New Roman" w:eastAsia="Times New Roman" w:hAnsi="Times New Roman" w:cs="Times New Roman"/>
                <w:strike/>
                <w:color w:val="FF0000"/>
                <w:sz w:val="16"/>
                <w:szCs w:val="16"/>
              </w:rPr>
            </w:pPr>
            <w:r w:rsidRPr="00A32F88">
              <w:rPr>
                <w:rFonts w:ascii="Times New Roman"/>
                <w:strike/>
                <w:color w:val="FF0000"/>
                <w:sz w:val="16"/>
              </w:rPr>
              <w:t>894</w:t>
            </w:r>
          </w:p>
        </w:tc>
        <w:tc>
          <w:tcPr>
            <w:tcW w:w="824" w:type="dxa"/>
          </w:tcPr>
          <w:p w14:paraId="2E03B801" w14:textId="77777777" w:rsidR="005513F8" w:rsidRPr="00A32F88" w:rsidRDefault="005513F8" w:rsidP="005513F8">
            <w:pPr>
              <w:pStyle w:val="TableParagraph"/>
              <w:spacing w:line="179" w:lineRule="exact"/>
              <w:ind w:left="278" w:right="279"/>
              <w:jc w:val="center"/>
              <w:rPr>
                <w:rFonts w:ascii="Times New Roman" w:eastAsia="Times New Roman" w:hAnsi="Times New Roman" w:cs="Times New Roman"/>
                <w:strike/>
                <w:color w:val="FF0000"/>
                <w:sz w:val="16"/>
                <w:szCs w:val="16"/>
              </w:rPr>
            </w:pPr>
            <w:r w:rsidRPr="00A32F88">
              <w:rPr>
                <w:rFonts w:ascii="Times New Roman"/>
                <w:strike/>
                <w:color w:val="FF0000"/>
                <w:sz w:val="16"/>
              </w:rPr>
              <w:t>O</w:t>
            </w:r>
          </w:p>
        </w:tc>
        <w:tc>
          <w:tcPr>
            <w:tcW w:w="810" w:type="dxa"/>
          </w:tcPr>
          <w:p w14:paraId="5FB6B715" w14:textId="77777777" w:rsidR="005513F8" w:rsidRPr="00A32F88" w:rsidRDefault="005513F8" w:rsidP="005513F8">
            <w:pPr>
              <w:rPr>
                <w:strike/>
                <w:color w:val="FF0000"/>
              </w:rPr>
            </w:pPr>
          </w:p>
        </w:tc>
        <w:tc>
          <w:tcPr>
            <w:tcW w:w="630" w:type="dxa"/>
          </w:tcPr>
          <w:p w14:paraId="7F9A8DB9" w14:textId="77777777" w:rsidR="005513F8" w:rsidRPr="00A32F88" w:rsidRDefault="005513F8" w:rsidP="005513F8">
            <w:pPr>
              <w:rPr>
                <w:strike/>
                <w:color w:val="FF0000"/>
              </w:rPr>
            </w:pPr>
          </w:p>
        </w:tc>
        <w:tc>
          <w:tcPr>
            <w:tcW w:w="914" w:type="dxa"/>
          </w:tcPr>
          <w:p w14:paraId="673BDE07" w14:textId="77777777" w:rsidR="005513F8" w:rsidRPr="00A32F88" w:rsidRDefault="005513F8" w:rsidP="005513F8">
            <w:pPr>
              <w:pStyle w:val="TableParagraph"/>
              <w:spacing w:line="179" w:lineRule="exact"/>
              <w:ind w:left="377" w:right="377"/>
              <w:jc w:val="center"/>
              <w:rPr>
                <w:rFonts w:ascii="Times New Roman" w:eastAsia="Times New Roman" w:hAnsi="Times New Roman" w:cs="Times New Roman"/>
                <w:strike/>
                <w:color w:val="FF0000"/>
                <w:sz w:val="16"/>
                <w:szCs w:val="16"/>
              </w:rPr>
            </w:pPr>
            <w:r w:rsidRPr="00A32F88">
              <w:rPr>
                <w:rFonts w:ascii="Times New Roman"/>
                <w:strike/>
                <w:color w:val="FF0000"/>
                <w:sz w:val="16"/>
              </w:rPr>
              <w:t>Y</w:t>
            </w:r>
          </w:p>
        </w:tc>
        <w:tc>
          <w:tcPr>
            <w:tcW w:w="976" w:type="dxa"/>
          </w:tcPr>
          <w:p w14:paraId="7EC19B10" w14:textId="77777777" w:rsidR="005513F8" w:rsidRPr="007A5C8C" w:rsidRDefault="005513F8" w:rsidP="005513F8">
            <w:pPr>
              <w:pStyle w:val="TableParagraph"/>
              <w:spacing w:line="179" w:lineRule="exact"/>
              <w:ind w:left="408" w:right="409"/>
              <w:jc w:val="center"/>
              <w:rPr>
                <w:rFonts w:ascii="Times New Roman" w:eastAsia="Times New Roman" w:hAnsi="Times New Roman" w:cs="Times New Roman"/>
                <w:strike/>
                <w:color w:val="FF0000"/>
                <w:sz w:val="16"/>
                <w:szCs w:val="16"/>
              </w:rPr>
            </w:pPr>
            <w:r w:rsidRPr="007A5C8C">
              <w:rPr>
                <w:rFonts w:ascii="Times New Roman"/>
                <w:strike/>
                <w:color w:val="FF0000"/>
                <w:sz w:val="16"/>
              </w:rPr>
              <w:t>Y</w:t>
            </w:r>
          </w:p>
        </w:tc>
        <w:tc>
          <w:tcPr>
            <w:tcW w:w="2490" w:type="dxa"/>
          </w:tcPr>
          <w:p w14:paraId="6466C3EC" w14:textId="77777777" w:rsidR="005513F8" w:rsidRDefault="005513F8" w:rsidP="005513F8"/>
        </w:tc>
      </w:tr>
      <w:tr w:rsidR="005656E2" w14:paraId="3AA61403" w14:textId="77777777" w:rsidTr="003D1D0A">
        <w:trPr>
          <w:trHeight w:hRule="exact" w:val="186"/>
        </w:trPr>
        <w:tc>
          <w:tcPr>
            <w:tcW w:w="2536" w:type="dxa"/>
          </w:tcPr>
          <w:p w14:paraId="58DAB0FF" w14:textId="77777777" w:rsidR="005513F8" w:rsidRPr="00A32F88" w:rsidRDefault="005513F8" w:rsidP="005513F8">
            <w:pPr>
              <w:pStyle w:val="TableParagraph"/>
              <w:spacing w:line="179" w:lineRule="exact"/>
              <w:ind w:left="107"/>
              <w:rPr>
                <w:rFonts w:ascii="Times New Roman" w:eastAsia="Times New Roman" w:hAnsi="Times New Roman" w:cs="Times New Roman"/>
                <w:strike/>
                <w:color w:val="FF0000"/>
                <w:sz w:val="16"/>
                <w:szCs w:val="16"/>
              </w:rPr>
            </w:pPr>
            <w:r w:rsidRPr="00A32F88">
              <w:rPr>
                <w:rFonts w:ascii="Times New Roman"/>
                <w:strike/>
                <w:color w:val="FF0000"/>
                <w:spacing w:val="-1"/>
                <w:sz w:val="16"/>
              </w:rPr>
              <w:t>Water</w:t>
            </w:r>
          </w:p>
        </w:tc>
        <w:tc>
          <w:tcPr>
            <w:tcW w:w="886" w:type="dxa"/>
          </w:tcPr>
          <w:p w14:paraId="58C510CF" w14:textId="77777777" w:rsidR="005513F8" w:rsidRPr="00A32F88" w:rsidRDefault="005513F8" w:rsidP="005513F8">
            <w:pPr>
              <w:pStyle w:val="TableParagraph"/>
              <w:spacing w:line="179" w:lineRule="exact"/>
              <w:ind w:left="301" w:right="300"/>
              <w:jc w:val="center"/>
              <w:rPr>
                <w:rFonts w:ascii="Times New Roman" w:eastAsia="Times New Roman" w:hAnsi="Times New Roman" w:cs="Times New Roman"/>
                <w:strike/>
                <w:color w:val="FF0000"/>
                <w:sz w:val="16"/>
                <w:szCs w:val="16"/>
              </w:rPr>
            </w:pPr>
            <w:r w:rsidRPr="00A32F88">
              <w:rPr>
                <w:rFonts w:ascii="Times New Roman"/>
                <w:strike/>
                <w:color w:val="FF0000"/>
                <w:spacing w:val="-1"/>
                <w:sz w:val="16"/>
              </w:rPr>
              <w:t>895</w:t>
            </w:r>
          </w:p>
        </w:tc>
        <w:tc>
          <w:tcPr>
            <w:tcW w:w="824" w:type="dxa"/>
          </w:tcPr>
          <w:p w14:paraId="1B22BDCD" w14:textId="77777777" w:rsidR="005513F8" w:rsidRPr="00A32F88" w:rsidRDefault="005513F8" w:rsidP="005513F8">
            <w:pPr>
              <w:pStyle w:val="TableParagraph"/>
              <w:spacing w:line="179" w:lineRule="exact"/>
              <w:ind w:left="319" w:right="319"/>
              <w:jc w:val="center"/>
              <w:rPr>
                <w:rFonts w:ascii="Times New Roman" w:eastAsia="Times New Roman" w:hAnsi="Times New Roman" w:cs="Times New Roman"/>
                <w:strike/>
                <w:color w:val="FF0000"/>
                <w:sz w:val="16"/>
                <w:szCs w:val="16"/>
              </w:rPr>
            </w:pPr>
            <w:r w:rsidRPr="00A32F88">
              <w:rPr>
                <w:rFonts w:ascii="Times New Roman"/>
                <w:strike/>
                <w:color w:val="FF0000"/>
                <w:sz w:val="16"/>
              </w:rPr>
              <w:t>O</w:t>
            </w:r>
          </w:p>
        </w:tc>
        <w:tc>
          <w:tcPr>
            <w:tcW w:w="810" w:type="dxa"/>
          </w:tcPr>
          <w:p w14:paraId="1ED82AD4" w14:textId="77777777" w:rsidR="005513F8" w:rsidRPr="00A32F88" w:rsidRDefault="005513F8" w:rsidP="005513F8">
            <w:pPr>
              <w:rPr>
                <w:strike/>
                <w:color w:val="FF0000"/>
              </w:rPr>
            </w:pPr>
          </w:p>
        </w:tc>
        <w:tc>
          <w:tcPr>
            <w:tcW w:w="630" w:type="dxa"/>
          </w:tcPr>
          <w:p w14:paraId="65EFDA2F" w14:textId="77777777" w:rsidR="005513F8" w:rsidRPr="00A32F88" w:rsidRDefault="005513F8" w:rsidP="005513F8">
            <w:pPr>
              <w:rPr>
                <w:strike/>
                <w:color w:val="FF0000"/>
              </w:rPr>
            </w:pPr>
          </w:p>
        </w:tc>
        <w:tc>
          <w:tcPr>
            <w:tcW w:w="914" w:type="dxa"/>
          </w:tcPr>
          <w:p w14:paraId="3D922EBE" w14:textId="77777777" w:rsidR="005513F8" w:rsidRPr="00A32F88" w:rsidRDefault="005513F8" w:rsidP="005513F8">
            <w:pPr>
              <w:pStyle w:val="TableParagraph"/>
              <w:spacing w:line="179" w:lineRule="exact"/>
              <w:ind w:left="377" w:right="376"/>
              <w:jc w:val="center"/>
              <w:rPr>
                <w:rFonts w:ascii="Times New Roman" w:eastAsia="Times New Roman" w:hAnsi="Times New Roman" w:cs="Times New Roman"/>
                <w:strike/>
                <w:color w:val="FF0000"/>
                <w:sz w:val="16"/>
                <w:szCs w:val="16"/>
              </w:rPr>
            </w:pPr>
            <w:r w:rsidRPr="00A32F88">
              <w:rPr>
                <w:rFonts w:ascii="Times New Roman"/>
                <w:strike/>
                <w:color w:val="FF0000"/>
                <w:sz w:val="16"/>
              </w:rPr>
              <w:t>Y</w:t>
            </w:r>
          </w:p>
        </w:tc>
        <w:tc>
          <w:tcPr>
            <w:tcW w:w="976" w:type="dxa"/>
          </w:tcPr>
          <w:p w14:paraId="2C17F78E" w14:textId="77777777" w:rsidR="005513F8" w:rsidRPr="007A5C8C" w:rsidRDefault="005513F8" w:rsidP="005513F8">
            <w:pPr>
              <w:pStyle w:val="TableParagraph"/>
              <w:spacing w:line="179" w:lineRule="exact"/>
              <w:ind w:left="408" w:right="408"/>
              <w:jc w:val="center"/>
              <w:rPr>
                <w:rFonts w:ascii="Times New Roman" w:eastAsia="Times New Roman" w:hAnsi="Times New Roman" w:cs="Times New Roman"/>
                <w:strike/>
                <w:color w:val="FF0000"/>
                <w:sz w:val="16"/>
                <w:szCs w:val="16"/>
              </w:rPr>
            </w:pPr>
            <w:r w:rsidRPr="007A5C8C">
              <w:rPr>
                <w:rFonts w:ascii="Times New Roman"/>
                <w:strike/>
                <w:color w:val="FF0000"/>
                <w:sz w:val="16"/>
              </w:rPr>
              <w:t>Y</w:t>
            </w:r>
          </w:p>
        </w:tc>
        <w:tc>
          <w:tcPr>
            <w:tcW w:w="2490" w:type="dxa"/>
          </w:tcPr>
          <w:p w14:paraId="2E80D5D5" w14:textId="77777777" w:rsidR="005513F8" w:rsidRDefault="005513F8" w:rsidP="005513F8"/>
        </w:tc>
      </w:tr>
      <w:tr w:rsidR="00A32F88" w14:paraId="3B786B23" w14:textId="77777777" w:rsidTr="003D1D0A">
        <w:trPr>
          <w:trHeight w:hRule="exact" w:val="186"/>
        </w:trPr>
        <w:tc>
          <w:tcPr>
            <w:tcW w:w="2536" w:type="dxa"/>
          </w:tcPr>
          <w:p w14:paraId="15389D2F" w14:textId="77777777" w:rsidR="00A32F88" w:rsidRDefault="00A32F88" w:rsidP="005513F8">
            <w:pPr>
              <w:pStyle w:val="TableParagraph"/>
              <w:spacing w:line="179" w:lineRule="exact"/>
              <w:ind w:left="107"/>
              <w:rPr>
                <w:rFonts w:ascii="Times New Roman"/>
                <w:spacing w:val="-1"/>
                <w:sz w:val="16"/>
              </w:rPr>
            </w:pPr>
          </w:p>
        </w:tc>
        <w:tc>
          <w:tcPr>
            <w:tcW w:w="886" w:type="dxa"/>
          </w:tcPr>
          <w:p w14:paraId="37F2BEDC" w14:textId="77777777" w:rsidR="00A32F88" w:rsidRDefault="00A32F88" w:rsidP="005513F8">
            <w:pPr>
              <w:pStyle w:val="TableParagraph"/>
              <w:spacing w:line="179" w:lineRule="exact"/>
              <w:ind w:left="301" w:right="300"/>
              <w:jc w:val="center"/>
              <w:rPr>
                <w:rFonts w:ascii="Times New Roman"/>
                <w:spacing w:val="-1"/>
                <w:sz w:val="16"/>
              </w:rPr>
            </w:pPr>
          </w:p>
        </w:tc>
        <w:tc>
          <w:tcPr>
            <w:tcW w:w="824" w:type="dxa"/>
          </w:tcPr>
          <w:p w14:paraId="7690CCE5" w14:textId="77777777" w:rsidR="00A32F88" w:rsidRDefault="00A32F88" w:rsidP="005513F8">
            <w:pPr>
              <w:pStyle w:val="TableParagraph"/>
              <w:spacing w:line="179" w:lineRule="exact"/>
              <w:ind w:left="319" w:right="319"/>
              <w:jc w:val="center"/>
              <w:rPr>
                <w:rFonts w:ascii="Times New Roman"/>
                <w:sz w:val="16"/>
              </w:rPr>
            </w:pPr>
          </w:p>
        </w:tc>
        <w:tc>
          <w:tcPr>
            <w:tcW w:w="810" w:type="dxa"/>
          </w:tcPr>
          <w:p w14:paraId="2C115844" w14:textId="77777777" w:rsidR="00A32F88" w:rsidRDefault="00A32F88" w:rsidP="005513F8"/>
        </w:tc>
        <w:tc>
          <w:tcPr>
            <w:tcW w:w="630" w:type="dxa"/>
          </w:tcPr>
          <w:p w14:paraId="3073F1E9" w14:textId="77777777" w:rsidR="00A32F88" w:rsidRDefault="00A32F88" w:rsidP="005513F8"/>
        </w:tc>
        <w:tc>
          <w:tcPr>
            <w:tcW w:w="914" w:type="dxa"/>
          </w:tcPr>
          <w:p w14:paraId="6B143CE0" w14:textId="77777777" w:rsidR="00A32F88" w:rsidRDefault="00A32F88" w:rsidP="005513F8">
            <w:pPr>
              <w:pStyle w:val="TableParagraph"/>
              <w:spacing w:line="179" w:lineRule="exact"/>
              <w:ind w:left="377" w:right="376"/>
              <w:jc w:val="center"/>
              <w:rPr>
                <w:rFonts w:ascii="Times New Roman"/>
                <w:sz w:val="16"/>
              </w:rPr>
            </w:pPr>
          </w:p>
        </w:tc>
        <w:tc>
          <w:tcPr>
            <w:tcW w:w="976" w:type="dxa"/>
          </w:tcPr>
          <w:p w14:paraId="0270574A" w14:textId="77777777" w:rsidR="00A32F88" w:rsidRPr="007A5C8C" w:rsidRDefault="00A32F88" w:rsidP="005513F8">
            <w:pPr>
              <w:pStyle w:val="TableParagraph"/>
              <w:spacing w:line="179" w:lineRule="exact"/>
              <w:ind w:left="408" w:right="408"/>
              <w:jc w:val="center"/>
              <w:rPr>
                <w:rFonts w:ascii="Times New Roman"/>
                <w:strike/>
                <w:color w:val="FF0000"/>
                <w:sz w:val="16"/>
              </w:rPr>
            </w:pPr>
          </w:p>
        </w:tc>
        <w:tc>
          <w:tcPr>
            <w:tcW w:w="2490" w:type="dxa"/>
          </w:tcPr>
          <w:p w14:paraId="2AD15361" w14:textId="77777777" w:rsidR="00A32F88" w:rsidRDefault="00A32F88" w:rsidP="005513F8"/>
        </w:tc>
      </w:tr>
      <w:tr w:rsidR="005656E2" w14:paraId="7C0C9C6D" w14:textId="77777777" w:rsidTr="00302A59">
        <w:tblPrEx>
          <w:tblW w:w="10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ExChange w:id="3" w:author="Carl Marchand (ACO)" w:date="2023-06-08T16:23:00Z">
            <w:tblPrEx>
              <w:tblW w:w="10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Ex>
          </w:tblPrExChange>
        </w:tblPrEx>
        <w:trPr>
          <w:trHeight w:hRule="exact" w:val="386"/>
          <w:trPrChange w:id="4" w:author="Carl Marchand (ACO)" w:date="2023-06-08T16:23:00Z">
            <w:trPr>
              <w:trHeight w:hRule="exact" w:val="187"/>
            </w:trPr>
          </w:trPrChange>
        </w:trPr>
        <w:tc>
          <w:tcPr>
            <w:tcW w:w="2536" w:type="dxa"/>
            <w:tcPrChange w:id="5" w:author="Carl Marchand (ACO)" w:date="2023-06-08T16:23:00Z">
              <w:tcPr>
                <w:tcW w:w="2536" w:type="dxa"/>
              </w:tcPr>
            </w:tcPrChange>
          </w:tcPr>
          <w:p w14:paraId="29DCB114"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SUSI</w:t>
            </w:r>
            <w:r>
              <w:rPr>
                <w:rFonts w:ascii="Times New Roman"/>
                <w:spacing w:val="-7"/>
                <w:sz w:val="16"/>
              </w:rPr>
              <w:t xml:space="preserve"> </w:t>
            </w:r>
            <w:r>
              <w:rPr>
                <w:rFonts w:ascii="Times New Roman"/>
                <w:sz w:val="16"/>
              </w:rPr>
              <w:t>Sound</w:t>
            </w:r>
            <w:r>
              <w:rPr>
                <w:rFonts w:ascii="Times New Roman"/>
                <w:spacing w:val="-6"/>
                <w:sz w:val="16"/>
              </w:rPr>
              <w:t xml:space="preserve"> </w:t>
            </w:r>
            <w:r>
              <w:rPr>
                <w:rFonts w:ascii="Times New Roman"/>
                <w:sz w:val="16"/>
              </w:rPr>
              <w:t>and</w:t>
            </w:r>
            <w:r>
              <w:rPr>
                <w:rFonts w:ascii="Times New Roman"/>
                <w:spacing w:val="-6"/>
                <w:sz w:val="16"/>
              </w:rPr>
              <w:t xml:space="preserve"> </w:t>
            </w:r>
            <w:r>
              <w:rPr>
                <w:rFonts w:ascii="Times New Roman"/>
                <w:sz w:val="16"/>
              </w:rPr>
              <w:t>Function</w:t>
            </w:r>
            <w:r>
              <w:rPr>
                <w:rFonts w:ascii="Times New Roman"/>
                <w:spacing w:val="-7"/>
                <w:sz w:val="16"/>
              </w:rPr>
              <w:t xml:space="preserve"> </w:t>
            </w:r>
            <w:r>
              <w:rPr>
                <w:rFonts w:ascii="Times New Roman"/>
                <w:spacing w:val="-1"/>
                <w:sz w:val="16"/>
              </w:rPr>
              <w:t>Modules</w:t>
            </w:r>
          </w:p>
        </w:tc>
        <w:tc>
          <w:tcPr>
            <w:tcW w:w="886" w:type="dxa"/>
            <w:tcPrChange w:id="6" w:author="Carl Marchand (ACO)" w:date="2023-06-08T16:23:00Z">
              <w:tcPr>
                <w:tcW w:w="886" w:type="dxa"/>
              </w:tcPr>
            </w:tcPrChange>
          </w:tcPr>
          <w:p w14:paraId="12821FE4" w14:textId="39E936D1" w:rsidR="005513F8" w:rsidRDefault="005513F8" w:rsidP="005513F8">
            <w:pPr>
              <w:pStyle w:val="TableParagraph"/>
              <w:spacing w:line="179" w:lineRule="exact"/>
              <w:ind w:left="134"/>
              <w:rPr>
                <w:rFonts w:ascii="Times New Roman" w:eastAsia="Times New Roman" w:hAnsi="Times New Roman" w:cs="Times New Roman"/>
                <w:sz w:val="16"/>
                <w:szCs w:val="16"/>
              </w:rPr>
            </w:pPr>
            <w:r w:rsidRPr="00302A59">
              <w:rPr>
                <w:rFonts w:ascii="Times New Roman"/>
                <w:strike/>
                <w:color w:val="FF7C80"/>
                <w:spacing w:val="-1"/>
                <w:sz w:val="16"/>
                <w:rPrChange w:id="7" w:author="Carl Marchand (ACO)" w:date="2023-06-08T16:23:00Z">
                  <w:rPr>
                    <w:rFonts w:ascii="Times New Roman"/>
                    <w:spacing w:val="-1"/>
                    <w:sz w:val="16"/>
                  </w:rPr>
                </w:rPrChange>
              </w:rPr>
              <w:t>896</w:t>
            </w:r>
            <w:ins w:id="8" w:author="Carl Marchand (ACO)" w:date="2023-06-08T16:23:00Z">
              <w:r w:rsidR="00302A59">
                <w:rPr>
                  <w:rFonts w:ascii="Times New Roman"/>
                  <w:strike/>
                  <w:color w:val="FF7C80"/>
                  <w:spacing w:val="-1"/>
                  <w:sz w:val="16"/>
                </w:rPr>
                <w:t xml:space="preserve"> </w:t>
              </w:r>
              <w:r w:rsidR="00302A59">
                <w:rPr>
                  <w:rFonts w:ascii="Times New Roman"/>
                  <w:strike/>
                  <w:color w:val="FF7C80"/>
                  <w:spacing w:val="-1"/>
                  <w:sz w:val="16"/>
                </w:rPr>
                <w:br/>
              </w:r>
              <w:r w:rsidR="00302A59" w:rsidRPr="00302A59">
                <w:rPr>
                  <w:rFonts w:ascii="Times New Roman"/>
                  <w:color w:val="FF0000"/>
                  <w:spacing w:val="-1"/>
                  <w:sz w:val="16"/>
                  <w:rPrChange w:id="9" w:author="Carl Marchand (ACO)" w:date="2023-06-08T16:23:00Z">
                    <w:rPr>
                      <w:rFonts w:ascii="Times New Roman"/>
                      <w:strike/>
                      <w:color w:val="FF7C80"/>
                      <w:spacing w:val="-1"/>
                      <w:sz w:val="16"/>
                    </w:rPr>
                  </w:rPrChange>
                </w:rPr>
                <w:t>897</w:t>
              </w:r>
            </w:ins>
            <w:r>
              <w:rPr>
                <w:rFonts w:ascii="Times New Roman"/>
                <w:spacing w:val="-1"/>
                <w:sz w:val="16"/>
              </w:rPr>
              <w:t>-1024</w:t>
            </w:r>
          </w:p>
        </w:tc>
        <w:tc>
          <w:tcPr>
            <w:tcW w:w="824" w:type="dxa"/>
            <w:tcPrChange w:id="10" w:author="Carl Marchand (ACO)" w:date="2023-06-08T16:23:00Z">
              <w:tcPr>
                <w:tcW w:w="824" w:type="dxa"/>
              </w:tcPr>
            </w:tcPrChange>
          </w:tcPr>
          <w:p w14:paraId="250E1637" w14:textId="77777777" w:rsidR="005513F8" w:rsidRDefault="005513F8" w:rsidP="005513F8">
            <w:pPr>
              <w:pStyle w:val="TableParagraph"/>
              <w:spacing w:line="179" w:lineRule="exact"/>
              <w:ind w:left="276" w:right="279"/>
              <w:jc w:val="center"/>
              <w:rPr>
                <w:rFonts w:ascii="Times New Roman" w:eastAsia="Times New Roman" w:hAnsi="Times New Roman" w:cs="Times New Roman"/>
                <w:sz w:val="16"/>
                <w:szCs w:val="16"/>
              </w:rPr>
            </w:pPr>
            <w:r>
              <w:rPr>
                <w:rFonts w:ascii="Times New Roman"/>
                <w:sz w:val="16"/>
              </w:rPr>
              <w:t>O</w:t>
            </w:r>
          </w:p>
        </w:tc>
        <w:tc>
          <w:tcPr>
            <w:tcW w:w="810" w:type="dxa"/>
            <w:tcPrChange w:id="11" w:author="Carl Marchand (ACO)" w:date="2023-06-08T16:23:00Z">
              <w:tcPr>
                <w:tcW w:w="810" w:type="dxa"/>
              </w:tcPr>
            </w:tcPrChange>
          </w:tcPr>
          <w:p w14:paraId="28771226" w14:textId="77777777" w:rsidR="005513F8" w:rsidRDefault="005513F8" w:rsidP="005513F8"/>
        </w:tc>
        <w:tc>
          <w:tcPr>
            <w:tcW w:w="630" w:type="dxa"/>
            <w:tcPrChange w:id="12" w:author="Carl Marchand (ACO)" w:date="2023-06-08T16:23:00Z">
              <w:tcPr>
                <w:tcW w:w="630" w:type="dxa"/>
              </w:tcPr>
            </w:tcPrChange>
          </w:tcPr>
          <w:p w14:paraId="7B00114B" w14:textId="77777777" w:rsidR="005513F8" w:rsidRDefault="005513F8" w:rsidP="005513F8"/>
        </w:tc>
        <w:tc>
          <w:tcPr>
            <w:tcW w:w="914" w:type="dxa"/>
            <w:tcPrChange w:id="13" w:author="Carl Marchand (ACO)" w:date="2023-06-08T16:23:00Z">
              <w:tcPr>
                <w:tcW w:w="914" w:type="dxa"/>
              </w:tcPr>
            </w:tcPrChange>
          </w:tcPr>
          <w:p w14:paraId="4CA4741D" w14:textId="77777777" w:rsidR="005513F8" w:rsidRDefault="005513F8" w:rsidP="005513F8">
            <w:pPr>
              <w:pStyle w:val="TableParagraph"/>
              <w:spacing w:line="179" w:lineRule="exact"/>
              <w:ind w:left="376" w:right="377"/>
              <w:jc w:val="center"/>
              <w:rPr>
                <w:rFonts w:ascii="Times New Roman" w:eastAsia="Times New Roman" w:hAnsi="Times New Roman" w:cs="Times New Roman"/>
                <w:sz w:val="16"/>
                <w:szCs w:val="16"/>
              </w:rPr>
            </w:pPr>
            <w:r>
              <w:rPr>
                <w:rFonts w:ascii="Times New Roman"/>
                <w:sz w:val="16"/>
              </w:rPr>
              <w:t>Y</w:t>
            </w:r>
          </w:p>
        </w:tc>
        <w:tc>
          <w:tcPr>
            <w:tcW w:w="976" w:type="dxa"/>
            <w:tcPrChange w:id="14" w:author="Carl Marchand (ACO)" w:date="2023-06-08T16:23:00Z">
              <w:tcPr>
                <w:tcW w:w="976" w:type="dxa"/>
              </w:tcPr>
            </w:tcPrChange>
          </w:tcPr>
          <w:p w14:paraId="5C075EC4" w14:textId="77777777" w:rsidR="005513F8" w:rsidRDefault="005513F8" w:rsidP="005513F8"/>
        </w:tc>
        <w:tc>
          <w:tcPr>
            <w:tcW w:w="2490" w:type="dxa"/>
            <w:tcPrChange w:id="15" w:author="Carl Marchand (ACO)" w:date="2023-06-08T16:23:00Z">
              <w:tcPr>
                <w:tcW w:w="2490" w:type="dxa"/>
              </w:tcPr>
            </w:tcPrChange>
          </w:tcPr>
          <w:p w14:paraId="21CB6411" w14:textId="77777777" w:rsidR="005513F8" w:rsidRDefault="005513F8" w:rsidP="005513F8">
            <w:pPr>
              <w:pStyle w:val="TableParagraph"/>
              <w:spacing w:line="179" w:lineRule="exact"/>
              <w:ind w:left="105"/>
              <w:rPr>
                <w:rFonts w:ascii="Times New Roman" w:eastAsia="Times New Roman" w:hAnsi="Times New Roman" w:cs="Times New Roman"/>
                <w:sz w:val="16"/>
                <w:szCs w:val="16"/>
              </w:rPr>
            </w:pPr>
            <w:r>
              <w:rPr>
                <w:rFonts w:ascii="Times New Roman"/>
                <w:sz w:val="16"/>
              </w:rPr>
              <w:t>See</w:t>
            </w:r>
            <w:r>
              <w:rPr>
                <w:rFonts w:ascii="Times New Roman"/>
                <w:spacing w:val="-10"/>
                <w:sz w:val="16"/>
              </w:rPr>
              <w:t xml:space="preserve"> </w:t>
            </w:r>
            <w:r>
              <w:rPr>
                <w:rFonts w:ascii="Times New Roman"/>
                <w:spacing w:val="-1"/>
                <w:sz w:val="16"/>
              </w:rPr>
              <w:t>TN-9.2.3</w:t>
            </w:r>
          </w:p>
        </w:tc>
      </w:tr>
    </w:tbl>
    <w:p w14:paraId="4E3F8576" w14:textId="77777777" w:rsidR="009D6FC7" w:rsidRDefault="009D6FC7" w:rsidP="009D6FC7">
      <w:pPr>
        <w:spacing w:before="15" w:line="200" w:lineRule="exact"/>
        <w:rPr>
          <w:sz w:val="20"/>
        </w:rPr>
      </w:pPr>
    </w:p>
    <w:p w14:paraId="17EC9573" w14:textId="5FCE6CDA" w:rsidR="005B7BF8" w:rsidRDefault="009D6FC7" w:rsidP="009D6FC7">
      <w:pPr>
        <w:ind w:left="360"/>
      </w:pPr>
      <w:r>
        <w:rPr>
          <w:rFonts w:asciiTheme="minorHAnsi" w:eastAsiaTheme="minorHAnsi" w:hAnsiTheme="minorHAnsi" w:cstheme="minorBidi"/>
          <w:noProof/>
          <w:sz w:val="22"/>
          <w:szCs w:val="22"/>
        </w:rPr>
        <mc:AlternateContent>
          <mc:Choice Requires="wpg">
            <w:drawing>
              <wp:anchor distT="0" distB="0" distL="114300" distR="114300" simplePos="0" relativeHeight="251659264" behindDoc="1" locked="0" layoutInCell="1" allowOverlap="1" wp14:anchorId="5AB43419" wp14:editId="6EDAED4C">
                <wp:simplePos x="0" y="0"/>
                <wp:positionH relativeFrom="page">
                  <wp:posOffset>914400</wp:posOffset>
                </wp:positionH>
                <wp:positionV relativeFrom="paragraph">
                  <wp:posOffset>-10160</wp:posOffset>
                </wp:positionV>
                <wp:extent cx="1828800" cy="1270"/>
                <wp:effectExtent l="9525" t="8890" r="9525"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440" y="-16"/>
                          <a:chExt cx="2880" cy="2"/>
                        </a:xfrm>
                      </wpg:grpSpPr>
                      <wps:wsp>
                        <wps:cNvPr id="2" name="Freeform 3"/>
                        <wps:cNvSpPr>
                          <a:spLocks/>
                        </wps:cNvSpPr>
                        <wps:spPr bwMode="auto">
                          <a:xfrm>
                            <a:off x="1440" y="-16"/>
                            <a:ext cx="2880" cy="2"/>
                          </a:xfrm>
                          <a:custGeom>
                            <a:avLst/>
                            <a:gdLst>
                              <a:gd name="T0" fmla="+- 0 1440 1440"/>
                              <a:gd name="T1" fmla="*/ T0 w 2880"/>
                              <a:gd name="T2" fmla="+- 0 4320 1440"/>
                              <a:gd name="T3" fmla="*/ T2 w 2880"/>
                            </a:gdLst>
                            <a:ahLst/>
                            <a:cxnLst>
                              <a:cxn ang="0">
                                <a:pos x="T1" y="0"/>
                              </a:cxn>
                              <a:cxn ang="0">
                                <a:pos x="T3" y="0"/>
                              </a:cxn>
                            </a:cxnLst>
                            <a:rect l="0" t="0" r="r" b="b"/>
                            <a:pathLst>
                              <a:path w="2880">
                                <a:moveTo>
                                  <a:pt x="0" y="0"/>
                                </a:moveTo>
                                <a:lnTo>
                                  <a:pt x="28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2AD1AE" id="Group 1" o:spid="_x0000_s1026" style="position:absolute;margin-left:1in;margin-top:-.8pt;width:2in;height:.1pt;z-index:-251657216;mso-position-horizontal-relative:page" coordorigin="1440,-16"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">
                <v:shape id="Freeform 3" o:spid="_x0000_s1027" style="position:absolute;left:1440;top:-16;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" path="m,l2880,e" filled="f" strokeweight=".58pt">
                  <v:path arrowok="t" o:connecttype="custom" o:connectlocs="0,0;2880,0" o:connectangles="0,0"/>
                </v:shape>
                <w10:wrap anchorx="page"/>
              </v:group>
            </w:pict>
          </mc:Fallback>
        </mc:AlternateContent>
      </w:r>
      <w:r>
        <w:rPr>
          <w:sz w:val="20"/>
        </w:rPr>
        <w:t>1</w:t>
      </w:r>
      <w:r>
        <w:rPr>
          <w:sz w:val="20"/>
        </w:rPr>
        <w:tab/>
      </w:r>
      <w:r>
        <w:rPr>
          <w:sz w:val="18"/>
        </w:rPr>
        <w:t>If</w:t>
      </w:r>
      <w:r>
        <w:rPr>
          <w:spacing w:val="-1"/>
          <w:sz w:val="18"/>
        </w:rPr>
        <w:t xml:space="preserve"> any </w:t>
      </w:r>
      <w:r>
        <w:rPr>
          <w:sz w:val="18"/>
        </w:rPr>
        <w:t>of</w:t>
      </w:r>
      <w:r>
        <w:rPr>
          <w:spacing w:val="-1"/>
          <w:sz w:val="18"/>
        </w:rPr>
        <w:t xml:space="preserve"> these features</w:t>
      </w:r>
      <w:r>
        <w:rPr>
          <w:sz w:val="18"/>
        </w:rPr>
        <w:t xml:space="preserve"> </w:t>
      </w:r>
      <w:r>
        <w:rPr>
          <w:spacing w:val="-1"/>
          <w:sz w:val="18"/>
        </w:rPr>
        <w:t>are</w:t>
      </w:r>
      <w:r>
        <w:rPr>
          <w:sz w:val="18"/>
        </w:rPr>
        <w:t xml:space="preserve"> </w:t>
      </w:r>
      <w:r>
        <w:rPr>
          <w:spacing w:val="-1"/>
          <w:sz w:val="18"/>
        </w:rPr>
        <w:t xml:space="preserve">provided, </w:t>
      </w:r>
      <w:r>
        <w:rPr>
          <w:sz w:val="18"/>
        </w:rPr>
        <w:t>then</w:t>
      </w:r>
      <w:r>
        <w:rPr>
          <w:spacing w:val="-1"/>
          <w:sz w:val="18"/>
        </w:rPr>
        <w:t xml:space="preserve"> </w:t>
      </w:r>
      <w:r>
        <w:rPr>
          <w:sz w:val="18"/>
        </w:rPr>
        <w:t xml:space="preserve">this </w:t>
      </w:r>
      <w:r>
        <w:rPr>
          <w:spacing w:val="-1"/>
          <w:sz w:val="18"/>
        </w:rPr>
        <w:t>CV</w:t>
      </w:r>
      <w:r>
        <w:rPr>
          <w:sz w:val="18"/>
        </w:rPr>
        <w:t xml:space="preserve"> is </w:t>
      </w:r>
      <w:r>
        <w:rPr>
          <w:spacing w:val="-1"/>
          <w:sz w:val="18"/>
        </w:rPr>
        <w:t>Mandatory</w:t>
      </w:r>
    </w:p>
    <w:p w14:paraId="3FBDD94E" w14:textId="77777777" w:rsidR="009D6FC7" w:rsidRDefault="009D6FC7" w:rsidP="00CA4453">
      <w:pPr>
        <w:ind w:left="360"/>
      </w:pPr>
    </w:p>
    <w:p w14:paraId="0F9D1E0C" w14:textId="76E15C75" w:rsidR="00CA4453" w:rsidRPr="00CA4453" w:rsidRDefault="00CA4453" w:rsidP="00CA4453">
      <w:pPr>
        <w:ind w:left="360"/>
      </w:pPr>
      <w:r w:rsidRPr="009D6FC7">
        <w:rPr>
          <w:rFonts w:asciiTheme="majorHAnsi" w:hAnsiTheme="majorHAnsi" w:cstheme="majorHAnsi"/>
          <w:b/>
          <w:bCs/>
        </w:rPr>
        <w:t>Note</w:t>
      </w:r>
      <w:r w:rsidR="0056785A">
        <w:t>:</w:t>
      </w:r>
      <w:r w:rsidRPr="00CA4453">
        <w:t xml:space="preserve"> While all </w:t>
      </w:r>
      <w:r w:rsidRPr="0056785A">
        <w:rPr>
          <w:i/>
          <w:iCs/>
        </w:rPr>
        <w:t>Digital Decoders</w:t>
      </w:r>
      <w:r w:rsidRPr="0056785A">
        <w:t xml:space="preserve"> </w:t>
      </w:r>
      <w:r w:rsidRPr="00CA4453">
        <w:t xml:space="preserve">need not implement all variables, it is required that if a function is provided, that </w:t>
      </w:r>
      <w:r w:rsidR="00A06364" w:rsidRPr="00CA4453">
        <w:t>all</w:t>
      </w:r>
      <w:r w:rsidRPr="00CA4453">
        <w:t xml:space="preserve"> the relevant CV information be adhered to.</w:t>
      </w:r>
    </w:p>
    <w:p w14:paraId="01FCF013" w14:textId="28DD5396" w:rsidR="00BC3E86" w:rsidRDefault="00CA4453" w:rsidP="00971687">
      <w:r w:rsidRPr="006B779C">
        <w:rPr>
          <w:rFonts w:asciiTheme="majorHAnsi" w:hAnsiTheme="majorHAnsi" w:cstheme="majorHAnsi"/>
          <w:b/>
          <w:bCs/>
        </w:rPr>
        <w:t>Additional Comments:</w:t>
      </w:r>
      <w:r w:rsidRPr="00CA4453">
        <w:t xml:space="preserve"> CVs identified as "Reserved by NMRA for future use" are allocated for future needs</w:t>
      </w:r>
      <w:r>
        <w:t xml:space="preserve"> </w:t>
      </w:r>
      <w:r w:rsidRPr="00CA4453">
        <w:t>and must not be used by an implementer without prior written approval from the NMRA Technical Department. CVs identified as "Values assigned by NMRA" indicate that the allowable values are defined by the NMRA and any requests for additional values should be directed to the NMRA Technical Department. CVs identified as "Reserved for manufacturer use" are allocated for use by implementers, for which no prior NMRA authorization is needed, and for which no common usage across decoders from</w:t>
      </w:r>
      <w:r>
        <w:t xml:space="preserve"> </w:t>
      </w:r>
      <w:r w:rsidRPr="00CA4453">
        <w:t>different implementers can be assured by the NMRA</w:t>
      </w:r>
    </w:p>
    <w:p w14:paraId="39585B91" w14:textId="62FA8D4E" w:rsidR="00763976" w:rsidRDefault="00790C82" w:rsidP="00763976">
      <w:pPr>
        <w:pStyle w:val="Heading3"/>
      </w:pPr>
      <w:r>
        <w:t>General Definitions</w:t>
      </w:r>
    </w:p>
    <w:p w14:paraId="4DA31829" w14:textId="77777777" w:rsidR="005D472D" w:rsidRDefault="00453D36" w:rsidP="00F81987">
      <w:pPr>
        <w:pStyle w:val="BodyText"/>
        <w:spacing w:before="57"/>
        <w:ind w:right="273"/>
        <w:rPr>
          <w:color w:val="auto"/>
          <w:sz w:val="24"/>
        </w:rPr>
      </w:pPr>
      <w:r w:rsidRPr="00453D36">
        <w:rPr>
          <w:color w:val="auto"/>
          <w:sz w:val="24"/>
        </w:rPr>
        <w:t>Binary numerical quantities are stored such that the rightmost bit is the least significant, and the leftmost is the most</w:t>
      </w:r>
      <w:r w:rsidR="00CA7611">
        <w:rPr>
          <w:color w:val="auto"/>
          <w:sz w:val="24"/>
        </w:rPr>
        <w:t xml:space="preserve"> </w:t>
      </w:r>
      <w:r w:rsidRPr="00453D36">
        <w:rPr>
          <w:color w:val="auto"/>
          <w:sz w:val="24"/>
        </w:rPr>
        <w:t>significant</w:t>
      </w:r>
      <w:r w:rsidR="008C70E9">
        <w:rPr>
          <w:color w:val="auto"/>
          <w:sz w:val="24"/>
        </w:rPr>
        <w:t>:</w:t>
      </w:r>
    </w:p>
    <w:p w14:paraId="54810AFB" w14:textId="22846F00" w:rsidR="002C6F36" w:rsidRDefault="0088509F" w:rsidP="00F81987">
      <w:pPr>
        <w:pStyle w:val="BodyText"/>
        <w:spacing w:before="57"/>
        <w:ind w:right="273"/>
        <w:rPr>
          <w:color w:val="auto"/>
          <w:sz w:val="24"/>
        </w:rPr>
      </w:pPr>
      <w:r>
        <w:rPr>
          <w:color w:val="auto"/>
          <w:sz w:val="24"/>
        </w:rPr>
        <w:br/>
      </w:r>
      <w:r w:rsidRPr="0088509F">
        <w:rPr>
          <w:color w:val="auto"/>
          <w:sz w:val="24"/>
        </w:rPr>
        <w:t>Configuration Variable   MSB |d07|d06|d05|d04|d03|d02|d01|d00| LSB</w:t>
      </w:r>
    </w:p>
    <w:p w14:paraId="50539BD6" w14:textId="77777777" w:rsidR="005D472D" w:rsidRDefault="005D472D" w:rsidP="00F81987">
      <w:pPr>
        <w:pStyle w:val="BodyText"/>
        <w:spacing w:before="57"/>
        <w:ind w:right="273"/>
        <w:rPr>
          <w:color w:val="auto"/>
          <w:sz w:val="24"/>
        </w:rPr>
      </w:pPr>
    </w:p>
    <w:p w14:paraId="52F344E2" w14:textId="0D491BCB" w:rsidR="0088509F" w:rsidRDefault="00FC4C6D" w:rsidP="00C02645">
      <w:pPr>
        <w:pStyle w:val="Heading3"/>
      </w:pPr>
      <w:r w:rsidRPr="00FC4C6D">
        <w:t>Descriptions of Configuration Variables for Multi-Function Decoders</w:t>
      </w:r>
    </w:p>
    <w:p w14:paraId="7C3C0AE1" w14:textId="77777777" w:rsidR="00575C2F" w:rsidRDefault="00575C2F" w:rsidP="00575C2F"/>
    <w:p w14:paraId="6B9E3DA4" w14:textId="24DFC395" w:rsidR="00575C2F" w:rsidRDefault="00575C2F" w:rsidP="00575C2F">
      <w:r>
        <w:t>Configuration Variable 1</w:t>
      </w:r>
      <w:r w:rsidR="009C0EF9">
        <w:t>:</w:t>
      </w:r>
      <w:r>
        <w:tab/>
        <w:t>Primary Address</w:t>
      </w:r>
    </w:p>
    <w:p w14:paraId="30AFB00B" w14:textId="4517C5CF" w:rsidR="00575C2F" w:rsidRDefault="00575C2F" w:rsidP="00025783">
      <w:pPr>
        <w:ind w:left="720"/>
      </w:pPr>
      <w:r>
        <w:t xml:space="preserve">Bits 0-6 contain an address with a value between 1 and 127. Bit seven must have a value of "0".  If the value of </w:t>
      </w:r>
      <w:r w:rsidRPr="00D45558">
        <w:rPr>
          <w:strike/>
          <w:color w:val="FF0000"/>
        </w:rPr>
        <w:t>Configuration Variable #1</w:t>
      </w:r>
      <w:r>
        <w:t xml:space="preserve"> is </w:t>
      </w:r>
      <w:r w:rsidRPr="00D45558">
        <w:rPr>
          <w:strike/>
          <w:color w:val="FF0000"/>
        </w:rPr>
        <w:t>"00000000"</w:t>
      </w:r>
      <w:r>
        <w:t xml:space="preserve"> then </w:t>
      </w:r>
      <w:r w:rsidR="00D45558" w:rsidRPr="00D45558">
        <w:t>DCC protocol is disabled</w:t>
      </w:r>
      <w:r w:rsidR="00D45558">
        <w:t>.</w:t>
      </w:r>
      <w:r w:rsidR="00D45558" w:rsidRPr="00D45558">
        <w:t xml:space="preserve"> </w:t>
      </w:r>
      <w:r w:rsidRPr="00D45558">
        <w:rPr>
          <w:strike/>
          <w:color w:val="FF0000"/>
        </w:rPr>
        <w:t xml:space="preserve">the decoder will go out of NMRA digital mode and convert to the alternate power source as </w:t>
      </w:r>
      <w:r w:rsidRPr="00D45558">
        <w:rPr>
          <w:strike/>
          <w:color w:val="FF0000"/>
        </w:rPr>
        <w:lastRenderedPageBreak/>
        <w:t>defined by Configuration Variable #12.</w:t>
      </w:r>
      <w:r>
        <w:t xml:space="preserve"> This setting will not affect the Digital Decoder's ability to respond to service mode packets (see S 9.2.3). The default value for this Configuration Variable is </w:t>
      </w:r>
      <w:proofErr w:type="gramStart"/>
      <w:r>
        <w:t>3, if</w:t>
      </w:r>
      <w:proofErr w:type="gramEnd"/>
      <w:r>
        <w:t xml:space="preserve"> the decoder is not installed in a locomotive or other unit when shipped from the manufacturer.</w:t>
      </w:r>
    </w:p>
    <w:p w14:paraId="62C75FBC" w14:textId="5C007494" w:rsidR="00095AE3" w:rsidRDefault="00095AE3">
      <w:pPr>
        <w:spacing w:after="0"/>
      </w:pPr>
    </w:p>
    <w:p w14:paraId="5F016C63" w14:textId="2ED3F090" w:rsidR="00575C2F" w:rsidRDefault="00575C2F" w:rsidP="00575C2F">
      <w:r>
        <w:t>Configuration Variable 2</w:t>
      </w:r>
      <w:r w:rsidR="009C0EF9">
        <w:t>:</w:t>
      </w:r>
      <w:r>
        <w:tab/>
        <w:t>Vstart</w:t>
      </w:r>
    </w:p>
    <w:p w14:paraId="4B8952ED" w14:textId="366218DE" w:rsidR="00575C2F" w:rsidRDefault="00575C2F" w:rsidP="00025783">
      <w:pPr>
        <w:ind w:left="720"/>
      </w:pPr>
      <w:r>
        <w:t xml:space="preserve">Vstart is used to define the voltage drive level used as the start voltage on the motor. The voltage drive levels shall correspond linearly to the voltage applied to the motor at speed step one, as a fraction of </w:t>
      </w:r>
      <w:r w:rsidR="001D2EF0">
        <w:t>available rectified</w:t>
      </w:r>
      <w:r>
        <w:t xml:space="preserve"> supply voltage. When the voltage drive level is equal to zero, there shall be zero voltage applied to the</w:t>
      </w:r>
      <w:r w:rsidR="009243F0">
        <w:t xml:space="preserve"> </w:t>
      </w:r>
      <w:r>
        <w:t>motor. When it is at maximum "11111111", the full available rectified voltage shall be applied.</w:t>
      </w:r>
    </w:p>
    <w:p w14:paraId="792EF9CE" w14:textId="77777777" w:rsidR="00886A37" w:rsidRDefault="00886A37" w:rsidP="00575C2F"/>
    <w:p w14:paraId="09590370" w14:textId="32BC1540" w:rsidR="00575C2F" w:rsidRDefault="00575C2F" w:rsidP="00575C2F">
      <w:r>
        <w:t>Configuration Variable 3</w:t>
      </w:r>
      <w:r w:rsidR="00652ADB">
        <w:t>:</w:t>
      </w:r>
      <w:r>
        <w:tab/>
        <w:t>Acceleration Rate</w:t>
      </w:r>
    </w:p>
    <w:p w14:paraId="224B2CE9" w14:textId="7F09D601" w:rsidR="00575C2F" w:rsidRDefault="00575C2F" w:rsidP="00025783">
      <w:pPr>
        <w:ind w:left="720"/>
      </w:pPr>
      <w:r>
        <w:t>Determines the decoder's acceleration rate. The formula for the acceleration rate shall be equal to (the contents of CV#3*.896)/(number of speed steps in use). For example, if the contents of CV#3 =2, then the acceleration</w:t>
      </w:r>
      <w:r w:rsidR="009243F0">
        <w:t xml:space="preserve"> </w:t>
      </w:r>
      <w:r>
        <w:t>is 0.064 sec/step for a decoder currently using 28 speed steps. If the content of this parameter equals "0" then there is no programmed momentum during acceleration.</w:t>
      </w:r>
    </w:p>
    <w:p w14:paraId="524FAF83" w14:textId="72C6F868" w:rsidR="00575C2F" w:rsidRDefault="00575C2F" w:rsidP="00575C2F">
      <w:r>
        <w:t>Configuration Variable 4</w:t>
      </w:r>
      <w:r w:rsidR="00652ADB">
        <w:t>:</w:t>
      </w:r>
      <w:r w:rsidR="00652ADB">
        <w:tab/>
      </w:r>
      <w:r>
        <w:t>Deceleration Rate</w:t>
      </w:r>
    </w:p>
    <w:p w14:paraId="560D19AB" w14:textId="3F740EA0" w:rsidR="00575C2F" w:rsidRDefault="00575C2F" w:rsidP="00025783">
      <w:pPr>
        <w:ind w:left="720"/>
      </w:pPr>
      <w:r>
        <w:t>Determines a decoder</w:t>
      </w:r>
      <w:r w:rsidR="001D2EF0">
        <w:t>’</w:t>
      </w:r>
      <w:r>
        <w:t>s braking rate, in the same fashion as acceleration above (CV #3).</w:t>
      </w:r>
    </w:p>
    <w:p w14:paraId="6D572139" w14:textId="77777777" w:rsidR="00886A37" w:rsidRDefault="00886A37" w:rsidP="00575C2F"/>
    <w:p w14:paraId="4F9E903C" w14:textId="5C723E82" w:rsidR="00575C2F" w:rsidRDefault="00575C2F" w:rsidP="00575C2F">
      <w:r>
        <w:t>Configuration Variable 5</w:t>
      </w:r>
      <w:r w:rsidR="00652ADB">
        <w:t>:</w:t>
      </w:r>
      <w:r>
        <w:tab/>
      </w:r>
      <w:proofErr w:type="spellStart"/>
      <w:r>
        <w:t>Vhigh</w:t>
      </w:r>
      <w:proofErr w:type="spellEnd"/>
    </w:p>
    <w:p w14:paraId="3315722A" w14:textId="71610357" w:rsidR="00575C2F" w:rsidRDefault="00575C2F" w:rsidP="00025783">
      <w:pPr>
        <w:ind w:left="720"/>
      </w:pPr>
      <w:proofErr w:type="spellStart"/>
      <w:r>
        <w:t>Vhigh</w:t>
      </w:r>
      <w:proofErr w:type="spellEnd"/>
      <w:r>
        <w:t xml:space="preserve"> is used to specify the motor voltage drive levels at the maximum speed step. This value shall be specified as a fraction of available rectified supply voltage. When the contents of CV#5 equal "11111111", the full available rectified voltage shall be applied. Values of "00000000" or "00000001" shall indicate that </w:t>
      </w:r>
      <w:proofErr w:type="spellStart"/>
      <w:r>
        <w:t>Vhigh</w:t>
      </w:r>
      <w:proofErr w:type="spellEnd"/>
      <w:r w:rsidR="00D3011F">
        <w:t xml:space="preserve"> i</w:t>
      </w:r>
      <w:r>
        <w:t>s not used in the calculation of the speed table.</w:t>
      </w:r>
    </w:p>
    <w:p w14:paraId="58C989DA" w14:textId="77777777" w:rsidR="00575C2F" w:rsidRDefault="00575C2F" w:rsidP="00575C2F"/>
    <w:p w14:paraId="46BA4CCE" w14:textId="24B7A3C1" w:rsidR="00575C2F" w:rsidRDefault="00575C2F" w:rsidP="00575C2F">
      <w:r>
        <w:t>Configuration Variable 6</w:t>
      </w:r>
      <w:r w:rsidR="00652ADB">
        <w:t>:</w:t>
      </w:r>
      <w:r>
        <w:tab/>
        <w:t>Vmid</w:t>
      </w:r>
    </w:p>
    <w:p w14:paraId="40A5A0E5" w14:textId="337B325A" w:rsidR="00575C2F" w:rsidRDefault="00575C2F" w:rsidP="00025783">
      <w:pPr>
        <w:ind w:left="720"/>
      </w:pPr>
      <w:r>
        <w:t>Vmid specifies the voltage drive level at the middle speed step. Vmid is used to generate a performance curve in the decoder that translate speed step values into motor voltage drive levels and is specified as a fraction of</w:t>
      </w:r>
      <w:r w:rsidR="00D3011F">
        <w:t xml:space="preserve"> </w:t>
      </w:r>
      <w:r>
        <w:t>available rectified supply voltage. Values of 00000000 or 00000001 shall indicate that Vmid is not used in the calculation of the speed table.</w:t>
      </w:r>
    </w:p>
    <w:p w14:paraId="2D1A4D6E" w14:textId="77777777" w:rsidR="00575C2F" w:rsidRDefault="00575C2F" w:rsidP="00575C2F"/>
    <w:p w14:paraId="65193F70" w14:textId="5CC70C71" w:rsidR="00575C2F" w:rsidRDefault="00575C2F" w:rsidP="00575C2F">
      <w:r>
        <w:t>Configuration Variable 7</w:t>
      </w:r>
      <w:r w:rsidR="00652ADB">
        <w:t>:</w:t>
      </w:r>
      <w:r>
        <w:tab/>
        <w:t>Manufacturer Version Number</w:t>
      </w:r>
    </w:p>
    <w:p w14:paraId="14A39AA9" w14:textId="77777777" w:rsidR="00575C2F" w:rsidRDefault="00575C2F" w:rsidP="00025783">
      <w:pPr>
        <w:ind w:left="720"/>
      </w:pPr>
      <w:r>
        <w:t>This is reserved for the manufacturer to store information regarding the version of the decoder.</w:t>
      </w:r>
    </w:p>
    <w:p w14:paraId="65B1A70B" w14:textId="019DCA0B" w:rsidR="00886A37" w:rsidDel="00134E39" w:rsidRDefault="00886A37" w:rsidP="00575C2F">
      <w:pPr>
        <w:rPr>
          <w:del w:id="16" w:author="Carl Marchand (ACO)" w:date="2023-06-08T17:35:00Z"/>
        </w:rPr>
      </w:pPr>
    </w:p>
    <w:p w14:paraId="70E567BA" w14:textId="5909AD94" w:rsidR="00FE2A63" w:rsidDel="00134E39" w:rsidRDefault="00FE2A63">
      <w:pPr>
        <w:spacing w:after="0"/>
        <w:rPr>
          <w:del w:id="17" w:author="Carl Marchand (ACO)" w:date="2023-06-08T17:35:00Z"/>
        </w:rPr>
      </w:pPr>
      <w:del w:id="18" w:author="Carl Marchand (ACO)" w:date="2023-06-08T17:35:00Z">
        <w:r w:rsidDel="00134E39">
          <w:br w:type="page"/>
        </w:r>
      </w:del>
    </w:p>
    <w:p w14:paraId="6370F93E" w14:textId="6B97CBE8" w:rsidR="00575C2F" w:rsidRDefault="00575C2F" w:rsidP="00134E39">
      <w:pPr>
        <w:spacing w:after="0"/>
        <w:pPrChange w:id="19" w:author="Carl Marchand (ACO)" w:date="2023-06-08T17:35:00Z">
          <w:pPr/>
        </w:pPrChange>
      </w:pPr>
      <w:r>
        <w:t>Configuration Variable 8</w:t>
      </w:r>
      <w:r w:rsidR="00652ADB">
        <w:t>:</w:t>
      </w:r>
      <w:r>
        <w:tab/>
        <w:t>Manufacturer ID</w:t>
      </w:r>
    </w:p>
    <w:p w14:paraId="0205A86C" w14:textId="0CCFE53C" w:rsidR="00575C2F" w:rsidRDefault="00575C2F" w:rsidP="00025783">
      <w:pPr>
        <w:ind w:left="720"/>
      </w:pPr>
      <w:r>
        <w:t xml:space="preserve">CV8 shall contain the NMRA assigned id number of the manufacturer of this decoder. The currently assigned manufacturer ID codes are listed in Appendix A of this Standard. The use </w:t>
      </w:r>
      <w:r>
        <w:lastRenderedPageBreak/>
        <w:t>of a value not assigned by the NMRA shall immediately cause the decoder to not be in conformance to this Standard. The CV shall be</w:t>
      </w:r>
      <w:r w:rsidR="00D3011F">
        <w:t xml:space="preserve"> </w:t>
      </w:r>
      <w:r>
        <w:t>implemented as a read-only value, which cannot be modified.</w:t>
      </w:r>
    </w:p>
    <w:p w14:paraId="58357842" w14:textId="1038BC2D" w:rsidR="00575C2F" w:rsidRDefault="00575C2F" w:rsidP="00575C2F">
      <w:r>
        <w:t>Configuration Variable 9</w:t>
      </w:r>
      <w:r w:rsidR="00652ADB">
        <w:t>:</w:t>
      </w:r>
      <w:r>
        <w:tab/>
        <w:t>Total PWM Period</w:t>
      </w:r>
    </w:p>
    <w:p w14:paraId="14F37167" w14:textId="3AE15A44" w:rsidR="00575C2F" w:rsidRDefault="00575C2F" w:rsidP="00025783">
      <w:pPr>
        <w:ind w:left="720"/>
      </w:pPr>
      <w:r>
        <w:t xml:space="preserve">The value of CV#9 sets the nominal PWM period at the decoder output and therefore the frequency is proportional to the reciprocal of the value. </w:t>
      </w:r>
      <w:r w:rsidRPr="00657019">
        <w:rPr>
          <w:strike/>
          <w:color w:val="FF0000"/>
        </w:rPr>
        <w:t>The recommend formula for PWM period should be: PWM period</w:t>
      </w:r>
      <w:r w:rsidR="00D3011F" w:rsidRPr="00657019">
        <w:rPr>
          <w:strike/>
          <w:color w:val="FF0000"/>
        </w:rPr>
        <w:t xml:space="preserve"> </w:t>
      </w:r>
      <w:r w:rsidRPr="00657019">
        <w:rPr>
          <w:strike/>
          <w:color w:val="FF0000"/>
        </w:rPr>
        <w:t>(</w:t>
      </w:r>
      <w:proofErr w:type="spellStart"/>
      <w:r w:rsidRPr="00657019">
        <w:rPr>
          <w:strike/>
          <w:color w:val="FF0000"/>
        </w:rPr>
        <w:t>uS</w:t>
      </w:r>
      <w:proofErr w:type="spellEnd"/>
      <w:r w:rsidRPr="00657019">
        <w:rPr>
          <w:strike/>
          <w:color w:val="FF0000"/>
        </w:rPr>
        <w:t>) = (131 + MANTISSA x 4)x 2 EXP ,Where MANTISSA is in bits 0-4 bits of CV#9 (low order) and EXP is bits 5-7 for CV#9.</w:t>
      </w:r>
      <w:r>
        <w:t xml:space="preserve"> If the value programmed into CV-9 falls outside a decoder's capability, it is suggested (but not required) that the decoder "adjust" the value to the appropriate highest or lowest setting supported by the decoder.</w:t>
      </w:r>
    </w:p>
    <w:p w14:paraId="5A5247CB" w14:textId="77777777" w:rsidR="00575C2F" w:rsidRDefault="00575C2F" w:rsidP="00575C2F"/>
    <w:p w14:paraId="21992C9C" w14:textId="13C4C9DC" w:rsidR="00575C2F" w:rsidRDefault="00575C2F" w:rsidP="00575C2F">
      <w:r>
        <w:t>Configuration Variable 10</w:t>
      </w:r>
      <w:r w:rsidR="00652ADB">
        <w:t>:</w:t>
      </w:r>
      <w:r>
        <w:tab/>
        <w:t>EMF Feedback Cutout</w:t>
      </w:r>
    </w:p>
    <w:p w14:paraId="210A03C2" w14:textId="6A64CF5B" w:rsidR="00575C2F" w:rsidRDefault="00575C2F" w:rsidP="004E0782">
      <w:pPr>
        <w:ind w:left="720"/>
      </w:pPr>
      <w:r>
        <w:t xml:space="preserve">Contains a value between 1 and </w:t>
      </w:r>
      <w:r w:rsidRPr="003E1C02">
        <w:rPr>
          <w:strike/>
          <w:color w:val="FF7C80"/>
        </w:rPr>
        <w:t>128</w:t>
      </w:r>
      <w:r w:rsidR="00800573">
        <w:t xml:space="preserve"> 126</w:t>
      </w:r>
      <w:r>
        <w:t xml:space="preserve"> that indicates the speed step above which the back EMF motor control cuts off. When 14 or 28 speed steps are used the LSB's of the value are truncated appropriately.</w:t>
      </w:r>
    </w:p>
    <w:p w14:paraId="2B70138D" w14:textId="77777777" w:rsidR="00886A37" w:rsidRDefault="00886A37" w:rsidP="00575C2F"/>
    <w:p w14:paraId="10C4B7FC" w14:textId="0A880FEE" w:rsidR="00575C2F" w:rsidRDefault="00575C2F" w:rsidP="00575C2F">
      <w:r>
        <w:t>Configuration Variable 11</w:t>
      </w:r>
      <w:r w:rsidR="00652ADB">
        <w:t>:</w:t>
      </w:r>
      <w:r>
        <w:tab/>
        <w:t>Packet time-out Value</w:t>
      </w:r>
    </w:p>
    <w:p w14:paraId="65D2EE59" w14:textId="556C09B7" w:rsidR="00575C2F" w:rsidRDefault="00575C2F" w:rsidP="004E0782">
      <w:pPr>
        <w:ind w:left="720"/>
      </w:pPr>
      <w:r>
        <w:t xml:space="preserve">Contains the maximum time period that the decoder will maintain its speed without receiving a valid </w:t>
      </w:r>
      <w:r w:rsidR="00A06364">
        <w:t>packet.</w:t>
      </w:r>
      <w:r>
        <w:t xml:space="preserve"> See S 9.2.4 Section C for further information.</w:t>
      </w:r>
    </w:p>
    <w:p w14:paraId="680EC830" w14:textId="77777777" w:rsidR="00575C2F" w:rsidRDefault="00575C2F" w:rsidP="00575C2F"/>
    <w:p w14:paraId="1A22BCF2" w14:textId="530E25D3" w:rsidR="00575C2F" w:rsidRDefault="00575C2F" w:rsidP="00575C2F">
      <w:r>
        <w:t>Configuration Variable 12</w:t>
      </w:r>
      <w:r w:rsidR="00652ADB">
        <w:t>:</w:t>
      </w:r>
      <w:r>
        <w:tab/>
        <w:t>Power Source Conversion</w:t>
      </w:r>
      <w:r w:rsidRPr="00800573">
        <w:rPr>
          <w:strike/>
          <w:color w:val="FF0000"/>
          <w:vertAlign w:val="superscript"/>
        </w:rPr>
        <w:t>2</w:t>
      </w:r>
    </w:p>
    <w:p w14:paraId="41B74BC8" w14:textId="07FD5090" w:rsidR="00575C2F" w:rsidRPr="00800573" w:rsidRDefault="00575C2F" w:rsidP="004E0782">
      <w:pPr>
        <w:ind w:left="720"/>
        <w:rPr>
          <w:color w:val="FF0000"/>
        </w:rPr>
      </w:pPr>
      <w:r>
        <w:t>Contains the identity of the alternate power source to which the decoder will be converted should CV #1 contain all zeros. This is also the primary alternative power source selected should the decoder perform power source conversion. The currently assigned Power Source Conversion codes are listed in Appendix B of this Standard.</w:t>
      </w:r>
      <w:r w:rsidR="00800573" w:rsidRPr="00800573">
        <w:t xml:space="preserve"> </w:t>
      </w:r>
      <w:r w:rsidR="00800573" w:rsidRPr="00800573">
        <w:rPr>
          <w:color w:val="FF0000"/>
        </w:rPr>
        <w:t>The decoder may only switch to analogue operation if this is enabled and none of the supported digital operating modes are recognized. It is irrelevant whether the digital operating mode is enabled. Bit 2 in CV 29 must also be set for analog operation. If none of the recognized digital operating modes are enabled or if no digital operating mode is recognized and the corresponding analogue operating mode is blocked, the decoder has to switch off all outputs.</w:t>
      </w:r>
    </w:p>
    <w:p w14:paraId="2FE31684" w14:textId="77777777" w:rsidR="00575C2F" w:rsidRDefault="00575C2F" w:rsidP="00575C2F"/>
    <w:p w14:paraId="35E39E25" w14:textId="4550E9C9" w:rsidR="00575C2F" w:rsidRDefault="00575C2F" w:rsidP="00575C2F">
      <w:r>
        <w:t>Configuration Variable 13</w:t>
      </w:r>
      <w:r w:rsidR="00652ADB">
        <w:t>:</w:t>
      </w:r>
      <w:r>
        <w:tab/>
        <w:t>Alternate Mode Function Status</w:t>
      </w:r>
    </w:p>
    <w:p w14:paraId="7836C343" w14:textId="77777777" w:rsidR="00575C2F" w:rsidRDefault="00575C2F" w:rsidP="00F23ACC">
      <w:pPr>
        <w:ind w:left="720"/>
      </w:pPr>
      <w:r>
        <w:t>Indicates the status of each function (F1 through F8) when the unit is operating in alternate power mode, which cannot control the functions. If a function can be controlled, then the corresponding bit is ignored. A value of "0" indicates the function is off, while a value of "1" indicates the function is on. Bit 0 corresponds to F1, while Bit 7 corresponds to F8.</w:t>
      </w:r>
    </w:p>
    <w:p w14:paraId="67EDC8AA" w14:textId="77777777" w:rsidR="00575C2F" w:rsidRDefault="00575C2F" w:rsidP="00575C2F"/>
    <w:p w14:paraId="28380E2E" w14:textId="36CCAAE0" w:rsidR="00575C2F" w:rsidRDefault="00575C2F" w:rsidP="00575C2F">
      <w:r>
        <w:t>Configuration Variable 14</w:t>
      </w:r>
      <w:r w:rsidR="00652ADB">
        <w:t xml:space="preserve">: </w:t>
      </w:r>
      <w:r>
        <w:tab/>
        <w:t>Alternate Mode Function 2 Status</w:t>
      </w:r>
    </w:p>
    <w:p w14:paraId="0984CE2F" w14:textId="77777777" w:rsidR="00575C2F" w:rsidRDefault="00575C2F" w:rsidP="00F23ACC">
      <w:pPr>
        <w:ind w:left="720"/>
      </w:pPr>
      <w:r>
        <w:lastRenderedPageBreak/>
        <w:t>Indicates the status of each function (F9 through F12, &amp; FL) when the unit is operating in alternate power mode, which cannot control the functions. If a function can be controlled, then the corresponding bit is ignored. A value of "0" indicates the function is off, while a value of "1" indicates the function is on. FL in the forward direction is controlled by bit 0, FL in the reverse direction is controlled by bit 1. Bit 2 corresponds to F9, while Bit 5 corresponds to F12.</w:t>
      </w:r>
    </w:p>
    <w:p w14:paraId="35E60C67" w14:textId="6E88FF1C" w:rsidR="00575C2F" w:rsidRDefault="00575C2F" w:rsidP="00575C2F">
      <w:r>
        <w:t xml:space="preserve"> </w:t>
      </w:r>
    </w:p>
    <w:p w14:paraId="5576A8B4" w14:textId="77777777" w:rsidR="00575C2F" w:rsidRDefault="00575C2F" w:rsidP="00575C2F">
      <w:r>
        <w:t>Configuration Variables 15, 16:</w:t>
      </w:r>
      <w:r>
        <w:tab/>
        <w:t>Decoder Lock</w:t>
      </w:r>
    </w:p>
    <w:p w14:paraId="4432E0B3" w14:textId="4CC9DD10" w:rsidR="00575C2F" w:rsidRDefault="00575C2F" w:rsidP="00F23ACC">
      <w:pPr>
        <w:ind w:left="720"/>
      </w:pPr>
      <w:r>
        <w:t>The Decoder Lock is used to change CVs in only one of several decoders with the same short address (CV1) or long address (CV17 and CV18) that are installed in the same locomotive. Assign a number to CV16 in each decoder (</w:t>
      </w:r>
      <w:r w:rsidR="00B339E1">
        <w:t>i.e.,</w:t>
      </w:r>
      <w:r>
        <w:t xml:space="preserve"> 1 to motor decoder, 2 to sound decoder, 3 or higher to other decoders) before the decoders are installed in the locomotive. To change a value in another CV of one of the installed decoders, first write the number 1 (motor), 2 (sound), or 3 or higher (other) into CV15, then send the new value to the CV to be changed. The decoders will compare CV15 to CV16 and, if the values are equal, the CV to be changed will be changed. If the values in CV15 and CV16 are different, the update will be ignored.</w:t>
      </w:r>
      <w:r w:rsidR="00113E93">
        <w:t xml:space="preserve"> </w:t>
      </w:r>
      <w:r w:rsidR="00113E93" w:rsidRPr="00113E93">
        <w:rPr>
          <w:color w:val="FF0000"/>
        </w:rPr>
        <w:t>A value of 0 in CV16 disables decoder lock.</w:t>
      </w:r>
    </w:p>
    <w:p w14:paraId="6EE30EA9" w14:textId="77777777" w:rsidR="00575C2F" w:rsidRDefault="00575C2F" w:rsidP="00575C2F"/>
    <w:p w14:paraId="17B66F38" w14:textId="77777777" w:rsidR="00575C2F" w:rsidRDefault="00575C2F" w:rsidP="00575C2F">
      <w:r>
        <w:t>Configuration Variables 17, 18:</w:t>
      </w:r>
      <w:r>
        <w:tab/>
        <w:t>Extended Address</w:t>
      </w:r>
    </w:p>
    <w:p w14:paraId="4CD57AB4" w14:textId="4B8EE8E4" w:rsidR="00575C2F" w:rsidRDefault="00575C2F" w:rsidP="00F23ACC">
      <w:pPr>
        <w:ind w:left="720"/>
      </w:pPr>
      <w:r>
        <w:t xml:space="preserve">The Extended Address is the locomotives address when the decoder is set up for extended addressing (indicated by a value of "1" in bit location 5 of CV#29). CV#17 contains the most significant bits of the </w:t>
      </w:r>
      <w:r w:rsidR="00B339E1">
        <w:t>two-byte</w:t>
      </w:r>
      <w:r>
        <w:t xml:space="preserve"> address and must have a value between 11000000 and 11100111, inclusive, in order for this </w:t>
      </w:r>
      <w:r w:rsidR="00E5279B">
        <w:t>two-byte</w:t>
      </w:r>
      <w:r>
        <w:t xml:space="preserve"> address to be valid. CV 18 contains the least significant bits of the address and may contain any value.</w:t>
      </w:r>
    </w:p>
    <w:p w14:paraId="10546FA3" w14:textId="4E33C9DF" w:rsidR="00575C2F" w:rsidRDefault="00575C2F" w:rsidP="000F35CD">
      <w:r>
        <w:t xml:space="preserve"> </w:t>
      </w:r>
    </w:p>
    <w:p w14:paraId="124B8201" w14:textId="1959C977" w:rsidR="00575C2F" w:rsidRDefault="00575C2F" w:rsidP="00575C2F">
      <w:r>
        <w:t>Configuration Variable 19</w:t>
      </w:r>
      <w:r w:rsidR="00652ADB">
        <w:t>:</w:t>
      </w:r>
      <w:r>
        <w:tab/>
        <w:t>Consist Address</w:t>
      </w:r>
    </w:p>
    <w:p w14:paraId="75C72645" w14:textId="231A2229" w:rsidR="00575C2F" w:rsidRDefault="00575C2F" w:rsidP="00F23ACC">
      <w:pPr>
        <w:ind w:left="720"/>
      </w:pPr>
      <w:r>
        <w:t xml:space="preserve">Contains a </w:t>
      </w:r>
      <w:r w:rsidR="00B339E1">
        <w:t>7</w:t>
      </w:r>
      <w:r w:rsidR="00CE0B46">
        <w:t>-bit</w:t>
      </w:r>
      <w:r>
        <w:t xml:space="preserve"> address in bit positions 0-6. Bit 7 indicates the relative direction of this unit within a consist, with a value of "0" indicating normal direction, and a value of "1" indicating a direction opposite the unit's normal direction. If the </w:t>
      </w:r>
      <w:r w:rsidR="00E5279B">
        <w:t>seven-bit</w:t>
      </w:r>
      <w:r>
        <w:t xml:space="preserve"> address in bits 0-6 is "0000000" the unit is not in a consist.</w:t>
      </w:r>
    </w:p>
    <w:p w14:paraId="1CEA53EA" w14:textId="266EC7F0" w:rsidR="00575C2F" w:rsidRDefault="00575C2F" w:rsidP="000F35CD">
      <w:r>
        <w:t xml:space="preserve"> </w:t>
      </w:r>
    </w:p>
    <w:p w14:paraId="64A1FCDD" w14:textId="345556B3" w:rsidR="00575C2F" w:rsidRDefault="00575C2F" w:rsidP="00575C2F">
      <w:r>
        <w:t>Configuration Variable 21</w:t>
      </w:r>
      <w:r w:rsidR="00652ADB">
        <w:t>:</w:t>
      </w:r>
      <w:r>
        <w:tab/>
        <w:t>Consist Address Active for F1-F8</w:t>
      </w:r>
    </w:p>
    <w:p w14:paraId="356EA7B7" w14:textId="4E757BE1" w:rsidR="00575C2F" w:rsidRDefault="00575C2F" w:rsidP="00F23ACC">
      <w:pPr>
        <w:ind w:left="720"/>
      </w:pPr>
      <w:r>
        <w:t>Defines for functions F1-F8 whether the function is controlled by the consist address. For each Bit a value of "1" indicates that the function will respond to instructions addressed to the consist address</w:t>
      </w:r>
      <w:r w:rsidR="004A74D6">
        <w:t xml:space="preserve"> </w:t>
      </w:r>
      <w:r w:rsidR="004A74D6" w:rsidRPr="004A74D6">
        <w:rPr>
          <w:color w:val="FF0000"/>
        </w:rPr>
        <w:t>and instructions addressed to the locomotive address (CV1 or CV17/CV18).</w:t>
      </w:r>
      <w:r w:rsidR="004A74D6">
        <w:t xml:space="preserve"> </w:t>
      </w:r>
      <w:r>
        <w:t>A value of "0" indicates that the function will only respond to instructions addressed to the locomotive address.  F1 is indicated by bit 0. F8 by bit 7.</w:t>
      </w:r>
    </w:p>
    <w:p w14:paraId="1F50E1DD" w14:textId="77777777" w:rsidR="00DA6F56" w:rsidRDefault="00DA6F56" w:rsidP="00575C2F"/>
    <w:p w14:paraId="31AC6411" w14:textId="56B95724" w:rsidR="00575C2F" w:rsidRDefault="00575C2F" w:rsidP="00575C2F">
      <w:r>
        <w:t>Configuration Variable 22</w:t>
      </w:r>
      <w:r w:rsidR="00652ADB">
        <w:t>:</w:t>
      </w:r>
      <w:r>
        <w:tab/>
        <w:t>Consist Address Active for FL and F9-F12</w:t>
      </w:r>
    </w:p>
    <w:p w14:paraId="2AD9A45C" w14:textId="5C827A32" w:rsidR="00FC4C6D" w:rsidRDefault="00575C2F" w:rsidP="00755F81">
      <w:pPr>
        <w:ind w:left="720"/>
      </w:pPr>
      <w:r>
        <w:t xml:space="preserve">Defines for function FL whether the function is controlled by the consist address. For each Bit a value of "1" indicates that the function will respond to instructions addressed to the </w:t>
      </w:r>
      <w:r>
        <w:lastRenderedPageBreak/>
        <w:t>consist address</w:t>
      </w:r>
      <w:r w:rsidR="00C31994" w:rsidRPr="00C31994">
        <w:t xml:space="preserve"> </w:t>
      </w:r>
      <w:r w:rsidR="00C31994" w:rsidRPr="00C31994">
        <w:rPr>
          <w:color w:val="FF0000"/>
        </w:rPr>
        <w:t>and instructions addressed to the locomotive address (CV1 or CV17/CV18).</w:t>
      </w:r>
      <w:r w:rsidRPr="00C31994">
        <w:rPr>
          <w:color w:val="FF0000"/>
        </w:rPr>
        <w:t xml:space="preserve"> </w:t>
      </w:r>
      <w:r>
        <w:t>A value of "0" indicates that the function will only respond to instructions addressed to the locomotive address.  FL in the forward direction is indicated by bit 0, FL in the reverse direction is controlled by bit 1. Bit 2 corresponds to</w:t>
      </w:r>
      <w:r w:rsidR="00EE5868">
        <w:t xml:space="preserve"> </w:t>
      </w:r>
      <w:r w:rsidR="00EE5868" w:rsidRPr="00EE5868">
        <w:t>F9, while Bit 5 corresponds to F12.</w:t>
      </w:r>
    </w:p>
    <w:p w14:paraId="63013523" w14:textId="77777777" w:rsidR="00DA6F56" w:rsidRDefault="00DA6F56" w:rsidP="008056BE"/>
    <w:p w14:paraId="651F85B7" w14:textId="73461785" w:rsidR="008056BE" w:rsidRDefault="008056BE" w:rsidP="008056BE">
      <w:r>
        <w:t>Configuration Variable 23</w:t>
      </w:r>
      <w:r w:rsidR="00652ADB">
        <w:t>:</w:t>
      </w:r>
      <w:r>
        <w:tab/>
        <w:t>Acceleration Adjustment</w:t>
      </w:r>
    </w:p>
    <w:p w14:paraId="0559A3FC" w14:textId="69D401E4" w:rsidR="008056BE" w:rsidRDefault="008056BE" w:rsidP="00755F81">
      <w:pPr>
        <w:ind w:left="720"/>
      </w:pPr>
      <w:r>
        <w:t xml:space="preserve">This Configuration Variable contains </w:t>
      </w:r>
      <w:r w:rsidR="00CE0B46">
        <w:t>additional acceleration</w:t>
      </w:r>
      <w:r>
        <w:t xml:space="preserve"> rate information that is to be added to or subtracted from the base value contained in Configuration Variable #3 using the </w:t>
      </w:r>
      <w:r w:rsidR="00CE0B46">
        <w:t>formula (</w:t>
      </w:r>
      <w:r>
        <w:t xml:space="preserve">the contents of CV#23*.896)/(number of speed steps in use).  This is a </w:t>
      </w:r>
      <w:r w:rsidR="00CE0B46">
        <w:t>7-bit</w:t>
      </w:r>
      <w:r>
        <w:t xml:space="preserve"> value (bits 0-6) with bit 7 being reserved for a sign bit (0-add, 1-subtract). In case of overflow</w:t>
      </w:r>
      <w:r w:rsidR="00223F68">
        <w:t>,</w:t>
      </w:r>
      <w:r>
        <w:t xml:space="preserve"> the maximum acceleration rate shall be used. In case of underflow no acceleration shall be used. The expected use is for changing momentum to simulate differing train lengths/loads, most often when operating in a consist.</w:t>
      </w:r>
    </w:p>
    <w:p w14:paraId="5AF4C09A" w14:textId="77777777" w:rsidR="008056BE" w:rsidRDefault="008056BE" w:rsidP="008056BE"/>
    <w:p w14:paraId="7A8DCDC7" w14:textId="33588925" w:rsidR="008056BE" w:rsidRDefault="008056BE" w:rsidP="008056BE">
      <w:r>
        <w:t>Configuration Variable 24</w:t>
      </w:r>
      <w:r w:rsidR="00652ADB">
        <w:t>:</w:t>
      </w:r>
      <w:r>
        <w:tab/>
        <w:t>Deceleration Adjustment</w:t>
      </w:r>
    </w:p>
    <w:p w14:paraId="1B93A739" w14:textId="4ABBA74C" w:rsidR="004779BF" w:rsidRDefault="008056BE" w:rsidP="00460508">
      <w:pPr>
        <w:ind w:left="720"/>
      </w:pPr>
      <w:r>
        <w:t>This Configuration Variable contains additional braking rate information that is to be added to or subtracted from the base value contained in Configuration Variable #4 using the formula (the contents of CV#24*.896)</w:t>
      </w:r>
      <w:r w:rsidR="00BD5B6A">
        <w:t xml:space="preserve"> </w:t>
      </w:r>
      <w:r>
        <w:t>/</w:t>
      </w:r>
      <w:r w:rsidR="00BD5B6A">
        <w:t xml:space="preserve"> </w:t>
      </w:r>
      <w:r>
        <w:t xml:space="preserve">(number of speed steps in use). This is a </w:t>
      </w:r>
      <w:r w:rsidR="00E5279B">
        <w:t>7-bit</w:t>
      </w:r>
      <w:r>
        <w:t xml:space="preserve"> value (bits 0-6) with bit 7 being reserved for a sign bit (0-add,1-subtract). In case of overflow</w:t>
      </w:r>
      <w:r w:rsidR="00C925C6">
        <w:t>,</w:t>
      </w:r>
      <w:r>
        <w:t xml:space="preserve"> the maximum </w:t>
      </w:r>
      <w:r w:rsidR="00C925C6">
        <w:t>deceleration</w:t>
      </w:r>
      <w:r>
        <w:t xml:space="preserve"> rate shall be used. In case of underflow no deceleration shall be used. The expected use is for changing momentum to simulate differing train lengths/loads, most often when operating in a consist.</w:t>
      </w:r>
    </w:p>
    <w:p w14:paraId="240A3B70" w14:textId="77777777" w:rsidR="00460508" w:rsidRDefault="00460508" w:rsidP="00460508">
      <w:pPr>
        <w:ind w:left="720"/>
      </w:pPr>
    </w:p>
    <w:p w14:paraId="3B5D9726" w14:textId="64676871" w:rsidR="004779BF" w:rsidRDefault="004779BF" w:rsidP="004779BF">
      <w:pPr>
        <w:spacing w:after="0"/>
      </w:pPr>
      <w:r>
        <w:t>Configuration Variable 25</w:t>
      </w:r>
      <w:r w:rsidR="00652ADB">
        <w:t>:</w:t>
      </w:r>
      <w:r>
        <w:tab/>
        <w:t>Speed Table/</w:t>
      </w:r>
      <w:r w:rsidR="00C925C6">
        <w:t>Mid-Range</w:t>
      </w:r>
      <w:r>
        <w:t xml:space="preserve"> Cab Speed Step</w:t>
      </w:r>
      <w:r w:rsidR="00373E07">
        <w:br/>
      </w:r>
    </w:p>
    <w:p w14:paraId="4DDC70C4" w14:textId="54C7D9DF" w:rsidR="00BC3E86" w:rsidRDefault="004779BF" w:rsidP="004779BF">
      <w:pPr>
        <w:spacing w:after="0"/>
        <w:ind w:left="720"/>
      </w:pPr>
      <w:r>
        <w:t>A value between 2 and 127 shall be used to indicate 1 of 126 factory preset speed tables. A value of “00000010” indicates that the curve shall be linear. A value between 128 and 154 defines the 28-speed step position (1</w:t>
      </w:r>
      <w:r w:rsidRPr="005923BA">
        <w:rPr>
          <w:color w:val="FF0000"/>
        </w:rPr>
        <w:t>-</w:t>
      </w:r>
      <w:r w:rsidRPr="003E1C02">
        <w:rPr>
          <w:strike/>
          <w:color w:val="FF7C80"/>
        </w:rPr>
        <w:t>26</w:t>
      </w:r>
      <w:r w:rsidR="00EE1BA7" w:rsidRPr="005923BA">
        <w:rPr>
          <w:color w:val="FF0000"/>
        </w:rPr>
        <w:t xml:space="preserve"> </w:t>
      </w:r>
      <w:r w:rsidR="00EE1BA7" w:rsidRPr="005923BA">
        <w:t>27</w:t>
      </w:r>
      <w:r>
        <w:t xml:space="preserve">) which will define where the </w:t>
      </w:r>
      <w:r w:rsidR="00BD5B6A">
        <w:t>mid-range</w:t>
      </w:r>
      <w:r>
        <w:t xml:space="preserve"> decoder speed value will be applied</w:t>
      </w:r>
      <w:r w:rsidR="00EE1BA7">
        <w:t xml:space="preserve"> </w:t>
      </w:r>
      <w:r w:rsidR="00EE1BA7" w:rsidRPr="00EE1BA7">
        <w:rPr>
          <w:color w:val="FF0000"/>
        </w:rPr>
        <w:t>(CV6)</w:t>
      </w:r>
      <w:r>
        <w:t xml:space="preserve">. In 14-speed mode the decoder will utilize this value divided by two If the value in this variable is outside the range, the default mid cab speed of 14 (for 28 speed mode or 7 for 14 speed mode) shall be used as the mid speed value. Values of </w:t>
      </w:r>
      <w:r w:rsidRPr="003E1C02">
        <w:rPr>
          <w:strike/>
          <w:color w:val="FF7C80"/>
        </w:rPr>
        <w:t>“00000000” or “00000001”</w:t>
      </w:r>
      <w:r w:rsidRPr="003E1C02">
        <w:rPr>
          <w:color w:val="FF7C80"/>
        </w:rPr>
        <w:t xml:space="preserve"> </w:t>
      </w:r>
      <w:r w:rsidR="005923BA" w:rsidRPr="003E1C02">
        <w:rPr>
          <w:color w:val="FF7C80"/>
        </w:rPr>
        <w:t xml:space="preserve"> </w:t>
      </w:r>
      <w:r w:rsidR="005923BA" w:rsidRPr="005923BA">
        <w:rPr>
          <w:color w:val="FF0000"/>
        </w:rPr>
        <w:t xml:space="preserve">0, 1, or &gt; 154 </w:t>
      </w:r>
      <w:r>
        <w:t>shall indicate that this CV is not used in the calculation of the speed table</w:t>
      </w:r>
      <w:r w:rsidR="005923BA">
        <w:t>.</w:t>
      </w:r>
    </w:p>
    <w:p w14:paraId="083236D6" w14:textId="77777777" w:rsidR="00FC518D" w:rsidRDefault="00FC518D">
      <w:pPr>
        <w:spacing w:after="0"/>
      </w:pPr>
    </w:p>
    <w:p w14:paraId="3C9CE841" w14:textId="77777777" w:rsidR="00FE2A63" w:rsidRDefault="00FE2A63">
      <w:pPr>
        <w:spacing w:after="0"/>
      </w:pPr>
      <w:r>
        <w:br w:type="page"/>
      </w:r>
    </w:p>
    <w:p w14:paraId="3CB55306" w14:textId="761447B9" w:rsidR="005531B1" w:rsidRDefault="005531B1" w:rsidP="005531B1">
      <w:pPr>
        <w:spacing w:after="0"/>
      </w:pPr>
      <w:r>
        <w:lastRenderedPageBreak/>
        <w:t>Configuration Variable 27</w:t>
      </w:r>
      <w:r w:rsidR="00652ADB">
        <w:t>:</w:t>
      </w:r>
      <w:r>
        <w:tab/>
        <w:t>Decoder Automatic Stopping Configuration</w:t>
      </w:r>
    </w:p>
    <w:p w14:paraId="46159E03" w14:textId="77777777" w:rsidR="005531B1" w:rsidRDefault="005531B1" w:rsidP="005531B1">
      <w:pPr>
        <w:spacing w:after="0"/>
      </w:pPr>
    </w:p>
    <w:p w14:paraId="43CCD647" w14:textId="4E3D1C25" w:rsidR="00286885" w:rsidRPr="0038463E" w:rsidRDefault="005531B1" w:rsidP="00637440">
      <w:pPr>
        <w:spacing w:after="0"/>
        <w:ind w:left="720"/>
        <w:rPr>
          <w:b/>
        </w:rPr>
      </w:pPr>
      <w:r>
        <w:t>Used to configure which actions will cause the decoder to automatically stop</w:t>
      </w:r>
      <w:r w:rsidR="00D40D7F">
        <w:t>.</w:t>
      </w:r>
      <w:r w:rsidR="00FA1359">
        <w:rPr>
          <w:b/>
        </w:rPr>
        <w:br/>
      </w:r>
      <w:r w:rsidR="000362D0">
        <w:rPr>
          <w:b/>
        </w:rPr>
        <w:t xml:space="preserve">                                       </w:t>
      </w:r>
      <w:r w:rsidR="007B17A0" w:rsidRPr="0038463E">
        <w:rPr>
          <w:b/>
        </w:rPr>
        <w:t xml:space="preserve">Table 2 </w:t>
      </w:r>
      <w:r w:rsidR="002827EF" w:rsidRPr="0038463E">
        <w:rPr>
          <w:b/>
        </w:rPr>
        <w:t>–</w:t>
      </w:r>
      <w:r w:rsidR="007B17A0" w:rsidRPr="0038463E">
        <w:rPr>
          <w:b/>
        </w:rPr>
        <w:t xml:space="preserve"> </w:t>
      </w:r>
      <w:r w:rsidR="00891575" w:rsidRPr="0038463E">
        <w:rPr>
          <w:b/>
        </w:rPr>
        <w:t>CV</w:t>
      </w:r>
      <w:r w:rsidR="002827EF" w:rsidRPr="0038463E">
        <w:rPr>
          <w:b/>
        </w:rPr>
        <w:t xml:space="preserve"> 27 Parameters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715"/>
        <w:gridCol w:w="6390"/>
        <w:gridCol w:w="1813"/>
      </w:tblGrid>
      <w:tr w:rsidR="0096785C" w:rsidRPr="0096785C" w14:paraId="2D227AF7" w14:textId="77777777" w:rsidTr="001870EB">
        <w:tc>
          <w:tcPr>
            <w:tcW w:w="715" w:type="dxa"/>
            <w:shd w:val="clear" w:color="auto" w:fill="D9D9D9" w:themeFill="background1" w:themeFillShade="D9"/>
          </w:tcPr>
          <w:p w14:paraId="58F4F88C" w14:textId="43EF8609" w:rsidR="00616D3F" w:rsidRPr="0096785C" w:rsidRDefault="00616D3F" w:rsidP="005531B1">
            <w:pPr>
              <w:spacing w:after="0"/>
              <w:rPr>
                <w:rFonts w:asciiTheme="majorHAnsi" w:hAnsiTheme="majorHAnsi" w:cstheme="majorHAnsi"/>
                <w:b/>
                <w:bCs/>
              </w:rPr>
            </w:pPr>
            <w:bookmarkStart w:id="20" w:name="_Hlk118996984"/>
            <w:bookmarkStart w:id="21" w:name="_Hlk118977677"/>
            <w:r w:rsidRPr="0096785C">
              <w:rPr>
                <w:rFonts w:asciiTheme="majorHAnsi" w:hAnsiTheme="majorHAnsi" w:cstheme="majorHAnsi"/>
                <w:b/>
                <w:bCs/>
              </w:rPr>
              <w:t>Bit</w:t>
            </w:r>
            <w:r w:rsidR="0096785C" w:rsidRPr="0096785C">
              <w:rPr>
                <w:rFonts w:asciiTheme="majorHAnsi" w:hAnsiTheme="majorHAnsi" w:cstheme="majorHAnsi"/>
                <w:b/>
                <w:bCs/>
              </w:rPr>
              <w:t xml:space="preserve"> #</w:t>
            </w:r>
          </w:p>
        </w:tc>
        <w:tc>
          <w:tcPr>
            <w:tcW w:w="6390" w:type="dxa"/>
            <w:shd w:val="clear" w:color="auto" w:fill="D9D9D9" w:themeFill="background1" w:themeFillShade="D9"/>
          </w:tcPr>
          <w:p w14:paraId="48EFEC53" w14:textId="4B91125B" w:rsidR="00616D3F" w:rsidRPr="0096785C" w:rsidRDefault="00616D3F" w:rsidP="005531B1">
            <w:pPr>
              <w:spacing w:after="0"/>
              <w:rPr>
                <w:rFonts w:asciiTheme="majorHAnsi" w:hAnsiTheme="majorHAnsi" w:cstheme="majorHAnsi"/>
                <w:b/>
                <w:bCs/>
              </w:rPr>
            </w:pPr>
            <w:r w:rsidRPr="0096785C">
              <w:rPr>
                <w:rFonts w:asciiTheme="majorHAnsi" w:hAnsiTheme="majorHAnsi" w:cstheme="majorHAnsi"/>
                <w:b/>
                <w:bCs/>
              </w:rPr>
              <w:t>Description</w:t>
            </w:r>
          </w:p>
        </w:tc>
        <w:tc>
          <w:tcPr>
            <w:tcW w:w="1813" w:type="dxa"/>
            <w:shd w:val="clear" w:color="auto" w:fill="D9D9D9" w:themeFill="background1" w:themeFillShade="D9"/>
          </w:tcPr>
          <w:p w14:paraId="374A0159" w14:textId="5063AFF4" w:rsidR="00616D3F" w:rsidRPr="0096785C" w:rsidRDefault="0096785C" w:rsidP="005531B1">
            <w:pPr>
              <w:spacing w:after="0"/>
              <w:rPr>
                <w:rFonts w:asciiTheme="majorHAnsi" w:hAnsiTheme="majorHAnsi" w:cstheme="majorHAnsi"/>
                <w:b/>
                <w:bCs/>
              </w:rPr>
            </w:pPr>
            <w:r w:rsidRPr="0096785C">
              <w:rPr>
                <w:rFonts w:asciiTheme="majorHAnsi" w:hAnsiTheme="majorHAnsi" w:cstheme="majorHAnsi"/>
                <w:b/>
                <w:bCs/>
              </w:rPr>
              <w:t>Setting</w:t>
            </w:r>
          </w:p>
        </w:tc>
      </w:tr>
      <w:bookmarkEnd w:id="20"/>
      <w:tr w:rsidR="00D138C0" w:rsidRPr="00D138C0" w14:paraId="6D7D8B43" w14:textId="77777777" w:rsidTr="001870EB">
        <w:tc>
          <w:tcPr>
            <w:tcW w:w="715" w:type="dxa"/>
            <w:shd w:val="clear" w:color="auto" w:fill="auto"/>
          </w:tcPr>
          <w:p w14:paraId="684A0304" w14:textId="76D89815" w:rsidR="00D138C0" w:rsidRPr="00D138C0" w:rsidRDefault="00CD1301" w:rsidP="005531B1">
            <w:pPr>
              <w:spacing w:after="0"/>
            </w:pPr>
            <w:r>
              <w:t>Bit 0</w:t>
            </w:r>
          </w:p>
        </w:tc>
        <w:tc>
          <w:tcPr>
            <w:tcW w:w="6390" w:type="dxa"/>
            <w:shd w:val="clear" w:color="auto" w:fill="auto"/>
          </w:tcPr>
          <w:p w14:paraId="7A6297B3" w14:textId="5FF68199" w:rsidR="00D138C0" w:rsidRPr="00D138C0" w:rsidRDefault="00CD1301" w:rsidP="005531B1">
            <w:pPr>
              <w:spacing w:after="0"/>
            </w:pPr>
            <w:r>
              <w:t>Enable/Disable Auto Stop in the presence of an asymmetrical DCC signal which is more positive on the right rail</w:t>
            </w:r>
          </w:p>
        </w:tc>
        <w:tc>
          <w:tcPr>
            <w:tcW w:w="1813" w:type="dxa"/>
            <w:shd w:val="clear" w:color="auto" w:fill="auto"/>
          </w:tcPr>
          <w:p w14:paraId="3362B9C5" w14:textId="62C5722A" w:rsidR="00D138C0" w:rsidRPr="00D138C0" w:rsidRDefault="00CD1301" w:rsidP="005531B1">
            <w:pPr>
              <w:spacing w:after="0"/>
            </w:pPr>
            <w:r>
              <w:t>“0” = Disabled</w:t>
            </w:r>
            <w:r w:rsidR="00C3041D">
              <w:br/>
            </w:r>
            <w:r>
              <w:t>“1” = Enabled</w:t>
            </w:r>
          </w:p>
        </w:tc>
      </w:tr>
      <w:tr w:rsidR="00D138C0" w:rsidRPr="00D138C0" w14:paraId="60BA990B" w14:textId="77777777" w:rsidTr="001870EB">
        <w:tc>
          <w:tcPr>
            <w:tcW w:w="715" w:type="dxa"/>
            <w:shd w:val="clear" w:color="auto" w:fill="auto"/>
          </w:tcPr>
          <w:p w14:paraId="6480D159" w14:textId="509F415B" w:rsidR="00D138C0" w:rsidRPr="00D138C0" w:rsidRDefault="000E76D1" w:rsidP="005531B1">
            <w:pPr>
              <w:spacing w:after="0"/>
            </w:pPr>
            <w:r>
              <w:t>Bit 1</w:t>
            </w:r>
          </w:p>
        </w:tc>
        <w:tc>
          <w:tcPr>
            <w:tcW w:w="6390" w:type="dxa"/>
            <w:shd w:val="clear" w:color="auto" w:fill="auto"/>
          </w:tcPr>
          <w:p w14:paraId="3CEC3C44" w14:textId="0ED6AB05" w:rsidR="00D138C0" w:rsidRPr="00D138C0" w:rsidRDefault="000E76D1" w:rsidP="005531B1">
            <w:pPr>
              <w:spacing w:after="0"/>
            </w:pPr>
            <w:r>
              <w:t>Enable/Disable Auto Stop in the presence of an asymmetrical DCC signal which is more positive on the left rail</w:t>
            </w:r>
          </w:p>
        </w:tc>
        <w:tc>
          <w:tcPr>
            <w:tcW w:w="1813" w:type="dxa"/>
            <w:shd w:val="clear" w:color="auto" w:fill="auto"/>
          </w:tcPr>
          <w:p w14:paraId="4DD0DCFC" w14:textId="482D3FDB" w:rsidR="00D138C0" w:rsidRPr="00D138C0" w:rsidRDefault="000E76D1" w:rsidP="005531B1">
            <w:pPr>
              <w:spacing w:after="0"/>
            </w:pPr>
            <w:r>
              <w:t xml:space="preserve">“0” = Disabled </w:t>
            </w:r>
            <w:r>
              <w:br/>
              <w:t>“1” = Enabled</w:t>
            </w:r>
          </w:p>
        </w:tc>
      </w:tr>
      <w:tr w:rsidR="00550C48" w:rsidRPr="00D138C0" w14:paraId="4FFCA2F4" w14:textId="77777777" w:rsidTr="001870EB">
        <w:tc>
          <w:tcPr>
            <w:tcW w:w="715" w:type="dxa"/>
            <w:shd w:val="clear" w:color="auto" w:fill="auto"/>
          </w:tcPr>
          <w:p w14:paraId="4EDC1663" w14:textId="4A5F87C8" w:rsidR="00550C48" w:rsidRDefault="00550C48" w:rsidP="005531B1">
            <w:pPr>
              <w:spacing w:after="0"/>
            </w:pPr>
            <w:r>
              <w:t>Bit 2</w:t>
            </w:r>
          </w:p>
        </w:tc>
        <w:tc>
          <w:tcPr>
            <w:tcW w:w="6390" w:type="dxa"/>
            <w:shd w:val="clear" w:color="auto" w:fill="auto"/>
          </w:tcPr>
          <w:p w14:paraId="6C53A4A9" w14:textId="5C6B8986" w:rsidR="00550C48" w:rsidRDefault="00550C48" w:rsidP="005531B1">
            <w:pPr>
              <w:spacing w:after="0"/>
            </w:pPr>
            <w:r>
              <w:t xml:space="preserve">Enable/Disable Auto Stop in the presence of </w:t>
            </w:r>
            <w:proofErr w:type="gramStart"/>
            <w:r>
              <w:t>an</w:t>
            </w:r>
            <w:proofErr w:type="gramEnd"/>
            <w:r>
              <w:t xml:space="preserve"> Signal Controlled Influence cutout signal</w:t>
            </w:r>
          </w:p>
        </w:tc>
        <w:tc>
          <w:tcPr>
            <w:tcW w:w="1813" w:type="dxa"/>
            <w:shd w:val="clear" w:color="auto" w:fill="auto"/>
          </w:tcPr>
          <w:p w14:paraId="5FE0D949" w14:textId="5B859D82" w:rsidR="00550C48" w:rsidRDefault="00550C48" w:rsidP="005531B1">
            <w:pPr>
              <w:spacing w:after="0"/>
            </w:pPr>
            <w:r>
              <w:t xml:space="preserve">“0” = Disabled </w:t>
            </w:r>
            <w:r>
              <w:br/>
              <w:t>“1” = Enabled</w:t>
            </w:r>
          </w:p>
        </w:tc>
      </w:tr>
      <w:tr w:rsidR="00550C48" w:rsidRPr="00D138C0" w14:paraId="4E411B6B" w14:textId="77777777" w:rsidTr="001870EB">
        <w:tc>
          <w:tcPr>
            <w:tcW w:w="715" w:type="dxa"/>
            <w:shd w:val="clear" w:color="auto" w:fill="auto"/>
          </w:tcPr>
          <w:p w14:paraId="6BA95FA4" w14:textId="647C917F" w:rsidR="00550C48" w:rsidRDefault="00550C48" w:rsidP="005531B1">
            <w:pPr>
              <w:spacing w:after="0"/>
            </w:pPr>
            <w:r>
              <w:t>Bit 3</w:t>
            </w:r>
          </w:p>
        </w:tc>
        <w:tc>
          <w:tcPr>
            <w:tcW w:w="6390" w:type="dxa"/>
            <w:shd w:val="clear" w:color="auto" w:fill="auto"/>
          </w:tcPr>
          <w:p w14:paraId="5BC71043" w14:textId="380B9DA6" w:rsidR="00550C48" w:rsidRDefault="00550C48" w:rsidP="005531B1">
            <w:pPr>
              <w:spacing w:after="0"/>
            </w:pPr>
            <w:r>
              <w:t>Reserved for Future Use</w:t>
            </w:r>
          </w:p>
        </w:tc>
        <w:tc>
          <w:tcPr>
            <w:tcW w:w="1813" w:type="dxa"/>
            <w:shd w:val="clear" w:color="auto" w:fill="auto"/>
          </w:tcPr>
          <w:p w14:paraId="7EC7B393" w14:textId="22F60183" w:rsidR="00550C48" w:rsidRDefault="00C94808" w:rsidP="00C94808">
            <w:pPr>
              <w:spacing w:after="0"/>
              <w:jc w:val="center"/>
            </w:pPr>
            <w:r>
              <w:t>-</w:t>
            </w:r>
          </w:p>
        </w:tc>
      </w:tr>
      <w:tr w:rsidR="00550C48" w:rsidRPr="00D138C0" w14:paraId="4102DF40" w14:textId="77777777" w:rsidTr="001870EB">
        <w:tc>
          <w:tcPr>
            <w:tcW w:w="715" w:type="dxa"/>
            <w:shd w:val="clear" w:color="auto" w:fill="auto"/>
          </w:tcPr>
          <w:p w14:paraId="0E3B459C" w14:textId="421E7284" w:rsidR="00550C48" w:rsidRDefault="00C94808" w:rsidP="005531B1">
            <w:pPr>
              <w:spacing w:after="0"/>
            </w:pPr>
            <w:r>
              <w:t>Bit 4</w:t>
            </w:r>
          </w:p>
        </w:tc>
        <w:tc>
          <w:tcPr>
            <w:tcW w:w="6390" w:type="dxa"/>
            <w:shd w:val="clear" w:color="auto" w:fill="auto"/>
          </w:tcPr>
          <w:p w14:paraId="12EA3749" w14:textId="0E688C04" w:rsidR="00550C48" w:rsidRDefault="00C94808" w:rsidP="005531B1">
            <w:pPr>
              <w:spacing w:after="0"/>
            </w:pPr>
            <w:r>
              <w:t xml:space="preserve">Enable/Disable Auto Stop in the presence of </w:t>
            </w:r>
            <w:r w:rsidRPr="003E1C02">
              <w:rPr>
                <w:strike/>
                <w:color w:val="FF7C80"/>
              </w:rPr>
              <w:t xml:space="preserve">reverse polarity </w:t>
            </w:r>
            <w:r w:rsidR="00C066FC" w:rsidRPr="00C066FC">
              <w:rPr>
                <w:color w:val="FF0000"/>
              </w:rPr>
              <w:t xml:space="preserve">opposite direction </w:t>
            </w:r>
            <w:r>
              <w:t>DC</w:t>
            </w:r>
          </w:p>
        </w:tc>
        <w:tc>
          <w:tcPr>
            <w:tcW w:w="1813" w:type="dxa"/>
            <w:shd w:val="clear" w:color="auto" w:fill="auto"/>
          </w:tcPr>
          <w:p w14:paraId="3E57952E" w14:textId="6F8818E1" w:rsidR="00550C48" w:rsidRDefault="003F2F06" w:rsidP="005531B1">
            <w:pPr>
              <w:spacing w:after="0"/>
            </w:pPr>
            <w:r>
              <w:t xml:space="preserve">“0” = Disabled </w:t>
            </w:r>
            <w:r>
              <w:br/>
              <w:t>“1” = Enabled</w:t>
            </w:r>
          </w:p>
        </w:tc>
      </w:tr>
      <w:tr w:rsidR="003F2F06" w:rsidRPr="00D138C0" w14:paraId="5996C6BA" w14:textId="77777777" w:rsidTr="001870EB">
        <w:tc>
          <w:tcPr>
            <w:tcW w:w="715" w:type="dxa"/>
            <w:shd w:val="clear" w:color="auto" w:fill="auto"/>
          </w:tcPr>
          <w:p w14:paraId="5C80D649" w14:textId="7E07C8DD" w:rsidR="003F2F06" w:rsidRDefault="00D248BA" w:rsidP="005531B1">
            <w:pPr>
              <w:spacing w:after="0"/>
            </w:pPr>
            <w:r>
              <w:t>Bit 5</w:t>
            </w:r>
          </w:p>
        </w:tc>
        <w:tc>
          <w:tcPr>
            <w:tcW w:w="6390" w:type="dxa"/>
            <w:shd w:val="clear" w:color="auto" w:fill="auto"/>
          </w:tcPr>
          <w:p w14:paraId="55A99911" w14:textId="0DFCA296" w:rsidR="003F2F06" w:rsidRDefault="00D248BA" w:rsidP="005531B1">
            <w:pPr>
              <w:spacing w:after="0"/>
            </w:pPr>
            <w:r>
              <w:t xml:space="preserve">Enable/Disable Auto Stop in the presence </w:t>
            </w:r>
            <w:r w:rsidRPr="003E1C02">
              <w:rPr>
                <w:strike/>
                <w:color w:val="FF7C80"/>
              </w:rPr>
              <w:t>forward polarity</w:t>
            </w:r>
            <w:r w:rsidR="00C066FC" w:rsidRPr="003E1C02">
              <w:rPr>
                <w:color w:val="FF7C80"/>
              </w:rPr>
              <w:t xml:space="preserve"> </w:t>
            </w:r>
            <w:r w:rsidR="00C066FC" w:rsidRPr="00C066FC">
              <w:rPr>
                <w:color w:val="FF0000"/>
              </w:rPr>
              <w:t>same direction</w:t>
            </w:r>
            <w:r w:rsidRPr="00C066FC">
              <w:rPr>
                <w:color w:val="FF0000"/>
              </w:rPr>
              <w:t xml:space="preserve"> </w:t>
            </w:r>
            <w:r>
              <w:t>DC</w:t>
            </w:r>
          </w:p>
        </w:tc>
        <w:tc>
          <w:tcPr>
            <w:tcW w:w="1813" w:type="dxa"/>
            <w:shd w:val="clear" w:color="auto" w:fill="auto"/>
          </w:tcPr>
          <w:p w14:paraId="66620641" w14:textId="2B12037C" w:rsidR="003F2F06" w:rsidRDefault="00D248BA" w:rsidP="005531B1">
            <w:pPr>
              <w:spacing w:after="0"/>
            </w:pPr>
            <w:r>
              <w:t xml:space="preserve">“0” = Disabled </w:t>
            </w:r>
            <w:r>
              <w:br/>
              <w:t>“1” = Enabled</w:t>
            </w:r>
          </w:p>
        </w:tc>
      </w:tr>
      <w:tr w:rsidR="000738FC" w:rsidRPr="00D138C0" w14:paraId="4BFBD4AE" w14:textId="77777777" w:rsidTr="001870EB">
        <w:tc>
          <w:tcPr>
            <w:tcW w:w="715" w:type="dxa"/>
            <w:shd w:val="clear" w:color="auto" w:fill="auto"/>
          </w:tcPr>
          <w:p w14:paraId="7E9462CD" w14:textId="43DEB212" w:rsidR="000738FC" w:rsidRDefault="000738FC" w:rsidP="000738FC">
            <w:pPr>
              <w:spacing w:after="0"/>
            </w:pPr>
            <w:r>
              <w:t>Bit 6</w:t>
            </w:r>
          </w:p>
        </w:tc>
        <w:tc>
          <w:tcPr>
            <w:tcW w:w="6390" w:type="dxa"/>
            <w:shd w:val="clear" w:color="auto" w:fill="auto"/>
          </w:tcPr>
          <w:p w14:paraId="1D9F5334" w14:textId="05E79E50" w:rsidR="000738FC" w:rsidRDefault="000738FC" w:rsidP="000738FC">
            <w:pPr>
              <w:spacing w:after="0"/>
            </w:pPr>
            <w:r>
              <w:t>Reserved for Future Use</w:t>
            </w:r>
          </w:p>
        </w:tc>
        <w:tc>
          <w:tcPr>
            <w:tcW w:w="1813" w:type="dxa"/>
            <w:shd w:val="clear" w:color="auto" w:fill="auto"/>
          </w:tcPr>
          <w:p w14:paraId="0447A7C5" w14:textId="21B11BC9" w:rsidR="000738FC" w:rsidRDefault="000738FC" w:rsidP="005E1146">
            <w:pPr>
              <w:spacing w:after="0"/>
              <w:jc w:val="center"/>
            </w:pPr>
            <w:r>
              <w:t>-</w:t>
            </w:r>
          </w:p>
        </w:tc>
      </w:tr>
      <w:tr w:rsidR="000738FC" w:rsidRPr="00D138C0" w14:paraId="2865AE35" w14:textId="77777777" w:rsidTr="001870EB">
        <w:tc>
          <w:tcPr>
            <w:tcW w:w="715" w:type="dxa"/>
            <w:shd w:val="clear" w:color="auto" w:fill="auto"/>
          </w:tcPr>
          <w:p w14:paraId="100C3C04" w14:textId="5935775F" w:rsidR="000738FC" w:rsidRDefault="000738FC" w:rsidP="000738FC">
            <w:pPr>
              <w:spacing w:after="0"/>
            </w:pPr>
            <w:r>
              <w:t>Bit 7</w:t>
            </w:r>
          </w:p>
        </w:tc>
        <w:tc>
          <w:tcPr>
            <w:tcW w:w="6390" w:type="dxa"/>
            <w:shd w:val="clear" w:color="auto" w:fill="auto"/>
          </w:tcPr>
          <w:p w14:paraId="40671063" w14:textId="2B2E4461" w:rsidR="000738FC" w:rsidRDefault="000738FC" w:rsidP="000738FC">
            <w:pPr>
              <w:spacing w:after="0"/>
            </w:pPr>
            <w:r>
              <w:t>Reserved for Future Use</w:t>
            </w:r>
          </w:p>
        </w:tc>
        <w:tc>
          <w:tcPr>
            <w:tcW w:w="1813" w:type="dxa"/>
            <w:shd w:val="clear" w:color="auto" w:fill="auto"/>
          </w:tcPr>
          <w:p w14:paraId="4CEC82E0" w14:textId="290210A3" w:rsidR="000738FC" w:rsidRDefault="000738FC" w:rsidP="005E1146">
            <w:pPr>
              <w:spacing w:after="0"/>
              <w:jc w:val="center"/>
            </w:pPr>
            <w:r>
              <w:t>-</w:t>
            </w:r>
          </w:p>
        </w:tc>
      </w:tr>
    </w:tbl>
    <w:bookmarkEnd w:id="21"/>
    <w:p w14:paraId="01807B98" w14:textId="2E91BCB3" w:rsidR="00FC518D" w:rsidRPr="007537F7" w:rsidRDefault="007F486E" w:rsidP="00CF41B8">
      <w:pPr>
        <w:spacing w:after="0"/>
        <w:ind w:left="720"/>
        <w:rPr>
          <w:sz w:val="18"/>
          <w:szCs w:val="18"/>
        </w:rPr>
      </w:pPr>
      <w:r w:rsidRPr="007F486E">
        <w:rPr>
          <w:b/>
          <w:bCs/>
          <w:spacing w:val="-1"/>
        </w:rPr>
        <w:t>Note:</w:t>
      </w:r>
      <w:r w:rsidR="000B7283">
        <w:rPr>
          <w:spacing w:val="-1"/>
        </w:rPr>
        <w:t xml:space="preserve"> </w:t>
      </w:r>
      <w:r w:rsidR="000B7283">
        <w:t xml:space="preserve">If </w:t>
      </w:r>
      <w:r w:rsidR="000B7283">
        <w:rPr>
          <w:spacing w:val="-1"/>
        </w:rPr>
        <w:t xml:space="preserve">the decoder does </w:t>
      </w:r>
      <w:r w:rsidR="000B7283">
        <w:t>not</w:t>
      </w:r>
      <w:r w:rsidR="000B7283">
        <w:rPr>
          <w:spacing w:val="-2"/>
        </w:rPr>
        <w:t xml:space="preserve"> </w:t>
      </w:r>
      <w:r w:rsidR="000B7283">
        <w:rPr>
          <w:spacing w:val="-1"/>
        </w:rPr>
        <w:t xml:space="preserve">support </w:t>
      </w:r>
      <w:r w:rsidR="000B7283">
        <w:t>a</w:t>
      </w:r>
      <w:r w:rsidR="000B7283">
        <w:rPr>
          <w:spacing w:val="-1"/>
        </w:rPr>
        <w:t xml:space="preserve"> feature</w:t>
      </w:r>
      <w:r w:rsidR="000B7283">
        <w:t xml:space="preserve"> </w:t>
      </w:r>
      <w:r w:rsidR="000B7283">
        <w:rPr>
          <w:spacing w:val="-1"/>
        </w:rPr>
        <w:t>contained</w:t>
      </w:r>
      <w:r w:rsidR="000B7283">
        <w:t xml:space="preserve"> </w:t>
      </w:r>
      <w:r w:rsidR="000B7283">
        <w:rPr>
          <w:spacing w:val="-1"/>
        </w:rPr>
        <w:t>in this</w:t>
      </w:r>
      <w:r w:rsidR="000B7283">
        <w:t xml:space="preserve"> </w:t>
      </w:r>
      <w:r w:rsidR="000B7283">
        <w:rPr>
          <w:spacing w:val="-1"/>
        </w:rPr>
        <w:t xml:space="preserve">table, it shall </w:t>
      </w:r>
      <w:r w:rsidR="000B7283">
        <w:t>not</w:t>
      </w:r>
      <w:r w:rsidR="000B7283">
        <w:rPr>
          <w:spacing w:val="-1"/>
        </w:rPr>
        <w:t xml:space="preserve"> allow</w:t>
      </w:r>
      <w:r w:rsidR="000B7283">
        <w:t xml:space="preserve"> </w:t>
      </w:r>
      <w:r w:rsidR="000B7283">
        <w:rPr>
          <w:spacing w:val="-1"/>
        </w:rPr>
        <w:t>the</w:t>
      </w:r>
      <w:r w:rsidR="000B7283">
        <w:t xml:space="preserve"> </w:t>
      </w:r>
      <w:r w:rsidR="000B7283">
        <w:rPr>
          <w:spacing w:val="-1"/>
        </w:rPr>
        <w:t xml:space="preserve">corresponding bit to </w:t>
      </w:r>
      <w:r w:rsidR="000B7283">
        <w:t>be</w:t>
      </w:r>
      <w:r w:rsidR="000B7283">
        <w:rPr>
          <w:spacing w:val="85"/>
        </w:rPr>
        <w:t xml:space="preserve"> </w:t>
      </w:r>
      <w:r w:rsidR="000B7283">
        <w:rPr>
          <w:spacing w:val="-1"/>
        </w:rPr>
        <w:t>set</w:t>
      </w:r>
      <w:r w:rsidR="000B7283">
        <w:t xml:space="preserve"> </w:t>
      </w:r>
      <w:r w:rsidR="000B7283">
        <w:rPr>
          <w:spacing w:val="-1"/>
        </w:rPr>
        <w:t>improperly</w:t>
      </w:r>
      <w:r w:rsidR="000B7283">
        <w:rPr>
          <w:spacing w:val="-2"/>
        </w:rPr>
        <w:t xml:space="preserve"> </w:t>
      </w:r>
      <w:r w:rsidR="000B7283">
        <w:rPr>
          <w:spacing w:val="-1"/>
        </w:rPr>
        <w:t>(</w:t>
      </w:r>
      <w:r w:rsidR="001C131D">
        <w:rPr>
          <w:spacing w:val="-1"/>
        </w:rPr>
        <w:t>i.e.,</w:t>
      </w:r>
      <w:r w:rsidR="000B7283">
        <w:t xml:space="preserve"> </w:t>
      </w:r>
      <w:r w:rsidR="000B7283">
        <w:rPr>
          <w:spacing w:val="-1"/>
        </w:rPr>
        <w:t>the</w:t>
      </w:r>
      <w:r w:rsidR="000B7283">
        <w:rPr>
          <w:spacing w:val="-2"/>
        </w:rPr>
        <w:t xml:space="preserve"> </w:t>
      </w:r>
      <w:r w:rsidR="000B7283">
        <w:rPr>
          <w:spacing w:val="-1"/>
        </w:rPr>
        <w:t>bit</w:t>
      </w:r>
      <w:r w:rsidR="000B7283">
        <w:t xml:space="preserve"> </w:t>
      </w:r>
      <w:r w:rsidR="000B7283">
        <w:rPr>
          <w:spacing w:val="-1"/>
        </w:rPr>
        <w:t>should</w:t>
      </w:r>
      <w:r w:rsidR="000B7283">
        <w:rPr>
          <w:spacing w:val="1"/>
        </w:rPr>
        <w:t xml:space="preserve"> </w:t>
      </w:r>
      <w:r w:rsidR="000B7283">
        <w:rPr>
          <w:spacing w:val="-1"/>
        </w:rPr>
        <w:t>always</w:t>
      </w:r>
      <w:r w:rsidR="000B7283">
        <w:t xml:space="preserve"> </w:t>
      </w:r>
      <w:r w:rsidR="000B7283">
        <w:rPr>
          <w:spacing w:val="-1"/>
        </w:rPr>
        <w:t>contain</w:t>
      </w:r>
      <w:r w:rsidR="000B7283">
        <w:rPr>
          <w:spacing w:val="1"/>
        </w:rPr>
        <w:t xml:space="preserve"> </w:t>
      </w:r>
      <w:proofErr w:type="gramStart"/>
      <w:r w:rsidR="000B7283">
        <w:rPr>
          <w:spacing w:val="-1"/>
        </w:rPr>
        <w:t>it’s</w:t>
      </w:r>
      <w:proofErr w:type="gramEnd"/>
      <w:r w:rsidR="000B7283">
        <w:t xml:space="preserve"> </w:t>
      </w:r>
      <w:r w:rsidR="000B7283">
        <w:rPr>
          <w:spacing w:val="-1"/>
        </w:rPr>
        <w:t>default</w:t>
      </w:r>
      <w:r w:rsidR="000B7283">
        <w:t xml:space="preserve"> </w:t>
      </w:r>
      <w:r w:rsidR="000B7283">
        <w:rPr>
          <w:spacing w:val="-1"/>
        </w:rPr>
        <w:t>value)</w:t>
      </w:r>
      <w:r w:rsidR="00652ADB">
        <w:rPr>
          <w:spacing w:val="-1"/>
        </w:rPr>
        <w:br/>
      </w:r>
      <w:r w:rsidR="00652ADB">
        <w:rPr>
          <w:spacing w:val="-1"/>
        </w:rPr>
        <w:br/>
      </w:r>
    </w:p>
    <w:p w14:paraId="7F9131CB" w14:textId="6DAFE055" w:rsidR="00D02562" w:rsidRDefault="00D02562" w:rsidP="00D02562">
      <w:pPr>
        <w:spacing w:after="0"/>
      </w:pPr>
      <w:r>
        <w:t>Configuration Variable 28</w:t>
      </w:r>
      <w:r w:rsidR="00652ADB">
        <w:t>:</w:t>
      </w:r>
      <w:r w:rsidR="00652ADB">
        <w:tab/>
      </w:r>
      <w:r>
        <w:t>Bi-Directional Communication Configuration</w:t>
      </w:r>
      <w:r w:rsidR="003E1C02">
        <w:t xml:space="preserve"> </w:t>
      </w:r>
      <w:r w:rsidR="003E1C02" w:rsidRPr="003E1C02">
        <w:rPr>
          <w:color w:val="FF0000"/>
        </w:rPr>
        <w:t>(RailCom)</w:t>
      </w:r>
      <w:r w:rsidR="000362D0">
        <w:br/>
      </w:r>
    </w:p>
    <w:p w14:paraId="5538CF06" w14:textId="45DD9592" w:rsidR="00FB792C" w:rsidRDefault="00D02562" w:rsidP="00153E8A">
      <w:pPr>
        <w:spacing w:after="0"/>
        <w:ind w:left="720"/>
      </w:pPr>
      <w:r>
        <w:t>Used to configure decoder’s Bi-Directional communication characteristics when CV29-Bit 3 is set</w:t>
      </w:r>
      <w:r w:rsidR="00FB792C">
        <w:t>.</w:t>
      </w:r>
    </w:p>
    <w:p w14:paraId="60BFE983" w14:textId="566BB897" w:rsidR="006A44DB" w:rsidRPr="006A44DB" w:rsidRDefault="006A44DB" w:rsidP="006A44DB">
      <w:pPr>
        <w:spacing w:after="0"/>
        <w:ind w:left="720"/>
        <w:jc w:val="center"/>
        <w:rPr>
          <w:b/>
          <w:bCs/>
        </w:rPr>
      </w:pPr>
      <w:r w:rsidRPr="006A44DB">
        <w:rPr>
          <w:b/>
          <w:bCs/>
        </w:rPr>
        <w:t>Table 3 - CV 28 Parameters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715"/>
        <w:gridCol w:w="6300"/>
        <w:gridCol w:w="1903"/>
      </w:tblGrid>
      <w:tr w:rsidR="00FB792C" w:rsidRPr="0096785C" w14:paraId="19C86109" w14:textId="77777777" w:rsidTr="00976BA5">
        <w:tc>
          <w:tcPr>
            <w:tcW w:w="715" w:type="dxa"/>
            <w:shd w:val="clear" w:color="auto" w:fill="D9D9D9" w:themeFill="background1" w:themeFillShade="D9"/>
          </w:tcPr>
          <w:p w14:paraId="2645BACC" w14:textId="77777777" w:rsidR="00FB792C" w:rsidRPr="0096785C" w:rsidRDefault="00FB792C" w:rsidP="000205CD">
            <w:pPr>
              <w:spacing w:after="0"/>
              <w:rPr>
                <w:rFonts w:asciiTheme="majorHAnsi" w:hAnsiTheme="majorHAnsi" w:cstheme="majorHAnsi"/>
                <w:b/>
                <w:bCs/>
              </w:rPr>
            </w:pPr>
            <w:r w:rsidRPr="0096785C">
              <w:rPr>
                <w:rFonts w:asciiTheme="majorHAnsi" w:hAnsiTheme="majorHAnsi" w:cstheme="majorHAnsi"/>
                <w:b/>
                <w:bCs/>
              </w:rPr>
              <w:t>Bit #</w:t>
            </w:r>
          </w:p>
        </w:tc>
        <w:tc>
          <w:tcPr>
            <w:tcW w:w="6300" w:type="dxa"/>
            <w:shd w:val="clear" w:color="auto" w:fill="D9D9D9" w:themeFill="background1" w:themeFillShade="D9"/>
          </w:tcPr>
          <w:p w14:paraId="5C1BEC90" w14:textId="77777777" w:rsidR="00FB792C" w:rsidRPr="0096785C" w:rsidRDefault="00FB792C" w:rsidP="000205CD">
            <w:pPr>
              <w:spacing w:after="0"/>
              <w:rPr>
                <w:rFonts w:asciiTheme="majorHAnsi" w:hAnsiTheme="majorHAnsi" w:cstheme="majorHAnsi"/>
                <w:b/>
                <w:bCs/>
              </w:rPr>
            </w:pPr>
            <w:r w:rsidRPr="0096785C">
              <w:rPr>
                <w:rFonts w:asciiTheme="majorHAnsi" w:hAnsiTheme="majorHAnsi" w:cstheme="majorHAnsi"/>
                <w:b/>
                <w:bCs/>
              </w:rPr>
              <w:t>Description</w:t>
            </w:r>
          </w:p>
        </w:tc>
        <w:tc>
          <w:tcPr>
            <w:tcW w:w="1903" w:type="dxa"/>
            <w:shd w:val="clear" w:color="auto" w:fill="D9D9D9" w:themeFill="background1" w:themeFillShade="D9"/>
          </w:tcPr>
          <w:p w14:paraId="364F42F4" w14:textId="77777777" w:rsidR="00FB792C" w:rsidRPr="0096785C" w:rsidRDefault="00FB792C" w:rsidP="000205CD">
            <w:pPr>
              <w:spacing w:after="0"/>
              <w:rPr>
                <w:rFonts w:asciiTheme="majorHAnsi" w:hAnsiTheme="majorHAnsi" w:cstheme="majorHAnsi"/>
                <w:b/>
                <w:bCs/>
              </w:rPr>
            </w:pPr>
            <w:r w:rsidRPr="0096785C">
              <w:rPr>
                <w:rFonts w:asciiTheme="majorHAnsi" w:hAnsiTheme="majorHAnsi" w:cstheme="majorHAnsi"/>
                <w:b/>
                <w:bCs/>
              </w:rPr>
              <w:t>Setting</w:t>
            </w:r>
          </w:p>
        </w:tc>
      </w:tr>
      <w:tr w:rsidR="00FB792C" w:rsidRPr="00D138C0" w14:paraId="71552124" w14:textId="77777777" w:rsidTr="00976BA5">
        <w:tc>
          <w:tcPr>
            <w:tcW w:w="715" w:type="dxa"/>
            <w:shd w:val="clear" w:color="auto" w:fill="auto"/>
          </w:tcPr>
          <w:p w14:paraId="373F5A4E" w14:textId="77777777" w:rsidR="00FB792C" w:rsidRPr="009351CB" w:rsidRDefault="00FB792C" w:rsidP="000205CD">
            <w:pPr>
              <w:spacing w:after="0"/>
              <w:rPr>
                <w:szCs w:val="24"/>
              </w:rPr>
            </w:pPr>
            <w:r w:rsidRPr="009351CB">
              <w:rPr>
                <w:szCs w:val="24"/>
              </w:rPr>
              <w:t>Bit 0</w:t>
            </w:r>
          </w:p>
        </w:tc>
        <w:tc>
          <w:tcPr>
            <w:tcW w:w="6300" w:type="dxa"/>
            <w:shd w:val="clear" w:color="auto" w:fill="auto"/>
          </w:tcPr>
          <w:p w14:paraId="1478397B" w14:textId="631D14E3" w:rsidR="00FB792C" w:rsidRPr="009351CB" w:rsidRDefault="00FB792C" w:rsidP="000205CD">
            <w:pPr>
              <w:spacing w:after="0"/>
              <w:rPr>
                <w:strike/>
                <w:szCs w:val="24"/>
              </w:rPr>
            </w:pPr>
            <w:r w:rsidRPr="009351CB">
              <w:rPr>
                <w:strike/>
                <w:color w:val="FF7C80"/>
                <w:szCs w:val="24"/>
              </w:rPr>
              <w:t>Enable/Disable Unsolicited Decoder Initiated Transmission</w:t>
            </w:r>
            <w:r w:rsidR="003E1C02" w:rsidRPr="009351CB">
              <w:rPr>
                <w:strike/>
                <w:color w:val="FF0000"/>
                <w:szCs w:val="24"/>
              </w:rPr>
              <w:br/>
            </w:r>
            <w:r w:rsidR="003E1C02" w:rsidRPr="009351CB">
              <w:rPr>
                <w:color w:val="FF0000"/>
                <w:szCs w:val="24"/>
              </w:rPr>
              <w:t>Enable Channel 1 Address Broadcast</w:t>
            </w:r>
            <w:r w:rsidR="003E1C02" w:rsidRPr="009351CB">
              <w:rPr>
                <w:strike/>
                <w:color w:val="FF0000"/>
                <w:szCs w:val="24"/>
              </w:rPr>
              <w:t xml:space="preserve"> </w:t>
            </w:r>
          </w:p>
        </w:tc>
        <w:tc>
          <w:tcPr>
            <w:tcW w:w="1903" w:type="dxa"/>
            <w:shd w:val="clear" w:color="auto" w:fill="auto"/>
          </w:tcPr>
          <w:p w14:paraId="6341E0AC" w14:textId="529883B8" w:rsidR="00FB792C" w:rsidRPr="00755F1B" w:rsidRDefault="00FB792C" w:rsidP="000205CD">
            <w:pPr>
              <w:spacing w:after="0"/>
              <w:rPr>
                <w:color w:val="FF7C80"/>
                <w:sz w:val="18"/>
                <w:szCs w:val="18"/>
              </w:rPr>
            </w:pPr>
            <w:r w:rsidRPr="00976BA5">
              <w:rPr>
                <w:strike/>
                <w:color w:val="FF7C80"/>
                <w:sz w:val="18"/>
                <w:szCs w:val="18"/>
              </w:rPr>
              <w:t>“0” = Disabled</w:t>
            </w:r>
            <w:r w:rsidRPr="00976BA5">
              <w:rPr>
                <w:strike/>
                <w:color w:val="FF7C80"/>
                <w:sz w:val="18"/>
                <w:szCs w:val="18"/>
              </w:rPr>
              <w:br/>
              <w:t>“1” = Enabled</w:t>
            </w:r>
            <w:r w:rsidR="00976BA5" w:rsidRPr="00976BA5">
              <w:rPr>
                <w:strike/>
                <w:color w:val="FF7C80"/>
                <w:sz w:val="18"/>
                <w:szCs w:val="18"/>
              </w:rPr>
              <w:br/>
            </w:r>
            <w:r w:rsidR="00755F1B" w:rsidRPr="0026639C">
              <w:rPr>
                <w:color w:val="FF0000"/>
                <w:sz w:val="18"/>
                <w:szCs w:val="18"/>
              </w:rPr>
              <w:t>“0” = Locked</w:t>
            </w:r>
            <w:r w:rsidR="00755F1B" w:rsidRPr="0026639C">
              <w:rPr>
                <w:color w:val="FF0000"/>
                <w:sz w:val="18"/>
                <w:szCs w:val="18"/>
              </w:rPr>
              <w:br/>
              <w:t>“1” = Released</w:t>
            </w:r>
          </w:p>
        </w:tc>
      </w:tr>
      <w:tr w:rsidR="00FB792C" w:rsidRPr="00D138C0" w14:paraId="2CEB7315" w14:textId="77777777" w:rsidTr="00976BA5">
        <w:tc>
          <w:tcPr>
            <w:tcW w:w="715" w:type="dxa"/>
            <w:shd w:val="clear" w:color="auto" w:fill="auto"/>
          </w:tcPr>
          <w:p w14:paraId="69E5492D" w14:textId="77777777" w:rsidR="00FB792C" w:rsidRPr="009351CB" w:rsidRDefault="00FB792C" w:rsidP="000205CD">
            <w:pPr>
              <w:spacing w:after="0"/>
              <w:rPr>
                <w:szCs w:val="24"/>
              </w:rPr>
            </w:pPr>
            <w:r w:rsidRPr="009351CB">
              <w:rPr>
                <w:szCs w:val="24"/>
              </w:rPr>
              <w:t>Bit 1</w:t>
            </w:r>
          </w:p>
        </w:tc>
        <w:tc>
          <w:tcPr>
            <w:tcW w:w="6300" w:type="dxa"/>
            <w:shd w:val="clear" w:color="auto" w:fill="auto"/>
          </w:tcPr>
          <w:p w14:paraId="1C354128" w14:textId="266F3873" w:rsidR="00FB792C" w:rsidRPr="009351CB" w:rsidRDefault="00FB792C" w:rsidP="000205CD">
            <w:pPr>
              <w:spacing w:after="0"/>
              <w:rPr>
                <w:strike/>
                <w:color w:val="FF0000"/>
                <w:szCs w:val="24"/>
              </w:rPr>
            </w:pPr>
            <w:r w:rsidRPr="009351CB">
              <w:rPr>
                <w:strike/>
                <w:color w:val="FF7C80"/>
                <w:szCs w:val="24"/>
              </w:rPr>
              <w:t>Enable/Disable Initiated Broadcast Transmission using Asymmetrical DCC Signal</w:t>
            </w:r>
            <w:r w:rsidR="003E1C02" w:rsidRPr="009351CB">
              <w:rPr>
                <w:strike/>
                <w:szCs w:val="24"/>
              </w:rPr>
              <w:br/>
            </w:r>
            <w:r w:rsidR="003E1C02" w:rsidRPr="009351CB">
              <w:rPr>
                <w:color w:val="FF0000"/>
                <w:szCs w:val="24"/>
              </w:rPr>
              <w:t>Enable Channel 2 Data and Acknowledge</w:t>
            </w:r>
          </w:p>
        </w:tc>
        <w:tc>
          <w:tcPr>
            <w:tcW w:w="1903" w:type="dxa"/>
            <w:shd w:val="clear" w:color="auto" w:fill="auto"/>
          </w:tcPr>
          <w:p w14:paraId="42114E08" w14:textId="7414B277" w:rsidR="00FB792C" w:rsidRPr="00976BA5" w:rsidRDefault="00FB792C" w:rsidP="000205CD">
            <w:pPr>
              <w:spacing w:after="0"/>
              <w:rPr>
                <w:strike/>
                <w:color w:val="FF7C80"/>
                <w:sz w:val="18"/>
                <w:szCs w:val="18"/>
              </w:rPr>
            </w:pPr>
            <w:r w:rsidRPr="00976BA5">
              <w:rPr>
                <w:strike/>
                <w:color w:val="FF7C80"/>
                <w:sz w:val="18"/>
                <w:szCs w:val="18"/>
              </w:rPr>
              <w:t xml:space="preserve">“0” = Disabled </w:t>
            </w:r>
            <w:r w:rsidRPr="00976BA5">
              <w:rPr>
                <w:strike/>
                <w:color w:val="FF7C80"/>
                <w:sz w:val="18"/>
                <w:szCs w:val="18"/>
              </w:rPr>
              <w:br/>
              <w:t>“1” = Enabled</w:t>
            </w:r>
            <w:r w:rsidR="0026639C">
              <w:rPr>
                <w:strike/>
                <w:color w:val="FF7C80"/>
                <w:sz w:val="18"/>
                <w:szCs w:val="18"/>
              </w:rPr>
              <w:br/>
            </w:r>
            <w:r w:rsidR="0026639C" w:rsidRPr="0026639C">
              <w:rPr>
                <w:color w:val="FF0000"/>
                <w:sz w:val="18"/>
                <w:szCs w:val="18"/>
              </w:rPr>
              <w:t>“0” = Locked</w:t>
            </w:r>
            <w:r w:rsidR="0026639C" w:rsidRPr="0026639C">
              <w:rPr>
                <w:color w:val="FF0000"/>
                <w:sz w:val="18"/>
                <w:szCs w:val="18"/>
              </w:rPr>
              <w:br/>
              <w:t>“1” = Released</w:t>
            </w:r>
          </w:p>
        </w:tc>
      </w:tr>
      <w:tr w:rsidR="00FB792C" w:rsidRPr="00D138C0" w14:paraId="45922C13" w14:textId="77777777" w:rsidTr="00976BA5">
        <w:tc>
          <w:tcPr>
            <w:tcW w:w="715" w:type="dxa"/>
            <w:shd w:val="clear" w:color="auto" w:fill="auto"/>
          </w:tcPr>
          <w:p w14:paraId="5FAAAEDD" w14:textId="77777777" w:rsidR="00FB792C" w:rsidRPr="009351CB" w:rsidRDefault="00FB792C" w:rsidP="000205CD">
            <w:pPr>
              <w:spacing w:after="0"/>
              <w:rPr>
                <w:szCs w:val="24"/>
              </w:rPr>
            </w:pPr>
            <w:r w:rsidRPr="009351CB">
              <w:rPr>
                <w:szCs w:val="24"/>
              </w:rPr>
              <w:t>Bit 2</w:t>
            </w:r>
          </w:p>
        </w:tc>
        <w:tc>
          <w:tcPr>
            <w:tcW w:w="6300" w:type="dxa"/>
            <w:shd w:val="clear" w:color="auto" w:fill="auto"/>
          </w:tcPr>
          <w:p w14:paraId="7EA7606E" w14:textId="77777777" w:rsidR="00FB792C" w:rsidRPr="009351CB" w:rsidRDefault="00FB792C" w:rsidP="000205CD">
            <w:pPr>
              <w:spacing w:after="0"/>
              <w:rPr>
                <w:strike/>
                <w:color w:val="FF7C80"/>
                <w:szCs w:val="24"/>
              </w:rPr>
            </w:pPr>
            <w:r w:rsidRPr="009351CB">
              <w:rPr>
                <w:strike/>
                <w:color w:val="FF7C80"/>
                <w:szCs w:val="24"/>
              </w:rPr>
              <w:t>Enable/Disable Initiated Broadcast Transmission using Signal Controlled Influence Signal</w:t>
            </w:r>
          </w:p>
          <w:p w14:paraId="32034401" w14:textId="4B9D1901" w:rsidR="003E1C02" w:rsidRPr="009351CB" w:rsidRDefault="00726AE1" w:rsidP="000205CD">
            <w:pPr>
              <w:spacing w:after="0"/>
              <w:rPr>
                <w:szCs w:val="24"/>
              </w:rPr>
            </w:pPr>
            <w:r w:rsidRPr="009351CB">
              <w:rPr>
                <w:color w:val="FF0000"/>
                <w:szCs w:val="24"/>
              </w:rPr>
              <w:t xml:space="preserve">Switch </w:t>
            </w:r>
            <w:r w:rsidR="005C75CD" w:rsidRPr="009351CB">
              <w:rPr>
                <w:color w:val="FF0000"/>
                <w:szCs w:val="24"/>
              </w:rPr>
              <w:t>O</w:t>
            </w:r>
            <w:r w:rsidRPr="009351CB">
              <w:rPr>
                <w:color w:val="FF0000"/>
                <w:szCs w:val="24"/>
              </w:rPr>
              <w:t xml:space="preserve">ff </w:t>
            </w:r>
            <w:r w:rsidR="005C75CD" w:rsidRPr="009351CB">
              <w:rPr>
                <w:color w:val="FF0000"/>
                <w:szCs w:val="24"/>
              </w:rPr>
              <w:t>C</w:t>
            </w:r>
            <w:r w:rsidRPr="009351CB">
              <w:rPr>
                <w:color w:val="FF0000"/>
                <w:szCs w:val="24"/>
              </w:rPr>
              <w:t xml:space="preserve">hannel 1 </w:t>
            </w:r>
            <w:r w:rsidR="005C75CD" w:rsidRPr="009351CB">
              <w:rPr>
                <w:color w:val="FF0000"/>
                <w:szCs w:val="24"/>
              </w:rPr>
              <w:t>E</w:t>
            </w:r>
            <w:r w:rsidRPr="009351CB">
              <w:rPr>
                <w:color w:val="FF0000"/>
                <w:szCs w:val="24"/>
              </w:rPr>
              <w:t xml:space="preserve">nable </w:t>
            </w:r>
            <w:r w:rsidR="005C75CD" w:rsidRPr="009351CB">
              <w:rPr>
                <w:color w:val="FF0000"/>
                <w:szCs w:val="24"/>
              </w:rPr>
              <w:t>A</w:t>
            </w:r>
            <w:r w:rsidRPr="009351CB">
              <w:rPr>
                <w:color w:val="FF0000"/>
                <w:szCs w:val="24"/>
              </w:rPr>
              <w:t>utomatically</w:t>
            </w:r>
          </w:p>
        </w:tc>
        <w:tc>
          <w:tcPr>
            <w:tcW w:w="1903" w:type="dxa"/>
            <w:shd w:val="clear" w:color="auto" w:fill="auto"/>
          </w:tcPr>
          <w:p w14:paraId="4254AD89" w14:textId="3F347E21" w:rsidR="00FB792C" w:rsidRPr="00976BA5" w:rsidRDefault="00FB792C" w:rsidP="000205CD">
            <w:pPr>
              <w:spacing w:after="0"/>
              <w:rPr>
                <w:strike/>
                <w:color w:val="FF7C80"/>
                <w:sz w:val="18"/>
                <w:szCs w:val="18"/>
              </w:rPr>
            </w:pPr>
            <w:r w:rsidRPr="00976BA5">
              <w:rPr>
                <w:strike/>
                <w:color w:val="FF7C80"/>
                <w:sz w:val="18"/>
                <w:szCs w:val="18"/>
              </w:rPr>
              <w:t xml:space="preserve">“0” = Disabled </w:t>
            </w:r>
            <w:r w:rsidRPr="00976BA5">
              <w:rPr>
                <w:strike/>
                <w:color w:val="FF7C80"/>
                <w:sz w:val="18"/>
                <w:szCs w:val="18"/>
              </w:rPr>
              <w:br/>
              <w:t>“1” = Enabled</w:t>
            </w:r>
            <w:r w:rsidR="0026639C">
              <w:rPr>
                <w:strike/>
                <w:color w:val="FF7C80"/>
                <w:sz w:val="18"/>
                <w:szCs w:val="18"/>
              </w:rPr>
              <w:br/>
            </w:r>
            <w:r w:rsidR="0026639C" w:rsidRPr="0026639C">
              <w:rPr>
                <w:color w:val="FF0000"/>
                <w:sz w:val="18"/>
                <w:szCs w:val="18"/>
              </w:rPr>
              <w:t>“0” = Locked</w:t>
            </w:r>
            <w:r w:rsidR="0026639C" w:rsidRPr="0026639C">
              <w:rPr>
                <w:color w:val="FF0000"/>
                <w:sz w:val="18"/>
                <w:szCs w:val="18"/>
              </w:rPr>
              <w:br/>
              <w:t>“1” = Released</w:t>
            </w:r>
          </w:p>
        </w:tc>
      </w:tr>
      <w:tr w:rsidR="00FB792C" w:rsidRPr="00D138C0" w14:paraId="7DE7B678" w14:textId="77777777" w:rsidTr="00976BA5">
        <w:tc>
          <w:tcPr>
            <w:tcW w:w="715" w:type="dxa"/>
            <w:shd w:val="clear" w:color="auto" w:fill="auto"/>
          </w:tcPr>
          <w:p w14:paraId="13B19D70" w14:textId="77777777" w:rsidR="00FB792C" w:rsidRPr="009351CB" w:rsidRDefault="00FB792C" w:rsidP="000205CD">
            <w:pPr>
              <w:spacing w:after="0"/>
              <w:rPr>
                <w:szCs w:val="24"/>
              </w:rPr>
            </w:pPr>
            <w:r w:rsidRPr="009351CB">
              <w:rPr>
                <w:szCs w:val="24"/>
              </w:rPr>
              <w:t>Bit 3</w:t>
            </w:r>
          </w:p>
        </w:tc>
        <w:tc>
          <w:tcPr>
            <w:tcW w:w="6300" w:type="dxa"/>
            <w:shd w:val="clear" w:color="auto" w:fill="auto"/>
          </w:tcPr>
          <w:p w14:paraId="1FF17E92" w14:textId="3A871ACC" w:rsidR="00FB792C" w:rsidRPr="009351CB" w:rsidRDefault="00704AC6" w:rsidP="000205CD">
            <w:pPr>
              <w:spacing w:after="0"/>
              <w:rPr>
                <w:szCs w:val="24"/>
              </w:rPr>
            </w:pPr>
            <w:r w:rsidRPr="009351CB">
              <w:rPr>
                <w:szCs w:val="24"/>
              </w:rPr>
              <w:t>Reserved for future use</w:t>
            </w:r>
          </w:p>
        </w:tc>
        <w:tc>
          <w:tcPr>
            <w:tcW w:w="1903" w:type="dxa"/>
            <w:shd w:val="clear" w:color="auto" w:fill="auto"/>
          </w:tcPr>
          <w:p w14:paraId="0E917950" w14:textId="77777777" w:rsidR="00FB792C" w:rsidRDefault="00FB792C" w:rsidP="000205CD">
            <w:pPr>
              <w:spacing w:after="0"/>
              <w:jc w:val="center"/>
            </w:pPr>
            <w:r>
              <w:t>-</w:t>
            </w:r>
          </w:p>
        </w:tc>
      </w:tr>
      <w:tr w:rsidR="00704AC6" w:rsidRPr="00D138C0" w14:paraId="5E4B1BC1" w14:textId="77777777" w:rsidTr="00976BA5">
        <w:tc>
          <w:tcPr>
            <w:tcW w:w="715" w:type="dxa"/>
            <w:shd w:val="clear" w:color="auto" w:fill="auto"/>
          </w:tcPr>
          <w:p w14:paraId="3D501394" w14:textId="77777777" w:rsidR="00704AC6" w:rsidRPr="009351CB" w:rsidRDefault="00704AC6" w:rsidP="00704AC6">
            <w:pPr>
              <w:spacing w:after="0"/>
              <w:rPr>
                <w:szCs w:val="24"/>
              </w:rPr>
            </w:pPr>
            <w:r w:rsidRPr="009351CB">
              <w:rPr>
                <w:szCs w:val="24"/>
              </w:rPr>
              <w:t>Bit 4</w:t>
            </w:r>
          </w:p>
        </w:tc>
        <w:tc>
          <w:tcPr>
            <w:tcW w:w="6300" w:type="dxa"/>
            <w:shd w:val="clear" w:color="auto" w:fill="auto"/>
          </w:tcPr>
          <w:p w14:paraId="440BE384" w14:textId="4289583D" w:rsidR="00704AC6" w:rsidRPr="009351CB" w:rsidRDefault="00704AC6" w:rsidP="00704AC6">
            <w:pPr>
              <w:spacing w:after="0"/>
              <w:rPr>
                <w:strike/>
                <w:szCs w:val="24"/>
              </w:rPr>
            </w:pPr>
            <w:r w:rsidRPr="009351CB">
              <w:rPr>
                <w:strike/>
                <w:color w:val="FF7C80"/>
                <w:szCs w:val="24"/>
              </w:rPr>
              <w:t>Reserved for future use</w:t>
            </w:r>
            <w:r w:rsidR="00A93F91" w:rsidRPr="009351CB">
              <w:rPr>
                <w:strike/>
                <w:color w:val="FF7C80"/>
                <w:szCs w:val="24"/>
              </w:rPr>
              <w:t xml:space="preserve"> </w:t>
            </w:r>
            <w:r w:rsidR="00A93F91" w:rsidRPr="009351CB">
              <w:rPr>
                <w:strike/>
                <w:szCs w:val="24"/>
              </w:rPr>
              <w:br/>
            </w:r>
            <w:r w:rsidR="00976BA5" w:rsidRPr="009351CB">
              <w:rPr>
                <w:color w:val="FF0000"/>
                <w:szCs w:val="24"/>
              </w:rPr>
              <w:t>E</w:t>
            </w:r>
            <w:r w:rsidR="00A93F91" w:rsidRPr="009351CB">
              <w:rPr>
                <w:color w:val="FF0000"/>
                <w:szCs w:val="24"/>
              </w:rPr>
              <w:t xml:space="preserve">nable </w:t>
            </w:r>
            <w:r w:rsidR="00976BA5" w:rsidRPr="009351CB">
              <w:rPr>
                <w:color w:val="FF0000"/>
                <w:szCs w:val="24"/>
              </w:rPr>
              <w:t>P</w:t>
            </w:r>
            <w:r w:rsidR="00A93F91" w:rsidRPr="009351CB">
              <w:rPr>
                <w:color w:val="FF0000"/>
                <w:szCs w:val="24"/>
              </w:rPr>
              <w:t xml:space="preserve">rogramming </w:t>
            </w:r>
            <w:r w:rsidR="00976BA5" w:rsidRPr="009351CB">
              <w:rPr>
                <w:color w:val="FF0000"/>
                <w:szCs w:val="24"/>
              </w:rPr>
              <w:t>A</w:t>
            </w:r>
            <w:r w:rsidR="00A93F91" w:rsidRPr="009351CB">
              <w:rPr>
                <w:color w:val="FF0000"/>
                <w:szCs w:val="24"/>
              </w:rPr>
              <w:t>ddress 0003 (</w:t>
            </w:r>
            <w:r w:rsidR="00976BA5" w:rsidRPr="009351CB">
              <w:rPr>
                <w:color w:val="FF0000"/>
                <w:szCs w:val="24"/>
              </w:rPr>
              <w:t>L</w:t>
            </w:r>
            <w:r w:rsidR="00A93F91" w:rsidRPr="009351CB">
              <w:rPr>
                <w:color w:val="FF0000"/>
                <w:szCs w:val="24"/>
              </w:rPr>
              <w:t xml:space="preserve">ong </w:t>
            </w:r>
            <w:r w:rsidR="00976BA5" w:rsidRPr="009351CB">
              <w:rPr>
                <w:color w:val="FF0000"/>
                <w:szCs w:val="24"/>
              </w:rPr>
              <w:t>A</w:t>
            </w:r>
            <w:r w:rsidR="00A93F91" w:rsidRPr="009351CB">
              <w:rPr>
                <w:color w:val="FF0000"/>
                <w:szCs w:val="24"/>
              </w:rPr>
              <w:t>ddress 3)</w:t>
            </w:r>
          </w:p>
        </w:tc>
        <w:tc>
          <w:tcPr>
            <w:tcW w:w="1903" w:type="dxa"/>
            <w:shd w:val="clear" w:color="auto" w:fill="auto"/>
          </w:tcPr>
          <w:p w14:paraId="17241520" w14:textId="75C63D6C" w:rsidR="00704AC6" w:rsidRDefault="0026639C" w:rsidP="0026639C">
            <w:pPr>
              <w:spacing w:after="0"/>
            </w:pPr>
            <w:r w:rsidRPr="0026639C">
              <w:rPr>
                <w:color w:val="FF0000"/>
                <w:sz w:val="18"/>
                <w:szCs w:val="18"/>
              </w:rPr>
              <w:t>“0” = Locked</w:t>
            </w:r>
            <w:r w:rsidRPr="0026639C">
              <w:rPr>
                <w:color w:val="FF0000"/>
                <w:sz w:val="18"/>
                <w:szCs w:val="18"/>
              </w:rPr>
              <w:br/>
              <w:t>“1” = Released</w:t>
            </w:r>
          </w:p>
        </w:tc>
      </w:tr>
      <w:tr w:rsidR="00704AC6" w:rsidRPr="00D138C0" w14:paraId="55634586" w14:textId="77777777" w:rsidTr="00976BA5">
        <w:tc>
          <w:tcPr>
            <w:tcW w:w="715" w:type="dxa"/>
            <w:shd w:val="clear" w:color="auto" w:fill="auto"/>
          </w:tcPr>
          <w:p w14:paraId="02749E9F" w14:textId="77777777" w:rsidR="00704AC6" w:rsidRPr="009351CB" w:rsidRDefault="00704AC6" w:rsidP="00704AC6">
            <w:pPr>
              <w:spacing w:after="0"/>
              <w:rPr>
                <w:szCs w:val="24"/>
              </w:rPr>
            </w:pPr>
            <w:r w:rsidRPr="009351CB">
              <w:rPr>
                <w:szCs w:val="24"/>
              </w:rPr>
              <w:t>Bit 5</w:t>
            </w:r>
          </w:p>
        </w:tc>
        <w:tc>
          <w:tcPr>
            <w:tcW w:w="6300" w:type="dxa"/>
            <w:shd w:val="clear" w:color="auto" w:fill="auto"/>
          </w:tcPr>
          <w:p w14:paraId="4EF5F5A1" w14:textId="6F4963E2" w:rsidR="00704AC6" w:rsidRPr="009351CB" w:rsidRDefault="00704AC6" w:rsidP="00704AC6">
            <w:pPr>
              <w:spacing w:after="0"/>
              <w:rPr>
                <w:szCs w:val="24"/>
              </w:rPr>
            </w:pPr>
            <w:r w:rsidRPr="009351CB">
              <w:rPr>
                <w:szCs w:val="24"/>
              </w:rPr>
              <w:t>Reserved for future use</w:t>
            </w:r>
          </w:p>
        </w:tc>
        <w:tc>
          <w:tcPr>
            <w:tcW w:w="1903" w:type="dxa"/>
            <w:shd w:val="clear" w:color="auto" w:fill="auto"/>
          </w:tcPr>
          <w:p w14:paraId="4CDD0059" w14:textId="702942E2" w:rsidR="00704AC6" w:rsidRDefault="00704AC6" w:rsidP="00704AC6">
            <w:pPr>
              <w:spacing w:after="0"/>
              <w:jc w:val="center"/>
            </w:pPr>
            <w:r>
              <w:t>-</w:t>
            </w:r>
          </w:p>
        </w:tc>
      </w:tr>
      <w:tr w:rsidR="00704AC6" w:rsidRPr="00D138C0" w14:paraId="5B401AC8" w14:textId="77777777" w:rsidTr="00976BA5">
        <w:tc>
          <w:tcPr>
            <w:tcW w:w="715" w:type="dxa"/>
            <w:shd w:val="clear" w:color="auto" w:fill="auto"/>
          </w:tcPr>
          <w:p w14:paraId="5C6F14CC" w14:textId="77777777" w:rsidR="00704AC6" w:rsidRPr="009351CB" w:rsidRDefault="00704AC6" w:rsidP="00704AC6">
            <w:pPr>
              <w:spacing w:after="0"/>
              <w:rPr>
                <w:szCs w:val="24"/>
              </w:rPr>
            </w:pPr>
            <w:r w:rsidRPr="009351CB">
              <w:rPr>
                <w:szCs w:val="24"/>
              </w:rPr>
              <w:t>Bit 6</w:t>
            </w:r>
          </w:p>
        </w:tc>
        <w:tc>
          <w:tcPr>
            <w:tcW w:w="6300" w:type="dxa"/>
            <w:shd w:val="clear" w:color="auto" w:fill="auto"/>
          </w:tcPr>
          <w:p w14:paraId="2C7DBE43" w14:textId="0E36C3E5" w:rsidR="00704AC6" w:rsidRPr="009351CB" w:rsidRDefault="00704AC6" w:rsidP="00704AC6">
            <w:pPr>
              <w:spacing w:after="0"/>
              <w:rPr>
                <w:szCs w:val="24"/>
              </w:rPr>
            </w:pPr>
            <w:r w:rsidRPr="009351CB">
              <w:rPr>
                <w:strike/>
                <w:color w:val="FF7C80"/>
                <w:szCs w:val="24"/>
              </w:rPr>
              <w:t>Flag Bits, Reserved for Future Use</w:t>
            </w:r>
            <w:r w:rsidR="00F267F5" w:rsidRPr="009351CB">
              <w:rPr>
                <w:strike/>
                <w:color w:val="FF7C80"/>
                <w:szCs w:val="24"/>
              </w:rPr>
              <w:br/>
            </w:r>
            <w:r w:rsidR="00F267F5" w:rsidRPr="009351CB">
              <w:rPr>
                <w:color w:val="FF0000"/>
                <w:szCs w:val="24"/>
              </w:rPr>
              <w:t>Enable High-current RailCom</w:t>
            </w:r>
          </w:p>
        </w:tc>
        <w:tc>
          <w:tcPr>
            <w:tcW w:w="1903" w:type="dxa"/>
            <w:shd w:val="clear" w:color="auto" w:fill="auto"/>
          </w:tcPr>
          <w:p w14:paraId="6EF8D63F" w14:textId="2BB000D5" w:rsidR="00704AC6" w:rsidRDefault="00F267F5" w:rsidP="00F267F5">
            <w:pPr>
              <w:spacing w:after="0"/>
            </w:pPr>
            <w:r w:rsidRPr="0026639C">
              <w:rPr>
                <w:color w:val="FF0000"/>
                <w:sz w:val="18"/>
                <w:szCs w:val="18"/>
              </w:rPr>
              <w:t>“0” = Locked</w:t>
            </w:r>
            <w:r w:rsidRPr="0026639C">
              <w:rPr>
                <w:color w:val="FF0000"/>
                <w:sz w:val="18"/>
                <w:szCs w:val="18"/>
              </w:rPr>
              <w:br/>
              <w:t>“1” = Released</w:t>
            </w:r>
          </w:p>
        </w:tc>
      </w:tr>
      <w:tr w:rsidR="00704AC6" w:rsidRPr="00D138C0" w14:paraId="04C9047B" w14:textId="77777777" w:rsidTr="00976BA5">
        <w:tc>
          <w:tcPr>
            <w:tcW w:w="715" w:type="dxa"/>
            <w:shd w:val="clear" w:color="auto" w:fill="auto"/>
          </w:tcPr>
          <w:p w14:paraId="45505A13" w14:textId="77777777" w:rsidR="00704AC6" w:rsidRPr="009351CB" w:rsidRDefault="00704AC6" w:rsidP="00704AC6">
            <w:pPr>
              <w:spacing w:after="0"/>
              <w:rPr>
                <w:szCs w:val="24"/>
              </w:rPr>
            </w:pPr>
            <w:r w:rsidRPr="009351CB">
              <w:rPr>
                <w:szCs w:val="24"/>
              </w:rPr>
              <w:t>Bit 7</w:t>
            </w:r>
          </w:p>
        </w:tc>
        <w:tc>
          <w:tcPr>
            <w:tcW w:w="6300" w:type="dxa"/>
            <w:shd w:val="clear" w:color="auto" w:fill="auto"/>
          </w:tcPr>
          <w:p w14:paraId="369C6890" w14:textId="0EEDA38F" w:rsidR="00704AC6" w:rsidRPr="009351CB" w:rsidRDefault="00704AC6" w:rsidP="00704AC6">
            <w:pPr>
              <w:spacing w:after="0"/>
              <w:rPr>
                <w:szCs w:val="24"/>
              </w:rPr>
            </w:pPr>
            <w:r w:rsidRPr="009351CB">
              <w:rPr>
                <w:strike/>
                <w:color w:val="FF7C80"/>
                <w:szCs w:val="24"/>
              </w:rPr>
              <w:t>Flag Bits, Reserved for Future Use</w:t>
            </w:r>
            <w:r w:rsidR="00F267F5" w:rsidRPr="009351CB">
              <w:rPr>
                <w:strike/>
                <w:color w:val="FF7C80"/>
                <w:szCs w:val="24"/>
              </w:rPr>
              <w:br/>
            </w:r>
            <w:r w:rsidR="00F267F5" w:rsidRPr="009351CB">
              <w:rPr>
                <w:color w:val="FF0000"/>
                <w:szCs w:val="24"/>
              </w:rPr>
              <w:t xml:space="preserve">Enable Automatic Registration (RCN-218 or </w:t>
            </w:r>
            <w:proofErr w:type="spellStart"/>
            <w:r w:rsidR="00F267F5" w:rsidRPr="009351CB">
              <w:rPr>
                <w:color w:val="FF0000"/>
                <w:szCs w:val="24"/>
              </w:rPr>
              <w:t>RailComPlus</w:t>
            </w:r>
            <w:proofErr w:type="spellEnd"/>
            <w:r w:rsidR="00F267F5" w:rsidRPr="009351CB">
              <w:rPr>
                <w:color w:val="FF0000"/>
                <w:szCs w:val="24"/>
              </w:rPr>
              <w:t>®)</w:t>
            </w:r>
          </w:p>
        </w:tc>
        <w:tc>
          <w:tcPr>
            <w:tcW w:w="1903" w:type="dxa"/>
            <w:shd w:val="clear" w:color="auto" w:fill="auto"/>
          </w:tcPr>
          <w:p w14:paraId="2964381A" w14:textId="20E11A7E" w:rsidR="00704AC6" w:rsidRDefault="00F267F5" w:rsidP="00F267F5">
            <w:pPr>
              <w:spacing w:after="0"/>
            </w:pPr>
            <w:r w:rsidRPr="0026639C">
              <w:rPr>
                <w:color w:val="FF0000"/>
                <w:sz w:val="18"/>
                <w:szCs w:val="18"/>
              </w:rPr>
              <w:t>“0” = Locked</w:t>
            </w:r>
            <w:r w:rsidRPr="0026639C">
              <w:rPr>
                <w:color w:val="FF0000"/>
                <w:sz w:val="18"/>
                <w:szCs w:val="18"/>
              </w:rPr>
              <w:br/>
              <w:t>“1” = Released</w:t>
            </w:r>
          </w:p>
        </w:tc>
      </w:tr>
    </w:tbl>
    <w:p w14:paraId="54AF61F9" w14:textId="65D70D45" w:rsidR="00FC518D" w:rsidRDefault="00AF6883" w:rsidP="00153E8A">
      <w:pPr>
        <w:spacing w:after="0"/>
        <w:ind w:left="720"/>
      </w:pPr>
      <w:bookmarkStart w:id="22" w:name="_Hlk118992953"/>
      <w:r w:rsidRPr="00AF6883">
        <w:rPr>
          <w:b/>
          <w:bCs/>
        </w:rPr>
        <w:t>Note:</w:t>
      </w:r>
      <w:r w:rsidR="00D02562">
        <w:t xml:space="preserve"> </w:t>
      </w:r>
      <w:bookmarkEnd w:id="22"/>
      <w:r w:rsidR="00D02562">
        <w:t>If the decoder does not support a feature contained in this table, it shall not allow the corresponding bit to be set improperly (</w:t>
      </w:r>
      <w:r w:rsidR="001C131D">
        <w:t>i.e.,</w:t>
      </w:r>
      <w:r w:rsidR="00D02562">
        <w:t xml:space="preserve"> the bit should always contain its default value).</w:t>
      </w:r>
    </w:p>
    <w:p w14:paraId="23F8D0DD" w14:textId="0D77CEA8" w:rsidR="00FE2A63" w:rsidRDefault="00FE2A63">
      <w:pPr>
        <w:spacing w:after="0"/>
      </w:pPr>
    </w:p>
    <w:p w14:paraId="1F3519C4" w14:textId="1C5E936C" w:rsidR="00621602" w:rsidRDefault="00F76864" w:rsidP="00B25AE4">
      <w:pPr>
        <w:ind w:left="360"/>
      </w:pPr>
      <w:r>
        <w:t>Configuration Variable 29</w:t>
      </w:r>
      <w:r w:rsidR="00652ADB">
        <w:t>:</w:t>
      </w:r>
      <w:r w:rsidR="00652ADB">
        <w:tab/>
      </w:r>
      <w:r>
        <w:t>Configurations Supported</w:t>
      </w:r>
    </w:p>
    <w:p w14:paraId="0FAFB281" w14:textId="37848545" w:rsidR="00E44F91" w:rsidRPr="008867AA" w:rsidRDefault="00E44F91" w:rsidP="00E44F91">
      <w:pPr>
        <w:ind w:left="360"/>
        <w:jc w:val="center"/>
        <w:rPr>
          <w:b/>
          <w:bCs/>
        </w:rPr>
      </w:pPr>
      <w:bookmarkStart w:id="23" w:name="_Hlk118978972"/>
      <w:r w:rsidRPr="008867AA">
        <w:rPr>
          <w:b/>
          <w:bCs/>
        </w:rPr>
        <w:t>Table 4 – CV 29 Parameters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715"/>
        <w:gridCol w:w="2430"/>
        <w:gridCol w:w="5773"/>
      </w:tblGrid>
      <w:tr w:rsidR="004C3681" w:rsidRPr="0096785C" w14:paraId="5C61C02F" w14:textId="77777777" w:rsidTr="004C3681">
        <w:tc>
          <w:tcPr>
            <w:tcW w:w="715" w:type="dxa"/>
            <w:shd w:val="clear" w:color="auto" w:fill="D9D9D9" w:themeFill="background1" w:themeFillShade="D9"/>
          </w:tcPr>
          <w:p w14:paraId="28C8C5BE" w14:textId="77777777" w:rsidR="00EF3AA0" w:rsidRPr="0096785C" w:rsidRDefault="00EF3AA0" w:rsidP="000205CD">
            <w:pPr>
              <w:spacing w:after="0"/>
              <w:rPr>
                <w:rFonts w:asciiTheme="majorHAnsi" w:hAnsiTheme="majorHAnsi" w:cstheme="majorHAnsi"/>
                <w:b/>
                <w:bCs/>
              </w:rPr>
            </w:pPr>
            <w:bookmarkStart w:id="24" w:name="_Hlk118979017"/>
            <w:bookmarkStart w:id="25" w:name="_Hlk118997471"/>
            <w:bookmarkEnd w:id="23"/>
            <w:r w:rsidRPr="0096785C">
              <w:rPr>
                <w:rFonts w:asciiTheme="majorHAnsi" w:hAnsiTheme="majorHAnsi" w:cstheme="majorHAnsi"/>
                <w:b/>
                <w:bCs/>
              </w:rPr>
              <w:t>Bit #</w:t>
            </w:r>
          </w:p>
        </w:tc>
        <w:tc>
          <w:tcPr>
            <w:tcW w:w="2430" w:type="dxa"/>
            <w:shd w:val="clear" w:color="auto" w:fill="D9D9D9" w:themeFill="background1" w:themeFillShade="D9"/>
          </w:tcPr>
          <w:p w14:paraId="3956D64D" w14:textId="77777777" w:rsidR="00EF3AA0" w:rsidRPr="0096785C" w:rsidRDefault="00EF3AA0" w:rsidP="000205CD">
            <w:pPr>
              <w:spacing w:after="0"/>
              <w:rPr>
                <w:rFonts w:asciiTheme="majorHAnsi" w:hAnsiTheme="majorHAnsi" w:cstheme="majorHAnsi"/>
                <w:b/>
                <w:bCs/>
              </w:rPr>
            </w:pPr>
            <w:r w:rsidRPr="0096785C">
              <w:rPr>
                <w:rFonts w:asciiTheme="majorHAnsi" w:hAnsiTheme="majorHAnsi" w:cstheme="majorHAnsi"/>
                <w:b/>
                <w:bCs/>
              </w:rPr>
              <w:t>Description</w:t>
            </w:r>
          </w:p>
        </w:tc>
        <w:tc>
          <w:tcPr>
            <w:tcW w:w="5773" w:type="dxa"/>
            <w:shd w:val="clear" w:color="auto" w:fill="D9D9D9" w:themeFill="background1" w:themeFillShade="D9"/>
          </w:tcPr>
          <w:p w14:paraId="53681E5D" w14:textId="77777777" w:rsidR="00EF3AA0" w:rsidRPr="0096785C" w:rsidRDefault="00EF3AA0" w:rsidP="000205CD">
            <w:pPr>
              <w:spacing w:after="0"/>
              <w:rPr>
                <w:rFonts w:asciiTheme="majorHAnsi" w:hAnsiTheme="majorHAnsi" w:cstheme="majorHAnsi"/>
                <w:b/>
                <w:bCs/>
              </w:rPr>
            </w:pPr>
            <w:r w:rsidRPr="0096785C">
              <w:rPr>
                <w:rFonts w:asciiTheme="majorHAnsi" w:hAnsiTheme="majorHAnsi" w:cstheme="majorHAnsi"/>
                <w:b/>
                <w:bCs/>
              </w:rPr>
              <w:t>Setting</w:t>
            </w:r>
          </w:p>
        </w:tc>
      </w:tr>
      <w:bookmarkEnd w:id="24"/>
      <w:tr w:rsidR="00EF3AA0" w:rsidRPr="00D138C0" w14:paraId="5697FCDF" w14:textId="77777777" w:rsidTr="004C3681">
        <w:tc>
          <w:tcPr>
            <w:tcW w:w="715" w:type="dxa"/>
            <w:shd w:val="clear" w:color="auto" w:fill="auto"/>
          </w:tcPr>
          <w:p w14:paraId="2D16A238" w14:textId="77777777" w:rsidR="00EF3AA0" w:rsidRPr="00D138C0" w:rsidRDefault="00EF3AA0" w:rsidP="000205CD">
            <w:pPr>
              <w:spacing w:after="0"/>
            </w:pPr>
            <w:r>
              <w:t>Bit 0</w:t>
            </w:r>
          </w:p>
        </w:tc>
        <w:tc>
          <w:tcPr>
            <w:tcW w:w="2430" w:type="dxa"/>
            <w:shd w:val="clear" w:color="auto" w:fill="auto"/>
          </w:tcPr>
          <w:p w14:paraId="5859FB56" w14:textId="565D6F87" w:rsidR="00EF3AA0" w:rsidRPr="00D138C0" w:rsidRDefault="007C728D" w:rsidP="000205CD">
            <w:pPr>
              <w:spacing w:after="0"/>
            </w:pPr>
            <w:r>
              <w:t>Locomotive Direction</w:t>
            </w:r>
          </w:p>
        </w:tc>
        <w:tc>
          <w:tcPr>
            <w:tcW w:w="5773" w:type="dxa"/>
            <w:shd w:val="clear" w:color="auto" w:fill="auto"/>
          </w:tcPr>
          <w:p w14:paraId="0F0BE68A" w14:textId="6AF456C8" w:rsidR="00EF3AA0" w:rsidRPr="00D138C0" w:rsidRDefault="0017051E" w:rsidP="009D22A0">
            <w:r>
              <w:t>"0" = normal, "1" = reversed.  This bit controls the locomotive's forward and backward direction in digital mode only. Directional sensitive functions, such as headlights (FL and FR), will also be reversed so that they line up with the locomotive’s new forward direction. See S-9.1.1 for more information.</w:t>
            </w:r>
          </w:p>
        </w:tc>
      </w:tr>
      <w:tr w:rsidR="00EF3AA0" w:rsidRPr="00D138C0" w14:paraId="6A7B995E" w14:textId="77777777" w:rsidTr="004C3681">
        <w:tc>
          <w:tcPr>
            <w:tcW w:w="715" w:type="dxa"/>
            <w:shd w:val="clear" w:color="auto" w:fill="auto"/>
          </w:tcPr>
          <w:p w14:paraId="1FCCCE75" w14:textId="77777777" w:rsidR="00EF3AA0" w:rsidRPr="00D138C0" w:rsidRDefault="00EF3AA0" w:rsidP="000205CD">
            <w:pPr>
              <w:spacing w:after="0"/>
            </w:pPr>
            <w:r>
              <w:t>Bit 1</w:t>
            </w:r>
          </w:p>
        </w:tc>
        <w:tc>
          <w:tcPr>
            <w:tcW w:w="2430" w:type="dxa"/>
            <w:shd w:val="clear" w:color="auto" w:fill="auto"/>
          </w:tcPr>
          <w:p w14:paraId="0F191102" w14:textId="5B9685BD" w:rsidR="00EF3AA0" w:rsidRPr="00D138C0" w:rsidRDefault="009D22A0" w:rsidP="000205CD">
            <w:pPr>
              <w:spacing w:after="0"/>
            </w:pPr>
            <w:r>
              <w:t>FL location</w:t>
            </w:r>
          </w:p>
        </w:tc>
        <w:tc>
          <w:tcPr>
            <w:tcW w:w="5773" w:type="dxa"/>
            <w:shd w:val="clear" w:color="auto" w:fill="auto"/>
          </w:tcPr>
          <w:p w14:paraId="4FAE3D89" w14:textId="1CE9A80E" w:rsidR="00EF3AA0" w:rsidRPr="00D138C0" w:rsidRDefault="009D22A0" w:rsidP="009D22A0">
            <w:pPr>
              <w:spacing w:after="0"/>
              <w:ind w:left="-21"/>
            </w:pPr>
            <w:r w:rsidRPr="009D22A0">
              <w:t>0" = bit 4 in Speed and Direction instructions control FL, "1" = bit 4 in function group one instruction controls FL. See S-9.2.1 for more information.</w:t>
            </w:r>
          </w:p>
        </w:tc>
      </w:tr>
      <w:tr w:rsidR="00EF3AA0" w:rsidRPr="00D138C0" w14:paraId="1F3AF7D4" w14:textId="77777777" w:rsidTr="004C3681">
        <w:tc>
          <w:tcPr>
            <w:tcW w:w="715" w:type="dxa"/>
            <w:shd w:val="clear" w:color="auto" w:fill="auto"/>
          </w:tcPr>
          <w:p w14:paraId="22B79ADE" w14:textId="77777777" w:rsidR="00EF3AA0" w:rsidRDefault="00EF3AA0" w:rsidP="000205CD">
            <w:pPr>
              <w:spacing w:after="0"/>
            </w:pPr>
            <w:r>
              <w:t>Bit 2</w:t>
            </w:r>
          </w:p>
        </w:tc>
        <w:tc>
          <w:tcPr>
            <w:tcW w:w="2430" w:type="dxa"/>
            <w:shd w:val="clear" w:color="auto" w:fill="auto"/>
          </w:tcPr>
          <w:p w14:paraId="78BD09D1" w14:textId="6C6151E0" w:rsidR="00EF3AA0" w:rsidRDefault="002F5630" w:rsidP="000205CD">
            <w:pPr>
              <w:spacing w:after="0"/>
            </w:pPr>
            <w:r>
              <w:t>Power Source Conversion</w:t>
            </w:r>
          </w:p>
        </w:tc>
        <w:tc>
          <w:tcPr>
            <w:tcW w:w="5773" w:type="dxa"/>
            <w:shd w:val="clear" w:color="auto" w:fill="auto"/>
          </w:tcPr>
          <w:p w14:paraId="072E8899" w14:textId="510B22A1" w:rsidR="00EF3AA0" w:rsidRDefault="002F5630" w:rsidP="0017051E">
            <w:pPr>
              <w:spacing w:after="0"/>
            </w:pPr>
            <w:r>
              <w:t>"0" = NMRA Digital Only, "1" = Power Source Conversion Enabled, See CV12 for more information.</w:t>
            </w:r>
          </w:p>
        </w:tc>
      </w:tr>
      <w:tr w:rsidR="00EF3AA0" w:rsidRPr="00D138C0" w14:paraId="7D0A3E39" w14:textId="77777777" w:rsidTr="004C3681">
        <w:tc>
          <w:tcPr>
            <w:tcW w:w="715" w:type="dxa"/>
            <w:shd w:val="clear" w:color="auto" w:fill="auto"/>
          </w:tcPr>
          <w:p w14:paraId="344233DE" w14:textId="77777777" w:rsidR="00EF3AA0" w:rsidRDefault="00EF3AA0" w:rsidP="000205CD">
            <w:pPr>
              <w:spacing w:after="0"/>
            </w:pPr>
            <w:r>
              <w:t>Bit 3</w:t>
            </w:r>
          </w:p>
        </w:tc>
        <w:tc>
          <w:tcPr>
            <w:tcW w:w="2430" w:type="dxa"/>
            <w:shd w:val="clear" w:color="auto" w:fill="auto"/>
          </w:tcPr>
          <w:p w14:paraId="6ACC99CC" w14:textId="47BA0C1B" w:rsidR="00EF3AA0" w:rsidRDefault="002F5630" w:rsidP="000205CD">
            <w:pPr>
              <w:spacing w:after="0"/>
            </w:pPr>
            <w:r>
              <w:t>Bi-Directional Communications</w:t>
            </w:r>
          </w:p>
        </w:tc>
        <w:tc>
          <w:tcPr>
            <w:tcW w:w="5773" w:type="dxa"/>
            <w:shd w:val="clear" w:color="auto" w:fill="auto"/>
          </w:tcPr>
          <w:p w14:paraId="46351242" w14:textId="7850D2F2" w:rsidR="00EF3AA0" w:rsidRDefault="00DA5C59" w:rsidP="0017051E">
            <w:pPr>
              <w:spacing w:after="0"/>
            </w:pPr>
            <w:r>
              <w:t>"0" = Bi-Directional Communications disabled, "1" = Bi-Directional Communications enabled. See S-9.3.2 for more information.</w:t>
            </w:r>
          </w:p>
        </w:tc>
      </w:tr>
      <w:tr w:rsidR="00EF3AA0" w:rsidRPr="00D138C0" w14:paraId="5F5F2BE0" w14:textId="77777777" w:rsidTr="004C3681">
        <w:tc>
          <w:tcPr>
            <w:tcW w:w="715" w:type="dxa"/>
            <w:shd w:val="clear" w:color="auto" w:fill="auto"/>
          </w:tcPr>
          <w:p w14:paraId="0D01FF28" w14:textId="77777777" w:rsidR="00EF3AA0" w:rsidRDefault="00EF3AA0" w:rsidP="000205CD">
            <w:pPr>
              <w:spacing w:after="0"/>
            </w:pPr>
            <w:r>
              <w:t>Bit 4</w:t>
            </w:r>
          </w:p>
        </w:tc>
        <w:tc>
          <w:tcPr>
            <w:tcW w:w="2430" w:type="dxa"/>
            <w:shd w:val="clear" w:color="auto" w:fill="auto"/>
          </w:tcPr>
          <w:p w14:paraId="20A64B1E" w14:textId="580731E7" w:rsidR="00EF3AA0" w:rsidRDefault="00C22BCE" w:rsidP="000205CD">
            <w:pPr>
              <w:spacing w:after="0"/>
            </w:pPr>
            <w:r>
              <w:t>Speed Table</w:t>
            </w:r>
          </w:p>
        </w:tc>
        <w:tc>
          <w:tcPr>
            <w:tcW w:w="5773" w:type="dxa"/>
            <w:shd w:val="clear" w:color="auto" w:fill="auto"/>
          </w:tcPr>
          <w:p w14:paraId="269C9079" w14:textId="2003D23C" w:rsidR="00EF3AA0" w:rsidRDefault="00C22BCE" w:rsidP="0017051E">
            <w:pPr>
              <w:spacing w:after="0"/>
            </w:pPr>
            <w:r>
              <w:t>"0" = speed table set by configuration variables #2,#5, and #6, "1" = Speed Table set by configuration variables #66-#95</w:t>
            </w:r>
          </w:p>
        </w:tc>
      </w:tr>
      <w:tr w:rsidR="00EF3AA0" w:rsidRPr="00D138C0" w14:paraId="4C79E10D" w14:textId="77777777" w:rsidTr="004C3681">
        <w:tc>
          <w:tcPr>
            <w:tcW w:w="715" w:type="dxa"/>
            <w:shd w:val="clear" w:color="auto" w:fill="auto"/>
          </w:tcPr>
          <w:p w14:paraId="612319DF" w14:textId="77777777" w:rsidR="00EF3AA0" w:rsidRDefault="00EF3AA0" w:rsidP="000205CD">
            <w:pPr>
              <w:spacing w:after="0"/>
            </w:pPr>
            <w:r>
              <w:t>Bit 5</w:t>
            </w:r>
          </w:p>
        </w:tc>
        <w:tc>
          <w:tcPr>
            <w:tcW w:w="2430" w:type="dxa"/>
            <w:shd w:val="clear" w:color="auto" w:fill="auto"/>
          </w:tcPr>
          <w:p w14:paraId="1AA476A0" w14:textId="088DEEED" w:rsidR="00EF3AA0" w:rsidRDefault="00246565" w:rsidP="000205CD">
            <w:pPr>
              <w:spacing w:after="0"/>
            </w:pPr>
            <w:r>
              <w:t>DCC Address</w:t>
            </w:r>
            <w:r w:rsidR="006D296B">
              <w:t>ing</w:t>
            </w:r>
          </w:p>
        </w:tc>
        <w:tc>
          <w:tcPr>
            <w:tcW w:w="5773" w:type="dxa"/>
            <w:shd w:val="clear" w:color="auto" w:fill="auto"/>
          </w:tcPr>
          <w:p w14:paraId="3267A035" w14:textId="66A7DE61" w:rsidR="00EF3AA0" w:rsidRDefault="006D296B" w:rsidP="0017051E">
            <w:pPr>
              <w:spacing w:after="0"/>
            </w:pPr>
            <w:r>
              <w:t xml:space="preserve">"0" = one byte </w:t>
            </w:r>
            <w:r w:rsidR="00C52DBE" w:rsidRPr="00C52DBE">
              <w:rPr>
                <w:color w:val="FF0000"/>
              </w:rPr>
              <w:t xml:space="preserve">or basic </w:t>
            </w:r>
            <w:r w:rsidR="00C52DBE">
              <w:t xml:space="preserve">address </w:t>
            </w:r>
            <w:r w:rsidR="00C52DBE" w:rsidRPr="00C52DBE">
              <w:rPr>
                <w:color w:val="FF0000"/>
              </w:rPr>
              <w:t>from CV1</w:t>
            </w:r>
            <w:r>
              <w:t>, "1" = two byte addressing (also known as extended addressing</w:t>
            </w:r>
            <w:r w:rsidR="00C52DBE">
              <w:t xml:space="preserve"> </w:t>
            </w:r>
            <w:r w:rsidR="00C52DBE" w:rsidRPr="00C52DBE">
              <w:rPr>
                <w:color w:val="FF0000"/>
              </w:rPr>
              <w:t>from CV17 and CV18</w:t>
            </w:r>
            <w:r>
              <w:t>), See S 9.2.1 for more information.</w:t>
            </w:r>
          </w:p>
        </w:tc>
      </w:tr>
      <w:tr w:rsidR="001D04E0" w:rsidRPr="00D138C0" w14:paraId="03D91379" w14:textId="77777777" w:rsidTr="004C3681">
        <w:tc>
          <w:tcPr>
            <w:tcW w:w="715" w:type="dxa"/>
            <w:shd w:val="clear" w:color="auto" w:fill="auto"/>
          </w:tcPr>
          <w:p w14:paraId="660F0FDD" w14:textId="2ACC0A69" w:rsidR="001D04E0" w:rsidRDefault="001D04E0" w:rsidP="001D04E0">
            <w:pPr>
              <w:spacing w:after="0"/>
            </w:pPr>
            <w:r w:rsidRPr="00E64737">
              <w:t>Bit 6</w:t>
            </w:r>
          </w:p>
        </w:tc>
        <w:tc>
          <w:tcPr>
            <w:tcW w:w="2430" w:type="dxa"/>
            <w:shd w:val="clear" w:color="auto" w:fill="auto"/>
          </w:tcPr>
          <w:p w14:paraId="6AE06C2C" w14:textId="70B82E77" w:rsidR="001D04E0" w:rsidRDefault="001D04E0" w:rsidP="001D04E0">
            <w:pPr>
              <w:spacing w:after="0"/>
            </w:pPr>
            <w:r w:rsidRPr="00CA4A92">
              <w:t xml:space="preserve">Reserved for future </w:t>
            </w:r>
            <w:r>
              <w:t>u</w:t>
            </w:r>
            <w:r w:rsidRPr="00CA4A92">
              <w:t>se</w:t>
            </w:r>
          </w:p>
        </w:tc>
        <w:tc>
          <w:tcPr>
            <w:tcW w:w="5773" w:type="dxa"/>
            <w:shd w:val="clear" w:color="auto" w:fill="auto"/>
          </w:tcPr>
          <w:p w14:paraId="3EA2BA7D" w14:textId="64DB80A4" w:rsidR="001D04E0" w:rsidRDefault="001D04E0" w:rsidP="001D04E0">
            <w:pPr>
              <w:spacing w:after="0"/>
            </w:pPr>
            <w:r>
              <w:t>-</w:t>
            </w:r>
          </w:p>
        </w:tc>
      </w:tr>
      <w:tr w:rsidR="001D04E0" w:rsidRPr="00D138C0" w14:paraId="1A05DA2C" w14:textId="77777777" w:rsidTr="004C3681">
        <w:tc>
          <w:tcPr>
            <w:tcW w:w="715" w:type="dxa"/>
            <w:shd w:val="clear" w:color="auto" w:fill="auto"/>
          </w:tcPr>
          <w:p w14:paraId="6944CC14" w14:textId="49E1F446" w:rsidR="001D04E0" w:rsidRPr="00E64737" w:rsidRDefault="001D04E0" w:rsidP="001D04E0">
            <w:pPr>
              <w:spacing w:after="0"/>
            </w:pPr>
            <w:r w:rsidRPr="00E64737">
              <w:t>Bit 7</w:t>
            </w:r>
          </w:p>
        </w:tc>
        <w:tc>
          <w:tcPr>
            <w:tcW w:w="2430" w:type="dxa"/>
            <w:shd w:val="clear" w:color="auto" w:fill="auto"/>
          </w:tcPr>
          <w:p w14:paraId="0F561A0C" w14:textId="7C64FEDD" w:rsidR="001D04E0" w:rsidRPr="00CA4A92" w:rsidRDefault="001D04E0" w:rsidP="001D04E0">
            <w:pPr>
              <w:spacing w:after="0"/>
            </w:pPr>
            <w:r w:rsidRPr="00633363">
              <w:t>Accessory Decoder</w:t>
            </w:r>
          </w:p>
        </w:tc>
        <w:tc>
          <w:tcPr>
            <w:tcW w:w="5773" w:type="dxa"/>
            <w:shd w:val="clear" w:color="auto" w:fill="auto"/>
          </w:tcPr>
          <w:p w14:paraId="7531FEB8" w14:textId="49925188" w:rsidR="001D04E0" w:rsidRDefault="001D04E0" w:rsidP="001D04E0">
            <w:pPr>
              <w:spacing w:after="0"/>
            </w:pPr>
            <w:r w:rsidRPr="009E0534">
              <w:t>"0" = Multifunction Decoder, "1" = Accessory Decoder (see CV #541 for a description of assignments for bits 0-6)</w:t>
            </w:r>
          </w:p>
        </w:tc>
      </w:tr>
    </w:tbl>
    <w:bookmarkEnd w:id="25"/>
    <w:p w14:paraId="7FD2BC2B" w14:textId="08D87BCD" w:rsidR="00933EDB" w:rsidRDefault="00AF6883" w:rsidP="0013384D">
      <w:pPr>
        <w:ind w:left="720"/>
      </w:pPr>
      <w:r w:rsidRPr="00AF6883">
        <w:rPr>
          <w:b/>
          <w:bCs/>
        </w:rPr>
        <w:t>Note:</w:t>
      </w:r>
      <w:r>
        <w:t xml:space="preserve"> </w:t>
      </w:r>
      <w:r w:rsidR="00F76864">
        <w:t>If the decoder does not support a feature contained in this table, it shall not allow the corresponding bit to be set improperly (</w:t>
      </w:r>
      <w:r w:rsidR="001C131D">
        <w:t>i.e.,</w:t>
      </w:r>
      <w:r w:rsidR="00F76864">
        <w:t xml:space="preserve"> the bit should always contain its default value).</w:t>
      </w:r>
    </w:p>
    <w:p w14:paraId="32275EA3" w14:textId="77777777" w:rsidR="00F728D2" w:rsidRDefault="00F728D2" w:rsidP="00F728D2"/>
    <w:p w14:paraId="3F10DEE5" w14:textId="3261A60E" w:rsidR="00075C47" w:rsidRDefault="00075C47" w:rsidP="00F728D2">
      <w:commentRangeStart w:id="26"/>
      <w:r>
        <w:t>Configuration</w:t>
      </w:r>
      <w:commentRangeEnd w:id="26"/>
      <w:r w:rsidR="008539E4">
        <w:rPr>
          <w:rStyle w:val="CommentReference"/>
          <w:color w:val="000000"/>
        </w:rPr>
        <w:commentReference w:id="26"/>
      </w:r>
      <w:r>
        <w:t xml:space="preserve"> Variable 30</w:t>
      </w:r>
      <w:r w:rsidR="00652ADB">
        <w:t>:</w:t>
      </w:r>
      <w:r>
        <w:tab/>
        <w:t>ERROR Information</w:t>
      </w:r>
    </w:p>
    <w:p w14:paraId="0543BF93" w14:textId="77777777" w:rsidR="00075C47" w:rsidRDefault="00075C47" w:rsidP="00F728D2">
      <w:pPr>
        <w:ind w:left="720"/>
      </w:pPr>
      <w:r>
        <w:t>In the case where the decoder has an error condition this Configuration Variable shall contain the error condition as specified by the manufacturer. A value of "0" indicates that no error has occurred.</w:t>
      </w:r>
    </w:p>
    <w:p w14:paraId="13192FB7" w14:textId="77777777" w:rsidR="00075C47" w:rsidRDefault="00075C47" w:rsidP="00F728D2"/>
    <w:p w14:paraId="3C404A33" w14:textId="77777777" w:rsidR="00254EA5" w:rsidRDefault="00254EA5">
      <w:pPr>
        <w:spacing w:after="0"/>
      </w:pPr>
      <w:r>
        <w:br w:type="page"/>
      </w:r>
    </w:p>
    <w:p w14:paraId="484833A1" w14:textId="796A2317" w:rsidR="00075C47" w:rsidRPr="00C52DBE" w:rsidRDefault="00075C47" w:rsidP="00F728D2">
      <w:pPr>
        <w:rPr>
          <w:strike/>
          <w:color w:val="FF7C80"/>
        </w:rPr>
      </w:pPr>
      <w:r>
        <w:lastRenderedPageBreak/>
        <w:t>Configuration Variable 31</w:t>
      </w:r>
      <w:r w:rsidR="00652ADB">
        <w:t>:</w:t>
      </w:r>
      <w:r>
        <w:tab/>
        <w:t xml:space="preserve">Index High Byte Configuration </w:t>
      </w:r>
      <w:r w:rsidRPr="00C52DBE">
        <w:rPr>
          <w:strike/>
          <w:color w:val="FF7C80"/>
        </w:rPr>
        <w:t>Variable 32</w:t>
      </w:r>
      <w:r w:rsidRPr="00C52DBE">
        <w:rPr>
          <w:strike/>
          <w:color w:val="FF7C80"/>
        </w:rPr>
        <w:tab/>
        <w:t>Index Low Byte</w:t>
      </w:r>
    </w:p>
    <w:p w14:paraId="14F19184" w14:textId="64754D1A" w:rsidR="00075C47" w:rsidRDefault="00075C47" w:rsidP="00F728D2">
      <w:pPr>
        <w:ind w:left="720"/>
      </w:pPr>
      <w:r>
        <w:t xml:space="preserve">The Indexed Address is the address of the indexed CV page when the decoder is set up for indexed CV operation. CV#31 contains the most significant bits of the </w:t>
      </w:r>
      <w:r w:rsidR="007F4F97">
        <w:t>two-byte</w:t>
      </w:r>
      <w:r>
        <w:t xml:space="preserve"> address and may have any value between 00010000 and 11111111 inclusive. Values of 00000000 thru 00001111 are reserved by the NMRA for future use. (4096 indexed pages) CV#32 contains the least significant bits of the index address and may contain any value. This gives a total of 61,440 indexed pages, each with 256 bytes of CV data available to manufacturers.</w:t>
      </w:r>
    </w:p>
    <w:p w14:paraId="26408727" w14:textId="7562A539" w:rsidR="0013384D" w:rsidRDefault="00AF6883" w:rsidP="00F728D2">
      <w:pPr>
        <w:ind w:left="720"/>
      </w:pPr>
      <w:r w:rsidRPr="00AF6883">
        <w:rPr>
          <w:b/>
          <w:bCs/>
        </w:rPr>
        <w:t>Note:</w:t>
      </w:r>
      <w:r>
        <w:t xml:space="preserve"> </w:t>
      </w:r>
      <w:r w:rsidR="00075C47">
        <w:t>If the decoder does not support a feature contained in this table, it shall not allow the corresponding bit to be set improperly (</w:t>
      </w:r>
      <w:r w:rsidR="001C131D">
        <w:t>i.e.,</w:t>
      </w:r>
      <w:r w:rsidR="00075C47">
        <w:t xml:space="preserve"> the bit should always contain its default value).</w:t>
      </w:r>
    </w:p>
    <w:p w14:paraId="7AF19ABA" w14:textId="77777777" w:rsidR="007709BF" w:rsidRDefault="007709BF" w:rsidP="007709BF"/>
    <w:p w14:paraId="0F8584AD" w14:textId="46FB4C8D" w:rsidR="00A7162B" w:rsidRDefault="00A7162B" w:rsidP="00A7162B">
      <w:r>
        <w:t>Configuration Variable 32</w:t>
      </w:r>
      <w:r w:rsidR="00652ADB">
        <w:t>:</w:t>
      </w:r>
      <w:r>
        <w:tab/>
        <w:t>Index Low Byte</w:t>
      </w:r>
    </w:p>
    <w:p w14:paraId="74B96856" w14:textId="26DB8427" w:rsidR="00A7162B" w:rsidRDefault="00A7162B" w:rsidP="00A7162B">
      <w:pPr>
        <w:ind w:left="720"/>
      </w:pPr>
      <w:r>
        <w:t xml:space="preserve">The Indexed Address is the address of the indexed CV page when the decoder is set up for indexed CV operation. CV#31 contains the most significant bits of the </w:t>
      </w:r>
      <w:r w:rsidR="007F4F97">
        <w:t>two-byte</w:t>
      </w:r>
      <w:r>
        <w:t xml:space="preserve"> address and may have any value between 00010000 and 11111111 inclusive. Values of 00000000 thru 00001111 are reserved by the NMRA for future use. (4096 indexed pages) CV#32 contains the least significant bits of the index address and may contain any value. This gives a total of 61,440 indexed pages, each with 256 bytes of CV data available to manufacturers.</w:t>
      </w:r>
    </w:p>
    <w:p w14:paraId="7F4FEA02" w14:textId="16D2B43D" w:rsidR="0013384D" w:rsidRDefault="00AF6883" w:rsidP="00A7162B">
      <w:pPr>
        <w:ind w:left="720"/>
      </w:pPr>
      <w:r w:rsidRPr="00AF6883">
        <w:rPr>
          <w:b/>
          <w:bCs/>
        </w:rPr>
        <w:t>Note:</w:t>
      </w:r>
      <w:r>
        <w:t xml:space="preserve"> </w:t>
      </w:r>
      <w:r w:rsidR="00A7162B">
        <w:t>If the decoder does not support a feature contained in this table, it shall not allow the corresponding bit to be set improperly (</w:t>
      </w:r>
      <w:r w:rsidR="001C131D">
        <w:t>i.e.,</w:t>
      </w:r>
      <w:r w:rsidR="00A7162B">
        <w:t xml:space="preserve"> the bit should always contain its default value).</w:t>
      </w:r>
    </w:p>
    <w:p w14:paraId="3BAEC576" w14:textId="46D7DE65" w:rsidR="0013384D" w:rsidRDefault="0013384D" w:rsidP="00A7162B"/>
    <w:p w14:paraId="69933815" w14:textId="41237D52" w:rsidR="00AF2E3E" w:rsidRDefault="00AF2E3E" w:rsidP="00AF2E3E">
      <w:commentRangeStart w:id="27"/>
      <w:r>
        <w:t>Configuration</w:t>
      </w:r>
      <w:commentRangeEnd w:id="27"/>
      <w:r w:rsidR="00A401B3">
        <w:rPr>
          <w:rStyle w:val="CommentReference"/>
          <w:color w:val="000000"/>
        </w:rPr>
        <w:commentReference w:id="27"/>
      </w:r>
      <w:r>
        <w:t xml:space="preserve"> Variables 33-46</w:t>
      </w:r>
      <w:r w:rsidR="00652ADB">
        <w:t>:</w:t>
      </w:r>
      <w:r>
        <w:tab/>
        <w:t>Output Locations 1-14 for Functions FL(f), FL(r), and F1-F12</w:t>
      </w:r>
    </w:p>
    <w:p w14:paraId="627BA959" w14:textId="7F967E65" w:rsidR="008A28C4" w:rsidRDefault="00AF2E3E" w:rsidP="009C0EF9">
      <w:pPr>
        <w:ind w:left="720"/>
      </w:pPr>
      <w:r>
        <w:t xml:space="preserve">Contains a matrix indication of which function inputs control which Digital Decoder outputs. This allows the user to customize which outputs are controlled by which input commands. The outputs that Function FL(f) controls are indicated in CV #33, FL (r) in CV#34, F1 in CV #35, to F12 in CV#46. A value of “1” in each bit location indicates that the function controls that output. This allows a single function to control multiple outputs, or the same output to be controlled by multiple functions. CVs 33-37 control outputs 1-8. CVs 38-42 control outputs 4-11 CVs 43-46 control outputs 7-14. The defaults </w:t>
      </w:r>
      <w:r w:rsidR="00855597">
        <w:t xml:space="preserve">are </w:t>
      </w:r>
      <w:r>
        <w:t>FL (f) controls output 1, FL (r) controls output 2, F1 controls output 3 to F12 controls output 14. The lowest numbered output is in the LSB of the CV, as shown in the table below.</w:t>
      </w:r>
    </w:p>
    <w:p w14:paraId="162A6062" w14:textId="77777777" w:rsidR="008A28C4" w:rsidRDefault="008A28C4">
      <w:pPr>
        <w:spacing w:after="0"/>
      </w:pPr>
      <w:r>
        <w:br w:type="page"/>
      </w:r>
    </w:p>
    <w:p w14:paraId="164F3D0A" w14:textId="4E57B932" w:rsidR="00DF0C3E" w:rsidRPr="0079032C" w:rsidRDefault="0079032C" w:rsidP="0079032C">
      <w:pPr>
        <w:ind w:left="432"/>
        <w:jc w:val="center"/>
        <w:rPr>
          <w:b/>
          <w:bCs/>
        </w:rPr>
      </w:pPr>
      <w:r w:rsidRPr="0079032C">
        <w:rPr>
          <w:b/>
          <w:bCs/>
        </w:rPr>
        <w:lastRenderedPageBreak/>
        <w:t>Table</w:t>
      </w:r>
      <w:r w:rsidRPr="0079032C">
        <w:rPr>
          <w:b/>
          <w:bCs/>
          <w:spacing w:val="-1"/>
        </w:rPr>
        <w:t xml:space="preserve"> </w:t>
      </w:r>
      <w:r w:rsidR="00CF22D9">
        <w:rPr>
          <w:b/>
          <w:bCs/>
        </w:rPr>
        <w:t>5</w:t>
      </w:r>
      <w:r>
        <w:rPr>
          <w:b/>
          <w:bCs/>
        </w:rPr>
        <w:t xml:space="preserve"> - </w:t>
      </w:r>
      <w:r w:rsidRPr="0079032C">
        <w:rPr>
          <w:b/>
          <w:bCs/>
          <w:spacing w:val="-1"/>
        </w:rPr>
        <w:t>Output</w:t>
      </w:r>
      <w:r w:rsidRPr="0079032C">
        <w:rPr>
          <w:b/>
          <w:bCs/>
        </w:rPr>
        <w:t xml:space="preserve"> </w:t>
      </w:r>
      <w:r w:rsidRPr="0079032C">
        <w:rPr>
          <w:b/>
          <w:bCs/>
          <w:spacing w:val="-1"/>
        </w:rPr>
        <w:t>Position vs. CV</w:t>
      </w:r>
      <w:r w:rsidRPr="0079032C">
        <w:rPr>
          <w:b/>
          <w:bCs/>
        </w:rPr>
        <w:t xml:space="preserve"> </w:t>
      </w:r>
      <w:r w:rsidRPr="0079032C">
        <w:rPr>
          <w:b/>
          <w:bCs/>
          <w:spacing w:val="-1"/>
        </w:rPr>
        <w:t>(a ‘d’</w:t>
      </w:r>
      <w:r w:rsidRPr="0079032C">
        <w:rPr>
          <w:b/>
          <w:bCs/>
        </w:rPr>
        <w:t xml:space="preserve"> </w:t>
      </w:r>
      <w:r w:rsidRPr="0079032C">
        <w:rPr>
          <w:b/>
          <w:bCs/>
          <w:spacing w:val="-1"/>
        </w:rPr>
        <w:t xml:space="preserve">indicates </w:t>
      </w:r>
      <w:r w:rsidRPr="0079032C">
        <w:rPr>
          <w:b/>
          <w:bCs/>
        </w:rPr>
        <w:t>the</w:t>
      </w:r>
      <w:r w:rsidRPr="0079032C">
        <w:rPr>
          <w:b/>
          <w:bCs/>
          <w:spacing w:val="-1"/>
        </w:rPr>
        <w:t xml:space="preserve"> default</w:t>
      </w:r>
      <w:r w:rsidRPr="0079032C">
        <w:rPr>
          <w:b/>
          <w:bCs/>
        </w:rPr>
        <w:t xml:space="preserve"> </w:t>
      </w:r>
      <w:r w:rsidRPr="0079032C">
        <w:rPr>
          <w:b/>
          <w:bCs/>
          <w:spacing w:val="-1"/>
        </w:rPr>
        <w:t>position)</w:t>
      </w:r>
    </w:p>
    <w:tbl>
      <w:tblPr>
        <w:tblW w:w="0" w:type="auto"/>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Change w:id="28" w:author="Carl Marchand (ACO)" w:date="2023-06-08T17:36:00Z">
          <w:tblPr>
            <w:tblW w:w="0" w:type="auto"/>
            <w:tblInd w:w="973" w:type="dxa"/>
            <w:tblLayout w:type="fixed"/>
            <w:tblCellMar>
              <w:left w:w="0" w:type="dxa"/>
              <w:right w:w="0" w:type="dxa"/>
            </w:tblCellMar>
            <w:tblLook w:val="01E0" w:firstRow="1" w:lastRow="1" w:firstColumn="1" w:lastColumn="1" w:noHBand="0" w:noVBand="0"/>
          </w:tblPr>
        </w:tblPrChange>
      </w:tblPr>
      <w:tblGrid>
        <w:gridCol w:w="719"/>
        <w:gridCol w:w="2250"/>
        <w:gridCol w:w="415"/>
        <w:gridCol w:w="415"/>
        <w:gridCol w:w="416"/>
        <w:gridCol w:w="416"/>
        <w:gridCol w:w="482"/>
        <w:gridCol w:w="348"/>
        <w:gridCol w:w="416"/>
        <w:gridCol w:w="416"/>
        <w:gridCol w:w="416"/>
        <w:gridCol w:w="415"/>
        <w:gridCol w:w="416"/>
        <w:gridCol w:w="415"/>
        <w:gridCol w:w="416"/>
        <w:gridCol w:w="417"/>
        <w:tblGridChange w:id="29">
          <w:tblGrid>
            <w:gridCol w:w="719"/>
            <w:gridCol w:w="2250"/>
            <w:gridCol w:w="415"/>
            <w:gridCol w:w="415"/>
            <w:gridCol w:w="416"/>
            <w:gridCol w:w="416"/>
            <w:gridCol w:w="482"/>
            <w:gridCol w:w="348"/>
            <w:gridCol w:w="416"/>
            <w:gridCol w:w="416"/>
            <w:gridCol w:w="416"/>
            <w:gridCol w:w="415"/>
            <w:gridCol w:w="416"/>
            <w:gridCol w:w="415"/>
            <w:gridCol w:w="416"/>
            <w:gridCol w:w="417"/>
          </w:tblGrid>
        </w:tblGridChange>
      </w:tblGrid>
      <w:tr w:rsidR="005656E2" w14:paraId="65C686C6" w14:textId="77777777" w:rsidTr="00134E39">
        <w:trPr>
          <w:trHeight w:hRule="exact" w:val="471"/>
          <w:trPrChange w:id="30" w:author="Carl Marchand (ACO)" w:date="2023-06-08T17:36:00Z">
            <w:trPr>
              <w:trHeight w:hRule="exact" w:val="471"/>
            </w:trPr>
          </w:trPrChange>
        </w:trPr>
        <w:tc>
          <w:tcPr>
            <w:tcW w:w="719" w:type="dxa"/>
            <w:vMerge w:val="restart"/>
            <w:tcPrChange w:id="31" w:author="Carl Marchand (ACO)" w:date="2023-06-08T17:36:00Z">
              <w:tcPr>
                <w:tcW w:w="719" w:type="dxa"/>
                <w:vMerge w:val="restart"/>
              </w:tcPr>
            </w:tcPrChange>
          </w:tcPr>
          <w:p w14:paraId="1D7A6EEF" w14:textId="77777777" w:rsidR="00D12702" w:rsidRDefault="00D12702" w:rsidP="000205CD">
            <w:pPr>
              <w:pStyle w:val="TableParagraph"/>
              <w:spacing w:before="5" w:line="220" w:lineRule="exact"/>
            </w:pPr>
          </w:p>
          <w:p w14:paraId="7CFE7C05" w14:textId="77777777" w:rsidR="00D12702" w:rsidRDefault="00D12702" w:rsidP="000205CD">
            <w:pPr>
              <w:pStyle w:val="TableParagraph"/>
              <w:ind w:left="290"/>
              <w:rPr>
                <w:rFonts w:ascii="Times New Roman" w:eastAsia="Times New Roman" w:hAnsi="Times New Roman" w:cs="Times New Roman"/>
                <w:sz w:val="20"/>
                <w:szCs w:val="20"/>
              </w:rPr>
            </w:pPr>
            <w:r>
              <w:rPr>
                <w:rFonts w:ascii="Times New Roman"/>
                <w:spacing w:val="-1"/>
                <w:sz w:val="20"/>
              </w:rPr>
              <w:t>CV</w:t>
            </w:r>
          </w:p>
        </w:tc>
        <w:tc>
          <w:tcPr>
            <w:tcW w:w="2250" w:type="dxa"/>
            <w:vMerge w:val="restart"/>
            <w:tcPrChange w:id="32" w:author="Carl Marchand (ACO)" w:date="2023-06-08T17:36:00Z">
              <w:tcPr>
                <w:tcW w:w="2250" w:type="dxa"/>
                <w:vMerge w:val="restart"/>
              </w:tcPr>
            </w:tcPrChange>
          </w:tcPr>
          <w:p w14:paraId="49E8CAAB" w14:textId="77777777" w:rsidR="00D12702" w:rsidRDefault="00D12702" w:rsidP="000205CD">
            <w:pPr>
              <w:pStyle w:val="TableParagraph"/>
              <w:spacing w:before="5" w:line="220" w:lineRule="exact"/>
            </w:pPr>
          </w:p>
          <w:p w14:paraId="02B3EFE5" w14:textId="77777777" w:rsidR="00D12702" w:rsidRDefault="00D12702" w:rsidP="000205CD">
            <w:pPr>
              <w:pStyle w:val="TableParagraph"/>
              <w:ind w:left="656"/>
              <w:rPr>
                <w:rFonts w:ascii="Times New Roman" w:eastAsia="Times New Roman" w:hAnsi="Times New Roman" w:cs="Times New Roman"/>
                <w:sz w:val="20"/>
                <w:szCs w:val="20"/>
              </w:rPr>
            </w:pPr>
            <w:r>
              <w:rPr>
                <w:rFonts w:ascii="Times New Roman"/>
                <w:spacing w:val="-1"/>
                <w:sz w:val="20"/>
              </w:rPr>
              <w:t>Description</w:t>
            </w:r>
          </w:p>
        </w:tc>
        <w:tc>
          <w:tcPr>
            <w:tcW w:w="830" w:type="dxa"/>
            <w:gridSpan w:val="2"/>
            <w:tcPrChange w:id="33" w:author="Carl Marchand (ACO)" w:date="2023-06-08T17:36:00Z">
              <w:tcPr>
                <w:tcW w:w="830" w:type="dxa"/>
                <w:gridSpan w:val="2"/>
              </w:tcPr>
            </w:tcPrChange>
          </w:tcPr>
          <w:p w14:paraId="4C06DBA3" w14:textId="77777777" w:rsidR="00D12702" w:rsidRDefault="00D12702" w:rsidP="000205CD">
            <w:pPr>
              <w:pStyle w:val="TableParagraph"/>
              <w:spacing w:before="5" w:line="220" w:lineRule="exact"/>
            </w:pPr>
          </w:p>
          <w:p w14:paraId="3E24E5F1" w14:textId="77777777" w:rsidR="00D12702" w:rsidRDefault="00D12702" w:rsidP="000205CD">
            <w:pPr>
              <w:pStyle w:val="TableParagraph"/>
              <w:ind w:left="70"/>
              <w:rPr>
                <w:rFonts w:ascii="Times New Roman" w:eastAsia="Times New Roman" w:hAnsi="Times New Roman" w:cs="Times New Roman"/>
                <w:sz w:val="20"/>
                <w:szCs w:val="20"/>
              </w:rPr>
            </w:pPr>
            <w:r>
              <w:rPr>
                <w:rFonts w:ascii="Times New Roman"/>
                <w:spacing w:val="-1"/>
                <w:sz w:val="20"/>
              </w:rPr>
              <w:t>MSB</w:t>
            </w:r>
          </w:p>
        </w:tc>
        <w:tc>
          <w:tcPr>
            <w:tcW w:w="416" w:type="dxa"/>
            <w:tcPrChange w:id="34" w:author="Carl Marchand (ACO)" w:date="2023-06-08T17:36:00Z">
              <w:tcPr>
                <w:tcW w:w="416" w:type="dxa"/>
                <w:tcBorders>
                  <w:top w:val="single" w:sz="9" w:space="0" w:color="000000"/>
                  <w:left w:val="nil"/>
                  <w:bottom w:val="single" w:sz="2" w:space="0" w:color="000000"/>
                  <w:right w:val="nil"/>
                </w:tcBorders>
              </w:tcPr>
            </w:tcPrChange>
          </w:tcPr>
          <w:p w14:paraId="28962458" w14:textId="77777777" w:rsidR="00D12702" w:rsidRDefault="00D12702" w:rsidP="000205CD"/>
        </w:tc>
        <w:tc>
          <w:tcPr>
            <w:tcW w:w="416" w:type="dxa"/>
            <w:tcPrChange w:id="35" w:author="Carl Marchand (ACO)" w:date="2023-06-08T17:36:00Z">
              <w:tcPr>
                <w:tcW w:w="416" w:type="dxa"/>
                <w:tcBorders>
                  <w:top w:val="single" w:sz="9" w:space="0" w:color="000000"/>
                  <w:left w:val="nil"/>
                  <w:bottom w:val="single" w:sz="2" w:space="0" w:color="000000"/>
                  <w:right w:val="nil"/>
                </w:tcBorders>
              </w:tcPr>
            </w:tcPrChange>
          </w:tcPr>
          <w:p w14:paraId="22FD1CFC" w14:textId="77777777" w:rsidR="00D12702" w:rsidRDefault="00D12702" w:rsidP="000205CD"/>
        </w:tc>
        <w:tc>
          <w:tcPr>
            <w:tcW w:w="482" w:type="dxa"/>
            <w:tcPrChange w:id="36" w:author="Carl Marchand (ACO)" w:date="2023-06-08T17:36:00Z">
              <w:tcPr>
                <w:tcW w:w="482" w:type="dxa"/>
                <w:tcBorders>
                  <w:top w:val="single" w:sz="9" w:space="0" w:color="000000"/>
                  <w:left w:val="nil"/>
                  <w:bottom w:val="single" w:sz="2" w:space="0" w:color="000000"/>
                  <w:right w:val="nil"/>
                </w:tcBorders>
              </w:tcPr>
            </w:tcPrChange>
          </w:tcPr>
          <w:p w14:paraId="634DC14B" w14:textId="77777777" w:rsidR="00D12702" w:rsidRDefault="00D12702" w:rsidP="000205CD"/>
        </w:tc>
        <w:tc>
          <w:tcPr>
            <w:tcW w:w="348" w:type="dxa"/>
            <w:tcPrChange w:id="37" w:author="Carl Marchand (ACO)" w:date="2023-06-08T17:36:00Z">
              <w:tcPr>
                <w:tcW w:w="348" w:type="dxa"/>
                <w:tcBorders>
                  <w:top w:val="single" w:sz="9" w:space="0" w:color="000000"/>
                  <w:left w:val="nil"/>
                  <w:bottom w:val="single" w:sz="2" w:space="0" w:color="000000"/>
                  <w:right w:val="nil"/>
                </w:tcBorders>
              </w:tcPr>
            </w:tcPrChange>
          </w:tcPr>
          <w:p w14:paraId="38FD3A9B" w14:textId="77777777" w:rsidR="00D12702" w:rsidRDefault="00D12702" w:rsidP="000205CD"/>
        </w:tc>
        <w:tc>
          <w:tcPr>
            <w:tcW w:w="832" w:type="dxa"/>
            <w:gridSpan w:val="2"/>
            <w:tcPrChange w:id="38" w:author="Carl Marchand (ACO)" w:date="2023-06-08T17:36:00Z">
              <w:tcPr>
                <w:tcW w:w="832" w:type="dxa"/>
                <w:gridSpan w:val="2"/>
                <w:tcBorders>
                  <w:top w:val="single" w:sz="9" w:space="0" w:color="000000"/>
                  <w:left w:val="nil"/>
                  <w:bottom w:val="single" w:sz="2" w:space="0" w:color="000000"/>
                  <w:right w:val="nil"/>
                </w:tcBorders>
              </w:tcPr>
            </w:tcPrChange>
          </w:tcPr>
          <w:p w14:paraId="65BE1669" w14:textId="77777777" w:rsidR="00D12702" w:rsidRDefault="00D12702" w:rsidP="000205CD">
            <w:pPr>
              <w:pStyle w:val="TableParagraph"/>
              <w:spacing w:line="226" w:lineRule="exact"/>
              <w:ind w:left="139"/>
              <w:rPr>
                <w:rFonts w:ascii="Times New Roman" w:eastAsia="Times New Roman" w:hAnsi="Times New Roman" w:cs="Times New Roman"/>
                <w:sz w:val="20"/>
                <w:szCs w:val="20"/>
              </w:rPr>
            </w:pPr>
            <w:r>
              <w:rPr>
                <w:rFonts w:ascii="Times New Roman"/>
                <w:spacing w:val="-1"/>
                <w:sz w:val="20"/>
              </w:rPr>
              <w:t>Output</w:t>
            </w:r>
          </w:p>
        </w:tc>
        <w:tc>
          <w:tcPr>
            <w:tcW w:w="416" w:type="dxa"/>
            <w:tcPrChange w:id="39" w:author="Carl Marchand (ACO)" w:date="2023-06-08T17:36:00Z">
              <w:tcPr>
                <w:tcW w:w="416" w:type="dxa"/>
                <w:tcBorders>
                  <w:top w:val="single" w:sz="9" w:space="0" w:color="000000"/>
                  <w:left w:val="nil"/>
                  <w:bottom w:val="single" w:sz="2" w:space="0" w:color="000000"/>
                  <w:right w:val="nil"/>
                </w:tcBorders>
              </w:tcPr>
            </w:tcPrChange>
          </w:tcPr>
          <w:p w14:paraId="486EACA3" w14:textId="77777777" w:rsidR="00D12702" w:rsidRDefault="00D12702" w:rsidP="000205CD"/>
        </w:tc>
        <w:tc>
          <w:tcPr>
            <w:tcW w:w="415" w:type="dxa"/>
            <w:tcPrChange w:id="40" w:author="Carl Marchand (ACO)" w:date="2023-06-08T17:36:00Z">
              <w:tcPr>
                <w:tcW w:w="415" w:type="dxa"/>
                <w:tcBorders>
                  <w:top w:val="single" w:sz="9" w:space="0" w:color="000000"/>
                  <w:left w:val="nil"/>
                  <w:bottom w:val="single" w:sz="2" w:space="0" w:color="000000"/>
                  <w:right w:val="nil"/>
                </w:tcBorders>
              </w:tcPr>
            </w:tcPrChange>
          </w:tcPr>
          <w:p w14:paraId="58E1B1AB" w14:textId="77777777" w:rsidR="00D12702" w:rsidRDefault="00D12702" w:rsidP="000205CD"/>
        </w:tc>
        <w:tc>
          <w:tcPr>
            <w:tcW w:w="416" w:type="dxa"/>
            <w:tcPrChange w:id="41" w:author="Carl Marchand (ACO)" w:date="2023-06-08T17:36:00Z">
              <w:tcPr>
                <w:tcW w:w="416" w:type="dxa"/>
                <w:tcBorders>
                  <w:top w:val="single" w:sz="9" w:space="0" w:color="000000"/>
                  <w:left w:val="nil"/>
                  <w:bottom w:val="single" w:sz="2" w:space="0" w:color="000000"/>
                  <w:right w:val="nil"/>
                </w:tcBorders>
              </w:tcPr>
            </w:tcPrChange>
          </w:tcPr>
          <w:p w14:paraId="6569DFC2" w14:textId="77777777" w:rsidR="00D12702" w:rsidRDefault="00D12702" w:rsidP="000205CD"/>
        </w:tc>
        <w:tc>
          <w:tcPr>
            <w:tcW w:w="415" w:type="dxa"/>
            <w:tcPrChange w:id="42" w:author="Carl Marchand (ACO)" w:date="2023-06-08T17:36:00Z">
              <w:tcPr>
                <w:tcW w:w="415" w:type="dxa"/>
                <w:tcBorders>
                  <w:top w:val="single" w:sz="9" w:space="0" w:color="000000"/>
                  <w:left w:val="nil"/>
                  <w:bottom w:val="single" w:sz="2" w:space="0" w:color="000000"/>
                  <w:right w:val="nil"/>
                </w:tcBorders>
              </w:tcPr>
            </w:tcPrChange>
          </w:tcPr>
          <w:p w14:paraId="29BA123C" w14:textId="77777777" w:rsidR="00D12702" w:rsidRDefault="00D12702" w:rsidP="000205CD"/>
        </w:tc>
        <w:tc>
          <w:tcPr>
            <w:tcW w:w="833" w:type="dxa"/>
            <w:gridSpan w:val="2"/>
            <w:tcPrChange w:id="43" w:author="Carl Marchand (ACO)" w:date="2023-06-08T17:36:00Z">
              <w:tcPr>
                <w:tcW w:w="833" w:type="dxa"/>
                <w:gridSpan w:val="2"/>
                <w:tcBorders>
                  <w:top w:val="single" w:sz="9" w:space="0" w:color="000000"/>
                  <w:left w:val="nil"/>
                  <w:bottom w:val="single" w:sz="2" w:space="0" w:color="000000"/>
                  <w:right w:val="single" w:sz="8" w:space="0" w:color="000000"/>
                </w:tcBorders>
              </w:tcPr>
            </w:tcPrChange>
          </w:tcPr>
          <w:p w14:paraId="625A4BD4" w14:textId="77777777" w:rsidR="00D12702" w:rsidRDefault="00D12702" w:rsidP="000205CD">
            <w:pPr>
              <w:pStyle w:val="TableParagraph"/>
              <w:spacing w:before="5" w:line="220" w:lineRule="exact"/>
            </w:pPr>
          </w:p>
          <w:p w14:paraId="3D1C0185" w14:textId="77777777" w:rsidR="00D12702" w:rsidRDefault="00D12702" w:rsidP="000205CD">
            <w:pPr>
              <w:pStyle w:val="TableParagraph"/>
              <w:ind w:left="358"/>
              <w:rPr>
                <w:rFonts w:ascii="Times New Roman" w:eastAsia="Times New Roman" w:hAnsi="Times New Roman" w:cs="Times New Roman"/>
                <w:sz w:val="20"/>
                <w:szCs w:val="20"/>
              </w:rPr>
            </w:pPr>
            <w:r>
              <w:rPr>
                <w:rFonts w:ascii="Times New Roman"/>
                <w:spacing w:val="-1"/>
                <w:sz w:val="20"/>
              </w:rPr>
              <w:t>LSB</w:t>
            </w:r>
          </w:p>
        </w:tc>
      </w:tr>
      <w:tr w:rsidR="005656E2" w14:paraId="3F586505" w14:textId="77777777" w:rsidTr="00134E39">
        <w:trPr>
          <w:trHeight w:hRule="exact" w:val="241"/>
          <w:trPrChange w:id="44" w:author="Carl Marchand (ACO)" w:date="2023-06-08T17:36:00Z">
            <w:trPr>
              <w:trHeight w:hRule="exact" w:val="241"/>
            </w:trPr>
          </w:trPrChange>
        </w:trPr>
        <w:tc>
          <w:tcPr>
            <w:tcW w:w="719" w:type="dxa"/>
            <w:vMerge/>
            <w:tcPrChange w:id="45" w:author="Carl Marchand (ACO)" w:date="2023-06-08T17:36:00Z">
              <w:tcPr>
                <w:tcW w:w="719" w:type="dxa"/>
                <w:vMerge/>
              </w:tcPr>
            </w:tcPrChange>
          </w:tcPr>
          <w:p w14:paraId="3BD250C7" w14:textId="77777777" w:rsidR="00D12702" w:rsidRDefault="00D12702" w:rsidP="000205CD"/>
        </w:tc>
        <w:tc>
          <w:tcPr>
            <w:tcW w:w="2250" w:type="dxa"/>
            <w:vMerge/>
            <w:tcPrChange w:id="46" w:author="Carl Marchand (ACO)" w:date="2023-06-08T17:36:00Z">
              <w:tcPr>
                <w:tcW w:w="2250" w:type="dxa"/>
                <w:vMerge/>
              </w:tcPr>
            </w:tcPrChange>
          </w:tcPr>
          <w:p w14:paraId="0E71C979" w14:textId="77777777" w:rsidR="00D12702" w:rsidRDefault="00D12702" w:rsidP="000205CD"/>
        </w:tc>
        <w:tc>
          <w:tcPr>
            <w:tcW w:w="415" w:type="dxa"/>
            <w:tcPrChange w:id="47" w:author="Carl Marchand (ACO)" w:date="2023-06-08T17:36:00Z">
              <w:tcPr>
                <w:tcW w:w="415" w:type="dxa"/>
              </w:tcPr>
            </w:tcPrChange>
          </w:tcPr>
          <w:p w14:paraId="3E4ADF01" w14:textId="77777777" w:rsidR="00D12702" w:rsidRDefault="00D12702" w:rsidP="000205CD">
            <w:pPr>
              <w:pStyle w:val="TableParagraph"/>
              <w:spacing w:line="226" w:lineRule="exact"/>
              <w:ind w:left="105"/>
              <w:rPr>
                <w:rFonts w:ascii="Times New Roman" w:eastAsia="Times New Roman" w:hAnsi="Times New Roman" w:cs="Times New Roman"/>
                <w:sz w:val="20"/>
                <w:szCs w:val="20"/>
              </w:rPr>
            </w:pPr>
            <w:r>
              <w:rPr>
                <w:rFonts w:ascii="Times New Roman"/>
                <w:sz w:val="20"/>
              </w:rPr>
              <w:t>14</w:t>
            </w:r>
          </w:p>
        </w:tc>
        <w:tc>
          <w:tcPr>
            <w:tcW w:w="415" w:type="dxa"/>
            <w:tcPrChange w:id="48" w:author="Carl Marchand (ACO)" w:date="2023-06-08T17:36:00Z">
              <w:tcPr>
                <w:tcW w:w="415" w:type="dxa"/>
              </w:tcPr>
            </w:tcPrChange>
          </w:tcPr>
          <w:p w14:paraId="5959FE1B" w14:textId="77777777" w:rsidR="00D12702" w:rsidRDefault="00D12702" w:rsidP="000205CD">
            <w:pPr>
              <w:pStyle w:val="TableParagraph"/>
              <w:spacing w:line="226" w:lineRule="exact"/>
              <w:ind w:left="106"/>
              <w:rPr>
                <w:rFonts w:ascii="Times New Roman" w:eastAsia="Times New Roman" w:hAnsi="Times New Roman" w:cs="Times New Roman"/>
                <w:sz w:val="20"/>
                <w:szCs w:val="20"/>
              </w:rPr>
            </w:pPr>
            <w:r>
              <w:rPr>
                <w:rFonts w:ascii="Times New Roman"/>
                <w:sz w:val="20"/>
              </w:rPr>
              <w:t>13</w:t>
            </w:r>
          </w:p>
        </w:tc>
        <w:tc>
          <w:tcPr>
            <w:tcW w:w="416" w:type="dxa"/>
            <w:tcPrChange w:id="49" w:author="Carl Marchand (ACO)" w:date="2023-06-08T17:36:00Z">
              <w:tcPr>
                <w:tcW w:w="416" w:type="dxa"/>
              </w:tcPr>
            </w:tcPrChange>
          </w:tcPr>
          <w:p w14:paraId="6C763C5B" w14:textId="77777777" w:rsidR="00D12702" w:rsidRDefault="00D12702" w:rsidP="000205CD">
            <w:pPr>
              <w:pStyle w:val="TableParagraph"/>
              <w:spacing w:line="226" w:lineRule="exact"/>
              <w:ind w:left="107"/>
              <w:rPr>
                <w:rFonts w:ascii="Times New Roman" w:eastAsia="Times New Roman" w:hAnsi="Times New Roman" w:cs="Times New Roman"/>
                <w:sz w:val="20"/>
                <w:szCs w:val="20"/>
              </w:rPr>
            </w:pPr>
            <w:r>
              <w:rPr>
                <w:rFonts w:ascii="Times New Roman"/>
                <w:sz w:val="20"/>
              </w:rPr>
              <w:t>12</w:t>
            </w:r>
          </w:p>
        </w:tc>
        <w:tc>
          <w:tcPr>
            <w:tcW w:w="416" w:type="dxa"/>
            <w:tcPrChange w:id="50" w:author="Carl Marchand (ACO)" w:date="2023-06-08T17:36:00Z">
              <w:tcPr>
                <w:tcW w:w="416" w:type="dxa"/>
              </w:tcPr>
            </w:tcPrChange>
          </w:tcPr>
          <w:p w14:paraId="0EF65424" w14:textId="77777777" w:rsidR="00D12702" w:rsidRDefault="00D12702" w:rsidP="000205CD">
            <w:pPr>
              <w:pStyle w:val="TableParagraph"/>
              <w:spacing w:line="226" w:lineRule="exact"/>
              <w:ind w:left="106"/>
              <w:rPr>
                <w:rFonts w:ascii="Times New Roman" w:eastAsia="Times New Roman" w:hAnsi="Times New Roman" w:cs="Times New Roman"/>
                <w:sz w:val="20"/>
                <w:szCs w:val="20"/>
              </w:rPr>
            </w:pPr>
            <w:r>
              <w:rPr>
                <w:rFonts w:ascii="Times New Roman"/>
                <w:sz w:val="20"/>
              </w:rPr>
              <w:t>11</w:t>
            </w:r>
          </w:p>
        </w:tc>
        <w:tc>
          <w:tcPr>
            <w:tcW w:w="482" w:type="dxa"/>
            <w:tcPrChange w:id="51" w:author="Carl Marchand (ACO)" w:date="2023-06-08T17:36:00Z">
              <w:tcPr>
                <w:tcW w:w="482" w:type="dxa"/>
              </w:tcPr>
            </w:tcPrChange>
          </w:tcPr>
          <w:p w14:paraId="1B069DE8" w14:textId="77777777" w:rsidR="00D12702" w:rsidRDefault="00D12702" w:rsidP="000205CD">
            <w:pPr>
              <w:pStyle w:val="TableParagraph"/>
              <w:spacing w:line="226" w:lineRule="exact"/>
              <w:ind w:left="140"/>
              <w:rPr>
                <w:rFonts w:ascii="Times New Roman" w:eastAsia="Times New Roman" w:hAnsi="Times New Roman" w:cs="Times New Roman"/>
                <w:sz w:val="20"/>
                <w:szCs w:val="20"/>
              </w:rPr>
            </w:pPr>
            <w:r>
              <w:rPr>
                <w:rFonts w:ascii="Times New Roman"/>
                <w:sz w:val="20"/>
              </w:rPr>
              <w:t>10</w:t>
            </w:r>
          </w:p>
        </w:tc>
        <w:tc>
          <w:tcPr>
            <w:tcW w:w="348" w:type="dxa"/>
            <w:tcPrChange w:id="52" w:author="Carl Marchand (ACO)" w:date="2023-06-08T17:36:00Z">
              <w:tcPr>
                <w:tcW w:w="348" w:type="dxa"/>
              </w:tcPr>
            </w:tcPrChange>
          </w:tcPr>
          <w:p w14:paraId="67E482EE" w14:textId="77777777" w:rsidR="00D12702" w:rsidRDefault="00D12702" w:rsidP="000205CD">
            <w:pPr>
              <w:pStyle w:val="TableParagraph"/>
              <w:spacing w:line="226" w:lineRule="exact"/>
              <w:ind w:left="102" w:right="102"/>
              <w:jc w:val="center"/>
              <w:rPr>
                <w:rFonts w:ascii="Times New Roman" w:eastAsia="Times New Roman" w:hAnsi="Times New Roman" w:cs="Times New Roman"/>
                <w:sz w:val="20"/>
                <w:szCs w:val="20"/>
              </w:rPr>
            </w:pPr>
            <w:r>
              <w:rPr>
                <w:rFonts w:ascii="Times New Roman"/>
                <w:sz w:val="20"/>
              </w:rPr>
              <w:t>9</w:t>
            </w:r>
          </w:p>
        </w:tc>
        <w:tc>
          <w:tcPr>
            <w:tcW w:w="416" w:type="dxa"/>
            <w:tcPrChange w:id="53" w:author="Carl Marchand (ACO)" w:date="2023-06-08T17:36:00Z">
              <w:tcPr>
                <w:tcW w:w="416" w:type="dxa"/>
              </w:tcPr>
            </w:tcPrChange>
          </w:tcPr>
          <w:p w14:paraId="447FC066" w14:textId="77777777" w:rsidR="00D12702" w:rsidRDefault="00D12702" w:rsidP="000205CD">
            <w:pPr>
              <w:pStyle w:val="TableParagraph"/>
              <w:spacing w:line="226" w:lineRule="exact"/>
              <w:ind w:left="137" w:right="136"/>
              <w:jc w:val="center"/>
              <w:rPr>
                <w:rFonts w:ascii="Times New Roman" w:eastAsia="Times New Roman" w:hAnsi="Times New Roman" w:cs="Times New Roman"/>
                <w:sz w:val="20"/>
                <w:szCs w:val="20"/>
              </w:rPr>
            </w:pPr>
            <w:r>
              <w:rPr>
                <w:rFonts w:ascii="Times New Roman"/>
                <w:sz w:val="20"/>
              </w:rPr>
              <w:t>8</w:t>
            </w:r>
          </w:p>
        </w:tc>
        <w:tc>
          <w:tcPr>
            <w:tcW w:w="415" w:type="dxa"/>
            <w:tcPrChange w:id="54" w:author="Carl Marchand (ACO)" w:date="2023-06-08T17:36:00Z">
              <w:tcPr>
                <w:tcW w:w="415" w:type="dxa"/>
              </w:tcPr>
            </w:tcPrChange>
          </w:tcPr>
          <w:p w14:paraId="7404DE05" w14:textId="77777777" w:rsidR="00D12702" w:rsidRDefault="00D12702" w:rsidP="000205CD">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7</w:t>
            </w:r>
          </w:p>
        </w:tc>
        <w:tc>
          <w:tcPr>
            <w:tcW w:w="416" w:type="dxa"/>
            <w:tcPrChange w:id="55" w:author="Carl Marchand (ACO)" w:date="2023-06-08T17:36:00Z">
              <w:tcPr>
                <w:tcW w:w="416" w:type="dxa"/>
              </w:tcPr>
            </w:tcPrChange>
          </w:tcPr>
          <w:p w14:paraId="79C66544" w14:textId="77777777" w:rsidR="00D12702" w:rsidRDefault="00D12702" w:rsidP="000205CD">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6</w:t>
            </w:r>
          </w:p>
        </w:tc>
        <w:tc>
          <w:tcPr>
            <w:tcW w:w="415" w:type="dxa"/>
            <w:tcPrChange w:id="56" w:author="Carl Marchand (ACO)" w:date="2023-06-08T17:36:00Z">
              <w:tcPr>
                <w:tcW w:w="415" w:type="dxa"/>
              </w:tcPr>
            </w:tcPrChange>
          </w:tcPr>
          <w:p w14:paraId="4B27E0DB" w14:textId="77777777" w:rsidR="00D12702" w:rsidRDefault="00D12702" w:rsidP="000205CD">
            <w:pPr>
              <w:pStyle w:val="TableParagraph"/>
              <w:spacing w:line="226" w:lineRule="exact"/>
              <w:ind w:left="135" w:right="135"/>
              <w:jc w:val="center"/>
              <w:rPr>
                <w:rFonts w:ascii="Times New Roman" w:eastAsia="Times New Roman" w:hAnsi="Times New Roman" w:cs="Times New Roman"/>
                <w:sz w:val="20"/>
                <w:szCs w:val="20"/>
              </w:rPr>
            </w:pPr>
            <w:r>
              <w:rPr>
                <w:rFonts w:ascii="Times New Roman"/>
                <w:sz w:val="20"/>
              </w:rPr>
              <w:t>5</w:t>
            </w:r>
          </w:p>
        </w:tc>
        <w:tc>
          <w:tcPr>
            <w:tcW w:w="416" w:type="dxa"/>
            <w:tcPrChange w:id="57" w:author="Carl Marchand (ACO)" w:date="2023-06-08T17:36:00Z">
              <w:tcPr>
                <w:tcW w:w="416" w:type="dxa"/>
              </w:tcPr>
            </w:tcPrChange>
          </w:tcPr>
          <w:p w14:paraId="53EA14D6" w14:textId="77777777" w:rsidR="00D12702" w:rsidRDefault="00D12702" w:rsidP="000205CD">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4</w:t>
            </w:r>
          </w:p>
        </w:tc>
        <w:tc>
          <w:tcPr>
            <w:tcW w:w="415" w:type="dxa"/>
            <w:tcPrChange w:id="58" w:author="Carl Marchand (ACO)" w:date="2023-06-08T17:36:00Z">
              <w:tcPr>
                <w:tcW w:w="415" w:type="dxa"/>
              </w:tcPr>
            </w:tcPrChange>
          </w:tcPr>
          <w:p w14:paraId="562E496E" w14:textId="77777777" w:rsidR="00D12702" w:rsidRDefault="00D12702" w:rsidP="000205CD">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3</w:t>
            </w:r>
          </w:p>
        </w:tc>
        <w:tc>
          <w:tcPr>
            <w:tcW w:w="416" w:type="dxa"/>
            <w:tcPrChange w:id="59" w:author="Carl Marchand (ACO)" w:date="2023-06-08T17:36:00Z">
              <w:tcPr>
                <w:tcW w:w="416" w:type="dxa"/>
              </w:tcPr>
            </w:tcPrChange>
          </w:tcPr>
          <w:p w14:paraId="48C3EC2F" w14:textId="77777777" w:rsidR="00D12702" w:rsidRDefault="00D12702" w:rsidP="000205CD">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2</w:t>
            </w:r>
          </w:p>
        </w:tc>
        <w:tc>
          <w:tcPr>
            <w:tcW w:w="417" w:type="dxa"/>
            <w:tcPrChange w:id="60" w:author="Carl Marchand (ACO)" w:date="2023-06-08T17:36:00Z">
              <w:tcPr>
                <w:tcW w:w="417" w:type="dxa"/>
              </w:tcPr>
            </w:tcPrChange>
          </w:tcPr>
          <w:p w14:paraId="1F489E25" w14:textId="77777777" w:rsidR="00D12702" w:rsidRDefault="00D12702" w:rsidP="000205CD">
            <w:pPr>
              <w:pStyle w:val="TableParagraph"/>
              <w:spacing w:line="226" w:lineRule="exact"/>
              <w:ind w:left="137" w:right="127"/>
              <w:jc w:val="center"/>
              <w:rPr>
                <w:rFonts w:ascii="Times New Roman" w:eastAsia="Times New Roman" w:hAnsi="Times New Roman" w:cs="Times New Roman"/>
                <w:sz w:val="20"/>
                <w:szCs w:val="20"/>
              </w:rPr>
            </w:pPr>
            <w:r>
              <w:rPr>
                <w:rFonts w:ascii="Times New Roman"/>
                <w:sz w:val="20"/>
              </w:rPr>
              <w:t>1</w:t>
            </w:r>
          </w:p>
        </w:tc>
      </w:tr>
      <w:tr w:rsidR="005656E2" w14:paraId="4E013DFD" w14:textId="77777777" w:rsidTr="00134E39">
        <w:trPr>
          <w:trHeight w:hRule="exact" w:val="242"/>
          <w:trPrChange w:id="61" w:author="Carl Marchand (ACO)" w:date="2023-06-08T17:36:00Z">
            <w:trPr>
              <w:trHeight w:hRule="exact" w:val="242"/>
            </w:trPr>
          </w:trPrChange>
        </w:trPr>
        <w:tc>
          <w:tcPr>
            <w:tcW w:w="719" w:type="dxa"/>
            <w:tcPrChange w:id="62" w:author="Carl Marchand (ACO)" w:date="2023-06-08T17:36:00Z">
              <w:tcPr>
                <w:tcW w:w="719" w:type="dxa"/>
              </w:tcPr>
            </w:tcPrChange>
          </w:tcPr>
          <w:p w14:paraId="351058A6" w14:textId="77777777" w:rsidR="00D12702" w:rsidRDefault="00D12702" w:rsidP="000205CD">
            <w:pPr>
              <w:pStyle w:val="TableParagraph"/>
              <w:spacing w:line="226" w:lineRule="exact"/>
              <w:ind w:left="330"/>
              <w:rPr>
                <w:rFonts w:ascii="Times New Roman" w:eastAsia="Times New Roman" w:hAnsi="Times New Roman" w:cs="Times New Roman"/>
                <w:sz w:val="20"/>
                <w:szCs w:val="20"/>
              </w:rPr>
            </w:pPr>
            <w:r>
              <w:rPr>
                <w:rFonts w:ascii="Times New Roman"/>
                <w:sz w:val="20"/>
              </w:rPr>
              <w:t>33</w:t>
            </w:r>
          </w:p>
        </w:tc>
        <w:tc>
          <w:tcPr>
            <w:tcW w:w="2250" w:type="dxa"/>
            <w:tcPrChange w:id="63" w:author="Carl Marchand (ACO)" w:date="2023-06-08T17:36:00Z">
              <w:tcPr>
                <w:tcW w:w="2250" w:type="dxa"/>
              </w:tcPr>
            </w:tcPrChange>
          </w:tcPr>
          <w:p w14:paraId="4F2598AB" w14:textId="77777777" w:rsidR="00D12702" w:rsidRDefault="00D12702" w:rsidP="000205CD">
            <w:pPr>
              <w:pStyle w:val="TableParagraph"/>
              <w:spacing w:line="226" w:lineRule="exact"/>
              <w:ind w:left="71"/>
              <w:rPr>
                <w:rFonts w:ascii="Times New Roman" w:eastAsia="Times New Roman" w:hAnsi="Times New Roman" w:cs="Times New Roman"/>
                <w:sz w:val="20"/>
                <w:szCs w:val="20"/>
              </w:rPr>
            </w:pPr>
            <w:r>
              <w:rPr>
                <w:rFonts w:ascii="Times New Roman"/>
                <w:spacing w:val="-1"/>
                <w:sz w:val="20"/>
              </w:rPr>
              <w:t>Forward Headlight FL(f)</w:t>
            </w:r>
          </w:p>
        </w:tc>
        <w:tc>
          <w:tcPr>
            <w:tcW w:w="415" w:type="dxa"/>
            <w:shd w:val="clear" w:color="auto" w:fill="BFBFBF"/>
            <w:tcPrChange w:id="64" w:author="Carl Marchand (ACO)" w:date="2023-06-08T17:36:00Z">
              <w:tcPr>
                <w:tcW w:w="415" w:type="dxa"/>
                <w:shd w:val="clear" w:color="auto" w:fill="BFBFBF"/>
              </w:tcPr>
            </w:tcPrChange>
          </w:tcPr>
          <w:p w14:paraId="705EB315" w14:textId="77777777" w:rsidR="00D12702" w:rsidRDefault="00D12702" w:rsidP="000205CD"/>
        </w:tc>
        <w:tc>
          <w:tcPr>
            <w:tcW w:w="415" w:type="dxa"/>
            <w:shd w:val="clear" w:color="auto" w:fill="BFBFBF"/>
            <w:tcPrChange w:id="65" w:author="Carl Marchand (ACO)" w:date="2023-06-08T17:36:00Z">
              <w:tcPr>
                <w:tcW w:w="415" w:type="dxa"/>
                <w:shd w:val="clear" w:color="auto" w:fill="BFBFBF"/>
              </w:tcPr>
            </w:tcPrChange>
          </w:tcPr>
          <w:p w14:paraId="7C091A19" w14:textId="77777777" w:rsidR="00D12702" w:rsidRDefault="00D12702" w:rsidP="000205CD"/>
        </w:tc>
        <w:tc>
          <w:tcPr>
            <w:tcW w:w="416" w:type="dxa"/>
            <w:shd w:val="clear" w:color="auto" w:fill="BFBFBF"/>
            <w:tcPrChange w:id="66" w:author="Carl Marchand (ACO)" w:date="2023-06-08T17:36:00Z">
              <w:tcPr>
                <w:tcW w:w="416" w:type="dxa"/>
                <w:shd w:val="clear" w:color="auto" w:fill="BFBFBF"/>
              </w:tcPr>
            </w:tcPrChange>
          </w:tcPr>
          <w:p w14:paraId="043B1976" w14:textId="77777777" w:rsidR="00D12702" w:rsidRDefault="00D12702" w:rsidP="000205CD"/>
        </w:tc>
        <w:tc>
          <w:tcPr>
            <w:tcW w:w="416" w:type="dxa"/>
            <w:shd w:val="clear" w:color="auto" w:fill="BFBFBF"/>
            <w:tcPrChange w:id="67" w:author="Carl Marchand (ACO)" w:date="2023-06-08T17:36:00Z">
              <w:tcPr>
                <w:tcW w:w="416" w:type="dxa"/>
                <w:shd w:val="clear" w:color="auto" w:fill="BFBFBF"/>
              </w:tcPr>
            </w:tcPrChange>
          </w:tcPr>
          <w:p w14:paraId="6A4C7864" w14:textId="77777777" w:rsidR="00D12702" w:rsidRDefault="00D12702" w:rsidP="000205CD"/>
        </w:tc>
        <w:tc>
          <w:tcPr>
            <w:tcW w:w="482" w:type="dxa"/>
            <w:shd w:val="clear" w:color="auto" w:fill="BFBFBF"/>
            <w:tcPrChange w:id="68" w:author="Carl Marchand (ACO)" w:date="2023-06-08T17:36:00Z">
              <w:tcPr>
                <w:tcW w:w="482" w:type="dxa"/>
                <w:shd w:val="clear" w:color="auto" w:fill="BFBFBF"/>
              </w:tcPr>
            </w:tcPrChange>
          </w:tcPr>
          <w:p w14:paraId="12B37AD5" w14:textId="77777777" w:rsidR="00D12702" w:rsidRDefault="00D12702" w:rsidP="000205CD"/>
        </w:tc>
        <w:tc>
          <w:tcPr>
            <w:tcW w:w="348" w:type="dxa"/>
            <w:shd w:val="clear" w:color="auto" w:fill="BFBFBF"/>
            <w:tcPrChange w:id="69" w:author="Carl Marchand (ACO)" w:date="2023-06-08T17:36:00Z">
              <w:tcPr>
                <w:tcW w:w="348" w:type="dxa"/>
                <w:shd w:val="clear" w:color="auto" w:fill="BFBFBF"/>
              </w:tcPr>
            </w:tcPrChange>
          </w:tcPr>
          <w:p w14:paraId="0A7C0371" w14:textId="77777777" w:rsidR="00D12702" w:rsidRDefault="00D12702" w:rsidP="000205CD"/>
        </w:tc>
        <w:tc>
          <w:tcPr>
            <w:tcW w:w="416" w:type="dxa"/>
            <w:tcPrChange w:id="70" w:author="Carl Marchand (ACO)" w:date="2023-06-08T17:36:00Z">
              <w:tcPr>
                <w:tcW w:w="416" w:type="dxa"/>
              </w:tcPr>
            </w:tcPrChange>
          </w:tcPr>
          <w:p w14:paraId="529CB328" w14:textId="77777777" w:rsidR="00D12702" w:rsidRDefault="00D12702" w:rsidP="000205CD"/>
        </w:tc>
        <w:tc>
          <w:tcPr>
            <w:tcW w:w="415" w:type="dxa"/>
            <w:tcPrChange w:id="71" w:author="Carl Marchand (ACO)" w:date="2023-06-08T17:36:00Z">
              <w:tcPr>
                <w:tcW w:w="415" w:type="dxa"/>
              </w:tcPr>
            </w:tcPrChange>
          </w:tcPr>
          <w:p w14:paraId="6091ECB5" w14:textId="77777777" w:rsidR="00D12702" w:rsidRDefault="00D12702" w:rsidP="000205CD"/>
        </w:tc>
        <w:tc>
          <w:tcPr>
            <w:tcW w:w="416" w:type="dxa"/>
            <w:tcPrChange w:id="72" w:author="Carl Marchand (ACO)" w:date="2023-06-08T17:36:00Z">
              <w:tcPr>
                <w:tcW w:w="416" w:type="dxa"/>
              </w:tcPr>
            </w:tcPrChange>
          </w:tcPr>
          <w:p w14:paraId="5932BA2A" w14:textId="77777777" w:rsidR="00D12702" w:rsidRDefault="00D12702" w:rsidP="000205CD"/>
        </w:tc>
        <w:tc>
          <w:tcPr>
            <w:tcW w:w="415" w:type="dxa"/>
            <w:tcPrChange w:id="73" w:author="Carl Marchand (ACO)" w:date="2023-06-08T17:36:00Z">
              <w:tcPr>
                <w:tcW w:w="415" w:type="dxa"/>
              </w:tcPr>
            </w:tcPrChange>
          </w:tcPr>
          <w:p w14:paraId="0A1CB201" w14:textId="77777777" w:rsidR="00D12702" w:rsidRDefault="00D12702" w:rsidP="000205CD"/>
        </w:tc>
        <w:tc>
          <w:tcPr>
            <w:tcW w:w="416" w:type="dxa"/>
            <w:tcPrChange w:id="74" w:author="Carl Marchand (ACO)" w:date="2023-06-08T17:36:00Z">
              <w:tcPr>
                <w:tcW w:w="416" w:type="dxa"/>
              </w:tcPr>
            </w:tcPrChange>
          </w:tcPr>
          <w:p w14:paraId="09E5948D" w14:textId="77777777" w:rsidR="00D12702" w:rsidRDefault="00D12702" w:rsidP="000205CD"/>
        </w:tc>
        <w:tc>
          <w:tcPr>
            <w:tcW w:w="415" w:type="dxa"/>
            <w:tcPrChange w:id="75" w:author="Carl Marchand (ACO)" w:date="2023-06-08T17:36:00Z">
              <w:tcPr>
                <w:tcW w:w="415" w:type="dxa"/>
              </w:tcPr>
            </w:tcPrChange>
          </w:tcPr>
          <w:p w14:paraId="4780A3F0" w14:textId="77777777" w:rsidR="00D12702" w:rsidRDefault="00D12702" w:rsidP="000205CD"/>
        </w:tc>
        <w:tc>
          <w:tcPr>
            <w:tcW w:w="416" w:type="dxa"/>
            <w:tcPrChange w:id="76" w:author="Carl Marchand (ACO)" w:date="2023-06-08T17:36:00Z">
              <w:tcPr>
                <w:tcW w:w="416" w:type="dxa"/>
              </w:tcPr>
            </w:tcPrChange>
          </w:tcPr>
          <w:p w14:paraId="2D1E094D" w14:textId="77777777" w:rsidR="00D12702" w:rsidRDefault="00D12702" w:rsidP="000205CD"/>
        </w:tc>
        <w:tc>
          <w:tcPr>
            <w:tcW w:w="417" w:type="dxa"/>
            <w:tcPrChange w:id="77" w:author="Carl Marchand (ACO)" w:date="2023-06-08T17:36:00Z">
              <w:tcPr>
                <w:tcW w:w="417" w:type="dxa"/>
              </w:tcPr>
            </w:tcPrChange>
          </w:tcPr>
          <w:p w14:paraId="7457A403" w14:textId="77777777" w:rsidR="00D12702" w:rsidRDefault="00D12702" w:rsidP="000205CD">
            <w:pPr>
              <w:pStyle w:val="TableParagraph"/>
              <w:spacing w:line="226" w:lineRule="exact"/>
              <w:ind w:left="137" w:right="127"/>
              <w:jc w:val="center"/>
              <w:rPr>
                <w:rFonts w:ascii="Times New Roman" w:eastAsia="Times New Roman" w:hAnsi="Times New Roman" w:cs="Times New Roman"/>
                <w:sz w:val="20"/>
                <w:szCs w:val="20"/>
              </w:rPr>
            </w:pPr>
            <w:r>
              <w:rPr>
                <w:rFonts w:ascii="Times New Roman"/>
                <w:sz w:val="20"/>
              </w:rPr>
              <w:t>d</w:t>
            </w:r>
          </w:p>
        </w:tc>
      </w:tr>
      <w:tr w:rsidR="005656E2" w14:paraId="30048524" w14:textId="77777777" w:rsidTr="00134E39">
        <w:trPr>
          <w:trHeight w:hRule="exact" w:val="232"/>
          <w:trPrChange w:id="78" w:author="Carl Marchand (ACO)" w:date="2023-06-08T17:36:00Z">
            <w:trPr>
              <w:trHeight w:hRule="exact" w:val="232"/>
            </w:trPr>
          </w:trPrChange>
        </w:trPr>
        <w:tc>
          <w:tcPr>
            <w:tcW w:w="719" w:type="dxa"/>
            <w:tcPrChange w:id="79" w:author="Carl Marchand (ACO)" w:date="2023-06-08T17:36:00Z">
              <w:tcPr>
                <w:tcW w:w="719" w:type="dxa"/>
              </w:tcPr>
            </w:tcPrChange>
          </w:tcPr>
          <w:p w14:paraId="57DF2F55" w14:textId="77777777" w:rsidR="00D12702" w:rsidRDefault="00D12702" w:rsidP="000205CD">
            <w:pPr>
              <w:pStyle w:val="TableParagraph"/>
              <w:spacing w:line="225" w:lineRule="exact"/>
              <w:ind w:left="330"/>
              <w:rPr>
                <w:rFonts w:ascii="Times New Roman" w:eastAsia="Times New Roman" w:hAnsi="Times New Roman" w:cs="Times New Roman"/>
                <w:sz w:val="20"/>
                <w:szCs w:val="20"/>
              </w:rPr>
            </w:pPr>
            <w:r>
              <w:rPr>
                <w:rFonts w:ascii="Times New Roman"/>
                <w:sz w:val="20"/>
              </w:rPr>
              <w:t>34</w:t>
            </w:r>
          </w:p>
        </w:tc>
        <w:tc>
          <w:tcPr>
            <w:tcW w:w="2250" w:type="dxa"/>
            <w:tcPrChange w:id="80" w:author="Carl Marchand (ACO)" w:date="2023-06-08T17:36:00Z">
              <w:tcPr>
                <w:tcW w:w="2250" w:type="dxa"/>
              </w:tcPr>
            </w:tcPrChange>
          </w:tcPr>
          <w:p w14:paraId="2827BA6E" w14:textId="77777777" w:rsidR="00D12702" w:rsidRDefault="00D12702" w:rsidP="000205CD">
            <w:pPr>
              <w:pStyle w:val="TableParagraph"/>
              <w:spacing w:line="225" w:lineRule="exact"/>
              <w:ind w:left="70"/>
              <w:rPr>
                <w:rFonts w:ascii="Times New Roman" w:eastAsia="Times New Roman" w:hAnsi="Times New Roman" w:cs="Times New Roman"/>
                <w:sz w:val="20"/>
                <w:szCs w:val="20"/>
              </w:rPr>
            </w:pPr>
            <w:r>
              <w:rPr>
                <w:rFonts w:ascii="Times New Roman"/>
                <w:spacing w:val="-1"/>
                <w:sz w:val="20"/>
              </w:rPr>
              <w:t>Reverse Headlight</w:t>
            </w:r>
            <w:r>
              <w:rPr>
                <w:rFonts w:ascii="Times New Roman"/>
                <w:spacing w:val="-2"/>
                <w:sz w:val="20"/>
              </w:rPr>
              <w:t xml:space="preserve"> </w:t>
            </w:r>
            <w:r>
              <w:rPr>
                <w:rFonts w:ascii="Times New Roman"/>
                <w:spacing w:val="-1"/>
                <w:sz w:val="20"/>
              </w:rPr>
              <w:t>FL(r)</w:t>
            </w:r>
          </w:p>
        </w:tc>
        <w:tc>
          <w:tcPr>
            <w:tcW w:w="415" w:type="dxa"/>
            <w:shd w:val="clear" w:color="auto" w:fill="BFBFBF"/>
            <w:tcPrChange w:id="81" w:author="Carl Marchand (ACO)" w:date="2023-06-08T17:36:00Z">
              <w:tcPr>
                <w:tcW w:w="415" w:type="dxa"/>
                <w:shd w:val="clear" w:color="auto" w:fill="BFBFBF"/>
              </w:tcPr>
            </w:tcPrChange>
          </w:tcPr>
          <w:p w14:paraId="1727CCAE" w14:textId="77777777" w:rsidR="00D12702" w:rsidRDefault="00D12702" w:rsidP="000205CD"/>
        </w:tc>
        <w:tc>
          <w:tcPr>
            <w:tcW w:w="415" w:type="dxa"/>
            <w:shd w:val="clear" w:color="auto" w:fill="BFBFBF"/>
            <w:tcPrChange w:id="82" w:author="Carl Marchand (ACO)" w:date="2023-06-08T17:36:00Z">
              <w:tcPr>
                <w:tcW w:w="415" w:type="dxa"/>
                <w:shd w:val="clear" w:color="auto" w:fill="BFBFBF"/>
              </w:tcPr>
            </w:tcPrChange>
          </w:tcPr>
          <w:p w14:paraId="6CE3E3F5" w14:textId="77777777" w:rsidR="00D12702" w:rsidRDefault="00D12702" w:rsidP="000205CD"/>
        </w:tc>
        <w:tc>
          <w:tcPr>
            <w:tcW w:w="416" w:type="dxa"/>
            <w:shd w:val="clear" w:color="auto" w:fill="BFBFBF"/>
            <w:tcPrChange w:id="83" w:author="Carl Marchand (ACO)" w:date="2023-06-08T17:36:00Z">
              <w:tcPr>
                <w:tcW w:w="416" w:type="dxa"/>
                <w:shd w:val="clear" w:color="auto" w:fill="BFBFBF"/>
              </w:tcPr>
            </w:tcPrChange>
          </w:tcPr>
          <w:p w14:paraId="7DAD2968" w14:textId="77777777" w:rsidR="00D12702" w:rsidRDefault="00D12702" w:rsidP="000205CD"/>
        </w:tc>
        <w:tc>
          <w:tcPr>
            <w:tcW w:w="416" w:type="dxa"/>
            <w:shd w:val="clear" w:color="auto" w:fill="BFBFBF"/>
            <w:tcPrChange w:id="84" w:author="Carl Marchand (ACO)" w:date="2023-06-08T17:36:00Z">
              <w:tcPr>
                <w:tcW w:w="416" w:type="dxa"/>
                <w:shd w:val="clear" w:color="auto" w:fill="BFBFBF"/>
              </w:tcPr>
            </w:tcPrChange>
          </w:tcPr>
          <w:p w14:paraId="771A8146" w14:textId="77777777" w:rsidR="00D12702" w:rsidRDefault="00D12702" w:rsidP="000205CD"/>
        </w:tc>
        <w:tc>
          <w:tcPr>
            <w:tcW w:w="482" w:type="dxa"/>
            <w:shd w:val="clear" w:color="auto" w:fill="BFBFBF"/>
            <w:tcPrChange w:id="85" w:author="Carl Marchand (ACO)" w:date="2023-06-08T17:36:00Z">
              <w:tcPr>
                <w:tcW w:w="482" w:type="dxa"/>
                <w:shd w:val="clear" w:color="auto" w:fill="BFBFBF"/>
              </w:tcPr>
            </w:tcPrChange>
          </w:tcPr>
          <w:p w14:paraId="4EDE5C6E" w14:textId="77777777" w:rsidR="00D12702" w:rsidRDefault="00D12702" w:rsidP="000205CD"/>
        </w:tc>
        <w:tc>
          <w:tcPr>
            <w:tcW w:w="348" w:type="dxa"/>
            <w:shd w:val="clear" w:color="auto" w:fill="BFBFBF"/>
            <w:tcPrChange w:id="86" w:author="Carl Marchand (ACO)" w:date="2023-06-08T17:36:00Z">
              <w:tcPr>
                <w:tcW w:w="348" w:type="dxa"/>
                <w:shd w:val="clear" w:color="auto" w:fill="BFBFBF"/>
              </w:tcPr>
            </w:tcPrChange>
          </w:tcPr>
          <w:p w14:paraId="438CC77F" w14:textId="77777777" w:rsidR="00D12702" w:rsidRDefault="00D12702" w:rsidP="000205CD"/>
        </w:tc>
        <w:tc>
          <w:tcPr>
            <w:tcW w:w="416" w:type="dxa"/>
            <w:tcPrChange w:id="87" w:author="Carl Marchand (ACO)" w:date="2023-06-08T17:36:00Z">
              <w:tcPr>
                <w:tcW w:w="416" w:type="dxa"/>
              </w:tcPr>
            </w:tcPrChange>
          </w:tcPr>
          <w:p w14:paraId="0ACE1D52" w14:textId="77777777" w:rsidR="00D12702" w:rsidRDefault="00D12702" w:rsidP="000205CD"/>
        </w:tc>
        <w:tc>
          <w:tcPr>
            <w:tcW w:w="415" w:type="dxa"/>
            <w:tcPrChange w:id="88" w:author="Carl Marchand (ACO)" w:date="2023-06-08T17:36:00Z">
              <w:tcPr>
                <w:tcW w:w="415" w:type="dxa"/>
              </w:tcPr>
            </w:tcPrChange>
          </w:tcPr>
          <w:p w14:paraId="20477F86" w14:textId="77777777" w:rsidR="00D12702" w:rsidRDefault="00D12702" w:rsidP="000205CD"/>
        </w:tc>
        <w:tc>
          <w:tcPr>
            <w:tcW w:w="416" w:type="dxa"/>
            <w:tcPrChange w:id="89" w:author="Carl Marchand (ACO)" w:date="2023-06-08T17:36:00Z">
              <w:tcPr>
                <w:tcW w:w="416" w:type="dxa"/>
              </w:tcPr>
            </w:tcPrChange>
          </w:tcPr>
          <w:p w14:paraId="71F3FC03" w14:textId="77777777" w:rsidR="00D12702" w:rsidRDefault="00D12702" w:rsidP="000205CD"/>
        </w:tc>
        <w:tc>
          <w:tcPr>
            <w:tcW w:w="415" w:type="dxa"/>
            <w:tcPrChange w:id="90" w:author="Carl Marchand (ACO)" w:date="2023-06-08T17:36:00Z">
              <w:tcPr>
                <w:tcW w:w="415" w:type="dxa"/>
              </w:tcPr>
            </w:tcPrChange>
          </w:tcPr>
          <w:p w14:paraId="3817F21B" w14:textId="77777777" w:rsidR="00D12702" w:rsidRDefault="00D12702" w:rsidP="000205CD"/>
        </w:tc>
        <w:tc>
          <w:tcPr>
            <w:tcW w:w="416" w:type="dxa"/>
            <w:tcPrChange w:id="91" w:author="Carl Marchand (ACO)" w:date="2023-06-08T17:36:00Z">
              <w:tcPr>
                <w:tcW w:w="416" w:type="dxa"/>
              </w:tcPr>
            </w:tcPrChange>
          </w:tcPr>
          <w:p w14:paraId="09AFC8C2" w14:textId="77777777" w:rsidR="00D12702" w:rsidRDefault="00D12702" w:rsidP="000205CD"/>
        </w:tc>
        <w:tc>
          <w:tcPr>
            <w:tcW w:w="415" w:type="dxa"/>
            <w:tcPrChange w:id="92" w:author="Carl Marchand (ACO)" w:date="2023-06-08T17:36:00Z">
              <w:tcPr>
                <w:tcW w:w="415" w:type="dxa"/>
              </w:tcPr>
            </w:tcPrChange>
          </w:tcPr>
          <w:p w14:paraId="37B570E0" w14:textId="77777777" w:rsidR="00D12702" w:rsidRDefault="00D12702" w:rsidP="000205CD"/>
        </w:tc>
        <w:tc>
          <w:tcPr>
            <w:tcW w:w="416" w:type="dxa"/>
            <w:tcPrChange w:id="93" w:author="Carl Marchand (ACO)" w:date="2023-06-08T17:36:00Z">
              <w:tcPr>
                <w:tcW w:w="416" w:type="dxa"/>
              </w:tcPr>
            </w:tcPrChange>
          </w:tcPr>
          <w:p w14:paraId="46B81645" w14:textId="77777777" w:rsidR="00D12702" w:rsidRDefault="00D12702" w:rsidP="000205CD">
            <w:pPr>
              <w:pStyle w:val="TableParagraph"/>
              <w:spacing w:line="225" w:lineRule="exact"/>
              <w:ind w:left="136" w:right="135"/>
              <w:jc w:val="center"/>
              <w:rPr>
                <w:rFonts w:ascii="Times New Roman" w:eastAsia="Times New Roman" w:hAnsi="Times New Roman" w:cs="Times New Roman"/>
                <w:sz w:val="20"/>
                <w:szCs w:val="20"/>
              </w:rPr>
            </w:pPr>
            <w:r>
              <w:rPr>
                <w:rFonts w:ascii="Times New Roman"/>
                <w:sz w:val="20"/>
              </w:rPr>
              <w:t>d</w:t>
            </w:r>
          </w:p>
        </w:tc>
        <w:tc>
          <w:tcPr>
            <w:tcW w:w="417" w:type="dxa"/>
            <w:tcPrChange w:id="94" w:author="Carl Marchand (ACO)" w:date="2023-06-08T17:36:00Z">
              <w:tcPr>
                <w:tcW w:w="417" w:type="dxa"/>
              </w:tcPr>
            </w:tcPrChange>
          </w:tcPr>
          <w:p w14:paraId="1F3B2731" w14:textId="77777777" w:rsidR="00D12702" w:rsidRDefault="00D12702" w:rsidP="000205CD"/>
        </w:tc>
      </w:tr>
      <w:tr w:rsidR="005656E2" w14:paraId="690FEF92" w14:textId="77777777" w:rsidTr="00134E39">
        <w:trPr>
          <w:trHeight w:hRule="exact" w:val="232"/>
          <w:trPrChange w:id="95" w:author="Carl Marchand (ACO)" w:date="2023-06-08T17:36:00Z">
            <w:trPr>
              <w:trHeight w:hRule="exact" w:val="232"/>
            </w:trPr>
          </w:trPrChange>
        </w:trPr>
        <w:tc>
          <w:tcPr>
            <w:tcW w:w="719" w:type="dxa"/>
            <w:tcPrChange w:id="96" w:author="Carl Marchand (ACO)" w:date="2023-06-08T17:36:00Z">
              <w:tcPr>
                <w:tcW w:w="719" w:type="dxa"/>
              </w:tcPr>
            </w:tcPrChange>
          </w:tcPr>
          <w:p w14:paraId="35B10E4B" w14:textId="77777777" w:rsidR="00D12702" w:rsidRDefault="00D12702" w:rsidP="000205CD">
            <w:pPr>
              <w:pStyle w:val="TableParagraph"/>
              <w:spacing w:line="226" w:lineRule="exact"/>
              <w:ind w:left="330"/>
              <w:rPr>
                <w:rFonts w:ascii="Times New Roman" w:eastAsia="Times New Roman" w:hAnsi="Times New Roman" w:cs="Times New Roman"/>
                <w:sz w:val="20"/>
                <w:szCs w:val="20"/>
              </w:rPr>
            </w:pPr>
            <w:r>
              <w:rPr>
                <w:rFonts w:ascii="Times New Roman"/>
                <w:sz w:val="20"/>
              </w:rPr>
              <w:t>35</w:t>
            </w:r>
          </w:p>
        </w:tc>
        <w:tc>
          <w:tcPr>
            <w:tcW w:w="2250" w:type="dxa"/>
            <w:tcPrChange w:id="97" w:author="Carl Marchand (ACO)" w:date="2023-06-08T17:36:00Z">
              <w:tcPr>
                <w:tcW w:w="2250" w:type="dxa"/>
              </w:tcPr>
            </w:tcPrChange>
          </w:tcPr>
          <w:p w14:paraId="647E213F" w14:textId="77777777" w:rsidR="00D12702" w:rsidRDefault="00D12702" w:rsidP="000205CD">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1</w:t>
            </w:r>
          </w:p>
        </w:tc>
        <w:tc>
          <w:tcPr>
            <w:tcW w:w="415" w:type="dxa"/>
            <w:shd w:val="clear" w:color="auto" w:fill="BFBFBF"/>
            <w:tcPrChange w:id="98" w:author="Carl Marchand (ACO)" w:date="2023-06-08T17:36:00Z">
              <w:tcPr>
                <w:tcW w:w="415" w:type="dxa"/>
                <w:shd w:val="clear" w:color="auto" w:fill="BFBFBF"/>
              </w:tcPr>
            </w:tcPrChange>
          </w:tcPr>
          <w:p w14:paraId="55CE4B19" w14:textId="77777777" w:rsidR="00D12702" w:rsidRDefault="00D12702" w:rsidP="000205CD"/>
        </w:tc>
        <w:tc>
          <w:tcPr>
            <w:tcW w:w="415" w:type="dxa"/>
            <w:shd w:val="clear" w:color="auto" w:fill="BFBFBF"/>
            <w:tcPrChange w:id="99" w:author="Carl Marchand (ACO)" w:date="2023-06-08T17:36:00Z">
              <w:tcPr>
                <w:tcW w:w="415" w:type="dxa"/>
                <w:shd w:val="clear" w:color="auto" w:fill="BFBFBF"/>
              </w:tcPr>
            </w:tcPrChange>
          </w:tcPr>
          <w:p w14:paraId="6623D66C" w14:textId="77777777" w:rsidR="00D12702" w:rsidRDefault="00D12702" w:rsidP="000205CD"/>
        </w:tc>
        <w:tc>
          <w:tcPr>
            <w:tcW w:w="416" w:type="dxa"/>
            <w:shd w:val="clear" w:color="auto" w:fill="BFBFBF"/>
            <w:tcPrChange w:id="100" w:author="Carl Marchand (ACO)" w:date="2023-06-08T17:36:00Z">
              <w:tcPr>
                <w:tcW w:w="416" w:type="dxa"/>
                <w:shd w:val="clear" w:color="auto" w:fill="BFBFBF"/>
              </w:tcPr>
            </w:tcPrChange>
          </w:tcPr>
          <w:p w14:paraId="07E5CCFF" w14:textId="77777777" w:rsidR="00D12702" w:rsidRDefault="00D12702" w:rsidP="000205CD"/>
        </w:tc>
        <w:tc>
          <w:tcPr>
            <w:tcW w:w="416" w:type="dxa"/>
            <w:shd w:val="clear" w:color="auto" w:fill="BFBFBF"/>
            <w:tcPrChange w:id="101" w:author="Carl Marchand (ACO)" w:date="2023-06-08T17:36:00Z">
              <w:tcPr>
                <w:tcW w:w="416" w:type="dxa"/>
                <w:shd w:val="clear" w:color="auto" w:fill="BFBFBF"/>
              </w:tcPr>
            </w:tcPrChange>
          </w:tcPr>
          <w:p w14:paraId="15F60B5C" w14:textId="77777777" w:rsidR="00D12702" w:rsidRDefault="00D12702" w:rsidP="000205CD"/>
        </w:tc>
        <w:tc>
          <w:tcPr>
            <w:tcW w:w="482" w:type="dxa"/>
            <w:shd w:val="clear" w:color="auto" w:fill="BFBFBF"/>
            <w:tcPrChange w:id="102" w:author="Carl Marchand (ACO)" w:date="2023-06-08T17:36:00Z">
              <w:tcPr>
                <w:tcW w:w="482" w:type="dxa"/>
                <w:shd w:val="clear" w:color="auto" w:fill="BFBFBF"/>
              </w:tcPr>
            </w:tcPrChange>
          </w:tcPr>
          <w:p w14:paraId="1B1E8F28" w14:textId="77777777" w:rsidR="00D12702" w:rsidRDefault="00D12702" w:rsidP="000205CD"/>
        </w:tc>
        <w:tc>
          <w:tcPr>
            <w:tcW w:w="348" w:type="dxa"/>
            <w:shd w:val="clear" w:color="auto" w:fill="BFBFBF"/>
            <w:tcPrChange w:id="103" w:author="Carl Marchand (ACO)" w:date="2023-06-08T17:36:00Z">
              <w:tcPr>
                <w:tcW w:w="348" w:type="dxa"/>
                <w:shd w:val="clear" w:color="auto" w:fill="BFBFBF"/>
              </w:tcPr>
            </w:tcPrChange>
          </w:tcPr>
          <w:p w14:paraId="7E66B6FC" w14:textId="77777777" w:rsidR="00D12702" w:rsidRDefault="00D12702" w:rsidP="000205CD"/>
        </w:tc>
        <w:tc>
          <w:tcPr>
            <w:tcW w:w="416" w:type="dxa"/>
            <w:tcPrChange w:id="104" w:author="Carl Marchand (ACO)" w:date="2023-06-08T17:36:00Z">
              <w:tcPr>
                <w:tcW w:w="416" w:type="dxa"/>
              </w:tcPr>
            </w:tcPrChange>
          </w:tcPr>
          <w:p w14:paraId="4586F05C" w14:textId="77777777" w:rsidR="00D12702" w:rsidRDefault="00D12702" w:rsidP="000205CD"/>
        </w:tc>
        <w:tc>
          <w:tcPr>
            <w:tcW w:w="415" w:type="dxa"/>
            <w:tcPrChange w:id="105" w:author="Carl Marchand (ACO)" w:date="2023-06-08T17:36:00Z">
              <w:tcPr>
                <w:tcW w:w="415" w:type="dxa"/>
              </w:tcPr>
            </w:tcPrChange>
          </w:tcPr>
          <w:p w14:paraId="64BFDB5A" w14:textId="77777777" w:rsidR="00D12702" w:rsidRDefault="00D12702" w:rsidP="000205CD"/>
        </w:tc>
        <w:tc>
          <w:tcPr>
            <w:tcW w:w="416" w:type="dxa"/>
            <w:tcPrChange w:id="106" w:author="Carl Marchand (ACO)" w:date="2023-06-08T17:36:00Z">
              <w:tcPr>
                <w:tcW w:w="416" w:type="dxa"/>
              </w:tcPr>
            </w:tcPrChange>
          </w:tcPr>
          <w:p w14:paraId="2F4EF50C" w14:textId="77777777" w:rsidR="00D12702" w:rsidRDefault="00D12702" w:rsidP="000205CD"/>
        </w:tc>
        <w:tc>
          <w:tcPr>
            <w:tcW w:w="415" w:type="dxa"/>
            <w:tcPrChange w:id="107" w:author="Carl Marchand (ACO)" w:date="2023-06-08T17:36:00Z">
              <w:tcPr>
                <w:tcW w:w="415" w:type="dxa"/>
              </w:tcPr>
            </w:tcPrChange>
          </w:tcPr>
          <w:p w14:paraId="031B8FAD" w14:textId="77777777" w:rsidR="00D12702" w:rsidRDefault="00D12702" w:rsidP="000205CD"/>
        </w:tc>
        <w:tc>
          <w:tcPr>
            <w:tcW w:w="416" w:type="dxa"/>
            <w:tcPrChange w:id="108" w:author="Carl Marchand (ACO)" w:date="2023-06-08T17:36:00Z">
              <w:tcPr>
                <w:tcW w:w="416" w:type="dxa"/>
              </w:tcPr>
            </w:tcPrChange>
          </w:tcPr>
          <w:p w14:paraId="536389CF" w14:textId="77777777" w:rsidR="00D12702" w:rsidRDefault="00D12702" w:rsidP="000205CD"/>
        </w:tc>
        <w:tc>
          <w:tcPr>
            <w:tcW w:w="415" w:type="dxa"/>
            <w:tcPrChange w:id="109" w:author="Carl Marchand (ACO)" w:date="2023-06-08T17:36:00Z">
              <w:tcPr>
                <w:tcW w:w="415" w:type="dxa"/>
              </w:tcPr>
            </w:tcPrChange>
          </w:tcPr>
          <w:p w14:paraId="2CAA9941" w14:textId="77777777" w:rsidR="00D12702" w:rsidRDefault="00D12702" w:rsidP="000205CD">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d</w:t>
            </w:r>
          </w:p>
        </w:tc>
        <w:tc>
          <w:tcPr>
            <w:tcW w:w="416" w:type="dxa"/>
            <w:tcPrChange w:id="110" w:author="Carl Marchand (ACO)" w:date="2023-06-08T17:36:00Z">
              <w:tcPr>
                <w:tcW w:w="416" w:type="dxa"/>
              </w:tcPr>
            </w:tcPrChange>
          </w:tcPr>
          <w:p w14:paraId="27C60EEF" w14:textId="77777777" w:rsidR="00D12702" w:rsidRDefault="00D12702" w:rsidP="000205CD"/>
        </w:tc>
        <w:tc>
          <w:tcPr>
            <w:tcW w:w="417" w:type="dxa"/>
            <w:tcPrChange w:id="111" w:author="Carl Marchand (ACO)" w:date="2023-06-08T17:36:00Z">
              <w:tcPr>
                <w:tcW w:w="417" w:type="dxa"/>
              </w:tcPr>
            </w:tcPrChange>
          </w:tcPr>
          <w:p w14:paraId="7437A2C4" w14:textId="77777777" w:rsidR="00D12702" w:rsidRDefault="00D12702" w:rsidP="000205CD"/>
        </w:tc>
      </w:tr>
      <w:tr w:rsidR="005656E2" w14:paraId="31915493" w14:textId="77777777" w:rsidTr="00134E39">
        <w:trPr>
          <w:trHeight w:hRule="exact" w:val="233"/>
          <w:trPrChange w:id="112" w:author="Carl Marchand (ACO)" w:date="2023-06-08T17:36:00Z">
            <w:trPr>
              <w:trHeight w:hRule="exact" w:val="233"/>
            </w:trPr>
          </w:trPrChange>
        </w:trPr>
        <w:tc>
          <w:tcPr>
            <w:tcW w:w="719" w:type="dxa"/>
            <w:tcPrChange w:id="113" w:author="Carl Marchand (ACO)" w:date="2023-06-08T17:36:00Z">
              <w:tcPr>
                <w:tcW w:w="719" w:type="dxa"/>
              </w:tcPr>
            </w:tcPrChange>
          </w:tcPr>
          <w:p w14:paraId="6FEF4A0C" w14:textId="77777777" w:rsidR="00D12702" w:rsidRDefault="00D12702" w:rsidP="000205CD">
            <w:pPr>
              <w:pStyle w:val="TableParagraph"/>
              <w:spacing w:line="226" w:lineRule="exact"/>
              <w:ind w:left="330"/>
              <w:rPr>
                <w:rFonts w:ascii="Times New Roman" w:eastAsia="Times New Roman" w:hAnsi="Times New Roman" w:cs="Times New Roman"/>
                <w:sz w:val="20"/>
                <w:szCs w:val="20"/>
              </w:rPr>
            </w:pPr>
            <w:r>
              <w:rPr>
                <w:rFonts w:ascii="Times New Roman"/>
                <w:sz w:val="20"/>
              </w:rPr>
              <w:t>36</w:t>
            </w:r>
          </w:p>
        </w:tc>
        <w:tc>
          <w:tcPr>
            <w:tcW w:w="2250" w:type="dxa"/>
            <w:tcPrChange w:id="114" w:author="Carl Marchand (ACO)" w:date="2023-06-08T17:36:00Z">
              <w:tcPr>
                <w:tcW w:w="2250" w:type="dxa"/>
              </w:tcPr>
            </w:tcPrChange>
          </w:tcPr>
          <w:p w14:paraId="49F8ADE3" w14:textId="77777777" w:rsidR="00D12702" w:rsidRDefault="00D12702" w:rsidP="000205CD">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2</w:t>
            </w:r>
          </w:p>
        </w:tc>
        <w:tc>
          <w:tcPr>
            <w:tcW w:w="415" w:type="dxa"/>
            <w:shd w:val="clear" w:color="auto" w:fill="BFBFBF"/>
            <w:tcPrChange w:id="115" w:author="Carl Marchand (ACO)" w:date="2023-06-08T17:36:00Z">
              <w:tcPr>
                <w:tcW w:w="415" w:type="dxa"/>
                <w:shd w:val="clear" w:color="auto" w:fill="BFBFBF"/>
              </w:tcPr>
            </w:tcPrChange>
          </w:tcPr>
          <w:p w14:paraId="6433BD4C" w14:textId="77777777" w:rsidR="00D12702" w:rsidRDefault="00D12702" w:rsidP="000205CD"/>
        </w:tc>
        <w:tc>
          <w:tcPr>
            <w:tcW w:w="415" w:type="dxa"/>
            <w:shd w:val="clear" w:color="auto" w:fill="BFBFBF"/>
            <w:tcPrChange w:id="116" w:author="Carl Marchand (ACO)" w:date="2023-06-08T17:36:00Z">
              <w:tcPr>
                <w:tcW w:w="415" w:type="dxa"/>
                <w:shd w:val="clear" w:color="auto" w:fill="BFBFBF"/>
              </w:tcPr>
            </w:tcPrChange>
          </w:tcPr>
          <w:p w14:paraId="2FF1F2AA" w14:textId="77777777" w:rsidR="00D12702" w:rsidRDefault="00D12702" w:rsidP="000205CD"/>
        </w:tc>
        <w:tc>
          <w:tcPr>
            <w:tcW w:w="416" w:type="dxa"/>
            <w:shd w:val="clear" w:color="auto" w:fill="BFBFBF"/>
            <w:tcPrChange w:id="117" w:author="Carl Marchand (ACO)" w:date="2023-06-08T17:36:00Z">
              <w:tcPr>
                <w:tcW w:w="416" w:type="dxa"/>
                <w:shd w:val="clear" w:color="auto" w:fill="BFBFBF"/>
              </w:tcPr>
            </w:tcPrChange>
          </w:tcPr>
          <w:p w14:paraId="6FF7265E" w14:textId="77777777" w:rsidR="00D12702" w:rsidRDefault="00D12702" w:rsidP="000205CD"/>
        </w:tc>
        <w:tc>
          <w:tcPr>
            <w:tcW w:w="416" w:type="dxa"/>
            <w:shd w:val="clear" w:color="auto" w:fill="BFBFBF"/>
            <w:tcPrChange w:id="118" w:author="Carl Marchand (ACO)" w:date="2023-06-08T17:36:00Z">
              <w:tcPr>
                <w:tcW w:w="416" w:type="dxa"/>
                <w:shd w:val="clear" w:color="auto" w:fill="BFBFBF"/>
              </w:tcPr>
            </w:tcPrChange>
          </w:tcPr>
          <w:p w14:paraId="7787D058" w14:textId="77777777" w:rsidR="00D12702" w:rsidRDefault="00D12702" w:rsidP="000205CD"/>
        </w:tc>
        <w:tc>
          <w:tcPr>
            <w:tcW w:w="482" w:type="dxa"/>
            <w:shd w:val="clear" w:color="auto" w:fill="BFBFBF"/>
            <w:tcPrChange w:id="119" w:author="Carl Marchand (ACO)" w:date="2023-06-08T17:36:00Z">
              <w:tcPr>
                <w:tcW w:w="482" w:type="dxa"/>
                <w:shd w:val="clear" w:color="auto" w:fill="BFBFBF"/>
              </w:tcPr>
            </w:tcPrChange>
          </w:tcPr>
          <w:p w14:paraId="3050A4E6" w14:textId="77777777" w:rsidR="00D12702" w:rsidRDefault="00D12702" w:rsidP="000205CD"/>
        </w:tc>
        <w:tc>
          <w:tcPr>
            <w:tcW w:w="348" w:type="dxa"/>
            <w:shd w:val="clear" w:color="auto" w:fill="BFBFBF"/>
            <w:tcPrChange w:id="120" w:author="Carl Marchand (ACO)" w:date="2023-06-08T17:36:00Z">
              <w:tcPr>
                <w:tcW w:w="348" w:type="dxa"/>
                <w:shd w:val="clear" w:color="auto" w:fill="BFBFBF"/>
              </w:tcPr>
            </w:tcPrChange>
          </w:tcPr>
          <w:p w14:paraId="20D2D8CF" w14:textId="77777777" w:rsidR="00D12702" w:rsidRDefault="00D12702" w:rsidP="000205CD"/>
        </w:tc>
        <w:tc>
          <w:tcPr>
            <w:tcW w:w="416" w:type="dxa"/>
            <w:tcPrChange w:id="121" w:author="Carl Marchand (ACO)" w:date="2023-06-08T17:36:00Z">
              <w:tcPr>
                <w:tcW w:w="416" w:type="dxa"/>
              </w:tcPr>
            </w:tcPrChange>
          </w:tcPr>
          <w:p w14:paraId="53D43B17" w14:textId="77777777" w:rsidR="00D12702" w:rsidRDefault="00D12702" w:rsidP="000205CD"/>
        </w:tc>
        <w:tc>
          <w:tcPr>
            <w:tcW w:w="415" w:type="dxa"/>
            <w:tcPrChange w:id="122" w:author="Carl Marchand (ACO)" w:date="2023-06-08T17:36:00Z">
              <w:tcPr>
                <w:tcW w:w="415" w:type="dxa"/>
              </w:tcPr>
            </w:tcPrChange>
          </w:tcPr>
          <w:p w14:paraId="0FEBBC8C" w14:textId="77777777" w:rsidR="00D12702" w:rsidRDefault="00D12702" w:rsidP="000205CD"/>
        </w:tc>
        <w:tc>
          <w:tcPr>
            <w:tcW w:w="416" w:type="dxa"/>
            <w:tcPrChange w:id="123" w:author="Carl Marchand (ACO)" w:date="2023-06-08T17:36:00Z">
              <w:tcPr>
                <w:tcW w:w="416" w:type="dxa"/>
              </w:tcPr>
            </w:tcPrChange>
          </w:tcPr>
          <w:p w14:paraId="61ACFC82" w14:textId="77777777" w:rsidR="00D12702" w:rsidRDefault="00D12702" w:rsidP="000205CD"/>
        </w:tc>
        <w:tc>
          <w:tcPr>
            <w:tcW w:w="415" w:type="dxa"/>
            <w:tcPrChange w:id="124" w:author="Carl Marchand (ACO)" w:date="2023-06-08T17:36:00Z">
              <w:tcPr>
                <w:tcW w:w="415" w:type="dxa"/>
              </w:tcPr>
            </w:tcPrChange>
          </w:tcPr>
          <w:p w14:paraId="445FE32A" w14:textId="77777777" w:rsidR="00D12702" w:rsidRDefault="00D12702" w:rsidP="000205CD"/>
        </w:tc>
        <w:tc>
          <w:tcPr>
            <w:tcW w:w="416" w:type="dxa"/>
            <w:tcPrChange w:id="125" w:author="Carl Marchand (ACO)" w:date="2023-06-08T17:36:00Z">
              <w:tcPr>
                <w:tcW w:w="416" w:type="dxa"/>
              </w:tcPr>
            </w:tcPrChange>
          </w:tcPr>
          <w:p w14:paraId="2D9A973A" w14:textId="77777777" w:rsidR="00D12702" w:rsidRDefault="00D12702" w:rsidP="000205CD">
            <w:pPr>
              <w:pStyle w:val="TableParagraph"/>
              <w:spacing w:line="226" w:lineRule="exact"/>
              <w:ind w:left="137" w:right="136"/>
              <w:jc w:val="center"/>
              <w:rPr>
                <w:rFonts w:ascii="Times New Roman" w:eastAsia="Times New Roman" w:hAnsi="Times New Roman" w:cs="Times New Roman"/>
                <w:sz w:val="20"/>
                <w:szCs w:val="20"/>
              </w:rPr>
            </w:pPr>
            <w:r>
              <w:rPr>
                <w:rFonts w:ascii="Times New Roman"/>
                <w:sz w:val="20"/>
              </w:rPr>
              <w:t>d</w:t>
            </w:r>
          </w:p>
        </w:tc>
        <w:tc>
          <w:tcPr>
            <w:tcW w:w="415" w:type="dxa"/>
            <w:tcPrChange w:id="126" w:author="Carl Marchand (ACO)" w:date="2023-06-08T17:36:00Z">
              <w:tcPr>
                <w:tcW w:w="415" w:type="dxa"/>
              </w:tcPr>
            </w:tcPrChange>
          </w:tcPr>
          <w:p w14:paraId="1EA8652A" w14:textId="77777777" w:rsidR="00D12702" w:rsidRDefault="00D12702" w:rsidP="000205CD"/>
        </w:tc>
        <w:tc>
          <w:tcPr>
            <w:tcW w:w="416" w:type="dxa"/>
            <w:tcPrChange w:id="127" w:author="Carl Marchand (ACO)" w:date="2023-06-08T17:36:00Z">
              <w:tcPr>
                <w:tcW w:w="416" w:type="dxa"/>
              </w:tcPr>
            </w:tcPrChange>
          </w:tcPr>
          <w:p w14:paraId="3D3DAE9C" w14:textId="77777777" w:rsidR="00D12702" w:rsidRDefault="00D12702" w:rsidP="000205CD"/>
        </w:tc>
        <w:tc>
          <w:tcPr>
            <w:tcW w:w="417" w:type="dxa"/>
            <w:tcPrChange w:id="128" w:author="Carl Marchand (ACO)" w:date="2023-06-08T17:36:00Z">
              <w:tcPr>
                <w:tcW w:w="417" w:type="dxa"/>
              </w:tcPr>
            </w:tcPrChange>
          </w:tcPr>
          <w:p w14:paraId="026072EA" w14:textId="77777777" w:rsidR="00D12702" w:rsidRDefault="00D12702" w:rsidP="000205CD"/>
        </w:tc>
      </w:tr>
      <w:tr w:rsidR="005656E2" w14:paraId="035E4EB2" w14:textId="77777777" w:rsidTr="00134E39">
        <w:trPr>
          <w:trHeight w:hRule="exact" w:val="232"/>
          <w:trPrChange w:id="129" w:author="Carl Marchand (ACO)" w:date="2023-06-08T17:36:00Z">
            <w:trPr>
              <w:trHeight w:hRule="exact" w:val="232"/>
            </w:trPr>
          </w:trPrChange>
        </w:trPr>
        <w:tc>
          <w:tcPr>
            <w:tcW w:w="719" w:type="dxa"/>
            <w:tcPrChange w:id="130" w:author="Carl Marchand (ACO)" w:date="2023-06-08T17:36:00Z">
              <w:tcPr>
                <w:tcW w:w="719" w:type="dxa"/>
              </w:tcPr>
            </w:tcPrChange>
          </w:tcPr>
          <w:p w14:paraId="3027D73C" w14:textId="77777777" w:rsidR="00D12702" w:rsidRDefault="00D12702" w:rsidP="000205CD">
            <w:pPr>
              <w:pStyle w:val="TableParagraph"/>
              <w:spacing w:line="225" w:lineRule="exact"/>
              <w:ind w:left="330"/>
              <w:rPr>
                <w:rFonts w:ascii="Times New Roman" w:eastAsia="Times New Roman" w:hAnsi="Times New Roman" w:cs="Times New Roman"/>
                <w:sz w:val="20"/>
                <w:szCs w:val="20"/>
              </w:rPr>
            </w:pPr>
            <w:r>
              <w:rPr>
                <w:rFonts w:ascii="Times New Roman"/>
                <w:sz w:val="20"/>
              </w:rPr>
              <w:t>37</w:t>
            </w:r>
          </w:p>
        </w:tc>
        <w:tc>
          <w:tcPr>
            <w:tcW w:w="2250" w:type="dxa"/>
            <w:tcPrChange w:id="131" w:author="Carl Marchand (ACO)" w:date="2023-06-08T17:36:00Z">
              <w:tcPr>
                <w:tcW w:w="2250" w:type="dxa"/>
              </w:tcPr>
            </w:tcPrChange>
          </w:tcPr>
          <w:p w14:paraId="0378E3A7" w14:textId="77777777" w:rsidR="00D12702" w:rsidRDefault="00D12702" w:rsidP="000205CD">
            <w:pPr>
              <w:pStyle w:val="TableParagraph"/>
              <w:spacing w:line="225"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3</w:t>
            </w:r>
          </w:p>
        </w:tc>
        <w:tc>
          <w:tcPr>
            <w:tcW w:w="415" w:type="dxa"/>
            <w:shd w:val="clear" w:color="auto" w:fill="BFBFBF"/>
            <w:tcPrChange w:id="132" w:author="Carl Marchand (ACO)" w:date="2023-06-08T17:36:00Z">
              <w:tcPr>
                <w:tcW w:w="415" w:type="dxa"/>
                <w:shd w:val="clear" w:color="auto" w:fill="BFBFBF"/>
              </w:tcPr>
            </w:tcPrChange>
          </w:tcPr>
          <w:p w14:paraId="4FC242C0" w14:textId="77777777" w:rsidR="00D12702" w:rsidRDefault="00D12702" w:rsidP="000205CD"/>
        </w:tc>
        <w:tc>
          <w:tcPr>
            <w:tcW w:w="415" w:type="dxa"/>
            <w:shd w:val="clear" w:color="auto" w:fill="BFBFBF"/>
            <w:tcPrChange w:id="133" w:author="Carl Marchand (ACO)" w:date="2023-06-08T17:36:00Z">
              <w:tcPr>
                <w:tcW w:w="415" w:type="dxa"/>
                <w:shd w:val="clear" w:color="auto" w:fill="BFBFBF"/>
              </w:tcPr>
            </w:tcPrChange>
          </w:tcPr>
          <w:p w14:paraId="6A87ABB8" w14:textId="77777777" w:rsidR="00D12702" w:rsidRDefault="00D12702" w:rsidP="000205CD"/>
        </w:tc>
        <w:tc>
          <w:tcPr>
            <w:tcW w:w="416" w:type="dxa"/>
            <w:shd w:val="clear" w:color="auto" w:fill="BFBFBF"/>
            <w:tcPrChange w:id="134" w:author="Carl Marchand (ACO)" w:date="2023-06-08T17:36:00Z">
              <w:tcPr>
                <w:tcW w:w="416" w:type="dxa"/>
                <w:shd w:val="clear" w:color="auto" w:fill="BFBFBF"/>
              </w:tcPr>
            </w:tcPrChange>
          </w:tcPr>
          <w:p w14:paraId="71D3A83A" w14:textId="77777777" w:rsidR="00D12702" w:rsidRDefault="00D12702" w:rsidP="000205CD"/>
        </w:tc>
        <w:tc>
          <w:tcPr>
            <w:tcW w:w="416" w:type="dxa"/>
            <w:shd w:val="clear" w:color="auto" w:fill="BFBFBF"/>
            <w:tcPrChange w:id="135" w:author="Carl Marchand (ACO)" w:date="2023-06-08T17:36:00Z">
              <w:tcPr>
                <w:tcW w:w="416" w:type="dxa"/>
                <w:shd w:val="clear" w:color="auto" w:fill="BFBFBF"/>
              </w:tcPr>
            </w:tcPrChange>
          </w:tcPr>
          <w:p w14:paraId="5FE9B8F9" w14:textId="77777777" w:rsidR="00D12702" w:rsidRDefault="00D12702" w:rsidP="000205CD"/>
        </w:tc>
        <w:tc>
          <w:tcPr>
            <w:tcW w:w="482" w:type="dxa"/>
            <w:shd w:val="clear" w:color="auto" w:fill="BFBFBF"/>
            <w:tcPrChange w:id="136" w:author="Carl Marchand (ACO)" w:date="2023-06-08T17:36:00Z">
              <w:tcPr>
                <w:tcW w:w="482" w:type="dxa"/>
                <w:shd w:val="clear" w:color="auto" w:fill="BFBFBF"/>
              </w:tcPr>
            </w:tcPrChange>
          </w:tcPr>
          <w:p w14:paraId="246A04B2" w14:textId="77777777" w:rsidR="00D12702" w:rsidRDefault="00D12702" w:rsidP="000205CD"/>
        </w:tc>
        <w:tc>
          <w:tcPr>
            <w:tcW w:w="348" w:type="dxa"/>
            <w:shd w:val="clear" w:color="auto" w:fill="BFBFBF"/>
            <w:tcPrChange w:id="137" w:author="Carl Marchand (ACO)" w:date="2023-06-08T17:36:00Z">
              <w:tcPr>
                <w:tcW w:w="348" w:type="dxa"/>
                <w:shd w:val="clear" w:color="auto" w:fill="BFBFBF"/>
              </w:tcPr>
            </w:tcPrChange>
          </w:tcPr>
          <w:p w14:paraId="1242EB25" w14:textId="77777777" w:rsidR="00D12702" w:rsidRDefault="00D12702" w:rsidP="000205CD"/>
        </w:tc>
        <w:tc>
          <w:tcPr>
            <w:tcW w:w="416" w:type="dxa"/>
            <w:tcPrChange w:id="138" w:author="Carl Marchand (ACO)" w:date="2023-06-08T17:36:00Z">
              <w:tcPr>
                <w:tcW w:w="416" w:type="dxa"/>
              </w:tcPr>
            </w:tcPrChange>
          </w:tcPr>
          <w:p w14:paraId="2C43B30C" w14:textId="77777777" w:rsidR="00D12702" w:rsidRDefault="00D12702" w:rsidP="000205CD"/>
        </w:tc>
        <w:tc>
          <w:tcPr>
            <w:tcW w:w="415" w:type="dxa"/>
            <w:tcPrChange w:id="139" w:author="Carl Marchand (ACO)" w:date="2023-06-08T17:36:00Z">
              <w:tcPr>
                <w:tcW w:w="415" w:type="dxa"/>
              </w:tcPr>
            </w:tcPrChange>
          </w:tcPr>
          <w:p w14:paraId="3C38AD93" w14:textId="77777777" w:rsidR="00D12702" w:rsidRDefault="00D12702" w:rsidP="000205CD"/>
        </w:tc>
        <w:tc>
          <w:tcPr>
            <w:tcW w:w="416" w:type="dxa"/>
            <w:tcPrChange w:id="140" w:author="Carl Marchand (ACO)" w:date="2023-06-08T17:36:00Z">
              <w:tcPr>
                <w:tcW w:w="416" w:type="dxa"/>
              </w:tcPr>
            </w:tcPrChange>
          </w:tcPr>
          <w:p w14:paraId="6567AE8D" w14:textId="77777777" w:rsidR="00D12702" w:rsidRDefault="00D12702" w:rsidP="000205CD"/>
        </w:tc>
        <w:tc>
          <w:tcPr>
            <w:tcW w:w="415" w:type="dxa"/>
            <w:tcPrChange w:id="141" w:author="Carl Marchand (ACO)" w:date="2023-06-08T17:36:00Z">
              <w:tcPr>
                <w:tcW w:w="415" w:type="dxa"/>
              </w:tcPr>
            </w:tcPrChange>
          </w:tcPr>
          <w:p w14:paraId="55A0425E" w14:textId="77777777" w:rsidR="00D12702" w:rsidRDefault="00D12702" w:rsidP="000205CD">
            <w:pPr>
              <w:pStyle w:val="TableParagraph"/>
              <w:spacing w:line="225" w:lineRule="exact"/>
              <w:ind w:left="135" w:right="135"/>
              <w:jc w:val="center"/>
              <w:rPr>
                <w:rFonts w:ascii="Times New Roman" w:eastAsia="Times New Roman" w:hAnsi="Times New Roman" w:cs="Times New Roman"/>
                <w:sz w:val="20"/>
                <w:szCs w:val="20"/>
              </w:rPr>
            </w:pPr>
            <w:r>
              <w:rPr>
                <w:rFonts w:ascii="Times New Roman"/>
                <w:sz w:val="20"/>
              </w:rPr>
              <w:t>d</w:t>
            </w:r>
          </w:p>
        </w:tc>
        <w:tc>
          <w:tcPr>
            <w:tcW w:w="416" w:type="dxa"/>
            <w:tcPrChange w:id="142" w:author="Carl Marchand (ACO)" w:date="2023-06-08T17:36:00Z">
              <w:tcPr>
                <w:tcW w:w="416" w:type="dxa"/>
              </w:tcPr>
            </w:tcPrChange>
          </w:tcPr>
          <w:p w14:paraId="001F069D" w14:textId="77777777" w:rsidR="00D12702" w:rsidRDefault="00D12702" w:rsidP="000205CD"/>
        </w:tc>
        <w:tc>
          <w:tcPr>
            <w:tcW w:w="415" w:type="dxa"/>
            <w:tcPrChange w:id="143" w:author="Carl Marchand (ACO)" w:date="2023-06-08T17:36:00Z">
              <w:tcPr>
                <w:tcW w:w="415" w:type="dxa"/>
              </w:tcPr>
            </w:tcPrChange>
          </w:tcPr>
          <w:p w14:paraId="414D6F2E" w14:textId="77777777" w:rsidR="00D12702" w:rsidRDefault="00D12702" w:rsidP="000205CD"/>
        </w:tc>
        <w:tc>
          <w:tcPr>
            <w:tcW w:w="416" w:type="dxa"/>
            <w:tcPrChange w:id="144" w:author="Carl Marchand (ACO)" w:date="2023-06-08T17:36:00Z">
              <w:tcPr>
                <w:tcW w:w="416" w:type="dxa"/>
              </w:tcPr>
            </w:tcPrChange>
          </w:tcPr>
          <w:p w14:paraId="52AF0FC1" w14:textId="77777777" w:rsidR="00D12702" w:rsidRDefault="00D12702" w:rsidP="000205CD"/>
        </w:tc>
        <w:tc>
          <w:tcPr>
            <w:tcW w:w="417" w:type="dxa"/>
            <w:tcPrChange w:id="145" w:author="Carl Marchand (ACO)" w:date="2023-06-08T17:36:00Z">
              <w:tcPr>
                <w:tcW w:w="417" w:type="dxa"/>
              </w:tcPr>
            </w:tcPrChange>
          </w:tcPr>
          <w:p w14:paraId="20FC3163" w14:textId="77777777" w:rsidR="00D12702" w:rsidRDefault="00D12702" w:rsidP="000205CD"/>
        </w:tc>
      </w:tr>
      <w:tr w:rsidR="005656E2" w14:paraId="462A814B" w14:textId="77777777" w:rsidTr="00134E39">
        <w:trPr>
          <w:trHeight w:hRule="exact" w:val="232"/>
          <w:trPrChange w:id="146" w:author="Carl Marchand (ACO)" w:date="2023-06-08T17:36:00Z">
            <w:trPr>
              <w:trHeight w:hRule="exact" w:val="232"/>
            </w:trPr>
          </w:trPrChange>
        </w:trPr>
        <w:tc>
          <w:tcPr>
            <w:tcW w:w="719" w:type="dxa"/>
            <w:tcPrChange w:id="147" w:author="Carl Marchand (ACO)" w:date="2023-06-08T17:36:00Z">
              <w:tcPr>
                <w:tcW w:w="719" w:type="dxa"/>
              </w:tcPr>
            </w:tcPrChange>
          </w:tcPr>
          <w:p w14:paraId="322DA17F" w14:textId="77777777" w:rsidR="00D12702" w:rsidRDefault="00D12702" w:rsidP="000205CD">
            <w:pPr>
              <w:pStyle w:val="TableParagraph"/>
              <w:spacing w:line="226" w:lineRule="exact"/>
              <w:ind w:left="330"/>
              <w:rPr>
                <w:rFonts w:ascii="Times New Roman" w:eastAsia="Times New Roman" w:hAnsi="Times New Roman" w:cs="Times New Roman"/>
                <w:sz w:val="20"/>
                <w:szCs w:val="20"/>
              </w:rPr>
            </w:pPr>
            <w:r>
              <w:rPr>
                <w:rFonts w:ascii="Times New Roman"/>
                <w:sz w:val="20"/>
              </w:rPr>
              <w:t>38</w:t>
            </w:r>
          </w:p>
        </w:tc>
        <w:tc>
          <w:tcPr>
            <w:tcW w:w="2250" w:type="dxa"/>
            <w:tcPrChange w:id="148" w:author="Carl Marchand (ACO)" w:date="2023-06-08T17:36:00Z">
              <w:tcPr>
                <w:tcW w:w="2250" w:type="dxa"/>
              </w:tcPr>
            </w:tcPrChange>
          </w:tcPr>
          <w:p w14:paraId="1B9953E4" w14:textId="77777777" w:rsidR="00D12702" w:rsidRDefault="00D12702" w:rsidP="000205CD">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4</w:t>
            </w:r>
          </w:p>
        </w:tc>
        <w:tc>
          <w:tcPr>
            <w:tcW w:w="415" w:type="dxa"/>
            <w:shd w:val="clear" w:color="auto" w:fill="BFBFBF"/>
            <w:tcPrChange w:id="149" w:author="Carl Marchand (ACO)" w:date="2023-06-08T17:36:00Z">
              <w:tcPr>
                <w:tcW w:w="415" w:type="dxa"/>
                <w:shd w:val="clear" w:color="auto" w:fill="BFBFBF"/>
              </w:tcPr>
            </w:tcPrChange>
          </w:tcPr>
          <w:p w14:paraId="643401A1" w14:textId="77777777" w:rsidR="00D12702" w:rsidRDefault="00D12702" w:rsidP="000205CD"/>
        </w:tc>
        <w:tc>
          <w:tcPr>
            <w:tcW w:w="415" w:type="dxa"/>
            <w:shd w:val="clear" w:color="auto" w:fill="BFBFBF"/>
            <w:tcPrChange w:id="150" w:author="Carl Marchand (ACO)" w:date="2023-06-08T17:36:00Z">
              <w:tcPr>
                <w:tcW w:w="415" w:type="dxa"/>
                <w:shd w:val="clear" w:color="auto" w:fill="BFBFBF"/>
              </w:tcPr>
            </w:tcPrChange>
          </w:tcPr>
          <w:p w14:paraId="3A2F7958" w14:textId="77777777" w:rsidR="00D12702" w:rsidRDefault="00D12702" w:rsidP="000205CD"/>
        </w:tc>
        <w:tc>
          <w:tcPr>
            <w:tcW w:w="416" w:type="dxa"/>
            <w:shd w:val="clear" w:color="auto" w:fill="BFBFBF"/>
            <w:tcPrChange w:id="151" w:author="Carl Marchand (ACO)" w:date="2023-06-08T17:36:00Z">
              <w:tcPr>
                <w:tcW w:w="416" w:type="dxa"/>
                <w:shd w:val="clear" w:color="auto" w:fill="BFBFBF"/>
              </w:tcPr>
            </w:tcPrChange>
          </w:tcPr>
          <w:p w14:paraId="4A4F0879" w14:textId="77777777" w:rsidR="00D12702" w:rsidRDefault="00D12702" w:rsidP="000205CD"/>
        </w:tc>
        <w:tc>
          <w:tcPr>
            <w:tcW w:w="416" w:type="dxa"/>
            <w:tcPrChange w:id="152" w:author="Carl Marchand (ACO)" w:date="2023-06-08T17:36:00Z">
              <w:tcPr>
                <w:tcW w:w="416" w:type="dxa"/>
              </w:tcPr>
            </w:tcPrChange>
          </w:tcPr>
          <w:p w14:paraId="5504EC30" w14:textId="77777777" w:rsidR="00D12702" w:rsidRDefault="00D12702" w:rsidP="000205CD"/>
        </w:tc>
        <w:tc>
          <w:tcPr>
            <w:tcW w:w="482" w:type="dxa"/>
            <w:tcPrChange w:id="153" w:author="Carl Marchand (ACO)" w:date="2023-06-08T17:36:00Z">
              <w:tcPr>
                <w:tcW w:w="482" w:type="dxa"/>
              </w:tcPr>
            </w:tcPrChange>
          </w:tcPr>
          <w:p w14:paraId="38E5CC4C" w14:textId="77777777" w:rsidR="00D12702" w:rsidRDefault="00D12702" w:rsidP="000205CD"/>
        </w:tc>
        <w:tc>
          <w:tcPr>
            <w:tcW w:w="348" w:type="dxa"/>
            <w:tcPrChange w:id="154" w:author="Carl Marchand (ACO)" w:date="2023-06-08T17:36:00Z">
              <w:tcPr>
                <w:tcW w:w="348" w:type="dxa"/>
              </w:tcPr>
            </w:tcPrChange>
          </w:tcPr>
          <w:p w14:paraId="62DB57CC" w14:textId="77777777" w:rsidR="00D12702" w:rsidRDefault="00D12702" w:rsidP="000205CD"/>
        </w:tc>
        <w:tc>
          <w:tcPr>
            <w:tcW w:w="416" w:type="dxa"/>
            <w:tcPrChange w:id="155" w:author="Carl Marchand (ACO)" w:date="2023-06-08T17:36:00Z">
              <w:tcPr>
                <w:tcW w:w="416" w:type="dxa"/>
              </w:tcPr>
            </w:tcPrChange>
          </w:tcPr>
          <w:p w14:paraId="13C4254C" w14:textId="77777777" w:rsidR="00D12702" w:rsidRDefault="00D12702" w:rsidP="000205CD"/>
        </w:tc>
        <w:tc>
          <w:tcPr>
            <w:tcW w:w="415" w:type="dxa"/>
            <w:tcPrChange w:id="156" w:author="Carl Marchand (ACO)" w:date="2023-06-08T17:36:00Z">
              <w:tcPr>
                <w:tcW w:w="415" w:type="dxa"/>
              </w:tcPr>
            </w:tcPrChange>
          </w:tcPr>
          <w:p w14:paraId="66D79592" w14:textId="77777777" w:rsidR="00D12702" w:rsidRDefault="00D12702" w:rsidP="000205CD"/>
        </w:tc>
        <w:tc>
          <w:tcPr>
            <w:tcW w:w="416" w:type="dxa"/>
            <w:tcPrChange w:id="157" w:author="Carl Marchand (ACO)" w:date="2023-06-08T17:36:00Z">
              <w:tcPr>
                <w:tcW w:w="416" w:type="dxa"/>
              </w:tcPr>
            </w:tcPrChange>
          </w:tcPr>
          <w:p w14:paraId="7791EE62" w14:textId="77777777" w:rsidR="00D12702" w:rsidRDefault="00D12702" w:rsidP="000205CD">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d</w:t>
            </w:r>
          </w:p>
        </w:tc>
        <w:tc>
          <w:tcPr>
            <w:tcW w:w="415" w:type="dxa"/>
            <w:tcPrChange w:id="158" w:author="Carl Marchand (ACO)" w:date="2023-06-08T17:36:00Z">
              <w:tcPr>
                <w:tcW w:w="415" w:type="dxa"/>
              </w:tcPr>
            </w:tcPrChange>
          </w:tcPr>
          <w:p w14:paraId="34731878" w14:textId="77777777" w:rsidR="00D12702" w:rsidRDefault="00D12702" w:rsidP="000205CD"/>
        </w:tc>
        <w:tc>
          <w:tcPr>
            <w:tcW w:w="416" w:type="dxa"/>
            <w:tcPrChange w:id="159" w:author="Carl Marchand (ACO)" w:date="2023-06-08T17:36:00Z">
              <w:tcPr>
                <w:tcW w:w="416" w:type="dxa"/>
              </w:tcPr>
            </w:tcPrChange>
          </w:tcPr>
          <w:p w14:paraId="3E7E789A" w14:textId="77777777" w:rsidR="00D12702" w:rsidRDefault="00D12702" w:rsidP="000205CD"/>
        </w:tc>
        <w:tc>
          <w:tcPr>
            <w:tcW w:w="415" w:type="dxa"/>
            <w:shd w:val="clear" w:color="auto" w:fill="BFBFBF"/>
            <w:tcPrChange w:id="160" w:author="Carl Marchand (ACO)" w:date="2023-06-08T17:36:00Z">
              <w:tcPr>
                <w:tcW w:w="415" w:type="dxa"/>
                <w:shd w:val="clear" w:color="auto" w:fill="BFBFBF"/>
              </w:tcPr>
            </w:tcPrChange>
          </w:tcPr>
          <w:p w14:paraId="14E590F4" w14:textId="77777777" w:rsidR="00D12702" w:rsidRDefault="00D12702" w:rsidP="000205CD"/>
        </w:tc>
        <w:tc>
          <w:tcPr>
            <w:tcW w:w="416" w:type="dxa"/>
            <w:shd w:val="clear" w:color="auto" w:fill="BFBFBF"/>
            <w:tcPrChange w:id="161" w:author="Carl Marchand (ACO)" w:date="2023-06-08T17:36:00Z">
              <w:tcPr>
                <w:tcW w:w="416" w:type="dxa"/>
                <w:shd w:val="clear" w:color="auto" w:fill="BFBFBF"/>
              </w:tcPr>
            </w:tcPrChange>
          </w:tcPr>
          <w:p w14:paraId="45F68E6C" w14:textId="77777777" w:rsidR="00D12702" w:rsidRDefault="00D12702" w:rsidP="000205CD"/>
        </w:tc>
        <w:tc>
          <w:tcPr>
            <w:tcW w:w="417" w:type="dxa"/>
            <w:shd w:val="clear" w:color="auto" w:fill="BFBFBF"/>
            <w:tcPrChange w:id="162" w:author="Carl Marchand (ACO)" w:date="2023-06-08T17:36:00Z">
              <w:tcPr>
                <w:tcW w:w="417" w:type="dxa"/>
                <w:shd w:val="clear" w:color="auto" w:fill="BFBFBF"/>
              </w:tcPr>
            </w:tcPrChange>
          </w:tcPr>
          <w:p w14:paraId="1EC29E67" w14:textId="77777777" w:rsidR="00D12702" w:rsidRDefault="00D12702" w:rsidP="000205CD"/>
        </w:tc>
      </w:tr>
      <w:tr w:rsidR="005656E2" w14:paraId="402F86A3" w14:textId="77777777" w:rsidTr="00134E39">
        <w:trPr>
          <w:trHeight w:hRule="exact" w:val="233"/>
          <w:trPrChange w:id="163" w:author="Carl Marchand (ACO)" w:date="2023-06-08T17:36:00Z">
            <w:trPr>
              <w:trHeight w:hRule="exact" w:val="233"/>
            </w:trPr>
          </w:trPrChange>
        </w:trPr>
        <w:tc>
          <w:tcPr>
            <w:tcW w:w="719" w:type="dxa"/>
            <w:tcPrChange w:id="164" w:author="Carl Marchand (ACO)" w:date="2023-06-08T17:36:00Z">
              <w:tcPr>
                <w:tcW w:w="719" w:type="dxa"/>
              </w:tcPr>
            </w:tcPrChange>
          </w:tcPr>
          <w:p w14:paraId="59C7C0C6" w14:textId="77777777" w:rsidR="00D12702" w:rsidRDefault="00D12702" w:rsidP="000205CD">
            <w:pPr>
              <w:pStyle w:val="TableParagraph"/>
              <w:spacing w:line="226" w:lineRule="exact"/>
              <w:ind w:left="330"/>
              <w:rPr>
                <w:rFonts w:ascii="Times New Roman" w:eastAsia="Times New Roman" w:hAnsi="Times New Roman" w:cs="Times New Roman"/>
                <w:sz w:val="20"/>
                <w:szCs w:val="20"/>
              </w:rPr>
            </w:pPr>
            <w:r>
              <w:rPr>
                <w:rFonts w:ascii="Times New Roman"/>
                <w:sz w:val="20"/>
              </w:rPr>
              <w:t>39</w:t>
            </w:r>
          </w:p>
        </w:tc>
        <w:tc>
          <w:tcPr>
            <w:tcW w:w="2250" w:type="dxa"/>
            <w:tcPrChange w:id="165" w:author="Carl Marchand (ACO)" w:date="2023-06-08T17:36:00Z">
              <w:tcPr>
                <w:tcW w:w="2250" w:type="dxa"/>
              </w:tcPr>
            </w:tcPrChange>
          </w:tcPr>
          <w:p w14:paraId="5F3B5D25" w14:textId="77777777" w:rsidR="00D12702" w:rsidRDefault="00D12702" w:rsidP="000205CD">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5</w:t>
            </w:r>
          </w:p>
        </w:tc>
        <w:tc>
          <w:tcPr>
            <w:tcW w:w="415" w:type="dxa"/>
            <w:shd w:val="clear" w:color="auto" w:fill="BFBFBF"/>
            <w:tcPrChange w:id="166" w:author="Carl Marchand (ACO)" w:date="2023-06-08T17:36:00Z">
              <w:tcPr>
                <w:tcW w:w="415" w:type="dxa"/>
                <w:shd w:val="clear" w:color="auto" w:fill="BFBFBF"/>
              </w:tcPr>
            </w:tcPrChange>
          </w:tcPr>
          <w:p w14:paraId="03713FE5" w14:textId="77777777" w:rsidR="00D12702" w:rsidRDefault="00D12702" w:rsidP="000205CD"/>
        </w:tc>
        <w:tc>
          <w:tcPr>
            <w:tcW w:w="415" w:type="dxa"/>
            <w:shd w:val="clear" w:color="auto" w:fill="BFBFBF"/>
            <w:tcPrChange w:id="167" w:author="Carl Marchand (ACO)" w:date="2023-06-08T17:36:00Z">
              <w:tcPr>
                <w:tcW w:w="415" w:type="dxa"/>
                <w:shd w:val="clear" w:color="auto" w:fill="BFBFBF"/>
              </w:tcPr>
            </w:tcPrChange>
          </w:tcPr>
          <w:p w14:paraId="2AACD370" w14:textId="77777777" w:rsidR="00D12702" w:rsidRDefault="00D12702" w:rsidP="000205CD"/>
        </w:tc>
        <w:tc>
          <w:tcPr>
            <w:tcW w:w="416" w:type="dxa"/>
            <w:shd w:val="clear" w:color="auto" w:fill="BFBFBF"/>
            <w:tcPrChange w:id="168" w:author="Carl Marchand (ACO)" w:date="2023-06-08T17:36:00Z">
              <w:tcPr>
                <w:tcW w:w="416" w:type="dxa"/>
                <w:shd w:val="clear" w:color="auto" w:fill="BFBFBF"/>
              </w:tcPr>
            </w:tcPrChange>
          </w:tcPr>
          <w:p w14:paraId="43383FB6" w14:textId="77777777" w:rsidR="00D12702" w:rsidRDefault="00D12702" w:rsidP="000205CD"/>
        </w:tc>
        <w:tc>
          <w:tcPr>
            <w:tcW w:w="416" w:type="dxa"/>
            <w:tcPrChange w:id="169" w:author="Carl Marchand (ACO)" w:date="2023-06-08T17:36:00Z">
              <w:tcPr>
                <w:tcW w:w="416" w:type="dxa"/>
              </w:tcPr>
            </w:tcPrChange>
          </w:tcPr>
          <w:p w14:paraId="5FF102A8" w14:textId="77777777" w:rsidR="00D12702" w:rsidRDefault="00D12702" w:rsidP="000205CD"/>
        </w:tc>
        <w:tc>
          <w:tcPr>
            <w:tcW w:w="482" w:type="dxa"/>
            <w:tcPrChange w:id="170" w:author="Carl Marchand (ACO)" w:date="2023-06-08T17:36:00Z">
              <w:tcPr>
                <w:tcW w:w="482" w:type="dxa"/>
              </w:tcPr>
            </w:tcPrChange>
          </w:tcPr>
          <w:p w14:paraId="3BFFC332" w14:textId="77777777" w:rsidR="00D12702" w:rsidRDefault="00D12702" w:rsidP="000205CD"/>
        </w:tc>
        <w:tc>
          <w:tcPr>
            <w:tcW w:w="348" w:type="dxa"/>
            <w:tcPrChange w:id="171" w:author="Carl Marchand (ACO)" w:date="2023-06-08T17:36:00Z">
              <w:tcPr>
                <w:tcW w:w="348" w:type="dxa"/>
              </w:tcPr>
            </w:tcPrChange>
          </w:tcPr>
          <w:p w14:paraId="5DF018AC" w14:textId="77777777" w:rsidR="00D12702" w:rsidRDefault="00D12702" w:rsidP="000205CD"/>
        </w:tc>
        <w:tc>
          <w:tcPr>
            <w:tcW w:w="416" w:type="dxa"/>
            <w:tcPrChange w:id="172" w:author="Carl Marchand (ACO)" w:date="2023-06-08T17:36:00Z">
              <w:tcPr>
                <w:tcW w:w="416" w:type="dxa"/>
              </w:tcPr>
            </w:tcPrChange>
          </w:tcPr>
          <w:p w14:paraId="5EEF7193" w14:textId="77777777" w:rsidR="00D12702" w:rsidRDefault="00D12702" w:rsidP="000205CD"/>
        </w:tc>
        <w:tc>
          <w:tcPr>
            <w:tcW w:w="415" w:type="dxa"/>
            <w:tcPrChange w:id="173" w:author="Carl Marchand (ACO)" w:date="2023-06-08T17:36:00Z">
              <w:tcPr>
                <w:tcW w:w="415" w:type="dxa"/>
              </w:tcPr>
            </w:tcPrChange>
          </w:tcPr>
          <w:p w14:paraId="22E4EE3E" w14:textId="77777777" w:rsidR="00D12702" w:rsidRDefault="00D12702" w:rsidP="000205CD">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d</w:t>
            </w:r>
          </w:p>
        </w:tc>
        <w:tc>
          <w:tcPr>
            <w:tcW w:w="416" w:type="dxa"/>
            <w:tcPrChange w:id="174" w:author="Carl Marchand (ACO)" w:date="2023-06-08T17:36:00Z">
              <w:tcPr>
                <w:tcW w:w="416" w:type="dxa"/>
              </w:tcPr>
            </w:tcPrChange>
          </w:tcPr>
          <w:p w14:paraId="43949232" w14:textId="77777777" w:rsidR="00D12702" w:rsidRDefault="00D12702" w:rsidP="000205CD"/>
        </w:tc>
        <w:tc>
          <w:tcPr>
            <w:tcW w:w="415" w:type="dxa"/>
            <w:tcPrChange w:id="175" w:author="Carl Marchand (ACO)" w:date="2023-06-08T17:36:00Z">
              <w:tcPr>
                <w:tcW w:w="415" w:type="dxa"/>
              </w:tcPr>
            </w:tcPrChange>
          </w:tcPr>
          <w:p w14:paraId="35B9618E" w14:textId="77777777" w:rsidR="00D12702" w:rsidRDefault="00D12702" w:rsidP="000205CD"/>
        </w:tc>
        <w:tc>
          <w:tcPr>
            <w:tcW w:w="416" w:type="dxa"/>
            <w:tcPrChange w:id="176" w:author="Carl Marchand (ACO)" w:date="2023-06-08T17:36:00Z">
              <w:tcPr>
                <w:tcW w:w="416" w:type="dxa"/>
              </w:tcPr>
            </w:tcPrChange>
          </w:tcPr>
          <w:p w14:paraId="23E052D0" w14:textId="77777777" w:rsidR="00D12702" w:rsidRDefault="00D12702" w:rsidP="000205CD"/>
        </w:tc>
        <w:tc>
          <w:tcPr>
            <w:tcW w:w="415" w:type="dxa"/>
            <w:shd w:val="clear" w:color="auto" w:fill="BFBFBF"/>
            <w:tcPrChange w:id="177" w:author="Carl Marchand (ACO)" w:date="2023-06-08T17:36:00Z">
              <w:tcPr>
                <w:tcW w:w="415" w:type="dxa"/>
                <w:shd w:val="clear" w:color="auto" w:fill="BFBFBF"/>
              </w:tcPr>
            </w:tcPrChange>
          </w:tcPr>
          <w:p w14:paraId="6FD5C150" w14:textId="77777777" w:rsidR="00D12702" w:rsidRDefault="00D12702" w:rsidP="000205CD"/>
        </w:tc>
        <w:tc>
          <w:tcPr>
            <w:tcW w:w="416" w:type="dxa"/>
            <w:shd w:val="clear" w:color="auto" w:fill="BFBFBF"/>
            <w:tcPrChange w:id="178" w:author="Carl Marchand (ACO)" w:date="2023-06-08T17:36:00Z">
              <w:tcPr>
                <w:tcW w:w="416" w:type="dxa"/>
                <w:shd w:val="clear" w:color="auto" w:fill="BFBFBF"/>
              </w:tcPr>
            </w:tcPrChange>
          </w:tcPr>
          <w:p w14:paraId="76660C66" w14:textId="77777777" w:rsidR="00D12702" w:rsidRDefault="00D12702" w:rsidP="000205CD"/>
        </w:tc>
        <w:tc>
          <w:tcPr>
            <w:tcW w:w="417" w:type="dxa"/>
            <w:shd w:val="clear" w:color="auto" w:fill="BFBFBF"/>
            <w:tcPrChange w:id="179" w:author="Carl Marchand (ACO)" w:date="2023-06-08T17:36:00Z">
              <w:tcPr>
                <w:tcW w:w="417" w:type="dxa"/>
                <w:shd w:val="clear" w:color="auto" w:fill="BFBFBF"/>
              </w:tcPr>
            </w:tcPrChange>
          </w:tcPr>
          <w:p w14:paraId="43F6AC73" w14:textId="77777777" w:rsidR="00D12702" w:rsidRDefault="00D12702" w:rsidP="000205CD"/>
        </w:tc>
      </w:tr>
      <w:tr w:rsidR="005656E2" w14:paraId="72B8AA68" w14:textId="77777777" w:rsidTr="00134E39">
        <w:trPr>
          <w:trHeight w:hRule="exact" w:val="232"/>
          <w:trPrChange w:id="180" w:author="Carl Marchand (ACO)" w:date="2023-06-08T17:36:00Z">
            <w:trPr>
              <w:trHeight w:hRule="exact" w:val="232"/>
            </w:trPr>
          </w:trPrChange>
        </w:trPr>
        <w:tc>
          <w:tcPr>
            <w:tcW w:w="719" w:type="dxa"/>
            <w:tcPrChange w:id="181" w:author="Carl Marchand (ACO)" w:date="2023-06-08T17:36:00Z">
              <w:tcPr>
                <w:tcW w:w="719" w:type="dxa"/>
              </w:tcPr>
            </w:tcPrChange>
          </w:tcPr>
          <w:p w14:paraId="3B269D12" w14:textId="77777777" w:rsidR="00D12702" w:rsidRDefault="00D12702" w:rsidP="000205CD">
            <w:pPr>
              <w:pStyle w:val="TableParagraph"/>
              <w:spacing w:line="225" w:lineRule="exact"/>
              <w:ind w:left="330"/>
              <w:rPr>
                <w:rFonts w:ascii="Times New Roman" w:eastAsia="Times New Roman" w:hAnsi="Times New Roman" w:cs="Times New Roman"/>
                <w:sz w:val="20"/>
                <w:szCs w:val="20"/>
              </w:rPr>
            </w:pPr>
            <w:r>
              <w:rPr>
                <w:rFonts w:ascii="Times New Roman"/>
                <w:sz w:val="20"/>
              </w:rPr>
              <w:t>40</w:t>
            </w:r>
          </w:p>
        </w:tc>
        <w:tc>
          <w:tcPr>
            <w:tcW w:w="2250" w:type="dxa"/>
            <w:tcPrChange w:id="182" w:author="Carl Marchand (ACO)" w:date="2023-06-08T17:36:00Z">
              <w:tcPr>
                <w:tcW w:w="2250" w:type="dxa"/>
              </w:tcPr>
            </w:tcPrChange>
          </w:tcPr>
          <w:p w14:paraId="5364833F" w14:textId="77777777" w:rsidR="00D12702" w:rsidRDefault="00D12702" w:rsidP="000205CD">
            <w:pPr>
              <w:pStyle w:val="TableParagraph"/>
              <w:spacing w:line="225"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6</w:t>
            </w:r>
          </w:p>
        </w:tc>
        <w:tc>
          <w:tcPr>
            <w:tcW w:w="415" w:type="dxa"/>
            <w:shd w:val="clear" w:color="auto" w:fill="BFBFBF"/>
            <w:tcPrChange w:id="183" w:author="Carl Marchand (ACO)" w:date="2023-06-08T17:36:00Z">
              <w:tcPr>
                <w:tcW w:w="415" w:type="dxa"/>
                <w:shd w:val="clear" w:color="auto" w:fill="BFBFBF"/>
              </w:tcPr>
            </w:tcPrChange>
          </w:tcPr>
          <w:p w14:paraId="520BDB35" w14:textId="77777777" w:rsidR="00D12702" w:rsidRDefault="00D12702" w:rsidP="000205CD"/>
        </w:tc>
        <w:tc>
          <w:tcPr>
            <w:tcW w:w="415" w:type="dxa"/>
            <w:shd w:val="clear" w:color="auto" w:fill="BFBFBF"/>
            <w:tcPrChange w:id="184" w:author="Carl Marchand (ACO)" w:date="2023-06-08T17:36:00Z">
              <w:tcPr>
                <w:tcW w:w="415" w:type="dxa"/>
                <w:shd w:val="clear" w:color="auto" w:fill="BFBFBF"/>
              </w:tcPr>
            </w:tcPrChange>
          </w:tcPr>
          <w:p w14:paraId="2BE5597F" w14:textId="77777777" w:rsidR="00D12702" w:rsidRDefault="00D12702" w:rsidP="000205CD"/>
        </w:tc>
        <w:tc>
          <w:tcPr>
            <w:tcW w:w="416" w:type="dxa"/>
            <w:shd w:val="clear" w:color="auto" w:fill="BFBFBF"/>
            <w:tcPrChange w:id="185" w:author="Carl Marchand (ACO)" w:date="2023-06-08T17:36:00Z">
              <w:tcPr>
                <w:tcW w:w="416" w:type="dxa"/>
                <w:shd w:val="clear" w:color="auto" w:fill="BFBFBF"/>
              </w:tcPr>
            </w:tcPrChange>
          </w:tcPr>
          <w:p w14:paraId="18A71D6E" w14:textId="77777777" w:rsidR="00D12702" w:rsidRDefault="00D12702" w:rsidP="000205CD"/>
        </w:tc>
        <w:tc>
          <w:tcPr>
            <w:tcW w:w="416" w:type="dxa"/>
            <w:tcPrChange w:id="186" w:author="Carl Marchand (ACO)" w:date="2023-06-08T17:36:00Z">
              <w:tcPr>
                <w:tcW w:w="416" w:type="dxa"/>
              </w:tcPr>
            </w:tcPrChange>
          </w:tcPr>
          <w:p w14:paraId="5E20B297" w14:textId="77777777" w:rsidR="00D12702" w:rsidRDefault="00D12702" w:rsidP="000205CD"/>
        </w:tc>
        <w:tc>
          <w:tcPr>
            <w:tcW w:w="482" w:type="dxa"/>
            <w:tcPrChange w:id="187" w:author="Carl Marchand (ACO)" w:date="2023-06-08T17:36:00Z">
              <w:tcPr>
                <w:tcW w:w="482" w:type="dxa"/>
              </w:tcPr>
            </w:tcPrChange>
          </w:tcPr>
          <w:p w14:paraId="27703C73" w14:textId="77777777" w:rsidR="00D12702" w:rsidRDefault="00D12702" w:rsidP="000205CD"/>
        </w:tc>
        <w:tc>
          <w:tcPr>
            <w:tcW w:w="348" w:type="dxa"/>
            <w:tcPrChange w:id="188" w:author="Carl Marchand (ACO)" w:date="2023-06-08T17:36:00Z">
              <w:tcPr>
                <w:tcW w:w="348" w:type="dxa"/>
              </w:tcPr>
            </w:tcPrChange>
          </w:tcPr>
          <w:p w14:paraId="17CBC958" w14:textId="77777777" w:rsidR="00D12702" w:rsidRDefault="00D12702" w:rsidP="000205CD"/>
        </w:tc>
        <w:tc>
          <w:tcPr>
            <w:tcW w:w="416" w:type="dxa"/>
            <w:tcPrChange w:id="189" w:author="Carl Marchand (ACO)" w:date="2023-06-08T17:36:00Z">
              <w:tcPr>
                <w:tcW w:w="416" w:type="dxa"/>
              </w:tcPr>
            </w:tcPrChange>
          </w:tcPr>
          <w:p w14:paraId="7FF7E5F8" w14:textId="77777777" w:rsidR="00D12702" w:rsidRDefault="00D12702" w:rsidP="000205CD">
            <w:pPr>
              <w:pStyle w:val="TableParagraph"/>
              <w:spacing w:line="225" w:lineRule="exact"/>
              <w:ind w:left="137" w:right="136"/>
              <w:jc w:val="center"/>
              <w:rPr>
                <w:rFonts w:ascii="Times New Roman" w:eastAsia="Times New Roman" w:hAnsi="Times New Roman" w:cs="Times New Roman"/>
                <w:sz w:val="20"/>
                <w:szCs w:val="20"/>
              </w:rPr>
            </w:pPr>
            <w:r>
              <w:rPr>
                <w:rFonts w:ascii="Times New Roman"/>
                <w:sz w:val="20"/>
              </w:rPr>
              <w:t>d</w:t>
            </w:r>
          </w:p>
        </w:tc>
        <w:tc>
          <w:tcPr>
            <w:tcW w:w="415" w:type="dxa"/>
            <w:tcPrChange w:id="190" w:author="Carl Marchand (ACO)" w:date="2023-06-08T17:36:00Z">
              <w:tcPr>
                <w:tcW w:w="415" w:type="dxa"/>
              </w:tcPr>
            </w:tcPrChange>
          </w:tcPr>
          <w:p w14:paraId="643E535A" w14:textId="77777777" w:rsidR="00D12702" w:rsidRDefault="00D12702" w:rsidP="000205CD"/>
        </w:tc>
        <w:tc>
          <w:tcPr>
            <w:tcW w:w="416" w:type="dxa"/>
            <w:tcPrChange w:id="191" w:author="Carl Marchand (ACO)" w:date="2023-06-08T17:36:00Z">
              <w:tcPr>
                <w:tcW w:w="416" w:type="dxa"/>
              </w:tcPr>
            </w:tcPrChange>
          </w:tcPr>
          <w:p w14:paraId="46109211" w14:textId="77777777" w:rsidR="00D12702" w:rsidRDefault="00D12702" w:rsidP="000205CD"/>
        </w:tc>
        <w:tc>
          <w:tcPr>
            <w:tcW w:w="415" w:type="dxa"/>
            <w:tcPrChange w:id="192" w:author="Carl Marchand (ACO)" w:date="2023-06-08T17:36:00Z">
              <w:tcPr>
                <w:tcW w:w="415" w:type="dxa"/>
              </w:tcPr>
            </w:tcPrChange>
          </w:tcPr>
          <w:p w14:paraId="04C05F03" w14:textId="77777777" w:rsidR="00D12702" w:rsidRDefault="00D12702" w:rsidP="000205CD"/>
        </w:tc>
        <w:tc>
          <w:tcPr>
            <w:tcW w:w="416" w:type="dxa"/>
            <w:tcPrChange w:id="193" w:author="Carl Marchand (ACO)" w:date="2023-06-08T17:36:00Z">
              <w:tcPr>
                <w:tcW w:w="416" w:type="dxa"/>
              </w:tcPr>
            </w:tcPrChange>
          </w:tcPr>
          <w:p w14:paraId="6309987B" w14:textId="77777777" w:rsidR="00D12702" w:rsidRDefault="00D12702" w:rsidP="000205CD"/>
        </w:tc>
        <w:tc>
          <w:tcPr>
            <w:tcW w:w="415" w:type="dxa"/>
            <w:shd w:val="clear" w:color="auto" w:fill="BFBFBF"/>
            <w:tcPrChange w:id="194" w:author="Carl Marchand (ACO)" w:date="2023-06-08T17:36:00Z">
              <w:tcPr>
                <w:tcW w:w="415" w:type="dxa"/>
                <w:shd w:val="clear" w:color="auto" w:fill="BFBFBF"/>
              </w:tcPr>
            </w:tcPrChange>
          </w:tcPr>
          <w:p w14:paraId="022B8ED7" w14:textId="77777777" w:rsidR="00D12702" w:rsidRDefault="00D12702" w:rsidP="000205CD"/>
        </w:tc>
        <w:tc>
          <w:tcPr>
            <w:tcW w:w="416" w:type="dxa"/>
            <w:shd w:val="clear" w:color="auto" w:fill="BFBFBF"/>
            <w:tcPrChange w:id="195" w:author="Carl Marchand (ACO)" w:date="2023-06-08T17:36:00Z">
              <w:tcPr>
                <w:tcW w:w="416" w:type="dxa"/>
                <w:shd w:val="clear" w:color="auto" w:fill="BFBFBF"/>
              </w:tcPr>
            </w:tcPrChange>
          </w:tcPr>
          <w:p w14:paraId="5C136DA6" w14:textId="77777777" w:rsidR="00D12702" w:rsidRDefault="00D12702" w:rsidP="000205CD"/>
        </w:tc>
        <w:tc>
          <w:tcPr>
            <w:tcW w:w="417" w:type="dxa"/>
            <w:shd w:val="clear" w:color="auto" w:fill="BFBFBF"/>
            <w:tcPrChange w:id="196" w:author="Carl Marchand (ACO)" w:date="2023-06-08T17:36:00Z">
              <w:tcPr>
                <w:tcW w:w="417" w:type="dxa"/>
                <w:shd w:val="clear" w:color="auto" w:fill="BFBFBF"/>
              </w:tcPr>
            </w:tcPrChange>
          </w:tcPr>
          <w:p w14:paraId="70626533" w14:textId="77777777" w:rsidR="00D12702" w:rsidRDefault="00D12702" w:rsidP="000205CD"/>
        </w:tc>
      </w:tr>
      <w:tr w:rsidR="005656E2" w14:paraId="6E0794C3" w14:textId="77777777" w:rsidTr="00134E39">
        <w:trPr>
          <w:trHeight w:hRule="exact" w:val="232"/>
          <w:trPrChange w:id="197" w:author="Carl Marchand (ACO)" w:date="2023-06-08T17:36:00Z">
            <w:trPr>
              <w:trHeight w:hRule="exact" w:val="232"/>
            </w:trPr>
          </w:trPrChange>
        </w:trPr>
        <w:tc>
          <w:tcPr>
            <w:tcW w:w="719" w:type="dxa"/>
            <w:tcPrChange w:id="198" w:author="Carl Marchand (ACO)" w:date="2023-06-08T17:36:00Z">
              <w:tcPr>
                <w:tcW w:w="719" w:type="dxa"/>
              </w:tcPr>
            </w:tcPrChange>
          </w:tcPr>
          <w:p w14:paraId="3FC14E06" w14:textId="77777777" w:rsidR="00D12702" w:rsidRDefault="00D12702" w:rsidP="000205CD">
            <w:pPr>
              <w:pStyle w:val="TableParagraph"/>
              <w:spacing w:line="226" w:lineRule="exact"/>
              <w:ind w:left="330"/>
              <w:rPr>
                <w:rFonts w:ascii="Times New Roman" w:eastAsia="Times New Roman" w:hAnsi="Times New Roman" w:cs="Times New Roman"/>
                <w:sz w:val="20"/>
                <w:szCs w:val="20"/>
              </w:rPr>
            </w:pPr>
            <w:r>
              <w:rPr>
                <w:rFonts w:ascii="Times New Roman"/>
                <w:sz w:val="20"/>
              </w:rPr>
              <w:t>41</w:t>
            </w:r>
          </w:p>
        </w:tc>
        <w:tc>
          <w:tcPr>
            <w:tcW w:w="2250" w:type="dxa"/>
            <w:tcPrChange w:id="199" w:author="Carl Marchand (ACO)" w:date="2023-06-08T17:36:00Z">
              <w:tcPr>
                <w:tcW w:w="2250" w:type="dxa"/>
              </w:tcPr>
            </w:tcPrChange>
          </w:tcPr>
          <w:p w14:paraId="75DB005D" w14:textId="77777777" w:rsidR="00D12702" w:rsidRDefault="00D12702" w:rsidP="000205CD">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7</w:t>
            </w:r>
          </w:p>
        </w:tc>
        <w:tc>
          <w:tcPr>
            <w:tcW w:w="415" w:type="dxa"/>
            <w:shd w:val="clear" w:color="auto" w:fill="BFBFBF"/>
            <w:tcPrChange w:id="200" w:author="Carl Marchand (ACO)" w:date="2023-06-08T17:36:00Z">
              <w:tcPr>
                <w:tcW w:w="415" w:type="dxa"/>
                <w:shd w:val="clear" w:color="auto" w:fill="BFBFBF"/>
              </w:tcPr>
            </w:tcPrChange>
          </w:tcPr>
          <w:p w14:paraId="6DA9D4DC" w14:textId="77777777" w:rsidR="00D12702" w:rsidRDefault="00D12702" w:rsidP="000205CD"/>
        </w:tc>
        <w:tc>
          <w:tcPr>
            <w:tcW w:w="415" w:type="dxa"/>
            <w:shd w:val="clear" w:color="auto" w:fill="BFBFBF"/>
            <w:tcPrChange w:id="201" w:author="Carl Marchand (ACO)" w:date="2023-06-08T17:36:00Z">
              <w:tcPr>
                <w:tcW w:w="415" w:type="dxa"/>
                <w:shd w:val="clear" w:color="auto" w:fill="BFBFBF"/>
              </w:tcPr>
            </w:tcPrChange>
          </w:tcPr>
          <w:p w14:paraId="2757FD7A" w14:textId="77777777" w:rsidR="00D12702" w:rsidRDefault="00D12702" w:rsidP="000205CD"/>
        </w:tc>
        <w:tc>
          <w:tcPr>
            <w:tcW w:w="416" w:type="dxa"/>
            <w:shd w:val="clear" w:color="auto" w:fill="BFBFBF"/>
            <w:tcPrChange w:id="202" w:author="Carl Marchand (ACO)" w:date="2023-06-08T17:36:00Z">
              <w:tcPr>
                <w:tcW w:w="416" w:type="dxa"/>
                <w:shd w:val="clear" w:color="auto" w:fill="BFBFBF"/>
              </w:tcPr>
            </w:tcPrChange>
          </w:tcPr>
          <w:p w14:paraId="75A3E70A" w14:textId="77777777" w:rsidR="00D12702" w:rsidRDefault="00D12702" w:rsidP="000205CD"/>
        </w:tc>
        <w:tc>
          <w:tcPr>
            <w:tcW w:w="416" w:type="dxa"/>
            <w:tcPrChange w:id="203" w:author="Carl Marchand (ACO)" w:date="2023-06-08T17:36:00Z">
              <w:tcPr>
                <w:tcW w:w="416" w:type="dxa"/>
              </w:tcPr>
            </w:tcPrChange>
          </w:tcPr>
          <w:p w14:paraId="2BE373E7" w14:textId="77777777" w:rsidR="00D12702" w:rsidRDefault="00D12702" w:rsidP="000205CD"/>
        </w:tc>
        <w:tc>
          <w:tcPr>
            <w:tcW w:w="482" w:type="dxa"/>
            <w:tcPrChange w:id="204" w:author="Carl Marchand (ACO)" w:date="2023-06-08T17:36:00Z">
              <w:tcPr>
                <w:tcW w:w="482" w:type="dxa"/>
              </w:tcPr>
            </w:tcPrChange>
          </w:tcPr>
          <w:p w14:paraId="4FE235C4" w14:textId="77777777" w:rsidR="00D12702" w:rsidRDefault="00D12702" w:rsidP="000205CD"/>
        </w:tc>
        <w:tc>
          <w:tcPr>
            <w:tcW w:w="348" w:type="dxa"/>
            <w:tcPrChange w:id="205" w:author="Carl Marchand (ACO)" w:date="2023-06-08T17:36:00Z">
              <w:tcPr>
                <w:tcW w:w="348" w:type="dxa"/>
              </w:tcPr>
            </w:tcPrChange>
          </w:tcPr>
          <w:p w14:paraId="343579AB" w14:textId="77777777" w:rsidR="00D12702" w:rsidRDefault="00D12702" w:rsidP="000205CD">
            <w:pPr>
              <w:pStyle w:val="TableParagraph"/>
              <w:spacing w:line="226" w:lineRule="exact"/>
              <w:ind w:left="102" w:right="102"/>
              <w:jc w:val="center"/>
              <w:rPr>
                <w:rFonts w:ascii="Times New Roman" w:eastAsia="Times New Roman" w:hAnsi="Times New Roman" w:cs="Times New Roman"/>
                <w:sz w:val="20"/>
                <w:szCs w:val="20"/>
              </w:rPr>
            </w:pPr>
            <w:r>
              <w:rPr>
                <w:rFonts w:ascii="Times New Roman"/>
                <w:sz w:val="20"/>
              </w:rPr>
              <w:t>d</w:t>
            </w:r>
          </w:p>
        </w:tc>
        <w:tc>
          <w:tcPr>
            <w:tcW w:w="416" w:type="dxa"/>
            <w:tcPrChange w:id="206" w:author="Carl Marchand (ACO)" w:date="2023-06-08T17:36:00Z">
              <w:tcPr>
                <w:tcW w:w="416" w:type="dxa"/>
              </w:tcPr>
            </w:tcPrChange>
          </w:tcPr>
          <w:p w14:paraId="02896A52" w14:textId="77777777" w:rsidR="00D12702" w:rsidRDefault="00D12702" w:rsidP="000205CD"/>
        </w:tc>
        <w:tc>
          <w:tcPr>
            <w:tcW w:w="415" w:type="dxa"/>
            <w:tcPrChange w:id="207" w:author="Carl Marchand (ACO)" w:date="2023-06-08T17:36:00Z">
              <w:tcPr>
                <w:tcW w:w="415" w:type="dxa"/>
              </w:tcPr>
            </w:tcPrChange>
          </w:tcPr>
          <w:p w14:paraId="6CC06D0E" w14:textId="77777777" w:rsidR="00D12702" w:rsidRDefault="00D12702" w:rsidP="000205CD"/>
        </w:tc>
        <w:tc>
          <w:tcPr>
            <w:tcW w:w="416" w:type="dxa"/>
            <w:tcPrChange w:id="208" w:author="Carl Marchand (ACO)" w:date="2023-06-08T17:36:00Z">
              <w:tcPr>
                <w:tcW w:w="416" w:type="dxa"/>
              </w:tcPr>
            </w:tcPrChange>
          </w:tcPr>
          <w:p w14:paraId="2D24A4CE" w14:textId="77777777" w:rsidR="00D12702" w:rsidRDefault="00D12702" w:rsidP="000205CD"/>
        </w:tc>
        <w:tc>
          <w:tcPr>
            <w:tcW w:w="415" w:type="dxa"/>
            <w:tcPrChange w:id="209" w:author="Carl Marchand (ACO)" w:date="2023-06-08T17:36:00Z">
              <w:tcPr>
                <w:tcW w:w="415" w:type="dxa"/>
              </w:tcPr>
            </w:tcPrChange>
          </w:tcPr>
          <w:p w14:paraId="71D340D5" w14:textId="77777777" w:rsidR="00D12702" w:rsidRDefault="00D12702" w:rsidP="000205CD"/>
        </w:tc>
        <w:tc>
          <w:tcPr>
            <w:tcW w:w="416" w:type="dxa"/>
            <w:tcPrChange w:id="210" w:author="Carl Marchand (ACO)" w:date="2023-06-08T17:36:00Z">
              <w:tcPr>
                <w:tcW w:w="416" w:type="dxa"/>
              </w:tcPr>
            </w:tcPrChange>
          </w:tcPr>
          <w:p w14:paraId="506B2EF4" w14:textId="77777777" w:rsidR="00D12702" w:rsidRDefault="00D12702" w:rsidP="000205CD"/>
        </w:tc>
        <w:tc>
          <w:tcPr>
            <w:tcW w:w="415" w:type="dxa"/>
            <w:shd w:val="clear" w:color="auto" w:fill="BFBFBF"/>
            <w:tcPrChange w:id="211" w:author="Carl Marchand (ACO)" w:date="2023-06-08T17:36:00Z">
              <w:tcPr>
                <w:tcW w:w="415" w:type="dxa"/>
                <w:shd w:val="clear" w:color="auto" w:fill="BFBFBF"/>
              </w:tcPr>
            </w:tcPrChange>
          </w:tcPr>
          <w:p w14:paraId="3AF51EFB" w14:textId="77777777" w:rsidR="00D12702" w:rsidRDefault="00D12702" w:rsidP="000205CD"/>
        </w:tc>
        <w:tc>
          <w:tcPr>
            <w:tcW w:w="416" w:type="dxa"/>
            <w:shd w:val="clear" w:color="auto" w:fill="BFBFBF"/>
            <w:tcPrChange w:id="212" w:author="Carl Marchand (ACO)" w:date="2023-06-08T17:36:00Z">
              <w:tcPr>
                <w:tcW w:w="416" w:type="dxa"/>
                <w:shd w:val="clear" w:color="auto" w:fill="BFBFBF"/>
              </w:tcPr>
            </w:tcPrChange>
          </w:tcPr>
          <w:p w14:paraId="68B262F1" w14:textId="77777777" w:rsidR="00D12702" w:rsidRDefault="00D12702" w:rsidP="000205CD"/>
        </w:tc>
        <w:tc>
          <w:tcPr>
            <w:tcW w:w="417" w:type="dxa"/>
            <w:shd w:val="clear" w:color="auto" w:fill="BFBFBF"/>
            <w:tcPrChange w:id="213" w:author="Carl Marchand (ACO)" w:date="2023-06-08T17:36:00Z">
              <w:tcPr>
                <w:tcW w:w="417" w:type="dxa"/>
                <w:shd w:val="clear" w:color="auto" w:fill="BFBFBF"/>
              </w:tcPr>
            </w:tcPrChange>
          </w:tcPr>
          <w:p w14:paraId="1E8A96A3" w14:textId="77777777" w:rsidR="00D12702" w:rsidRDefault="00D12702" w:rsidP="000205CD"/>
        </w:tc>
      </w:tr>
      <w:tr w:rsidR="005656E2" w14:paraId="22FBE43C" w14:textId="77777777" w:rsidTr="00134E39">
        <w:trPr>
          <w:trHeight w:hRule="exact" w:val="233"/>
          <w:trPrChange w:id="214" w:author="Carl Marchand (ACO)" w:date="2023-06-08T17:36:00Z">
            <w:trPr>
              <w:trHeight w:hRule="exact" w:val="233"/>
            </w:trPr>
          </w:trPrChange>
        </w:trPr>
        <w:tc>
          <w:tcPr>
            <w:tcW w:w="719" w:type="dxa"/>
            <w:tcPrChange w:id="215" w:author="Carl Marchand (ACO)" w:date="2023-06-08T17:36:00Z">
              <w:tcPr>
                <w:tcW w:w="719" w:type="dxa"/>
              </w:tcPr>
            </w:tcPrChange>
          </w:tcPr>
          <w:p w14:paraId="32D47CBD" w14:textId="77777777" w:rsidR="00D12702" w:rsidRDefault="00D12702" w:rsidP="000205CD">
            <w:pPr>
              <w:pStyle w:val="TableParagraph"/>
              <w:spacing w:line="226" w:lineRule="exact"/>
              <w:ind w:left="330"/>
              <w:rPr>
                <w:rFonts w:ascii="Times New Roman" w:eastAsia="Times New Roman" w:hAnsi="Times New Roman" w:cs="Times New Roman"/>
                <w:sz w:val="20"/>
                <w:szCs w:val="20"/>
              </w:rPr>
            </w:pPr>
            <w:r>
              <w:rPr>
                <w:rFonts w:ascii="Times New Roman"/>
                <w:sz w:val="20"/>
              </w:rPr>
              <w:t>42</w:t>
            </w:r>
          </w:p>
        </w:tc>
        <w:tc>
          <w:tcPr>
            <w:tcW w:w="2250" w:type="dxa"/>
            <w:tcPrChange w:id="216" w:author="Carl Marchand (ACO)" w:date="2023-06-08T17:36:00Z">
              <w:tcPr>
                <w:tcW w:w="2250" w:type="dxa"/>
              </w:tcPr>
            </w:tcPrChange>
          </w:tcPr>
          <w:p w14:paraId="1CC220C0" w14:textId="77777777" w:rsidR="00D12702" w:rsidRDefault="00D12702" w:rsidP="000205CD">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8</w:t>
            </w:r>
          </w:p>
        </w:tc>
        <w:tc>
          <w:tcPr>
            <w:tcW w:w="415" w:type="dxa"/>
            <w:shd w:val="clear" w:color="auto" w:fill="BFBFBF"/>
            <w:tcPrChange w:id="217" w:author="Carl Marchand (ACO)" w:date="2023-06-08T17:36:00Z">
              <w:tcPr>
                <w:tcW w:w="415" w:type="dxa"/>
                <w:shd w:val="clear" w:color="auto" w:fill="BFBFBF"/>
              </w:tcPr>
            </w:tcPrChange>
          </w:tcPr>
          <w:p w14:paraId="5E6F212B" w14:textId="77777777" w:rsidR="00D12702" w:rsidRDefault="00D12702" w:rsidP="000205CD"/>
        </w:tc>
        <w:tc>
          <w:tcPr>
            <w:tcW w:w="415" w:type="dxa"/>
            <w:shd w:val="clear" w:color="auto" w:fill="BFBFBF"/>
            <w:tcPrChange w:id="218" w:author="Carl Marchand (ACO)" w:date="2023-06-08T17:36:00Z">
              <w:tcPr>
                <w:tcW w:w="415" w:type="dxa"/>
                <w:shd w:val="clear" w:color="auto" w:fill="BFBFBF"/>
              </w:tcPr>
            </w:tcPrChange>
          </w:tcPr>
          <w:p w14:paraId="68584A08" w14:textId="77777777" w:rsidR="00D12702" w:rsidRDefault="00D12702" w:rsidP="000205CD"/>
        </w:tc>
        <w:tc>
          <w:tcPr>
            <w:tcW w:w="416" w:type="dxa"/>
            <w:shd w:val="clear" w:color="auto" w:fill="BFBFBF"/>
            <w:tcPrChange w:id="219" w:author="Carl Marchand (ACO)" w:date="2023-06-08T17:36:00Z">
              <w:tcPr>
                <w:tcW w:w="416" w:type="dxa"/>
                <w:shd w:val="clear" w:color="auto" w:fill="BFBFBF"/>
              </w:tcPr>
            </w:tcPrChange>
          </w:tcPr>
          <w:p w14:paraId="1E1D05D3" w14:textId="77777777" w:rsidR="00D12702" w:rsidRDefault="00D12702" w:rsidP="000205CD"/>
        </w:tc>
        <w:tc>
          <w:tcPr>
            <w:tcW w:w="416" w:type="dxa"/>
            <w:tcPrChange w:id="220" w:author="Carl Marchand (ACO)" w:date="2023-06-08T17:36:00Z">
              <w:tcPr>
                <w:tcW w:w="416" w:type="dxa"/>
              </w:tcPr>
            </w:tcPrChange>
          </w:tcPr>
          <w:p w14:paraId="5A753F3A" w14:textId="77777777" w:rsidR="00D12702" w:rsidRDefault="00D12702" w:rsidP="000205CD"/>
        </w:tc>
        <w:tc>
          <w:tcPr>
            <w:tcW w:w="482" w:type="dxa"/>
            <w:tcPrChange w:id="221" w:author="Carl Marchand (ACO)" w:date="2023-06-08T17:36:00Z">
              <w:tcPr>
                <w:tcW w:w="482" w:type="dxa"/>
              </w:tcPr>
            </w:tcPrChange>
          </w:tcPr>
          <w:p w14:paraId="5F076A29" w14:textId="77777777" w:rsidR="00D12702" w:rsidRDefault="00D12702" w:rsidP="000205CD">
            <w:pPr>
              <w:pStyle w:val="TableParagraph"/>
              <w:spacing w:line="226" w:lineRule="exact"/>
              <w:ind w:left="2"/>
              <w:jc w:val="center"/>
              <w:rPr>
                <w:rFonts w:ascii="Times New Roman" w:eastAsia="Times New Roman" w:hAnsi="Times New Roman" w:cs="Times New Roman"/>
                <w:sz w:val="20"/>
                <w:szCs w:val="20"/>
              </w:rPr>
            </w:pPr>
            <w:r>
              <w:rPr>
                <w:rFonts w:ascii="Times New Roman"/>
                <w:sz w:val="20"/>
              </w:rPr>
              <w:t>d</w:t>
            </w:r>
          </w:p>
        </w:tc>
        <w:tc>
          <w:tcPr>
            <w:tcW w:w="348" w:type="dxa"/>
            <w:tcPrChange w:id="222" w:author="Carl Marchand (ACO)" w:date="2023-06-08T17:36:00Z">
              <w:tcPr>
                <w:tcW w:w="348" w:type="dxa"/>
              </w:tcPr>
            </w:tcPrChange>
          </w:tcPr>
          <w:p w14:paraId="3A809BC9" w14:textId="77777777" w:rsidR="00D12702" w:rsidRDefault="00D12702" w:rsidP="000205CD"/>
        </w:tc>
        <w:tc>
          <w:tcPr>
            <w:tcW w:w="416" w:type="dxa"/>
            <w:tcPrChange w:id="223" w:author="Carl Marchand (ACO)" w:date="2023-06-08T17:36:00Z">
              <w:tcPr>
                <w:tcW w:w="416" w:type="dxa"/>
              </w:tcPr>
            </w:tcPrChange>
          </w:tcPr>
          <w:p w14:paraId="72E52F47" w14:textId="77777777" w:rsidR="00D12702" w:rsidRDefault="00D12702" w:rsidP="000205CD"/>
        </w:tc>
        <w:tc>
          <w:tcPr>
            <w:tcW w:w="415" w:type="dxa"/>
            <w:tcPrChange w:id="224" w:author="Carl Marchand (ACO)" w:date="2023-06-08T17:36:00Z">
              <w:tcPr>
                <w:tcW w:w="415" w:type="dxa"/>
              </w:tcPr>
            </w:tcPrChange>
          </w:tcPr>
          <w:p w14:paraId="5D53BF03" w14:textId="77777777" w:rsidR="00D12702" w:rsidRDefault="00D12702" w:rsidP="000205CD"/>
        </w:tc>
        <w:tc>
          <w:tcPr>
            <w:tcW w:w="416" w:type="dxa"/>
            <w:tcPrChange w:id="225" w:author="Carl Marchand (ACO)" w:date="2023-06-08T17:36:00Z">
              <w:tcPr>
                <w:tcW w:w="416" w:type="dxa"/>
              </w:tcPr>
            </w:tcPrChange>
          </w:tcPr>
          <w:p w14:paraId="70D3B89E" w14:textId="77777777" w:rsidR="00D12702" w:rsidRDefault="00D12702" w:rsidP="000205CD"/>
        </w:tc>
        <w:tc>
          <w:tcPr>
            <w:tcW w:w="415" w:type="dxa"/>
            <w:tcPrChange w:id="226" w:author="Carl Marchand (ACO)" w:date="2023-06-08T17:36:00Z">
              <w:tcPr>
                <w:tcW w:w="415" w:type="dxa"/>
              </w:tcPr>
            </w:tcPrChange>
          </w:tcPr>
          <w:p w14:paraId="055E8023" w14:textId="77777777" w:rsidR="00D12702" w:rsidRDefault="00D12702" w:rsidP="000205CD"/>
        </w:tc>
        <w:tc>
          <w:tcPr>
            <w:tcW w:w="416" w:type="dxa"/>
            <w:tcPrChange w:id="227" w:author="Carl Marchand (ACO)" w:date="2023-06-08T17:36:00Z">
              <w:tcPr>
                <w:tcW w:w="416" w:type="dxa"/>
              </w:tcPr>
            </w:tcPrChange>
          </w:tcPr>
          <w:p w14:paraId="15666036" w14:textId="77777777" w:rsidR="00D12702" w:rsidRDefault="00D12702" w:rsidP="000205CD"/>
        </w:tc>
        <w:tc>
          <w:tcPr>
            <w:tcW w:w="415" w:type="dxa"/>
            <w:shd w:val="clear" w:color="auto" w:fill="BFBFBF"/>
            <w:tcPrChange w:id="228" w:author="Carl Marchand (ACO)" w:date="2023-06-08T17:36:00Z">
              <w:tcPr>
                <w:tcW w:w="415" w:type="dxa"/>
                <w:shd w:val="clear" w:color="auto" w:fill="BFBFBF"/>
              </w:tcPr>
            </w:tcPrChange>
          </w:tcPr>
          <w:p w14:paraId="1385B284" w14:textId="77777777" w:rsidR="00D12702" w:rsidRDefault="00D12702" w:rsidP="000205CD"/>
        </w:tc>
        <w:tc>
          <w:tcPr>
            <w:tcW w:w="416" w:type="dxa"/>
            <w:shd w:val="clear" w:color="auto" w:fill="BFBFBF"/>
            <w:tcPrChange w:id="229" w:author="Carl Marchand (ACO)" w:date="2023-06-08T17:36:00Z">
              <w:tcPr>
                <w:tcW w:w="416" w:type="dxa"/>
                <w:shd w:val="clear" w:color="auto" w:fill="BFBFBF"/>
              </w:tcPr>
            </w:tcPrChange>
          </w:tcPr>
          <w:p w14:paraId="0B1E1C97" w14:textId="77777777" w:rsidR="00D12702" w:rsidRDefault="00D12702" w:rsidP="000205CD"/>
        </w:tc>
        <w:tc>
          <w:tcPr>
            <w:tcW w:w="417" w:type="dxa"/>
            <w:shd w:val="clear" w:color="auto" w:fill="BFBFBF"/>
            <w:tcPrChange w:id="230" w:author="Carl Marchand (ACO)" w:date="2023-06-08T17:36:00Z">
              <w:tcPr>
                <w:tcW w:w="417" w:type="dxa"/>
                <w:shd w:val="clear" w:color="auto" w:fill="BFBFBF"/>
              </w:tcPr>
            </w:tcPrChange>
          </w:tcPr>
          <w:p w14:paraId="1D3B8DE5" w14:textId="77777777" w:rsidR="00D12702" w:rsidRDefault="00D12702" w:rsidP="000205CD"/>
        </w:tc>
      </w:tr>
      <w:tr w:rsidR="005656E2" w14:paraId="38639D0E" w14:textId="77777777" w:rsidTr="00134E39">
        <w:trPr>
          <w:trHeight w:hRule="exact" w:val="232"/>
          <w:trPrChange w:id="231" w:author="Carl Marchand (ACO)" w:date="2023-06-08T17:36:00Z">
            <w:trPr>
              <w:trHeight w:hRule="exact" w:val="232"/>
            </w:trPr>
          </w:trPrChange>
        </w:trPr>
        <w:tc>
          <w:tcPr>
            <w:tcW w:w="719" w:type="dxa"/>
            <w:tcPrChange w:id="232" w:author="Carl Marchand (ACO)" w:date="2023-06-08T17:36:00Z">
              <w:tcPr>
                <w:tcW w:w="719" w:type="dxa"/>
              </w:tcPr>
            </w:tcPrChange>
          </w:tcPr>
          <w:p w14:paraId="177EEED3" w14:textId="77777777" w:rsidR="00D12702" w:rsidRDefault="00D12702" w:rsidP="000205CD">
            <w:pPr>
              <w:pStyle w:val="TableParagraph"/>
              <w:spacing w:line="225" w:lineRule="exact"/>
              <w:ind w:left="330"/>
              <w:rPr>
                <w:rFonts w:ascii="Times New Roman" w:eastAsia="Times New Roman" w:hAnsi="Times New Roman" w:cs="Times New Roman"/>
                <w:sz w:val="20"/>
                <w:szCs w:val="20"/>
              </w:rPr>
            </w:pPr>
            <w:r>
              <w:rPr>
                <w:rFonts w:ascii="Times New Roman"/>
                <w:sz w:val="20"/>
              </w:rPr>
              <w:t>43</w:t>
            </w:r>
          </w:p>
        </w:tc>
        <w:tc>
          <w:tcPr>
            <w:tcW w:w="2250" w:type="dxa"/>
            <w:tcPrChange w:id="233" w:author="Carl Marchand (ACO)" w:date="2023-06-08T17:36:00Z">
              <w:tcPr>
                <w:tcW w:w="2250" w:type="dxa"/>
              </w:tcPr>
            </w:tcPrChange>
          </w:tcPr>
          <w:p w14:paraId="7B9CD9F5" w14:textId="77777777" w:rsidR="00D12702" w:rsidRDefault="00D12702" w:rsidP="000205CD">
            <w:pPr>
              <w:pStyle w:val="TableParagraph"/>
              <w:spacing w:line="225" w:lineRule="exact"/>
              <w:ind w:left="71"/>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9</w:t>
            </w:r>
          </w:p>
        </w:tc>
        <w:tc>
          <w:tcPr>
            <w:tcW w:w="415" w:type="dxa"/>
            <w:tcPrChange w:id="234" w:author="Carl Marchand (ACO)" w:date="2023-06-08T17:36:00Z">
              <w:tcPr>
                <w:tcW w:w="415" w:type="dxa"/>
              </w:tcPr>
            </w:tcPrChange>
          </w:tcPr>
          <w:p w14:paraId="4B628CE1" w14:textId="77777777" w:rsidR="00D12702" w:rsidRDefault="00D12702" w:rsidP="000205CD"/>
        </w:tc>
        <w:tc>
          <w:tcPr>
            <w:tcW w:w="415" w:type="dxa"/>
            <w:tcPrChange w:id="235" w:author="Carl Marchand (ACO)" w:date="2023-06-08T17:36:00Z">
              <w:tcPr>
                <w:tcW w:w="415" w:type="dxa"/>
              </w:tcPr>
            </w:tcPrChange>
          </w:tcPr>
          <w:p w14:paraId="1EC37DC4" w14:textId="77777777" w:rsidR="00D12702" w:rsidRDefault="00D12702" w:rsidP="000205CD"/>
        </w:tc>
        <w:tc>
          <w:tcPr>
            <w:tcW w:w="416" w:type="dxa"/>
            <w:tcPrChange w:id="236" w:author="Carl Marchand (ACO)" w:date="2023-06-08T17:36:00Z">
              <w:tcPr>
                <w:tcW w:w="416" w:type="dxa"/>
              </w:tcPr>
            </w:tcPrChange>
          </w:tcPr>
          <w:p w14:paraId="4CBC7C81" w14:textId="77777777" w:rsidR="00D12702" w:rsidRDefault="00D12702" w:rsidP="000205CD"/>
        </w:tc>
        <w:tc>
          <w:tcPr>
            <w:tcW w:w="416" w:type="dxa"/>
            <w:tcPrChange w:id="237" w:author="Carl Marchand (ACO)" w:date="2023-06-08T17:36:00Z">
              <w:tcPr>
                <w:tcW w:w="416" w:type="dxa"/>
              </w:tcPr>
            </w:tcPrChange>
          </w:tcPr>
          <w:p w14:paraId="76013275" w14:textId="77777777" w:rsidR="00D12702" w:rsidRDefault="00D12702" w:rsidP="000205CD">
            <w:pPr>
              <w:pStyle w:val="TableParagraph"/>
              <w:spacing w:line="225" w:lineRule="exact"/>
              <w:ind w:left="137" w:right="136"/>
              <w:jc w:val="center"/>
              <w:rPr>
                <w:rFonts w:ascii="Times New Roman" w:eastAsia="Times New Roman" w:hAnsi="Times New Roman" w:cs="Times New Roman"/>
                <w:sz w:val="20"/>
                <w:szCs w:val="20"/>
              </w:rPr>
            </w:pPr>
            <w:r>
              <w:rPr>
                <w:rFonts w:ascii="Times New Roman"/>
                <w:sz w:val="20"/>
              </w:rPr>
              <w:t>d</w:t>
            </w:r>
          </w:p>
        </w:tc>
        <w:tc>
          <w:tcPr>
            <w:tcW w:w="482" w:type="dxa"/>
            <w:tcPrChange w:id="238" w:author="Carl Marchand (ACO)" w:date="2023-06-08T17:36:00Z">
              <w:tcPr>
                <w:tcW w:w="482" w:type="dxa"/>
              </w:tcPr>
            </w:tcPrChange>
          </w:tcPr>
          <w:p w14:paraId="26F9AB4A" w14:textId="77777777" w:rsidR="00D12702" w:rsidRDefault="00D12702" w:rsidP="000205CD"/>
        </w:tc>
        <w:tc>
          <w:tcPr>
            <w:tcW w:w="348" w:type="dxa"/>
            <w:tcPrChange w:id="239" w:author="Carl Marchand (ACO)" w:date="2023-06-08T17:36:00Z">
              <w:tcPr>
                <w:tcW w:w="348" w:type="dxa"/>
              </w:tcPr>
            </w:tcPrChange>
          </w:tcPr>
          <w:p w14:paraId="532D083A" w14:textId="77777777" w:rsidR="00D12702" w:rsidRDefault="00D12702" w:rsidP="000205CD"/>
        </w:tc>
        <w:tc>
          <w:tcPr>
            <w:tcW w:w="416" w:type="dxa"/>
            <w:tcPrChange w:id="240" w:author="Carl Marchand (ACO)" w:date="2023-06-08T17:36:00Z">
              <w:tcPr>
                <w:tcW w:w="416" w:type="dxa"/>
              </w:tcPr>
            </w:tcPrChange>
          </w:tcPr>
          <w:p w14:paraId="01A18AD1" w14:textId="77777777" w:rsidR="00D12702" w:rsidRDefault="00D12702" w:rsidP="000205CD"/>
        </w:tc>
        <w:tc>
          <w:tcPr>
            <w:tcW w:w="415" w:type="dxa"/>
            <w:tcPrChange w:id="241" w:author="Carl Marchand (ACO)" w:date="2023-06-08T17:36:00Z">
              <w:tcPr>
                <w:tcW w:w="415" w:type="dxa"/>
              </w:tcPr>
            </w:tcPrChange>
          </w:tcPr>
          <w:p w14:paraId="2D571D10" w14:textId="77777777" w:rsidR="00D12702" w:rsidRDefault="00D12702" w:rsidP="000205CD"/>
        </w:tc>
        <w:tc>
          <w:tcPr>
            <w:tcW w:w="416" w:type="dxa"/>
            <w:shd w:val="clear" w:color="auto" w:fill="BFBFBF"/>
            <w:tcPrChange w:id="242" w:author="Carl Marchand (ACO)" w:date="2023-06-08T17:36:00Z">
              <w:tcPr>
                <w:tcW w:w="416" w:type="dxa"/>
                <w:shd w:val="clear" w:color="auto" w:fill="BFBFBF"/>
              </w:tcPr>
            </w:tcPrChange>
          </w:tcPr>
          <w:p w14:paraId="0202BDF1" w14:textId="77777777" w:rsidR="00D12702" w:rsidRDefault="00D12702" w:rsidP="000205CD"/>
        </w:tc>
        <w:tc>
          <w:tcPr>
            <w:tcW w:w="415" w:type="dxa"/>
            <w:shd w:val="clear" w:color="auto" w:fill="BFBFBF"/>
            <w:tcPrChange w:id="243" w:author="Carl Marchand (ACO)" w:date="2023-06-08T17:36:00Z">
              <w:tcPr>
                <w:tcW w:w="415" w:type="dxa"/>
                <w:shd w:val="clear" w:color="auto" w:fill="BFBFBF"/>
              </w:tcPr>
            </w:tcPrChange>
          </w:tcPr>
          <w:p w14:paraId="3E3D7E56" w14:textId="77777777" w:rsidR="00D12702" w:rsidRDefault="00D12702" w:rsidP="000205CD"/>
        </w:tc>
        <w:tc>
          <w:tcPr>
            <w:tcW w:w="416" w:type="dxa"/>
            <w:shd w:val="clear" w:color="auto" w:fill="BFBFBF"/>
            <w:tcPrChange w:id="244" w:author="Carl Marchand (ACO)" w:date="2023-06-08T17:36:00Z">
              <w:tcPr>
                <w:tcW w:w="416" w:type="dxa"/>
                <w:shd w:val="clear" w:color="auto" w:fill="BFBFBF"/>
              </w:tcPr>
            </w:tcPrChange>
          </w:tcPr>
          <w:p w14:paraId="582478C8" w14:textId="77777777" w:rsidR="00D12702" w:rsidRDefault="00D12702" w:rsidP="000205CD"/>
        </w:tc>
        <w:tc>
          <w:tcPr>
            <w:tcW w:w="415" w:type="dxa"/>
            <w:shd w:val="clear" w:color="auto" w:fill="BFBFBF"/>
            <w:tcPrChange w:id="245" w:author="Carl Marchand (ACO)" w:date="2023-06-08T17:36:00Z">
              <w:tcPr>
                <w:tcW w:w="415" w:type="dxa"/>
                <w:shd w:val="clear" w:color="auto" w:fill="BFBFBF"/>
              </w:tcPr>
            </w:tcPrChange>
          </w:tcPr>
          <w:p w14:paraId="0A3A670D" w14:textId="77777777" w:rsidR="00D12702" w:rsidRDefault="00D12702" w:rsidP="000205CD"/>
        </w:tc>
        <w:tc>
          <w:tcPr>
            <w:tcW w:w="416" w:type="dxa"/>
            <w:shd w:val="clear" w:color="auto" w:fill="BFBFBF"/>
            <w:tcPrChange w:id="246" w:author="Carl Marchand (ACO)" w:date="2023-06-08T17:36:00Z">
              <w:tcPr>
                <w:tcW w:w="416" w:type="dxa"/>
                <w:shd w:val="clear" w:color="auto" w:fill="BFBFBF"/>
              </w:tcPr>
            </w:tcPrChange>
          </w:tcPr>
          <w:p w14:paraId="7D9021C1" w14:textId="77777777" w:rsidR="00D12702" w:rsidRDefault="00D12702" w:rsidP="000205CD"/>
        </w:tc>
        <w:tc>
          <w:tcPr>
            <w:tcW w:w="417" w:type="dxa"/>
            <w:shd w:val="clear" w:color="auto" w:fill="BFBFBF"/>
            <w:tcPrChange w:id="247" w:author="Carl Marchand (ACO)" w:date="2023-06-08T17:36:00Z">
              <w:tcPr>
                <w:tcW w:w="417" w:type="dxa"/>
                <w:shd w:val="clear" w:color="auto" w:fill="BFBFBF"/>
              </w:tcPr>
            </w:tcPrChange>
          </w:tcPr>
          <w:p w14:paraId="1D6BE69F" w14:textId="77777777" w:rsidR="00D12702" w:rsidRDefault="00D12702" w:rsidP="000205CD"/>
        </w:tc>
      </w:tr>
      <w:tr w:rsidR="005656E2" w14:paraId="1AF46CEB" w14:textId="77777777" w:rsidTr="00134E39">
        <w:trPr>
          <w:trHeight w:hRule="exact" w:val="232"/>
          <w:trPrChange w:id="248" w:author="Carl Marchand (ACO)" w:date="2023-06-08T17:36:00Z">
            <w:trPr>
              <w:trHeight w:hRule="exact" w:val="232"/>
            </w:trPr>
          </w:trPrChange>
        </w:trPr>
        <w:tc>
          <w:tcPr>
            <w:tcW w:w="719" w:type="dxa"/>
            <w:tcPrChange w:id="249" w:author="Carl Marchand (ACO)" w:date="2023-06-08T17:36:00Z">
              <w:tcPr>
                <w:tcW w:w="719" w:type="dxa"/>
              </w:tcPr>
            </w:tcPrChange>
          </w:tcPr>
          <w:p w14:paraId="415A8647" w14:textId="77777777" w:rsidR="00D12702" w:rsidRDefault="00D12702" w:rsidP="000205CD">
            <w:pPr>
              <w:pStyle w:val="TableParagraph"/>
              <w:spacing w:line="226" w:lineRule="exact"/>
              <w:ind w:left="330"/>
              <w:rPr>
                <w:rFonts w:ascii="Times New Roman" w:eastAsia="Times New Roman" w:hAnsi="Times New Roman" w:cs="Times New Roman"/>
                <w:sz w:val="20"/>
                <w:szCs w:val="20"/>
              </w:rPr>
            </w:pPr>
            <w:r>
              <w:rPr>
                <w:rFonts w:ascii="Times New Roman"/>
                <w:sz w:val="20"/>
              </w:rPr>
              <w:t>44</w:t>
            </w:r>
          </w:p>
        </w:tc>
        <w:tc>
          <w:tcPr>
            <w:tcW w:w="2250" w:type="dxa"/>
            <w:tcPrChange w:id="250" w:author="Carl Marchand (ACO)" w:date="2023-06-08T17:36:00Z">
              <w:tcPr>
                <w:tcW w:w="2250" w:type="dxa"/>
              </w:tcPr>
            </w:tcPrChange>
          </w:tcPr>
          <w:p w14:paraId="48DE34C6" w14:textId="77777777" w:rsidR="00D12702" w:rsidRDefault="00D12702" w:rsidP="000205CD">
            <w:pPr>
              <w:pStyle w:val="TableParagraph"/>
              <w:spacing w:line="226" w:lineRule="exact"/>
              <w:ind w:left="71"/>
              <w:rPr>
                <w:rFonts w:ascii="Times New Roman" w:eastAsia="Times New Roman" w:hAnsi="Times New Roman" w:cs="Times New Roman"/>
                <w:sz w:val="20"/>
                <w:szCs w:val="20"/>
              </w:rPr>
            </w:pPr>
            <w:r>
              <w:rPr>
                <w:rFonts w:ascii="Times New Roman"/>
                <w:spacing w:val="-1"/>
                <w:sz w:val="20"/>
              </w:rPr>
              <w:t>Function 10</w:t>
            </w:r>
          </w:p>
        </w:tc>
        <w:tc>
          <w:tcPr>
            <w:tcW w:w="415" w:type="dxa"/>
            <w:tcPrChange w:id="251" w:author="Carl Marchand (ACO)" w:date="2023-06-08T17:36:00Z">
              <w:tcPr>
                <w:tcW w:w="415" w:type="dxa"/>
              </w:tcPr>
            </w:tcPrChange>
          </w:tcPr>
          <w:p w14:paraId="0F9B67C0" w14:textId="77777777" w:rsidR="00D12702" w:rsidRDefault="00D12702" w:rsidP="000205CD"/>
        </w:tc>
        <w:tc>
          <w:tcPr>
            <w:tcW w:w="415" w:type="dxa"/>
            <w:tcPrChange w:id="252" w:author="Carl Marchand (ACO)" w:date="2023-06-08T17:36:00Z">
              <w:tcPr>
                <w:tcW w:w="415" w:type="dxa"/>
              </w:tcPr>
            </w:tcPrChange>
          </w:tcPr>
          <w:p w14:paraId="57E7DFBB" w14:textId="77777777" w:rsidR="00D12702" w:rsidRDefault="00D12702" w:rsidP="000205CD"/>
        </w:tc>
        <w:tc>
          <w:tcPr>
            <w:tcW w:w="416" w:type="dxa"/>
            <w:tcPrChange w:id="253" w:author="Carl Marchand (ACO)" w:date="2023-06-08T17:36:00Z">
              <w:tcPr>
                <w:tcW w:w="416" w:type="dxa"/>
              </w:tcPr>
            </w:tcPrChange>
          </w:tcPr>
          <w:p w14:paraId="757EDE80" w14:textId="77777777" w:rsidR="00D12702" w:rsidRDefault="00D12702" w:rsidP="000205CD">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d</w:t>
            </w:r>
          </w:p>
        </w:tc>
        <w:tc>
          <w:tcPr>
            <w:tcW w:w="416" w:type="dxa"/>
            <w:tcPrChange w:id="254" w:author="Carl Marchand (ACO)" w:date="2023-06-08T17:36:00Z">
              <w:tcPr>
                <w:tcW w:w="416" w:type="dxa"/>
              </w:tcPr>
            </w:tcPrChange>
          </w:tcPr>
          <w:p w14:paraId="1F2ABEFA" w14:textId="77777777" w:rsidR="00D12702" w:rsidRDefault="00D12702" w:rsidP="000205CD"/>
        </w:tc>
        <w:tc>
          <w:tcPr>
            <w:tcW w:w="482" w:type="dxa"/>
            <w:tcPrChange w:id="255" w:author="Carl Marchand (ACO)" w:date="2023-06-08T17:36:00Z">
              <w:tcPr>
                <w:tcW w:w="482" w:type="dxa"/>
              </w:tcPr>
            </w:tcPrChange>
          </w:tcPr>
          <w:p w14:paraId="45ED34A4" w14:textId="77777777" w:rsidR="00D12702" w:rsidRDefault="00D12702" w:rsidP="000205CD"/>
        </w:tc>
        <w:tc>
          <w:tcPr>
            <w:tcW w:w="348" w:type="dxa"/>
            <w:tcPrChange w:id="256" w:author="Carl Marchand (ACO)" w:date="2023-06-08T17:36:00Z">
              <w:tcPr>
                <w:tcW w:w="348" w:type="dxa"/>
              </w:tcPr>
            </w:tcPrChange>
          </w:tcPr>
          <w:p w14:paraId="38095DC8" w14:textId="77777777" w:rsidR="00D12702" w:rsidRDefault="00D12702" w:rsidP="000205CD"/>
        </w:tc>
        <w:tc>
          <w:tcPr>
            <w:tcW w:w="416" w:type="dxa"/>
            <w:tcPrChange w:id="257" w:author="Carl Marchand (ACO)" w:date="2023-06-08T17:36:00Z">
              <w:tcPr>
                <w:tcW w:w="416" w:type="dxa"/>
              </w:tcPr>
            </w:tcPrChange>
          </w:tcPr>
          <w:p w14:paraId="5A5F9234" w14:textId="77777777" w:rsidR="00D12702" w:rsidRDefault="00D12702" w:rsidP="000205CD"/>
        </w:tc>
        <w:tc>
          <w:tcPr>
            <w:tcW w:w="415" w:type="dxa"/>
            <w:tcPrChange w:id="258" w:author="Carl Marchand (ACO)" w:date="2023-06-08T17:36:00Z">
              <w:tcPr>
                <w:tcW w:w="415" w:type="dxa"/>
              </w:tcPr>
            </w:tcPrChange>
          </w:tcPr>
          <w:p w14:paraId="1F78B8D9" w14:textId="77777777" w:rsidR="00D12702" w:rsidRDefault="00D12702" w:rsidP="000205CD"/>
        </w:tc>
        <w:tc>
          <w:tcPr>
            <w:tcW w:w="416" w:type="dxa"/>
            <w:shd w:val="clear" w:color="auto" w:fill="BFBFBF"/>
            <w:tcPrChange w:id="259" w:author="Carl Marchand (ACO)" w:date="2023-06-08T17:36:00Z">
              <w:tcPr>
                <w:tcW w:w="416" w:type="dxa"/>
                <w:shd w:val="clear" w:color="auto" w:fill="BFBFBF"/>
              </w:tcPr>
            </w:tcPrChange>
          </w:tcPr>
          <w:p w14:paraId="75581C25" w14:textId="77777777" w:rsidR="00D12702" w:rsidRDefault="00D12702" w:rsidP="000205CD"/>
        </w:tc>
        <w:tc>
          <w:tcPr>
            <w:tcW w:w="415" w:type="dxa"/>
            <w:shd w:val="clear" w:color="auto" w:fill="BFBFBF"/>
            <w:tcPrChange w:id="260" w:author="Carl Marchand (ACO)" w:date="2023-06-08T17:36:00Z">
              <w:tcPr>
                <w:tcW w:w="415" w:type="dxa"/>
                <w:shd w:val="clear" w:color="auto" w:fill="BFBFBF"/>
              </w:tcPr>
            </w:tcPrChange>
          </w:tcPr>
          <w:p w14:paraId="503CA3F0" w14:textId="77777777" w:rsidR="00D12702" w:rsidRDefault="00D12702" w:rsidP="000205CD"/>
        </w:tc>
        <w:tc>
          <w:tcPr>
            <w:tcW w:w="416" w:type="dxa"/>
            <w:shd w:val="clear" w:color="auto" w:fill="BFBFBF"/>
            <w:tcPrChange w:id="261" w:author="Carl Marchand (ACO)" w:date="2023-06-08T17:36:00Z">
              <w:tcPr>
                <w:tcW w:w="416" w:type="dxa"/>
                <w:shd w:val="clear" w:color="auto" w:fill="BFBFBF"/>
              </w:tcPr>
            </w:tcPrChange>
          </w:tcPr>
          <w:p w14:paraId="416A08A0" w14:textId="77777777" w:rsidR="00D12702" w:rsidRDefault="00D12702" w:rsidP="000205CD"/>
        </w:tc>
        <w:tc>
          <w:tcPr>
            <w:tcW w:w="415" w:type="dxa"/>
            <w:shd w:val="clear" w:color="auto" w:fill="BFBFBF"/>
            <w:tcPrChange w:id="262" w:author="Carl Marchand (ACO)" w:date="2023-06-08T17:36:00Z">
              <w:tcPr>
                <w:tcW w:w="415" w:type="dxa"/>
                <w:shd w:val="clear" w:color="auto" w:fill="BFBFBF"/>
              </w:tcPr>
            </w:tcPrChange>
          </w:tcPr>
          <w:p w14:paraId="1BD9C52F" w14:textId="77777777" w:rsidR="00D12702" w:rsidRDefault="00D12702" w:rsidP="000205CD"/>
        </w:tc>
        <w:tc>
          <w:tcPr>
            <w:tcW w:w="416" w:type="dxa"/>
            <w:shd w:val="clear" w:color="auto" w:fill="BFBFBF"/>
            <w:tcPrChange w:id="263" w:author="Carl Marchand (ACO)" w:date="2023-06-08T17:36:00Z">
              <w:tcPr>
                <w:tcW w:w="416" w:type="dxa"/>
                <w:shd w:val="clear" w:color="auto" w:fill="BFBFBF"/>
              </w:tcPr>
            </w:tcPrChange>
          </w:tcPr>
          <w:p w14:paraId="0C6E5480" w14:textId="77777777" w:rsidR="00D12702" w:rsidRDefault="00D12702" w:rsidP="000205CD"/>
        </w:tc>
        <w:tc>
          <w:tcPr>
            <w:tcW w:w="417" w:type="dxa"/>
            <w:shd w:val="clear" w:color="auto" w:fill="BFBFBF"/>
            <w:tcPrChange w:id="264" w:author="Carl Marchand (ACO)" w:date="2023-06-08T17:36:00Z">
              <w:tcPr>
                <w:tcW w:w="417" w:type="dxa"/>
                <w:shd w:val="clear" w:color="auto" w:fill="BFBFBF"/>
              </w:tcPr>
            </w:tcPrChange>
          </w:tcPr>
          <w:p w14:paraId="7FAC5D5B" w14:textId="77777777" w:rsidR="00D12702" w:rsidRDefault="00D12702" w:rsidP="000205CD"/>
        </w:tc>
      </w:tr>
      <w:tr w:rsidR="005656E2" w14:paraId="4E4E9274" w14:textId="77777777" w:rsidTr="00134E39">
        <w:trPr>
          <w:trHeight w:hRule="exact" w:val="233"/>
          <w:trPrChange w:id="265" w:author="Carl Marchand (ACO)" w:date="2023-06-08T17:36:00Z">
            <w:trPr>
              <w:trHeight w:hRule="exact" w:val="233"/>
            </w:trPr>
          </w:trPrChange>
        </w:trPr>
        <w:tc>
          <w:tcPr>
            <w:tcW w:w="719" w:type="dxa"/>
            <w:tcPrChange w:id="266" w:author="Carl Marchand (ACO)" w:date="2023-06-08T17:36:00Z">
              <w:tcPr>
                <w:tcW w:w="719" w:type="dxa"/>
              </w:tcPr>
            </w:tcPrChange>
          </w:tcPr>
          <w:p w14:paraId="495E9ED0" w14:textId="77777777" w:rsidR="00D12702" w:rsidRDefault="00D12702" w:rsidP="000205CD">
            <w:pPr>
              <w:pStyle w:val="TableParagraph"/>
              <w:spacing w:line="226" w:lineRule="exact"/>
              <w:ind w:left="330"/>
              <w:rPr>
                <w:rFonts w:ascii="Times New Roman" w:eastAsia="Times New Roman" w:hAnsi="Times New Roman" w:cs="Times New Roman"/>
                <w:sz w:val="20"/>
                <w:szCs w:val="20"/>
              </w:rPr>
            </w:pPr>
            <w:r>
              <w:rPr>
                <w:rFonts w:ascii="Times New Roman"/>
                <w:sz w:val="20"/>
              </w:rPr>
              <w:t>45</w:t>
            </w:r>
          </w:p>
        </w:tc>
        <w:tc>
          <w:tcPr>
            <w:tcW w:w="2250" w:type="dxa"/>
            <w:tcPrChange w:id="267" w:author="Carl Marchand (ACO)" w:date="2023-06-08T17:36:00Z">
              <w:tcPr>
                <w:tcW w:w="2250" w:type="dxa"/>
              </w:tcPr>
            </w:tcPrChange>
          </w:tcPr>
          <w:p w14:paraId="4DFF6209" w14:textId="77777777" w:rsidR="00D12702" w:rsidRDefault="00D12702" w:rsidP="000205CD">
            <w:pPr>
              <w:pStyle w:val="TableParagraph"/>
              <w:spacing w:line="226" w:lineRule="exact"/>
              <w:ind w:left="71"/>
              <w:rPr>
                <w:rFonts w:ascii="Times New Roman" w:eastAsia="Times New Roman" w:hAnsi="Times New Roman" w:cs="Times New Roman"/>
                <w:sz w:val="20"/>
                <w:szCs w:val="20"/>
              </w:rPr>
            </w:pPr>
            <w:r>
              <w:rPr>
                <w:rFonts w:ascii="Times New Roman"/>
                <w:spacing w:val="-1"/>
                <w:sz w:val="20"/>
              </w:rPr>
              <w:t>Function 11</w:t>
            </w:r>
          </w:p>
        </w:tc>
        <w:tc>
          <w:tcPr>
            <w:tcW w:w="415" w:type="dxa"/>
            <w:tcPrChange w:id="268" w:author="Carl Marchand (ACO)" w:date="2023-06-08T17:36:00Z">
              <w:tcPr>
                <w:tcW w:w="415" w:type="dxa"/>
              </w:tcPr>
            </w:tcPrChange>
          </w:tcPr>
          <w:p w14:paraId="5960D041" w14:textId="77777777" w:rsidR="00D12702" w:rsidRDefault="00D12702" w:rsidP="000205CD"/>
        </w:tc>
        <w:tc>
          <w:tcPr>
            <w:tcW w:w="415" w:type="dxa"/>
            <w:tcPrChange w:id="269" w:author="Carl Marchand (ACO)" w:date="2023-06-08T17:36:00Z">
              <w:tcPr>
                <w:tcW w:w="415" w:type="dxa"/>
              </w:tcPr>
            </w:tcPrChange>
          </w:tcPr>
          <w:p w14:paraId="72223769" w14:textId="77777777" w:rsidR="00D12702" w:rsidRDefault="00D12702" w:rsidP="000205CD">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d</w:t>
            </w:r>
          </w:p>
        </w:tc>
        <w:tc>
          <w:tcPr>
            <w:tcW w:w="416" w:type="dxa"/>
            <w:tcPrChange w:id="270" w:author="Carl Marchand (ACO)" w:date="2023-06-08T17:36:00Z">
              <w:tcPr>
                <w:tcW w:w="416" w:type="dxa"/>
              </w:tcPr>
            </w:tcPrChange>
          </w:tcPr>
          <w:p w14:paraId="25B4A345" w14:textId="77777777" w:rsidR="00D12702" w:rsidRDefault="00D12702" w:rsidP="000205CD"/>
        </w:tc>
        <w:tc>
          <w:tcPr>
            <w:tcW w:w="416" w:type="dxa"/>
            <w:tcPrChange w:id="271" w:author="Carl Marchand (ACO)" w:date="2023-06-08T17:36:00Z">
              <w:tcPr>
                <w:tcW w:w="416" w:type="dxa"/>
              </w:tcPr>
            </w:tcPrChange>
          </w:tcPr>
          <w:p w14:paraId="1DE845BE" w14:textId="77777777" w:rsidR="00D12702" w:rsidRDefault="00D12702" w:rsidP="000205CD"/>
        </w:tc>
        <w:tc>
          <w:tcPr>
            <w:tcW w:w="482" w:type="dxa"/>
            <w:tcPrChange w:id="272" w:author="Carl Marchand (ACO)" w:date="2023-06-08T17:36:00Z">
              <w:tcPr>
                <w:tcW w:w="482" w:type="dxa"/>
              </w:tcPr>
            </w:tcPrChange>
          </w:tcPr>
          <w:p w14:paraId="72C83BEC" w14:textId="77777777" w:rsidR="00D12702" w:rsidRDefault="00D12702" w:rsidP="000205CD"/>
        </w:tc>
        <w:tc>
          <w:tcPr>
            <w:tcW w:w="348" w:type="dxa"/>
            <w:tcPrChange w:id="273" w:author="Carl Marchand (ACO)" w:date="2023-06-08T17:36:00Z">
              <w:tcPr>
                <w:tcW w:w="348" w:type="dxa"/>
              </w:tcPr>
            </w:tcPrChange>
          </w:tcPr>
          <w:p w14:paraId="06AFCBE4" w14:textId="77777777" w:rsidR="00D12702" w:rsidRDefault="00D12702" w:rsidP="000205CD"/>
        </w:tc>
        <w:tc>
          <w:tcPr>
            <w:tcW w:w="416" w:type="dxa"/>
            <w:tcPrChange w:id="274" w:author="Carl Marchand (ACO)" w:date="2023-06-08T17:36:00Z">
              <w:tcPr>
                <w:tcW w:w="416" w:type="dxa"/>
              </w:tcPr>
            </w:tcPrChange>
          </w:tcPr>
          <w:p w14:paraId="212DA6BF" w14:textId="77777777" w:rsidR="00D12702" w:rsidRDefault="00D12702" w:rsidP="000205CD"/>
        </w:tc>
        <w:tc>
          <w:tcPr>
            <w:tcW w:w="415" w:type="dxa"/>
            <w:tcPrChange w:id="275" w:author="Carl Marchand (ACO)" w:date="2023-06-08T17:36:00Z">
              <w:tcPr>
                <w:tcW w:w="415" w:type="dxa"/>
              </w:tcPr>
            </w:tcPrChange>
          </w:tcPr>
          <w:p w14:paraId="6F62BAB6" w14:textId="77777777" w:rsidR="00D12702" w:rsidRDefault="00D12702" w:rsidP="000205CD"/>
        </w:tc>
        <w:tc>
          <w:tcPr>
            <w:tcW w:w="416" w:type="dxa"/>
            <w:shd w:val="clear" w:color="auto" w:fill="BFBFBF"/>
            <w:tcPrChange w:id="276" w:author="Carl Marchand (ACO)" w:date="2023-06-08T17:36:00Z">
              <w:tcPr>
                <w:tcW w:w="416" w:type="dxa"/>
                <w:shd w:val="clear" w:color="auto" w:fill="BFBFBF"/>
              </w:tcPr>
            </w:tcPrChange>
          </w:tcPr>
          <w:p w14:paraId="39A1C357" w14:textId="77777777" w:rsidR="00D12702" w:rsidRDefault="00D12702" w:rsidP="000205CD"/>
        </w:tc>
        <w:tc>
          <w:tcPr>
            <w:tcW w:w="415" w:type="dxa"/>
            <w:shd w:val="clear" w:color="auto" w:fill="BFBFBF"/>
            <w:tcPrChange w:id="277" w:author="Carl Marchand (ACO)" w:date="2023-06-08T17:36:00Z">
              <w:tcPr>
                <w:tcW w:w="415" w:type="dxa"/>
                <w:shd w:val="clear" w:color="auto" w:fill="BFBFBF"/>
              </w:tcPr>
            </w:tcPrChange>
          </w:tcPr>
          <w:p w14:paraId="0DCFB7C0" w14:textId="77777777" w:rsidR="00D12702" w:rsidRDefault="00D12702" w:rsidP="000205CD"/>
        </w:tc>
        <w:tc>
          <w:tcPr>
            <w:tcW w:w="416" w:type="dxa"/>
            <w:shd w:val="clear" w:color="auto" w:fill="BFBFBF"/>
            <w:tcPrChange w:id="278" w:author="Carl Marchand (ACO)" w:date="2023-06-08T17:36:00Z">
              <w:tcPr>
                <w:tcW w:w="416" w:type="dxa"/>
                <w:shd w:val="clear" w:color="auto" w:fill="BFBFBF"/>
              </w:tcPr>
            </w:tcPrChange>
          </w:tcPr>
          <w:p w14:paraId="74C8FDBD" w14:textId="77777777" w:rsidR="00D12702" w:rsidRDefault="00D12702" w:rsidP="000205CD"/>
        </w:tc>
        <w:tc>
          <w:tcPr>
            <w:tcW w:w="415" w:type="dxa"/>
            <w:shd w:val="clear" w:color="auto" w:fill="BFBFBF"/>
            <w:tcPrChange w:id="279" w:author="Carl Marchand (ACO)" w:date="2023-06-08T17:36:00Z">
              <w:tcPr>
                <w:tcW w:w="415" w:type="dxa"/>
                <w:shd w:val="clear" w:color="auto" w:fill="BFBFBF"/>
              </w:tcPr>
            </w:tcPrChange>
          </w:tcPr>
          <w:p w14:paraId="5DBB3651" w14:textId="77777777" w:rsidR="00D12702" w:rsidRDefault="00D12702" w:rsidP="000205CD"/>
        </w:tc>
        <w:tc>
          <w:tcPr>
            <w:tcW w:w="416" w:type="dxa"/>
            <w:shd w:val="clear" w:color="auto" w:fill="BFBFBF"/>
            <w:tcPrChange w:id="280" w:author="Carl Marchand (ACO)" w:date="2023-06-08T17:36:00Z">
              <w:tcPr>
                <w:tcW w:w="416" w:type="dxa"/>
                <w:shd w:val="clear" w:color="auto" w:fill="BFBFBF"/>
              </w:tcPr>
            </w:tcPrChange>
          </w:tcPr>
          <w:p w14:paraId="721FA899" w14:textId="77777777" w:rsidR="00D12702" w:rsidRDefault="00D12702" w:rsidP="000205CD"/>
        </w:tc>
        <w:tc>
          <w:tcPr>
            <w:tcW w:w="417" w:type="dxa"/>
            <w:shd w:val="clear" w:color="auto" w:fill="BFBFBF"/>
            <w:tcPrChange w:id="281" w:author="Carl Marchand (ACO)" w:date="2023-06-08T17:36:00Z">
              <w:tcPr>
                <w:tcW w:w="417" w:type="dxa"/>
                <w:shd w:val="clear" w:color="auto" w:fill="BFBFBF"/>
              </w:tcPr>
            </w:tcPrChange>
          </w:tcPr>
          <w:p w14:paraId="4393FA5B" w14:textId="77777777" w:rsidR="00D12702" w:rsidRDefault="00D12702" w:rsidP="000205CD"/>
        </w:tc>
      </w:tr>
      <w:tr w:rsidR="005656E2" w14:paraId="5FCEC44F" w14:textId="77777777" w:rsidTr="00134E39">
        <w:trPr>
          <w:trHeight w:hRule="exact" w:val="241"/>
          <w:trPrChange w:id="282" w:author="Carl Marchand (ACO)" w:date="2023-06-08T17:36:00Z">
            <w:trPr>
              <w:trHeight w:hRule="exact" w:val="241"/>
            </w:trPr>
          </w:trPrChange>
        </w:trPr>
        <w:tc>
          <w:tcPr>
            <w:tcW w:w="719" w:type="dxa"/>
            <w:tcPrChange w:id="283" w:author="Carl Marchand (ACO)" w:date="2023-06-08T17:36:00Z">
              <w:tcPr>
                <w:tcW w:w="719" w:type="dxa"/>
              </w:tcPr>
            </w:tcPrChange>
          </w:tcPr>
          <w:p w14:paraId="36342806" w14:textId="77777777" w:rsidR="00D12702" w:rsidRDefault="00D12702" w:rsidP="000205CD">
            <w:pPr>
              <w:pStyle w:val="TableParagraph"/>
              <w:spacing w:line="225" w:lineRule="exact"/>
              <w:ind w:left="330"/>
              <w:rPr>
                <w:rFonts w:ascii="Times New Roman" w:eastAsia="Times New Roman" w:hAnsi="Times New Roman" w:cs="Times New Roman"/>
                <w:sz w:val="20"/>
                <w:szCs w:val="20"/>
              </w:rPr>
            </w:pPr>
            <w:r>
              <w:rPr>
                <w:rFonts w:ascii="Times New Roman"/>
                <w:sz w:val="20"/>
              </w:rPr>
              <w:t>46</w:t>
            </w:r>
          </w:p>
        </w:tc>
        <w:tc>
          <w:tcPr>
            <w:tcW w:w="2250" w:type="dxa"/>
            <w:tcPrChange w:id="284" w:author="Carl Marchand (ACO)" w:date="2023-06-08T17:36:00Z">
              <w:tcPr>
                <w:tcW w:w="2250" w:type="dxa"/>
              </w:tcPr>
            </w:tcPrChange>
          </w:tcPr>
          <w:p w14:paraId="09F02CE6" w14:textId="77777777" w:rsidR="00D12702" w:rsidRDefault="00D12702" w:rsidP="000205CD">
            <w:pPr>
              <w:pStyle w:val="TableParagraph"/>
              <w:spacing w:line="225" w:lineRule="exact"/>
              <w:ind w:left="71"/>
              <w:rPr>
                <w:rFonts w:ascii="Times New Roman" w:eastAsia="Times New Roman" w:hAnsi="Times New Roman" w:cs="Times New Roman"/>
                <w:sz w:val="20"/>
                <w:szCs w:val="20"/>
              </w:rPr>
            </w:pPr>
            <w:r>
              <w:rPr>
                <w:rFonts w:ascii="Times New Roman"/>
                <w:spacing w:val="-1"/>
                <w:sz w:val="20"/>
              </w:rPr>
              <w:t>Function 12</w:t>
            </w:r>
          </w:p>
        </w:tc>
        <w:tc>
          <w:tcPr>
            <w:tcW w:w="415" w:type="dxa"/>
            <w:tcPrChange w:id="285" w:author="Carl Marchand (ACO)" w:date="2023-06-08T17:36:00Z">
              <w:tcPr>
                <w:tcW w:w="415" w:type="dxa"/>
              </w:tcPr>
            </w:tcPrChange>
          </w:tcPr>
          <w:p w14:paraId="5DF7284D" w14:textId="77777777" w:rsidR="00D12702" w:rsidRDefault="00D12702" w:rsidP="000205CD">
            <w:pPr>
              <w:pStyle w:val="TableParagraph"/>
              <w:spacing w:line="225" w:lineRule="exact"/>
              <w:ind w:left="136" w:right="136"/>
              <w:jc w:val="center"/>
              <w:rPr>
                <w:rFonts w:ascii="Times New Roman" w:eastAsia="Times New Roman" w:hAnsi="Times New Roman" w:cs="Times New Roman"/>
                <w:sz w:val="20"/>
                <w:szCs w:val="20"/>
              </w:rPr>
            </w:pPr>
            <w:r>
              <w:rPr>
                <w:rFonts w:ascii="Times New Roman"/>
                <w:sz w:val="20"/>
              </w:rPr>
              <w:t>d</w:t>
            </w:r>
          </w:p>
        </w:tc>
        <w:tc>
          <w:tcPr>
            <w:tcW w:w="415" w:type="dxa"/>
            <w:tcPrChange w:id="286" w:author="Carl Marchand (ACO)" w:date="2023-06-08T17:36:00Z">
              <w:tcPr>
                <w:tcW w:w="415" w:type="dxa"/>
              </w:tcPr>
            </w:tcPrChange>
          </w:tcPr>
          <w:p w14:paraId="6DD20D61" w14:textId="77777777" w:rsidR="00D12702" w:rsidRDefault="00D12702" w:rsidP="000205CD"/>
        </w:tc>
        <w:tc>
          <w:tcPr>
            <w:tcW w:w="416" w:type="dxa"/>
            <w:tcPrChange w:id="287" w:author="Carl Marchand (ACO)" w:date="2023-06-08T17:36:00Z">
              <w:tcPr>
                <w:tcW w:w="416" w:type="dxa"/>
              </w:tcPr>
            </w:tcPrChange>
          </w:tcPr>
          <w:p w14:paraId="2E58224C" w14:textId="77777777" w:rsidR="00D12702" w:rsidRDefault="00D12702" w:rsidP="000205CD"/>
        </w:tc>
        <w:tc>
          <w:tcPr>
            <w:tcW w:w="416" w:type="dxa"/>
            <w:tcPrChange w:id="288" w:author="Carl Marchand (ACO)" w:date="2023-06-08T17:36:00Z">
              <w:tcPr>
                <w:tcW w:w="416" w:type="dxa"/>
              </w:tcPr>
            </w:tcPrChange>
          </w:tcPr>
          <w:p w14:paraId="0628925B" w14:textId="77777777" w:rsidR="00D12702" w:rsidRDefault="00D12702" w:rsidP="000205CD"/>
        </w:tc>
        <w:tc>
          <w:tcPr>
            <w:tcW w:w="482" w:type="dxa"/>
            <w:tcPrChange w:id="289" w:author="Carl Marchand (ACO)" w:date="2023-06-08T17:36:00Z">
              <w:tcPr>
                <w:tcW w:w="482" w:type="dxa"/>
              </w:tcPr>
            </w:tcPrChange>
          </w:tcPr>
          <w:p w14:paraId="5D83713E" w14:textId="77777777" w:rsidR="00D12702" w:rsidRDefault="00D12702" w:rsidP="000205CD"/>
        </w:tc>
        <w:tc>
          <w:tcPr>
            <w:tcW w:w="348" w:type="dxa"/>
            <w:tcPrChange w:id="290" w:author="Carl Marchand (ACO)" w:date="2023-06-08T17:36:00Z">
              <w:tcPr>
                <w:tcW w:w="348" w:type="dxa"/>
              </w:tcPr>
            </w:tcPrChange>
          </w:tcPr>
          <w:p w14:paraId="169C3C9B" w14:textId="77777777" w:rsidR="00D12702" w:rsidRDefault="00D12702" w:rsidP="000205CD"/>
        </w:tc>
        <w:tc>
          <w:tcPr>
            <w:tcW w:w="416" w:type="dxa"/>
            <w:tcPrChange w:id="291" w:author="Carl Marchand (ACO)" w:date="2023-06-08T17:36:00Z">
              <w:tcPr>
                <w:tcW w:w="416" w:type="dxa"/>
              </w:tcPr>
            </w:tcPrChange>
          </w:tcPr>
          <w:p w14:paraId="02CDBB10" w14:textId="77777777" w:rsidR="00D12702" w:rsidRDefault="00D12702" w:rsidP="000205CD"/>
        </w:tc>
        <w:tc>
          <w:tcPr>
            <w:tcW w:w="415" w:type="dxa"/>
            <w:tcPrChange w:id="292" w:author="Carl Marchand (ACO)" w:date="2023-06-08T17:36:00Z">
              <w:tcPr>
                <w:tcW w:w="415" w:type="dxa"/>
              </w:tcPr>
            </w:tcPrChange>
          </w:tcPr>
          <w:p w14:paraId="298E037F" w14:textId="77777777" w:rsidR="00D12702" w:rsidRDefault="00D12702" w:rsidP="000205CD"/>
        </w:tc>
        <w:tc>
          <w:tcPr>
            <w:tcW w:w="416" w:type="dxa"/>
            <w:shd w:val="clear" w:color="auto" w:fill="BFBFBF"/>
            <w:tcPrChange w:id="293" w:author="Carl Marchand (ACO)" w:date="2023-06-08T17:36:00Z">
              <w:tcPr>
                <w:tcW w:w="416" w:type="dxa"/>
                <w:shd w:val="clear" w:color="auto" w:fill="BFBFBF"/>
              </w:tcPr>
            </w:tcPrChange>
          </w:tcPr>
          <w:p w14:paraId="4828D8D5" w14:textId="77777777" w:rsidR="00D12702" w:rsidRDefault="00D12702" w:rsidP="000205CD"/>
        </w:tc>
        <w:tc>
          <w:tcPr>
            <w:tcW w:w="415" w:type="dxa"/>
            <w:shd w:val="clear" w:color="auto" w:fill="BFBFBF"/>
            <w:tcPrChange w:id="294" w:author="Carl Marchand (ACO)" w:date="2023-06-08T17:36:00Z">
              <w:tcPr>
                <w:tcW w:w="415" w:type="dxa"/>
                <w:shd w:val="clear" w:color="auto" w:fill="BFBFBF"/>
              </w:tcPr>
            </w:tcPrChange>
          </w:tcPr>
          <w:p w14:paraId="62134EF9" w14:textId="77777777" w:rsidR="00D12702" w:rsidRDefault="00D12702" w:rsidP="000205CD"/>
        </w:tc>
        <w:tc>
          <w:tcPr>
            <w:tcW w:w="416" w:type="dxa"/>
            <w:shd w:val="clear" w:color="auto" w:fill="BFBFBF"/>
            <w:tcPrChange w:id="295" w:author="Carl Marchand (ACO)" w:date="2023-06-08T17:36:00Z">
              <w:tcPr>
                <w:tcW w:w="416" w:type="dxa"/>
                <w:shd w:val="clear" w:color="auto" w:fill="BFBFBF"/>
              </w:tcPr>
            </w:tcPrChange>
          </w:tcPr>
          <w:p w14:paraId="19C9A05E" w14:textId="77777777" w:rsidR="00D12702" w:rsidRDefault="00D12702" w:rsidP="000205CD"/>
        </w:tc>
        <w:tc>
          <w:tcPr>
            <w:tcW w:w="415" w:type="dxa"/>
            <w:shd w:val="clear" w:color="auto" w:fill="BFBFBF"/>
            <w:tcPrChange w:id="296" w:author="Carl Marchand (ACO)" w:date="2023-06-08T17:36:00Z">
              <w:tcPr>
                <w:tcW w:w="415" w:type="dxa"/>
                <w:shd w:val="clear" w:color="auto" w:fill="BFBFBF"/>
              </w:tcPr>
            </w:tcPrChange>
          </w:tcPr>
          <w:p w14:paraId="6719FDED" w14:textId="77777777" w:rsidR="00D12702" w:rsidRDefault="00D12702" w:rsidP="000205CD"/>
        </w:tc>
        <w:tc>
          <w:tcPr>
            <w:tcW w:w="416" w:type="dxa"/>
            <w:shd w:val="clear" w:color="auto" w:fill="BFBFBF"/>
            <w:tcPrChange w:id="297" w:author="Carl Marchand (ACO)" w:date="2023-06-08T17:36:00Z">
              <w:tcPr>
                <w:tcW w:w="416" w:type="dxa"/>
                <w:shd w:val="clear" w:color="auto" w:fill="BFBFBF"/>
              </w:tcPr>
            </w:tcPrChange>
          </w:tcPr>
          <w:p w14:paraId="6B2F6DBF" w14:textId="77777777" w:rsidR="00D12702" w:rsidRDefault="00D12702" w:rsidP="000205CD"/>
        </w:tc>
        <w:tc>
          <w:tcPr>
            <w:tcW w:w="417" w:type="dxa"/>
            <w:shd w:val="clear" w:color="auto" w:fill="BFBFBF"/>
            <w:tcPrChange w:id="298" w:author="Carl Marchand (ACO)" w:date="2023-06-08T17:36:00Z">
              <w:tcPr>
                <w:tcW w:w="417" w:type="dxa"/>
                <w:shd w:val="clear" w:color="auto" w:fill="BFBFBF"/>
              </w:tcPr>
            </w:tcPrChange>
          </w:tcPr>
          <w:p w14:paraId="159233DF" w14:textId="77777777" w:rsidR="00D12702" w:rsidRDefault="00D12702" w:rsidP="000205CD"/>
        </w:tc>
      </w:tr>
    </w:tbl>
    <w:p w14:paraId="08C75B0F" w14:textId="2EC8DB1D" w:rsidR="006942AB" w:rsidRDefault="006942AB" w:rsidP="00AF2E3E">
      <w:pPr>
        <w:ind w:left="432"/>
      </w:pPr>
    </w:p>
    <w:p w14:paraId="4373C027" w14:textId="0FC39642" w:rsidR="00EE54AD" w:rsidRDefault="00EE54AD" w:rsidP="00EE54AD">
      <w:r>
        <w:t>Configuration Variable 47-64:</w:t>
      </w:r>
      <w:r w:rsidR="009C0EF9">
        <w:tab/>
      </w:r>
      <w:r>
        <w:t xml:space="preserve"> Manufacturer unique</w:t>
      </w:r>
    </w:p>
    <w:p w14:paraId="4A9F8005" w14:textId="77777777" w:rsidR="00EE54AD" w:rsidRDefault="00EE54AD" w:rsidP="00EE54AD"/>
    <w:p w14:paraId="63FF1036" w14:textId="32B727CA" w:rsidR="00EE54AD" w:rsidRDefault="00EE54AD" w:rsidP="00EE54AD">
      <w:r>
        <w:t>Configuration Variable 65</w:t>
      </w:r>
      <w:r w:rsidR="009C0EF9">
        <w:t>:</w:t>
      </w:r>
      <w:r w:rsidR="0030621F">
        <w:tab/>
      </w:r>
      <w:r>
        <w:t>Kick Start</w:t>
      </w:r>
    </w:p>
    <w:p w14:paraId="7C1C8254" w14:textId="35BD085A" w:rsidR="00EE54AD" w:rsidRDefault="00EE54AD" w:rsidP="0018317B">
      <w:pPr>
        <w:ind w:left="720"/>
      </w:pPr>
      <w:r>
        <w:t>Specifies the amount of extra Kick that will supplied to the motor when transitioning between stop and the first speed step.</w:t>
      </w:r>
    </w:p>
    <w:p w14:paraId="2FF6347F" w14:textId="77777777" w:rsidR="0018317B" w:rsidRDefault="0018317B" w:rsidP="0018317B">
      <w:pPr>
        <w:ind w:left="720"/>
      </w:pPr>
    </w:p>
    <w:p w14:paraId="6CC0D85C" w14:textId="5E639567" w:rsidR="00EE54AD" w:rsidRDefault="00EE54AD" w:rsidP="00EE54AD">
      <w:r>
        <w:t>Configuration Variable 66:</w:t>
      </w:r>
      <w:r w:rsidR="0030621F">
        <w:tab/>
      </w:r>
      <w:r>
        <w:t>Forward Trim</w:t>
      </w:r>
    </w:p>
    <w:p w14:paraId="3D392766" w14:textId="77777777" w:rsidR="00EE54AD" w:rsidRDefault="00EE54AD" w:rsidP="0018317B">
      <w:pPr>
        <w:ind w:left="720"/>
      </w:pPr>
      <w:r>
        <w:t xml:space="preserve">Specifies a scale factor by which a voltage drive level should be </w:t>
      </w:r>
      <w:proofErr w:type="gramStart"/>
      <w:r>
        <w:t>multiplied, when</w:t>
      </w:r>
      <w:proofErr w:type="gramEnd"/>
      <w:r>
        <w:t xml:space="preserve"> the controller is driving the unit in the forward direction. It is interpreted as n/128. If the Forward Trim configuration variable contains a value of "0" then forward trim is not implemented.</w:t>
      </w:r>
    </w:p>
    <w:p w14:paraId="7F5A4DA2" w14:textId="08412BE5" w:rsidR="00EE54AD" w:rsidRDefault="00EE54AD" w:rsidP="00EE54AD">
      <w:r>
        <w:t xml:space="preserve"> </w:t>
      </w:r>
    </w:p>
    <w:p w14:paraId="466146A6" w14:textId="77777777" w:rsidR="00EE54AD" w:rsidRDefault="00EE54AD" w:rsidP="00EE54AD">
      <w:r>
        <w:t>Configuration Variables 67-94:</w:t>
      </w:r>
      <w:r>
        <w:tab/>
        <w:t>Speed Table</w:t>
      </w:r>
    </w:p>
    <w:p w14:paraId="1CE01F74" w14:textId="0BBC680B" w:rsidR="00EE54AD" w:rsidRDefault="00EE54AD" w:rsidP="00786ECA">
      <w:pPr>
        <w:ind w:left="720"/>
      </w:pPr>
      <w:r>
        <w:t xml:space="preserve">The speed table is defined to be 28 bytes wide, consisting of 28 values for forward speeds. A digital controller that uses this table shall have at least 64 voltage drive levels and can have as many as 256 so that a smooth power curve can be constructed. Note that voltage drive levels are specified in integer values, in the same way as most other parameters. This means that a drive level of 1/4 maximum voltage corresponds to 0100000, not 0010000, as you would expect if the number specified a fraction with a fixed denominator, </w:t>
      </w:r>
      <w:r w:rsidR="003E395F">
        <w:t>i.e.,</w:t>
      </w:r>
      <w:r>
        <w:t xml:space="preserve"> value 32 out of a fixed 128 levels </w:t>
      </w:r>
      <w:r w:rsidRPr="00EA3F61">
        <w:rPr>
          <w:strike/>
          <w:color w:val="FF7C80"/>
          <w:rPrChange w:id="299" w:author="Carl Marchand (ACO)" w:date="2023-06-08T14:45:00Z">
            <w:rPr/>
          </w:rPrChange>
        </w:rPr>
        <w:t>(see Definitions section).</w:t>
      </w:r>
    </w:p>
    <w:p w14:paraId="5D23741D" w14:textId="77777777" w:rsidR="00EE54AD" w:rsidRDefault="00EE54AD" w:rsidP="00EE54AD"/>
    <w:p w14:paraId="43521365" w14:textId="77777777" w:rsidR="00786ECA" w:rsidRDefault="00786ECA">
      <w:pPr>
        <w:spacing w:after="0"/>
      </w:pPr>
      <w:r>
        <w:br w:type="page"/>
      </w:r>
    </w:p>
    <w:p w14:paraId="342A679C" w14:textId="0F741BF5" w:rsidR="00EE54AD" w:rsidRDefault="00EE54AD" w:rsidP="00EE54AD">
      <w:r>
        <w:lastRenderedPageBreak/>
        <w:t>Configuration Variable 95:</w:t>
      </w:r>
      <w:r w:rsidR="0030621F">
        <w:tab/>
      </w:r>
      <w:r>
        <w:t>Reverse Trim</w:t>
      </w:r>
    </w:p>
    <w:p w14:paraId="59D594CD" w14:textId="77777777" w:rsidR="00EE54AD" w:rsidRDefault="00EE54AD" w:rsidP="00786ECA">
      <w:pPr>
        <w:ind w:left="720"/>
      </w:pPr>
      <w:r>
        <w:t xml:space="preserve">Specifies a scale factor by which a voltage drive level should be </w:t>
      </w:r>
      <w:proofErr w:type="gramStart"/>
      <w:r>
        <w:t>multiplied, when</w:t>
      </w:r>
      <w:proofErr w:type="gramEnd"/>
      <w:r>
        <w:t xml:space="preserve"> the controller is driving the unit in reverse. It is interpreted as n/128. If the Reverse Trim configuration variable contains a value of "0" then reverse trim is not implemented.</w:t>
      </w:r>
    </w:p>
    <w:p w14:paraId="71BA6119" w14:textId="77777777" w:rsidR="00EE54AD" w:rsidRDefault="00EE54AD" w:rsidP="00EE54AD"/>
    <w:p w14:paraId="162BFA1D" w14:textId="1B797315" w:rsidR="00EE54AD" w:rsidRDefault="00EE54AD" w:rsidP="00EE54AD">
      <w:pPr>
        <w:rPr>
          <w:ins w:id="300" w:author="Carl Marchand (ACO)" w:date="2023-06-08T14:47:00Z"/>
        </w:rPr>
      </w:pPr>
      <w:r>
        <w:t>Configuration Variable 96</w:t>
      </w:r>
      <w:r w:rsidRPr="00C914DE">
        <w:rPr>
          <w:strike/>
          <w:color w:val="FF7C80"/>
          <w:rPrChange w:id="301" w:author="Carl Marchand (ACO)" w:date="2023-06-08T14:47:00Z">
            <w:rPr/>
          </w:rPrChange>
        </w:rPr>
        <w:t>-104</w:t>
      </w:r>
      <w:r>
        <w:t>:</w:t>
      </w:r>
      <w:r w:rsidR="0030621F">
        <w:tab/>
      </w:r>
      <w:r>
        <w:t>NMRA Reserved</w:t>
      </w:r>
    </w:p>
    <w:p w14:paraId="1D40B96F" w14:textId="02B6BEEC" w:rsidR="00C914DE" w:rsidRPr="00C914DE" w:rsidRDefault="00C914DE" w:rsidP="00EE54AD">
      <w:pPr>
        <w:rPr>
          <w:color w:val="FF0000"/>
          <w:rPrChange w:id="302" w:author="Carl Marchand (ACO)" w:date="2023-06-08T14:48:00Z">
            <w:rPr/>
          </w:rPrChange>
        </w:rPr>
      </w:pPr>
      <w:ins w:id="303" w:author="Carl Marchand (ACO)" w:date="2023-06-08T14:47:00Z">
        <w:r w:rsidRPr="00C914DE">
          <w:rPr>
            <w:color w:val="FF0000"/>
            <w:rPrChange w:id="304" w:author="Carl Marchand (ACO)" w:date="2023-06-08T14:48:00Z">
              <w:rPr/>
            </w:rPrChange>
          </w:rPr>
          <w:t>Configuration Variables 97</w:t>
        </w:r>
      </w:ins>
      <w:ins w:id="305" w:author="Carl Marchand (ACO)" w:date="2023-06-08T14:48:00Z">
        <w:r w:rsidRPr="00C914DE">
          <w:rPr>
            <w:color w:val="FF0000"/>
            <w:rPrChange w:id="306" w:author="Carl Marchand (ACO)" w:date="2023-06-08T14:48:00Z">
              <w:rPr/>
            </w:rPrChange>
          </w:rPr>
          <w:t>-104:</w:t>
        </w:r>
        <w:r w:rsidRPr="00C914DE">
          <w:rPr>
            <w:color w:val="FF0000"/>
            <w:rPrChange w:id="307" w:author="Carl Marchand (ACO)" w:date="2023-06-08T14:48:00Z">
              <w:rPr/>
            </w:rPrChange>
          </w:rPr>
          <w:tab/>
          <w:t>Manufacturer unique</w:t>
        </w:r>
      </w:ins>
    </w:p>
    <w:p w14:paraId="7B34EEEC" w14:textId="05033A67" w:rsidR="00EE54AD" w:rsidRDefault="00EE54AD" w:rsidP="009C0EF9"/>
    <w:p w14:paraId="38BEE000" w14:textId="1B0E2414" w:rsidR="00EE54AD" w:rsidRDefault="00EE54AD" w:rsidP="00EE54AD">
      <w:r>
        <w:t xml:space="preserve">Configuration Variables 105, 106: </w:t>
      </w:r>
      <w:r w:rsidR="009C0EF9">
        <w:tab/>
      </w:r>
      <w:r>
        <w:t>User Identification #1 and #2</w:t>
      </w:r>
    </w:p>
    <w:p w14:paraId="6A8AB54F" w14:textId="659C31C0" w:rsidR="0086269B" w:rsidRDefault="00EE54AD" w:rsidP="00E70DA8">
      <w:pPr>
        <w:ind w:left="720"/>
      </w:pPr>
      <w:r>
        <w:t xml:space="preserve">These CVs are reserved for use by the owner of the decoder to store identification information, </w:t>
      </w:r>
      <w:r w:rsidR="003E395F">
        <w:t>e.g.,</w:t>
      </w:r>
      <w:r>
        <w:t xml:space="preserve"> NMRA membership number. CV#105 is ID #1 and CV#106 is ID #2</w:t>
      </w:r>
    </w:p>
    <w:p w14:paraId="3932E9B6" w14:textId="77777777" w:rsidR="00CA6F5D" w:rsidRDefault="00CA6F5D" w:rsidP="00786ECA">
      <w:pPr>
        <w:ind w:left="432"/>
      </w:pPr>
    </w:p>
    <w:p w14:paraId="60A2C9CF" w14:textId="0165C034" w:rsidR="000953AE" w:rsidRPr="00B3407A" w:rsidRDefault="000953AE" w:rsidP="000953AE">
      <w:pPr>
        <w:rPr>
          <w:strike/>
          <w:color w:val="FF7C80"/>
          <w:rPrChange w:id="308" w:author="Carl Marchand (ACO)" w:date="2023-06-08T14:51:00Z">
            <w:rPr/>
          </w:rPrChange>
        </w:rPr>
      </w:pPr>
      <w:r w:rsidRPr="00B3407A">
        <w:rPr>
          <w:strike/>
          <w:color w:val="FF7C80"/>
          <w:rPrChange w:id="309" w:author="Carl Marchand (ACO)" w:date="2023-06-08T14:51:00Z">
            <w:rPr/>
          </w:rPrChange>
        </w:rPr>
        <w:t>Configuration Variable 107-111:</w:t>
      </w:r>
      <w:r w:rsidR="0030621F" w:rsidRPr="00B3407A">
        <w:rPr>
          <w:strike/>
          <w:color w:val="FF7C80"/>
          <w:rPrChange w:id="310" w:author="Carl Marchand (ACO)" w:date="2023-06-08T14:51:00Z">
            <w:rPr/>
          </w:rPrChange>
        </w:rPr>
        <w:tab/>
      </w:r>
      <w:r w:rsidRPr="00B3407A">
        <w:rPr>
          <w:strike/>
          <w:color w:val="FF7C80"/>
          <w:rPrChange w:id="311" w:author="Carl Marchand (ACO)" w:date="2023-06-08T14:51:00Z">
            <w:rPr/>
          </w:rPrChange>
        </w:rPr>
        <w:t>NMRA Reserved</w:t>
      </w:r>
    </w:p>
    <w:p w14:paraId="3B6F7770" w14:textId="7FF35A43" w:rsidR="00390F05" w:rsidRPr="00B3407A" w:rsidRDefault="000953AE" w:rsidP="00E70DA8">
      <w:pPr>
        <w:ind w:left="720"/>
        <w:rPr>
          <w:strike/>
          <w:color w:val="FF7C80"/>
          <w:rPrChange w:id="312" w:author="Carl Marchand (ACO)" w:date="2023-06-08T14:51:00Z">
            <w:rPr/>
          </w:rPrChange>
        </w:rPr>
      </w:pPr>
      <w:r w:rsidRPr="00B3407A">
        <w:rPr>
          <w:strike/>
          <w:color w:val="FF7C80"/>
          <w:rPrChange w:id="313" w:author="Carl Marchand (ACO)" w:date="2023-06-08T14:51:00Z">
            <w:rPr/>
          </w:rPrChange>
        </w:rPr>
        <w:t>CVs</w:t>
      </w:r>
      <w:r w:rsidR="00436ADA" w:rsidRPr="00B3407A">
        <w:rPr>
          <w:strike/>
          <w:color w:val="FF7C80"/>
          <w:rPrChange w:id="314" w:author="Carl Marchand (ACO)" w:date="2023-06-08T14:51:00Z">
            <w:rPr/>
          </w:rPrChange>
        </w:rPr>
        <w:t xml:space="preserve"> </w:t>
      </w:r>
      <w:r w:rsidRPr="00B3407A">
        <w:rPr>
          <w:strike/>
          <w:color w:val="FF7C80"/>
          <w:rPrChange w:id="315" w:author="Carl Marchand (ACO)" w:date="2023-06-08T14:51:00Z">
            <w:rPr/>
          </w:rPrChange>
        </w:rPr>
        <w:t xml:space="preserve">107, 108: with CV8=0xEE, a 16-bit manufacturer ID is stored in these two CVs </w:t>
      </w:r>
    </w:p>
    <w:p w14:paraId="6024E370" w14:textId="21216D75" w:rsidR="000953AE" w:rsidRPr="00B3407A" w:rsidRDefault="000953AE" w:rsidP="00E70DA8">
      <w:pPr>
        <w:ind w:left="720"/>
        <w:rPr>
          <w:strike/>
          <w:color w:val="FF7C80"/>
          <w:rPrChange w:id="316" w:author="Carl Marchand (ACO)" w:date="2023-06-08T14:51:00Z">
            <w:rPr/>
          </w:rPrChange>
        </w:rPr>
      </w:pPr>
      <w:r w:rsidRPr="00B3407A">
        <w:rPr>
          <w:strike/>
          <w:color w:val="FF7C80"/>
          <w:rPrChange w:id="317" w:author="Carl Marchand (ACO)" w:date="2023-06-08T14:51:00Z">
            <w:rPr/>
          </w:rPrChange>
        </w:rPr>
        <w:t>CV</w:t>
      </w:r>
      <w:r w:rsidR="00436ADA" w:rsidRPr="00B3407A">
        <w:rPr>
          <w:strike/>
          <w:color w:val="FF7C80"/>
          <w:rPrChange w:id="318" w:author="Carl Marchand (ACO)" w:date="2023-06-08T14:51:00Z">
            <w:rPr/>
          </w:rPrChange>
        </w:rPr>
        <w:t xml:space="preserve">s </w:t>
      </w:r>
      <w:r w:rsidRPr="00B3407A">
        <w:rPr>
          <w:strike/>
          <w:color w:val="FF7C80"/>
          <w:rPrChange w:id="319" w:author="Carl Marchand (ACO)" w:date="2023-06-08T14:51:00Z">
            <w:rPr/>
          </w:rPrChange>
        </w:rPr>
        <w:t xml:space="preserve">109-111: with </w:t>
      </w:r>
      <w:r w:rsidRPr="00B3407A">
        <w:rPr>
          <w:strike/>
          <w:color w:val="FF7C80"/>
          <w:rPrChange w:id="320" w:author="Carl Marchand (ACO)" w:date="2023-06-08T14:51:00Z">
            <w:rPr>
              <w:highlight w:val="yellow"/>
            </w:rPr>
          </w:rPrChange>
        </w:rPr>
        <w:t>CV7=</w:t>
      </w:r>
      <w:r w:rsidRPr="00B3407A">
        <w:rPr>
          <w:strike/>
          <w:color w:val="FF7C80"/>
          <w:rPrChange w:id="321" w:author="Carl Marchand (ACO)" w:date="2023-06-08T14:51:00Z">
            <w:rPr>
              <w:highlight w:val="yellow"/>
            </w:rPr>
          </w:rPrChange>
        </w:rPr>
        <w:tab/>
        <w:t>_</w:t>
      </w:r>
      <w:r w:rsidRPr="00B3407A">
        <w:rPr>
          <w:strike/>
          <w:color w:val="FF7C80"/>
          <w:rPrChange w:id="322" w:author="Carl Marchand (ACO)" w:date="2023-06-08T14:51:00Z">
            <w:rPr/>
          </w:rPrChange>
        </w:rPr>
        <w:t>, these three CVs expand the version number feature</w:t>
      </w:r>
    </w:p>
    <w:p w14:paraId="728CB284" w14:textId="3951A4CE" w:rsidR="00D754C6" w:rsidRDefault="000953AE" w:rsidP="00D754C6">
      <w:pPr>
        <w:rPr>
          <w:ins w:id="323" w:author="Carl Marchand (ACO)" w:date="2023-06-08T15:00:00Z"/>
          <w:color w:val="FF0000"/>
        </w:rPr>
      </w:pPr>
      <w:r>
        <w:t xml:space="preserve"> </w:t>
      </w:r>
      <w:ins w:id="324" w:author="Carl Marchand (ACO)" w:date="2023-06-08T14:54:00Z">
        <w:r w:rsidR="00B3407A">
          <w:rPr>
            <w:color w:val="FF0000"/>
          </w:rPr>
          <w:t>Configuration Variables 107, 108</w:t>
        </w:r>
      </w:ins>
      <w:ins w:id="325" w:author="Carl Marchand (ACO)" w:date="2023-06-08T15:00:00Z">
        <w:r w:rsidR="00D754C6">
          <w:rPr>
            <w:color w:val="FF0000"/>
          </w:rPr>
          <w:t>:</w:t>
        </w:r>
      </w:ins>
      <w:ins w:id="326" w:author="Carl Marchand (ACO)" w:date="2023-06-08T15:02:00Z">
        <w:r w:rsidR="008B654D">
          <w:rPr>
            <w:color w:val="FF0000"/>
          </w:rPr>
          <w:tab/>
        </w:r>
        <w:r w:rsidR="008B654D" w:rsidRPr="008B654D">
          <w:rPr>
            <w:color w:val="FF0000"/>
          </w:rPr>
          <w:t xml:space="preserve">Extended manufacturer </w:t>
        </w:r>
        <w:r w:rsidR="008B654D">
          <w:rPr>
            <w:color w:val="FF0000"/>
          </w:rPr>
          <w:t>ID</w:t>
        </w:r>
        <w:r w:rsidR="008B654D" w:rsidRPr="008B654D">
          <w:rPr>
            <w:color w:val="FF0000"/>
          </w:rPr>
          <w:t xml:space="preserve"> / manufacturer specific CVs</w:t>
        </w:r>
      </w:ins>
    </w:p>
    <w:p w14:paraId="553E36FA" w14:textId="318CFA0C" w:rsidR="00CB45DD" w:rsidRDefault="00D754C6" w:rsidP="00D754C6">
      <w:pPr>
        <w:ind w:left="720"/>
        <w:rPr>
          <w:ins w:id="327" w:author="Carl Marchand (ACO)" w:date="2023-06-08T15:00:00Z"/>
          <w:color w:val="FF0000"/>
        </w:rPr>
      </w:pPr>
      <w:ins w:id="328" w:author="Carl Marchand (ACO)" w:date="2023-06-08T14:59:00Z">
        <w:r>
          <w:rPr>
            <w:color w:val="FF0000"/>
          </w:rPr>
          <w:t>If the value</w:t>
        </w:r>
      </w:ins>
      <w:ins w:id="329" w:author="Carl Marchand (ACO)" w:date="2023-06-08T14:55:00Z">
        <w:r w:rsidR="00B3407A" w:rsidRPr="00B3407A">
          <w:rPr>
            <w:color w:val="FF0000"/>
          </w:rPr>
          <w:t xml:space="preserve"> CV8=0xEE, a 1</w:t>
        </w:r>
        <w:r w:rsidR="00B3407A">
          <w:rPr>
            <w:color w:val="FF0000"/>
          </w:rPr>
          <w:t>2</w:t>
        </w:r>
        <w:r w:rsidR="00B3407A" w:rsidRPr="00B3407A">
          <w:rPr>
            <w:color w:val="FF0000"/>
          </w:rPr>
          <w:t>-bit manufacturer ID is stored in these two CVs</w:t>
        </w:r>
      </w:ins>
      <w:ins w:id="330" w:author="Carl Marchand (ACO)" w:date="2023-06-08T14:56:00Z">
        <w:r w:rsidR="00B3407A">
          <w:rPr>
            <w:color w:val="FF0000"/>
          </w:rPr>
          <w:t>. T</w:t>
        </w:r>
        <w:r w:rsidR="00B3407A" w:rsidRPr="00B3407A">
          <w:rPr>
            <w:color w:val="FF0000"/>
          </w:rPr>
          <w:t xml:space="preserve">he 8 least significant bits go into CV108 </w:t>
        </w:r>
      </w:ins>
      <w:ins w:id="331" w:author="Carl Marchand (ACO)" w:date="2023-06-08T14:57:00Z">
        <w:r w:rsidR="00B3407A">
          <w:rPr>
            <w:color w:val="FF0000"/>
          </w:rPr>
          <w:t>with</w:t>
        </w:r>
      </w:ins>
      <w:ins w:id="332" w:author="Carl Marchand (ACO)" w:date="2023-06-08T14:56:00Z">
        <w:r w:rsidR="00B3407A" w:rsidRPr="00B3407A">
          <w:rPr>
            <w:color w:val="FF0000"/>
          </w:rPr>
          <w:t xml:space="preserve"> the 4 most significant bits go</w:t>
        </w:r>
      </w:ins>
      <w:ins w:id="333" w:author="Carl Marchand (ACO)" w:date="2023-06-08T14:57:00Z">
        <w:r w:rsidR="00B3407A">
          <w:rPr>
            <w:color w:val="FF0000"/>
          </w:rPr>
          <w:t>ing</w:t>
        </w:r>
      </w:ins>
      <w:ins w:id="334" w:author="Carl Marchand (ACO)" w:date="2023-06-08T14:56:00Z">
        <w:r w:rsidR="00B3407A" w:rsidRPr="00B3407A">
          <w:rPr>
            <w:color w:val="FF0000"/>
          </w:rPr>
          <w:t xml:space="preserve"> into CV107 bits 0-3</w:t>
        </w:r>
      </w:ins>
      <w:ins w:id="335" w:author="Carl Marchand (ACO)" w:date="2023-06-08T14:57:00Z">
        <w:r w:rsidR="00B3407A">
          <w:rPr>
            <w:color w:val="FF0000"/>
          </w:rPr>
          <w:t xml:space="preserve">; </w:t>
        </w:r>
      </w:ins>
      <w:ins w:id="336" w:author="Carl Marchand (ACO)" w:date="2023-06-08T14:56:00Z">
        <w:r w:rsidR="00B3407A" w:rsidRPr="00B3407A">
          <w:rPr>
            <w:color w:val="FF0000"/>
          </w:rPr>
          <w:t>CV107 bits 4-7 must be 0000 and ignored by programming tools.</w:t>
        </w:r>
      </w:ins>
    </w:p>
    <w:p w14:paraId="08615D9A" w14:textId="5228E576" w:rsidR="00D754C6" w:rsidRDefault="00D018DE" w:rsidP="00D754C6">
      <w:pPr>
        <w:rPr>
          <w:ins w:id="337" w:author="Carl Marchand (ACO)" w:date="2023-06-08T15:06:00Z"/>
          <w:color w:val="FF0000"/>
        </w:rPr>
      </w:pPr>
      <w:ins w:id="338" w:author="Carl Marchand (ACO)" w:date="2023-06-08T15:05:00Z">
        <w:r>
          <w:rPr>
            <w:color w:val="FF0000"/>
          </w:rPr>
          <w:t xml:space="preserve">Configuration Variables 109 – 111: </w:t>
        </w:r>
        <w:r>
          <w:rPr>
            <w:color w:val="FF0000"/>
          </w:rPr>
          <w:tab/>
        </w:r>
      </w:ins>
      <w:ins w:id="339" w:author="Carl Marchand (ACO)" w:date="2023-06-08T15:06:00Z">
        <w:r>
          <w:rPr>
            <w:color w:val="FF0000"/>
          </w:rPr>
          <w:t>Extended Manufacturer Version Number</w:t>
        </w:r>
      </w:ins>
    </w:p>
    <w:p w14:paraId="05F7B78A" w14:textId="50E4F501" w:rsidR="00D018DE" w:rsidRPr="00B3407A" w:rsidRDefault="00D018DE" w:rsidP="00D018DE">
      <w:pPr>
        <w:ind w:left="720"/>
        <w:rPr>
          <w:color w:val="FF0000"/>
          <w:rPrChange w:id="340" w:author="Carl Marchand (ACO)" w:date="2023-06-08T14:54:00Z">
            <w:rPr/>
          </w:rPrChange>
        </w:rPr>
        <w:pPrChange w:id="341" w:author="Carl Marchand (ACO)" w:date="2023-06-08T15:06:00Z">
          <w:pPr/>
        </w:pPrChange>
      </w:pPr>
      <w:ins w:id="342" w:author="Carl Marchand (ACO)" w:date="2023-06-08T15:08:00Z">
        <w:r w:rsidRPr="00D018DE">
          <w:rPr>
            <w:color w:val="FF0000"/>
          </w:rPr>
          <w:t>These three CVs are intended for an extension of the manufacturer's version number in CV7</w:t>
        </w:r>
        <w:r>
          <w:rPr>
            <w:color w:val="FF0000"/>
          </w:rPr>
          <w:t>.</w:t>
        </w:r>
      </w:ins>
      <w:ins w:id="343" w:author="Carl Marchand (ACO)" w:date="2023-06-08T15:11:00Z">
        <w:r w:rsidR="00B9739E">
          <w:rPr>
            <w:color w:val="FF0000"/>
          </w:rPr>
          <w:t xml:space="preserve"> The values used in </w:t>
        </w:r>
        <w:proofErr w:type="gramStart"/>
        <w:r w:rsidR="00B9739E">
          <w:rPr>
            <w:color w:val="FF0000"/>
          </w:rPr>
          <w:t>CV7</w:t>
        </w:r>
      </w:ins>
      <w:proofErr w:type="gramEnd"/>
      <w:ins w:id="344" w:author="Carl Marchand (ACO)" w:date="2023-06-08T15:12:00Z">
        <w:r w:rsidR="00B9739E">
          <w:rPr>
            <w:color w:val="FF0000"/>
          </w:rPr>
          <w:t xml:space="preserve"> and CVs 109-111 are</w:t>
        </w:r>
      </w:ins>
      <w:ins w:id="345" w:author="Carl Marchand (ACO)" w:date="2023-06-08T15:13:00Z">
        <w:r w:rsidR="00B9739E">
          <w:rPr>
            <w:color w:val="FF0000"/>
          </w:rPr>
          <w:t xml:space="preserve"> </w:t>
        </w:r>
      </w:ins>
      <w:ins w:id="346" w:author="Carl Marchand (ACO)" w:date="2023-06-08T15:14:00Z">
        <w:r w:rsidR="00B9739E">
          <w:rPr>
            <w:color w:val="FF0000"/>
          </w:rPr>
          <w:t xml:space="preserve">assigned at the manufacturer’s discretion </w:t>
        </w:r>
      </w:ins>
      <w:ins w:id="347" w:author="Carl Marchand (ACO)" w:date="2023-06-08T15:16:00Z">
        <w:r w:rsidR="00B9739E">
          <w:rPr>
            <w:color w:val="FF0000"/>
          </w:rPr>
          <w:t>without</w:t>
        </w:r>
      </w:ins>
      <w:ins w:id="348" w:author="Carl Marchand (ACO)" w:date="2023-06-08T15:14:00Z">
        <w:r w:rsidR="00B9739E">
          <w:rPr>
            <w:color w:val="FF0000"/>
          </w:rPr>
          <w:t xml:space="preserve"> restriction</w:t>
        </w:r>
      </w:ins>
      <w:ins w:id="349" w:author="Carl Marchand (ACO)" w:date="2023-06-08T15:15:00Z">
        <w:r w:rsidR="00B9739E">
          <w:rPr>
            <w:color w:val="FF0000"/>
          </w:rPr>
          <w:t>.</w:t>
        </w:r>
      </w:ins>
    </w:p>
    <w:p w14:paraId="7A44C03B" w14:textId="6113C954" w:rsidR="00CB45DD" w:rsidRPr="00775FE9" w:rsidRDefault="000953AE" w:rsidP="009E1AFE">
      <w:pPr>
        <w:rPr>
          <w:strike/>
          <w:color w:val="FF7C80"/>
          <w:rPrChange w:id="350" w:author="Carl Marchand (ACO)" w:date="2023-06-08T15:18:00Z">
            <w:rPr/>
          </w:rPrChange>
        </w:rPr>
      </w:pPr>
      <w:r w:rsidRPr="00775FE9">
        <w:rPr>
          <w:strike/>
          <w:color w:val="FF7C80"/>
          <w:rPrChange w:id="351" w:author="Carl Marchand (ACO)" w:date="2023-06-08T15:18:00Z">
            <w:rPr/>
          </w:rPrChange>
        </w:rPr>
        <w:t>Configuration Variable 112-128:</w:t>
      </w:r>
      <w:r w:rsidR="00AA26B6" w:rsidRPr="00775FE9">
        <w:rPr>
          <w:strike/>
          <w:color w:val="FF7C80"/>
          <w:rPrChange w:id="352" w:author="Carl Marchand (ACO)" w:date="2023-06-08T15:18:00Z">
            <w:rPr/>
          </w:rPrChange>
        </w:rPr>
        <w:tab/>
      </w:r>
      <w:r w:rsidRPr="00775FE9">
        <w:rPr>
          <w:strike/>
          <w:color w:val="FF7C80"/>
          <w:rPrChange w:id="353" w:author="Carl Marchand (ACO)" w:date="2023-06-08T15:18:00Z">
            <w:rPr/>
          </w:rPrChange>
        </w:rPr>
        <w:t xml:space="preserve">Manufacturer unique </w:t>
      </w:r>
    </w:p>
    <w:p w14:paraId="0CDCE956" w14:textId="4401B693" w:rsidR="00CB45DD" w:rsidRPr="00775FE9" w:rsidDel="00775FE9" w:rsidRDefault="00CB45DD" w:rsidP="009E1AFE">
      <w:pPr>
        <w:rPr>
          <w:del w:id="354" w:author="Carl Marchand (ACO)" w:date="2023-06-08T15:17:00Z"/>
          <w:color w:val="FF0000"/>
          <w:rPrChange w:id="355" w:author="Carl Marchand (ACO)" w:date="2023-06-08T15:18:00Z">
            <w:rPr>
              <w:del w:id="356" w:author="Carl Marchand (ACO)" w:date="2023-06-08T15:17:00Z"/>
            </w:rPr>
          </w:rPrChange>
        </w:rPr>
      </w:pPr>
    </w:p>
    <w:p w14:paraId="32F35EA7" w14:textId="1C7B8BD8" w:rsidR="00E67971" w:rsidRPr="00775FE9" w:rsidRDefault="000953AE" w:rsidP="009E1AFE">
      <w:pPr>
        <w:rPr>
          <w:color w:val="FF0000"/>
          <w:rPrChange w:id="357" w:author="Carl Marchand (ACO)" w:date="2023-06-08T15:18:00Z">
            <w:rPr/>
          </w:rPrChange>
        </w:rPr>
      </w:pPr>
      <w:r w:rsidRPr="00775FE9">
        <w:rPr>
          <w:color w:val="FF0000"/>
          <w:rPrChange w:id="358" w:author="Carl Marchand (ACO)" w:date="2023-06-08T15:18:00Z">
            <w:rPr/>
          </w:rPrChange>
        </w:rPr>
        <w:t>Configuration Variable</w:t>
      </w:r>
      <w:ins w:id="359" w:author="Carl Marchand (ACO)" w:date="2023-06-08T15:18:00Z">
        <w:r w:rsidR="00775FE9" w:rsidRPr="00775FE9">
          <w:rPr>
            <w:color w:val="FF0000"/>
            <w:rPrChange w:id="360" w:author="Carl Marchand (ACO)" w:date="2023-06-08T15:18:00Z">
              <w:rPr/>
            </w:rPrChange>
          </w:rPr>
          <w:t>s</w:t>
        </w:r>
      </w:ins>
      <w:r w:rsidRPr="00775FE9">
        <w:rPr>
          <w:color w:val="FF0000"/>
          <w:rPrChange w:id="361" w:author="Carl Marchand (ACO)" w:date="2023-06-08T15:18:00Z">
            <w:rPr/>
          </w:rPrChange>
        </w:rPr>
        <w:t xml:space="preserve"> </w:t>
      </w:r>
      <w:ins w:id="362" w:author="Carl Marchand (ACO)" w:date="2023-06-08T15:18:00Z">
        <w:r w:rsidR="00775FE9" w:rsidRPr="00775FE9">
          <w:rPr>
            <w:color w:val="FF0000"/>
            <w:rPrChange w:id="363" w:author="Carl Marchand (ACO)" w:date="2023-06-08T15:18:00Z">
              <w:rPr/>
            </w:rPrChange>
          </w:rPr>
          <w:t>112</w:t>
        </w:r>
      </w:ins>
      <w:del w:id="364" w:author="Carl Marchand (ACO)" w:date="2023-06-08T15:18:00Z">
        <w:r w:rsidRPr="00775FE9" w:rsidDel="00775FE9">
          <w:rPr>
            <w:strike/>
            <w:color w:val="FF0000"/>
            <w:rPrChange w:id="365" w:author="Carl Marchand (ACO)" w:date="2023-06-08T15:18:00Z">
              <w:rPr/>
            </w:rPrChange>
          </w:rPr>
          <w:delText>129</w:delText>
        </w:r>
      </w:del>
      <w:r w:rsidRPr="00775FE9">
        <w:rPr>
          <w:color w:val="FF0000"/>
          <w:rPrChange w:id="366" w:author="Carl Marchand (ACO)" w:date="2023-06-08T15:18:00Z">
            <w:rPr/>
          </w:rPrChange>
        </w:rPr>
        <w:t>-256:</w:t>
      </w:r>
      <w:r w:rsidR="00AA26B6" w:rsidRPr="00775FE9">
        <w:rPr>
          <w:color w:val="FF0000"/>
          <w:rPrChange w:id="367" w:author="Carl Marchand (ACO)" w:date="2023-06-08T15:18:00Z">
            <w:rPr/>
          </w:rPrChange>
        </w:rPr>
        <w:tab/>
      </w:r>
      <w:r w:rsidRPr="00775FE9">
        <w:rPr>
          <w:color w:val="FF0000"/>
          <w:rPrChange w:id="368" w:author="Carl Marchand (ACO)" w:date="2023-06-08T15:18:00Z">
            <w:rPr/>
          </w:rPrChange>
        </w:rPr>
        <w:t>Manufacturer unique</w:t>
      </w:r>
      <w:r w:rsidR="009E1AFE" w:rsidRPr="00775FE9">
        <w:rPr>
          <w:color w:val="FF0000"/>
          <w:rPrChange w:id="369" w:author="Carl Marchand (ACO)" w:date="2023-06-08T15:18:00Z">
            <w:rPr/>
          </w:rPrChange>
        </w:rPr>
        <w:t xml:space="preserve"> </w:t>
      </w:r>
    </w:p>
    <w:p w14:paraId="4DF8D24F" w14:textId="3AFDBAC8" w:rsidR="000953AE" w:rsidRDefault="000953AE" w:rsidP="00E67971">
      <w:pPr>
        <w:ind w:left="720"/>
      </w:pPr>
      <w:r>
        <w:t>CVs in this range are already being used by many manufacturers. Opening up this area officially is an attempt to legitimize what is already being done.</w:t>
      </w:r>
    </w:p>
    <w:p w14:paraId="465F6893" w14:textId="58145FA6" w:rsidR="000953AE" w:rsidRDefault="000953AE" w:rsidP="00E67971">
      <w:r>
        <w:t xml:space="preserve"> </w:t>
      </w:r>
    </w:p>
    <w:p w14:paraId="553BA3D8" w14:textId="77777777" w:rsidR="000953AE" w:rsidRDefault="000953AE" w:rsidP="000953AE">
      <w:r>
        <w:t>Configuration Variable 257-512: Indexed access area. (see also CV#31, 32)</w:t>
      </w:r>
    </w:p>
    <w:p w14:paraId="6C098A81" w14:textId="14EC3F1C" w:rsidR="000953AE" w:rsidRPr="00873633" w:rsidRDefault="000953AE" w:rsidP="00873633">
      <w:pPr>
        <w:ind w:left="720"/>
        <w:rPr>
          <w:color w:val="FF0000"/>
          <w:rPrChange w:id="370" w:author="Carl Marchand (ACO)" w:date="2023-06-08T15:30:00Z">
            <w:rPr/>
          </w:rPrChange>
        </w:rPr>
      </w:pPr>
      <w:r>
        <w:t xml:space="preserve">This is the indexed area. It contains a total of 65536 pages, each 256 bytes in length. The first 4096 pages are reserved for NMRA use. The remaining 61440 pages are available to manufacturers for their own purposes. </w:t>
      </w:r>
      <w:r w:rsidRPr="00873633">
        <w:rPr>
          <w:strike/>
          <w:color w:val="FF7C80"/>
          <w:rPrChange w:id="371" w:author="Carl Marchand (ACO)" w:date="2023-06-08T15:30:00Z">
            <w:rPr/>
          </w:rPrChange>
        </w:rPr>
        <w:t>For the manufacturer that needs only 256 additional bytes of CVs, he can simply specify a base address in CV#31-32 and not respond if that address is not enabled without actually paging data.</w:t>
      </w:r>
      <w:ins w:id="372" w:author="Carl Marchand (ACO)" w:date="2023-06-08T15:30:00Z">
        <w:r w:rsidR="00873633">
          <w:rPr>
            <w:strike/>
            <w:color w:val="FF7C80"/>
          </w:rPr>
          <w:t xml:space="preserve"> </w:t>
        </w:r>
        <w:r w:rsidR="00873633" w:rsidRPr="00873633">
          <w:rPr>
            <w:color w:val="FF0000"/>
            <w:rPrChange w:id="373" w:author="Carl Marchand (ACO)" w:date="2023-06-08T15:30:00Z">
              <w:rPr>
                <w:strike/>
                <w:color w:val="FF7C80"/>
              </w:rPr>
            </w:rPrChange>
          </w:rPr>
          <w:t xml:space="preserve">The </w:t>
        </w:r>
      </w:ins>
      <w:ins w:id="374" w:author="Carl Marchand (ACO)" w:date="2023-06-08T15:31:00Z">
        <w:r w:rsidR="00873633">
          <w:rPr>
            <w:color w:val="FF0000"/>
          </w:rPr>
          <w:t>pages</w:t>
        </w:r>
      </w:ins>
      <w:ins w:id="375" w:author="Carl Marchand (ACO)" w:date="2023-06-08T15:30:00Z">
        <w:r w:rsidR="00873633" w:rsidRPr="00873633">
          <w:rPr>
            <w:color w:val="FF0000"/>
            <w:rPrChange w:id="376" w:author="Carl Marchand (ACO)" w:date="2023-06-08T15:30:00Z">
              <w:rPr>
                <w:strike/>
                <w:color w:val="FF7C80"/>
              </w:rPr>
            </w:rPrChange>
          </w:rPr>
          <w:t xml:space="preserve"> are addressed via CV 31 (high address bits) and CV 32</w:t>
        </w:r>
      </w:ins>
      <w:ins w:id="377" w:author="Carl Marchand (ACO)" w:date="2023-06-08T15:31:00Z">
        <w:r w:rsidR="00873633">
          <w:rPr>
            <w:color w:val="FF0000"/>
          </w:rPr>
          <w:t xml:space="preserve"> </w:t>
        </w:r>
      </w:ins>
      <w:ins w:id="378" w:author="Carl Marchand (ACO)" w:date="2023-06-08T15:30:00Z">
        <w:r w:rsidR="00873633" w:rsidRPr="00873633">
          <w:rPr>
            <w:color w:val="FF0000"/>
            <w:rPrChange w:id="379" w:author="Carl Marchand (ACO)" w:date="2023-06-08T15:30:00Z">
              <w:rPr>
                <w:strike/>
                <w:color w:val="FF7C80"/>
              </w:rPr>
            </w:rPrChange>
          </w:rPr>
          <w:t>(lower address bits)</w:t>
        </w:r>
      </w:ins>
      <w:ins w:id="380" w:author="Carl Marchand (ACO)" w:date="2023-06-08T15:31:00Z">
        <w:r w:rsidR="00873633">
          <w:rPr>
            <w:color w:val="FF0000"/>
          </w:rPr>
          <w:t>.</w:t>
        </w:r>
      </w:ins>
    </w:p>
    <w:p w14:paraId="45136C6D" w14:textId="77777777" w:rsidR="000953AE" w:rsidRDefault="000953AE" w:rsidP="000953AE"/>
    <w:p w14:paraId="15336B4A" w14:textId="2670123A" w:rsidR="000953AE" w:rsidRPr="00C93362" w:rsidRDefault="000953AE" w:rsidP="000953AE">
      <w:pPr>
        <w:rPr>
          <w:strike/>
          <w:color w:val="FF7C80"/>
          <w:rPrChange w:id="381" w:author="Carl Marchand (ACO)" w:date="2023-06-08T15:42:00Z">
            <w:rPr>
              <w:b/>
              <w:bCs/>
            </w:rPr>
          </w:rPrChange>
        </w:rPr>
      </w:pPr>
      <w:r w:rsidRPr="00C93362">
        <w:rPr>
          <w:strike/>
          <w:color w:val="FF7C80"/>
          <w:rPrChange w:id="382" w:author="Carl Marchand (ACO)" w:date="2023-06-08T15:42:00Z">
            <w:rPr>
              <w:b/>
              <w:bCs/>
            </w:rPr>
          </w:rPrChange>
        </w:rPr>
        <w:t>Configuration Variable 880-895</w:t>
      </w:r>
      <w:r w:rsidR="005C4B53" w:rsidRPr="00C93362">
        <w:rPr>
          <w:strike/>
          <w:color w:val="FF7C80"/>
          <w:rPrChange w:id="383" w:author="Carl Marchand (ACO)" w:date="2023-06-08T15:42:00Z">
            <w:rPr>
              <w:b/>
              <w:bCs/>
            </w:rPr>
          </w:rPrChange>
        </w:rPr>
        <w:t>:</w:t>
      </w:r>
      <w:r w:rsidR="005C4B53" w:rsidRPr="00C93362">
        <w:rPr>
          <w:strike/>
          <w:color w:val="FF7C80"/>
          <w:rPrChange w:id="384" w:author="Carl Marchand (ACO)" w:date="2023-06-08T15:42:00Z">
            <w:rPr>
              <w:b/>
              <w:bCs/>
            </w:rPr>
          </w:rPrChange>
        </w:rPr>
        <w:tab/>
      </w:r>
      <w:r w:rsidRPr="00C93362">
        <w:rPr>
          <w:strike/>
          <w:color w:val="FF7C80"/>
          <w:rPrChange w:id="385" w:author="Carl Marchand (ACO)" w:date="2023-06-08T15:42:00Z">
            <w:rPr>
              <w:b/>
              <w:bCs/>
            </w:rPr>
          </w:rPrChange>
        </w:rPr>
        <w:t>Dynamic CVs</w:t>
      </w:r>
    </w:p>
    <w:p w14:paraId="70A7B99E" w14:textId="77777777" w:rsidR="000953AE" w:rsidRPr="00C93362" w:rsidRDefault="000953AE" w:rsidP="00CA073D">
      <w:pPr>
        <w:ind w:left="720"/>
        <w:rPr>
          <w:strike/>
          <w:color w:val="FF7C80"/>
          <w:rPrChange w:id="386" w:author="Carl Marchand (ACO)" w:date="2023-06-08T15:42:00Z">
            <w:rPr/>
          </w:rPrChange>
        </w:rPr>
      </w:pPr>
      <w:r w:rsidRPr="00C93362">
        <w:rPr>
          <w:strike/>
          <w:color w:val="FF7C80"/>
          <w:rPrChange w:id="387" w:author="Carl Marchand (ACO)" w:date="2023-06-08T15:42:00Z">
            <w:rPr/>
          </w:rPrChange>
        </w:rPr>
        <w:lastRenderedPageBreak/>
        <w:t>CVs in this range are dynamic and are used for Unsolicited Decoder Initiated Transmission. Manufacturers who utilize these CVs are requested to contact the NMRA DCC WG for current uniform specifications.</w:t>
      </w:r>
    </w:p>
    <w:p w14:paraId="14796FA5" w14:textId="3DE049E7" w:rsidR="000953AE" w:rsidRPr="00C93362" w:rsidRDefault="000953AE" w:rsidP="00D0125E">
      <w:pPr>
        <w:rPr>
          <w:ins w:id="388" w:author="Carl Marchand (ACO)" w:date="2023-06-08T15:44:00Z"/>
          <w:color w:val="FF0000"/>
          <w:rPrChange w:id="389" w:author="Carl Marchand (ACO)" w:date="2023-06-08T15:45:00Z">
            <w:rPr>
              <w:ins w:id="390" w:author="Carl Marchand (ACO)" w:date="2023-06-08T15:44:00Z"/>
            </w:rPr>
          </w:rPrChange>
        </w:rPr>
      </w:pPr>
      <w:r>
        <w:t xml:space="preserve"> </w:t>
      </w:r>
      <w:ins w:id="391" w:author="Carl Marchand (ACO)" w:date="2023-06-08T15:43:00Z">
        <w:r w:rsidR="00C93362" w:rsidRPr="00C93362">
          <w:rPr>
            <w:color w:val="FF0000"/>
            <w:rPrChange w:id="392" w:author="Carl Marchand (ACO)" w:date="2023-06-08T15:45:00Z">
              <w:rPr/>
            </w:rPrChange>
          </w:rPr>
          <w:t>Configuration Variables 880-896:</w:t>
        </w:r>
        <w:r w:rsidR="00C93362" w:rsidRPr="00C93362">
          <w:rPr>
            <w:color w:val="FF0000"/>
            <w:rPrChange w:id="393" w:author="Carl Marchand (ACO)" w:date="2023-06-08T15:45:00Z">
              <w:rPr/>
            </w:rPrChange>
          </w:rPr>
          <w:tab/>
          <w:t>Reserved NMRA</w:t>
        </w:r>
      </w:ins>
      <w:ins w:id="394" w:author="Carl Marchand (ACO)" w:date="2023-06-08T15:44:00Z">
        <w:r w:rsidR="00C93362" w:rsidRPr="00C93362">
          <w:rPr>
            <w:color w:val="FF0000"/>
            <w:rPrChange w:id="395" w:author="Carl Marchand (ACO)" w:date="2023-06-08T15:45:00Z">
              <w:rPr/>
            </w:rPrChange>
          </w:rPr>
          <w:t xml:space="preserve"> </w:t>
        </w:r>
      </w:ins>
      <w:ins w:id="396" w:author="Carl Marchand (ACO)" w:date="2023-06-08T15:43:00Z">
        <w:r w:rsidR="00C93362" w:rsidRPr="00C93362">
          <w:rPr>
            <w:color w:val="FF0000"/>
            <w:rPrChange w:id="397" w:author="Carl Marchand (ACO)" w:date="2023-06-08T15:45:00Z">
              <w:rPr/>
            </w:rPrChange>
          </w:rPr>
          <w:t>/</w:t>
        </w:r>
      </w:ins>
      <w:ins w:id="398" w:author="Carl Marchand (ACO)" w:date="2023-06-08T15:44:00Z">
        <w:r w:rsidR="00C93362" w:rsidRPr="00C93362">
          <w:rPr>
            <w:color w:val="FF0000"/>
            <w:rPrChange w:id="399" w:author="Carl Marchand (ACO)" w:date="2023-06-08T15:45:00Z">
              <w:rPr/>
            </w:rPrChange>
          </w:rPr>
          <w:t xml:space="preserve"> </w:t>
        </w:r>
      </w:ins>
      <w:ins w:id="400" w:author="Carl Marchand (ACO)" w:date="2023-06-08T15:43:00Z">
        <w:r w:rsidR="00C93362" w:rsidRPr="00C93362">
          <w:rPr>
            <w:color w:val="FF0000"/>
            <w:rPrChange w:id="401" w:author="Carl Marchand (ACO)" w:date="2023-06-08T15:45:00Z">
              <w:rPr/>
            </w:rPrChange>
          </w:rPr>
          <w:t>Rail</w:t>
        </w:r>
      </w:ins>
      <w:ins w:id="402" w:author="Carl Marchand (ACO)" w:date="2023-06-08T15:44:00Z">
        <w:r w:rsidR="00C93362" w:rsidRPr="00C93362">
          <w:rPr>
            <w:color w:val="FF0000"/>
            <w:rPrChange w:id="403" w:author="Carl Marchand (ACO)" w:date="2023-06-08T15:45:00Z">
              <w:rPr/>
            </w:rPrChange>
          </w:rPr>
          <w:t>Community</w:t>
        </w:r>
      </w:ins>
    </w:p>
    <w:p w14:paraId="607FF08B" w14:textId="084AB8D4" w:rsidR="00C93362" w:rsidRPr="00C93362" w:rsidRDefault="00C93362" w:rsidP="00C93362">
      <w:pPr>
        <w:ind w:left="720"/>
        <w:rPr>
          <w:color w:val="FF0000"/>
          <w:rPrChange w:id="404" w:author="Carl Marchand (ACO)" w:date="2023-06-08T15:45:00Z">
            <w:rPr/>
          </w:rPrChange>
        </w:rPr>
        <w:pPrChange w:id="405" w:author="Carl Marchand (ACO)" w:date="2023-06-08T15:44:00Z">
          <w:pPr/>
        </w:pPrChange>
      </w:pPr>
      <w:ins w:id="406" w:author="Carl Marchand (ACO)" w:date="2023-06-08T15:44:00Z">
        <w:r w:rsidRPr="00C93362">
          <w:rPr>
            <w:color w:val="FF0000"/>
            <w:rPrChange w:id="407" w:author="Carl Marchand (ACO)" w:date="2023-06-08T15:45:00Z">
              <w:rPr/>
            </w:rPrChange>
          </w:rPr>
          <w:t xml:space="preserve">These CVs are reserved. CVs 892 to 896 were reserved for dynamic values to be read via </w:t>
        </w:r>
      </w:ins>
      <w:ins w:id="408" w:author="Carl Marchand (ACO)" w:date="2023-06-08T15:46:00Z">
        <w:r w:rsidR="00011993" w:rsidRPr="00011993">
          <w:rPr>
            <w:color w:val="FF0000"/>
          </w:rPr>
          <w:t>RailCom but</w:t>
        </w:r>
      </w:ins>
      <w:ins w:id="409" w:author="Carl Marchand (ACO)" w:date="2023-06-08T15:44:00Z">
        <w:r w:rsidRPr="00C93362">
          <w:rPr>
            <w:color w:val="FF0000"/>
            <w:rPrChange w:id="410" w:author="Carl Marchand (ACO)" w:date="2023-06-08T15:45:00Z">
              <w:rPr/>
            </w:rPrChange>
          </w:rPr>
          <w:t xml:space="preserve"> are not</w:t>
        </w:r>
        <w:r w:rsidRPr="00C93362">
          <w:rPr>
            <w:color w:val="FF0000"/>
            <w:rPrChange w:id="411" w:author="Carl Marchand (ACO)" w:date="2023-06-08T15:45:00Z">
              <w:rPr/>
            </w:rPrChange>
          </w:rPr>
          <w:t xml:space="preserve"> </w:t>
        </w:r>
        <w:r w:rsidRPr="00C93362">
          <w:rPr>
            <w:color w:val="FF0000"/>
            <w:rPrChange w:id="412" w:author="Carl Marchand (ACO)" w:date="2023-06-08T15:45:00Z">
              <w:rPr/>
            </w:rPrChange>
          </w:rPr>
          <w:t>required at this point in time. Therefore, these CVs are also marked as reserved.</w:t>
        </w:r>
      </w:ins>
    </w:p>
    <w:p w14:paraId="35695879" w14:textId="46635013" w:rsidR="005C4B53" w:rsidRPr="000409EE" w:rsidDel="00C93362" w:rsidRDefault="005C4B53">
      <w:pPr>
        <w:spacing w:after="0"/>
        <w:rPr>
          <w:del w:id="413" w:author="Carl Marchand (ACO)" w:date="2023-06-08T15:45:00Z"/>
          <w:strike/>
          <w:color w:val="FF7C80"/>
          <w:rPrChange w:id="414" w:author="Carl Marchand (ACO)" w:date="2023-06-08T15:47:00Z">
            <w:rPr>
              <w:del w:id="415" w:author="Carl Marchand (ACO)" w:date="2023-06-08T15:45:00Z"/>
            </w:rPr>
          </w:rPrChange>
        </w:rPr>
      </w:pPr>
      <w:del w:id="416" w:author="Carl Marchand (ACO)" w:date="2023-06-08T15:45:00Z">
        <w:r w:rsidRPr="000409EE" w:rsidDel="00C93362">
          <w:rPr>
            <w:strike/>
            <w:color w:val="FF7C80"/>
            <w:rPrChange w:id="417" w:author="Carl Marchand (ACO)" w:date="2023-06-08T15:47:00Z">
              <w:rPr/>
            </w:rPrChange>
          </w:rPr>
          <w:br w:type="page"/>
        </w:r>
      </w:del>
    </w:p>
    <w:p w14:paraId="11BCBFF9" w14:textId="5EA79CEB" w:rsidR="000953AE" w:rsidRPr="000409EE" w:rsidRDefault="000953AE" w:rsidP="00C93362">
      <w:pPr>
        <w:spacing w:after="0"/>
        <w:rPr>
          <w:strike/>
          <w:color w:val="FF7C80"/>
          <w:rPrChange w:id="418" w:author="Carl Marchand (ACO)" w:date="2023-06-08T15:47:00Z">
            <w:rPr/>
          </w:rPrChange>
        </w:rPr>
        <w:pPrChange w:id="419" w:author="Carl Marchand (ACO)" w:date="2023-06-08T15:45:00Z">
          <w:pPr/>
        </w:pPrChange>
      </w:pPr>
      <w:r w:rsidRPr="000409EE">
        <w:rPr>
          <w:strike/>
          <w:color w:val="FF7C80"/>
          <w:rPrChange w:id="420" w:author="Carl Marchand (ACO)" w:date="2023-06-08T15:47:00Z">
            <w:rPr/>
          </w:rPrChange>
        </w:rPr>
        <w:t>Configuration Variable 892</w:t>
      </w:r>
      <w:r w:rsidR="005C4B53" w:rsidRPr="000409EE">
        <w:rPr>
          <w:strike/>
          <w:color w:val="FF7C80"/>
          <w:rPrChange w:id="421" w:author="Carl Marchand (ACO)" w:date="2023-06-08T15:47:00Z">
            <w:rPr/>
          </w:rPrChange>
        </w:rPr>
        <w:t>:</w:t>
      </w:r>
      <w:r w:rsidR="005C4B53" w:rsidRPr="000409EE">
        <w:rPr>
          <w:strike/>
          <w:color w:val="FF7C80"/>
          <w:rPrChange w:id="422" w:author="Carl Marchand (ACO)" w:date="2023-06-08T15:47:00Z">
            <w:rPr/>
          </w:rPrChange>
        </w:rPr>
        <w:tab/>
      </w:r>
      <w:r w:rsidRPr="000409EE">
        <w:rPr>
          <w:strike/>
          <w:color w:val="FF7C80"/>
          <w:rPrChange w:id="423" w:author="Carl Marchand (ACO)" w:date="2023-06-08T15:47:00Z">
            <w:rPr/>
          </w:rPrChange>
        </w:rPr>
        <w:t>Decoder Load</w:t>
      </w:r>
    </w:p>
    <w:p w14:paraId="6108372D" w14:textId="77777777" w:rsidR="00360266" w:rsidRPr="000409EE" w:rsidRDefault="000953AE" w:rsidP="00360266">
      <w:pPr>
        <w:ind w:left="720"/>
        <w:rPr>
          <w:strike/>
          <w:color w:val="FF7C80"/>
          <w:rPrChange w:id="424" w:author="Carl Marchand (ACO)" w:date="2023-06-08T15:47:00Z">
            <w:rPr/>
          </w:rPrChange>
        </w:rPr>
      </w:pPr>
      <w:r w:rsidRPr="000409EE">
        <w:rPr>
          <w:strike/>
          <w:color w:val="FF7C80"/>
          <w:rPrChange w:id="425" w:author="Carl Marchand (ACO)" w:date="2023-06-08T15:47:00Z">
            <w:rPr/>
          </w:rPrChange>
        </w:rPr>
        <w:t xml:space="preserve">Specifies the current load of the decoder. The load is volatile and is not stored across power interruptions. </w:t>
      </w:r>
    </w:p>
    <w:p w14:paraId="111D5B52" w14:textId="352B8132" w:rsidR="000953AE" w:rsidRPr="000409EE" w:rsidRDefault="000953AE" w:rsidP="00CA073D">
      <w:pPr>
        <w:ind w:left="720"/>
        <w:rPr>
          <w:strike/>
          <w:color w:val="FF7C80"/>
          <w:rPrChange w:id="426" w:author="Carl Marchand (ACO)" w:date="2023-06-08T15:47:00Z">
            <w:rPr/>
          </w:rPrChange>
        </w:rPr>
      </w:pPr>
      <w:r w:rsidRPr="000409EE">
        <w:rPr>
          <w:strike/>
          <w:color w:val="FF7C80"/>
          <w:rPrChange w:id="427" w:author="Carl Marchand (ACO)" w:date="2023-06-08T15:47:00Z">
            <w:rPr/>
          </w:rPrChange>
        </w:rPr>
        <w:t>Bits 0-6 indicate the value of the load with 0 indicating no load</w:t>
      </w:r>
    </w:p>
    <w:p w14:paraId="2E45248B" w14:textId="77777777" w:rsidR="000953AE" w:rsidRPr="000409EE" w:rsidRDefault="000953AE" w:rsidP="00CA073D">
      <w:pPr>
        <w:ind w:left="720"/>
        <w:rPr>
          <w:strike/>
          <w:color w:val="FF7C80"/>
          <w:rPrChange w:id="428" w:author="Carl Marchand (ACO)" w:date="2023-06-08T15:47:00Z">
            <w:rPr/>
          </w:rPrChange>
        </w:rPr>
      </w:pPr>
      <w:r w:rsidRPr="000409EE">
        <w:rPr>
          <w:strike/>
          <w:color w:val="FF7C80"/>
          <w:rPrChange w:id="429" w:author="Carl Marchand (ACO)" w:date="2023-06-08T15:47:00Z">
            <w:rPr/>
          </w:rPrChange>
        </w:rPr>
        <w:t>Bit 7 indicates a positive or negative load.</w:t>
      </w:r>
    </w:p>
    <w:p w14:paraId="23EEEDA6" w14:textId="283F84A8" w:rsidR="000953AE" w:rsidRPr="000409EE" w:rsidRDefault="000953AE" w:rsidP="00D0125E">
      <w:pPr>
        <w:rPr>
          <w:strike/>
          <w:color w:val="FF7C80"/>
          <w:rPrChange w:id="430" w:author="Carl Marchand (ACO)" w:date="2023-06-08T15:47:00Z">
            <w:rPr/>
          </w:rPrChange>
        </w:rPr>
      </w:pPr>
      <w:r w:rsidRPr="000409EE">
        <w:rPr>
          <w:strike/>
          <w:color w:val="FF7C80"/>
          <w:rPrChange w:id="431" w:author="Carl Marchand (ACO)" w:date="2023-06-08T15:47:00Z">
            <w:rPr/>
          </w:rPrChange>
        </w:rPr>
        <w:t xml:space="preserve"> </w:t>
      </w:r>
    </w:p>
    <w:p w14:paraId="201FACEF" w14:textId="61DD8A53" w:rsidR="000953AE" w:rsidRPr="000409EE" w:rsidRDefault="000953AE" w:rsidP="000953AE">
      <w:pPr>
        <w:rPr>
          <w:strike/>
          <w:color w:val="FF7C80"/>
          <w:rPrChange w:id="432" w:author="Carl Marchand (ACO)" w:date="2023-06-08T15:47:00Z">
            <w:rPr/>
          </w:rPrChange>
        </w:rPr>
      </w:pPr>
      <w:r w:rsidRPr="000409EE">
        <w:rPr>
          <w:strike/>
          <w:color w:val="FF7C80"/>
          <w:rPrChange w:id="433" w:author="Carl Marchand (ACO)" w:date="2023-06-08T15:47:00Z">
            <w:rPr/>
          </w:rPrChange>
        </w:rPr>
        <w:t>Configuration Variable 893</w:t>
      </w:r>
      <w:r w:rsidR="00CB2F54" w:rsidRPr="000409EE">
        <w:rPr>
          <w:strike/>
          <w:color w:val="FF7C80"/>
          <w:rPrChange w:id="434" w:author="Carl Marchand (ACO)" w:date="2023-06-08T15:47:00Z">
            <w:rPr/>
          </w:rPrChange>
        </w:rPr>
        <w:t>:</w:t>
      </w:r>
      <w:r w:rsidRPr="000409EE">
        <w:rPr>
          <w:strike/>
          <w:color w:val="FF7C80"/>
          <w:rPrChange w:id="435" w:author="Carl Marchand (ACO)" w:date="2023-06-08T15:47:00Z">
            <w:rPr/>
          </w:rPrChange>
        </w:rPr>
        <w:tab/>
        <w:t>Flags</w:t>
      </w:r>
    </w:p>
    <w:p w14:paraId="7A3A0611" w14:textId="77777777" w:rsidR="000953AE" w:rsidRPr="000409EE" w:rsidRDefault="000953AE" w:rsidP="00CB2F54">
      <w:pPr>
        <w:ind w:left="720"/>
        <w:rPr>
          <w:strike/>
          <w:color w:val="FF7C80"/>
          <w:rPrChange w:id="436" w:author="Carl Marchand (ACO)" w:date="2023-06-08T15:47:00Z">
            <w:rPr/>
          </w:rPrChange>
        </w:rPr>
      </w:pPr>
      <w:r w:rsidRPr="000409EE">
        <w:rPr>
          <w:strike/>
          <w:color w:val="FF7C80"/>
          <w:rPrChange w:id="437" w:author="Carl Marchand (ACO)" w:date="2023-06-08T15:47:00Z">
            <w:rPr/>
          </w:rPrChange>
        </w:rPr>
        <w:t>Up to 8 dynamic flags can be transmitted Bits 0-7 Reserved for future use.</w:t>
      </w:r>
    </w:p>
    <w:p w14:paraId="1F07B1B0" w14:textId="77777777" w:rsidR="000953AE" w:rsidRPr="000409EE" w:rsidRDefault="000953AE" w:rsidP="000953AE">
      <w:pPr>
        <w:rPr>
          <w:strike/>
          <w:color w:val="FF7C80"/>
          <w:rPrChange w:id="438" w:author="Carl Marchand (ACO)" w:date="2023-06-08T15:47:00Z">
            <w:rPr/>
          </w:rPrChange>
        </w:rPr>
      </w:pPr>
    </w:p>
    <w:p w14:paraId="05387BFE" w14:textId="0B107729" w:rsidR="000953AE" w:rsidRPr="000409EE" w:rsidRDefault="000953AE" w:rsidP="000953AE">
      <w:pPr>
        <w:rPr>
          <w:strike/>
          <w:color w:val="FF7C80"/>
          <w:rPrChange w:id="439" w:author="Carl Marchand (ACO)" w:date="2023-06-08T15:47:00Z">
            <w:rPr/>
          </w:rPrChange>
        </w:rPr>
      </w:pPr>
      <w:r w:rsidRPr="000409EE">
        <w:rPr>
          <w:strike/>
          <w:color w:val="FF7C80"/>
          <w:rPrChange w:id="440" w:author="Carl Marchand (ACO)" w:date="2023-06-08T15:47:00Z">
            <w:rPr/>
          </w:rPrChange>
        </w:rPr>
        <w:t>Configuration Variable 894</w:t>
      </w:r>
      <w:r w:rsidR="00CB2F54" w:rsidRPr="000409EE">
        <w:rPr>
          <w:strike/>
          <w:color w:val="FF7C80"/>
          <w:rPrChange w:id="441" w:author="Carl Marchand (ACO)" w:date="2023-06-08T15:47:00Z">
            <w:rPr/>
          </w:rPrChange>
        </w:rPr>
        <w:t>:</w:t>
      </w:r>
      <w:r w:rsidRPr="000409EE">
        <w:rPr>
          <w:strike/>
          <w:color w:val="FF7C80"/>
          <w:rPrChange w:id="442" w:author="Carl Marchand (ACO)" w:date="2023-06-08T15:47:00Z">
            <w:rPr/>
          </w:rPrChange>
        </w:rPr>
        <w:tab/>
        <w:t>Fuel/Coal</w:t>
      </w:r>
    </w:p>
    <w:p w14:paraId="62F96496" w14:textId="6A08AAA1" w:rsidR="000953AE" w:rsidRPr="000409EE" w:rsidRDefault="000953AE" w:rsidP="00CB2F54">
      <w:pPr>
        <w:ind w:left="720"/>
        <w:rPr>
          <w:strike/>
          <w:color w:val="FF7C80"/>
          <w:rPrChange w:id="443" w:author="Carl Marchand (ACO)" w:date="2023-06-08T15:47:00Z">
            <w:rPr/>
          </w:rPrChange>
        </w:rPr>
      </w:pPr>
      <w:r w:rsidRPr="000409EE">
        <w:rPr>
          <w:strike/>
          <w:color w:val="FF7C80"/>
          <w:rPrChange w:id="444" w:author="Carl Marchand (ACO)" w:date="2023-06-08T15:47:00Z">
            <w:rPr/>
          </w:rPrChange>
        </w:rPr>
        <w:t xml:space="preserve">Specifies the amount of Fuel/Coal left before the decoder will stop the locomotive. A value of 0 indicates that the Fuel/Coal is totally consumed, a value of 254 indicates totally full and a value of 255 indicates that this CV is not currently </w:t>
      </w:r>
      <w:r w:rsidR="00297593" w:rsidRPr="000409EE">
        <w:rPr>
          <w:strike/>
          <w:color w:val="FF7C80"/>
          <w:rPrChange w:id="445" w:author="Carl Marchand (ACO)" w:date="2023-06-08T15:47:00Z">
            <w:rPr/>
          </w:rPrChange>
        </w:rPr>
        <w:t>supported,</w:t>
      </w:r>
      <w:r w:rsidRPr="000409EE">
        <w:rPr>
          <w:strike/>
          <w:color w:val="FF7C80"/>
          <w:rPrChange w:id="446" w:author="Carl Marchand (ACO)" w:date="2023-06-08T15:47:00Z">
            <w:rPr/>
          </w:rPrChange>
        </w:rPr>
        <w:t xml:space="preserve"> and its contents should not be transmitted</w:t>
      </w:r>
    </w:p>
    <w:p w14:paraId="1494B9DE" w14:textId="77777777" w:rsidR="000953AE" w:rsidRPr="000409EE" w:rsidRDefault="000953AE" w:rsidP="000953AE">
      <w:pPr>
        <w:rPr>
          <w:strike/>
          <w:color w:val="FF7C80"/>
          <w:rPrChange w:id="447" w:author="Carl Marchand (ACO)" w:date="2023-06-08T15:47:00Z">
            <w:rPr/>
          </w:rPrChange>
        </w:rPr>
      </w:pPr>
    </w:p>
    <w:p w14:paraId="28AB384A" w14:textId="7C9FF74A" w:rsidR="000953AE" w:rsidRPr="000409EE" w:rsidRDefault="000953AE" w:rsidP="000953AE">
      <w:pPr>
        <w:rPr>
          <w:strike/>
          <w:color w:val="FF7C80"/>
          <w:rPrChange w:id="448" w:author="Carl Marchand (ACO)" w:date="2023-06-08T15:47:00Z">
            <w:rPr/>
          </w:rPrChange>
        </w:rPr>
      </w:pPr>
      <w:r w:rsidRPr="000409EE">
        <w:rPr>
          <w:strike/>
          <w:color w:val="FF7C80"/>
          <w:rPrChange w:id="449" w:author="Carl Marchand (ACO)" w:date="2023-06-08T15:47:00Z">
            <w:rPr/>
          </w:rPrChange>
        </w:rPr>
        <w:t>Configuration Variable 895</w:t>
      </w:r>
      <w:r w:rsidR="00CB2F54" w:rsidRPr="000409EE">
        <w:rPr>
          <w:strike/>
          <w:color w:val="FF7C80"/>
          <w:rPrChange w:id="450" w:author="Carl Marchand (ACO)" w:date="2023-06-08T15:47:00Z">
            <w:rPr/>
          </w:rPrChange>
        </w:rPr>
        <w:t>:</w:t>
      </w:r>
      <w:r w:rsidRPr="000409EE">
        <w:rPr>
          <w:strike/>
          <w:color w:val="FF7C80"/>
          <w:rPrChange w:id="451" w:author="Carl Marchand (ACO)" w:date="2023-06-08T15:47:00Z">
            <w:rPr/>
          </w:rPrChange>
        </w:rPr>
        <w:tab/>
        <w:t>Water</w:t>
      </w:r>
    </w:p>
    <w:p w14:paraId="4B9B4307" w14:textId="38A9B239" w:rsidR="000953AE" w:rsidRPr="000409EE" w:rsidRDefault="000953AE" w:rsidP="00CB2F54">
      <w:pPr>
        <w:ind w:left="720"/>
        <w:rPr>
          <w:strike/>
          <w:color w:val="FF7C80"/>
          <w:rPrChange w:id="452" w:author="Carl Marchand (ACO)" w:date="2023-06-08T15:47:00Z">
            <w:rPr/>
          </w:rPrChange>
        </w:rPr>
      </w:pPr>
      <w:r w:rsidRPr="000409EE">
        <w:rPr>
          <w:strike/>
          <w:color w:val="FF7C80"/>
          <w:rPrChange w:id="453" w:author="Carl Marchand (ACO)" w:date="2023-06-08T15:47:00Z">
            <w:rPr/>
          </w:rPrChange>
        </w:rPr>
        <w:t xml:space="preserve">Specifies the amount of water left before the decoder will stop the locomotive. A value of 0 indicates that the water is totally consumed, a value of 254 indicates totally full and a value of 255 indicates that this CV is not currently </w:t>
      </w:r>
      <w:r w:rsidR="00751009" w:rsidRPr="000409EE">
        <w:rPr>
          <w:strike/>
          <w:color w:val="FF7C80"/>
          <w:rPrChange w:id="454" w:author="Carl Marchand (ACO)" w:date="2023-06-08T15:47:00Z">
            <w:rPr/>
          </w:rPrChange>
        </w:rPr>
        <w:t>supported,</w:t>
      </w:r>
      <w:r w:rsidRPr="000409EE">
        <w:rPr>
          <w:strike/>
          <w:color w:val="FF7C80"/>
          <w:rPrChange w:id="455" w:author="Carl Marchand (ACO)" w:date="2023-06-08T15:47:00Z">
            <w:rPr/>
          </w:rPrChange>
        </w:rPr>
        <w:t xml:space="preserve"> and its contents should not be transmitted.</w:t>
      </w:r>
    </w:p>
    <w:p w14:paraId="1E673CB6" w14:textId="77777777" w:rsidR="000953AE" w:rsidRDefault="000953AE" w:rsidP="000953AE"/>
    <w:p w14:paraId="7990CB6F" w14:textId="1B25D73F" w:rsidR="000953AE" w:rsidRDefault="000953AE" w:rsidP="000953AE">
      <w:r>
        <w:t>Configuration Variable</w:t>
      </w:r>
      <w:ins w:id="456" w:author="Carl Marchand (ACO)" w:date="2023-06-08T16:05:00Z">
        <w:r w:rsidR="008D4DD6" w:rsidRPr="008D4DD6">
          <w:rPr>
            <w:color w:val="FF0000"/>
            <w:rPrChange w:id="457" w:author="Carl Marchand (ACO)" w:date="2023-06-08T16:05:00Z">
              <w:rPr/>
            </w:rPrChange>
          </w:rPr>
          <w:t>s</w:t>
        </w:r>
      </w:ins>
      <w:r>
        <w:t xml:space="preserve"> </w:t>
      </w:r>
      <w:r w:rsidRPr="008D4DD6">
        <w:rPr>
          <w:strike/>
          <w:color w:val="FF7C80"/>
          <w:rPrChange w:id="458" w:author="Carl Marchand (ACO)" w:date="2023-06-08T16:03:00Z">
            <w:rPr/>
          </w:rPrChange>
        </w:rPr>
        <w:t>896</w:t>
      </w:r>
      <w:ins w:id="459" w:author="Carl Marchand (ACO)" w:date="2023-06-08T16:04:00Z">
        <w:r w:rsidR="008D4DD6">
          <w:rPr>
            <w:strike/>
            <w:color w:val="FF7C80"/>
          </w:rPr>
          <w:t xml:space="preserve"> </w:t>
        </w:r>
      </w:ins>
      <w:ins w:id="460" w:author="Carl Marchand (ACO)" w:date="2023-06-08T16:03:00Z">
        <w:r w:rsidR="008D4DD6" w:rsidRPr="008D4DD6">
          <w:rPr>
            <w:color w:val="FF0000"/>
            <w:rPrChange w:id="461" w:author="Carl Marchand (ACO)" w:date="2023-06-08T16:04:00Z">
              <w:rPr/>
            </w:rPrChange>
          </w:rPr>
          <w:t>897</w:t>
        </w:r>
      </w:ins>
      <w:r>
        <w:t>-1024</w:t>
      </w:r>
      <w:r w:rsidR="00CB2F54">
        <w:t>:</w:t>
      </w:r>
      <w:r>
        <w:tab/>
        <w:t>SUSI (Serial User Standard Interface)</w:t>
      </w:r>
    </w:p>
    <w:p w14:paraId="3BB86674" w14:textId="14344346" w:rsidR="00D0125E" w:rsidRDefault="000953AE" w:rsidP="00CB2F54">
      <w:pPr>
        <w:ind w:left="432"/>
      </w:pPr>
      <w:r>
        <w:t xml:space="preserve">Reserved </w:t>
      </w:r>
      <w:r w:rsidRPr="008D4DD6">
        <w:rPr>
          <w:strike/>
          <w:color w:val="FF7C80"/>
          <w:rPrChange w:id="462" w:author="Carl Marchand (ACO)" w:date="2023-06-08T16:04:00Z">
            <w:rPr/>
          </w:rPrChange>
        </w:rPr>
        <w:t>until March 2005</w:t>
      </w:r>
      <w:r>
        <w:t xml:space="preserve"> for use by SUSI to define CVs for Sound and Function auxiliary modules. See Technical Note </w:t>
      </w:r>
      <w:r w:rsidRPr="008D4DD6">
        <w:rPr>
          <w:rPrChange w:id="463" w:author="Carl Marchand (ACO)" w:date="2023-06-08T16:04:00Z">
            <w:rPr>
              <w:highlight w:val="yellow"/>
            </w:rPr>
          </w:rPrChange>
        </w:rPr>
        <w:t>TI-9.2.3</w:t>
      </w:r>
      <w:r>
        <w:t xml:space="preserve"> for details.</w:t>
      </w:r>
    </w:p>
    <w:p w14:paraId="34059BC3" w14:textId="77777777" w:rsidR="00222983" w:rsidRDefault="00222983" w:rsidP="00222983"/>
    <w:p w14:paraId="4F0F1397" w14:textId="6D253F0E" w:rsidR="00D07B6E" w:rsidRDefault="00D55355" w:rsidP="00F259E8">
      <w:pPr>
        <w:pStyle w:val="Heading3"/>
        <w:rPr>
          <w:spacing w:val="-1"/>
        </w:rPr>
      </w:pPr>
      <w:r>
        <w:rPr>
          <w:spacing w:val="-1"/>
        </w:rPr>
        <w:t>Descriptions of</w:t>
      </w:r>
      <w:r>
        <w:t xml:space="preserve"> </w:t>
      </w:r>
      <w:r>
        <w:rPr>
          <w:spacing w:val="-1"/>
        </w:rPr>
        <w:t>Configuration</w:t>
      </w:r>
      <w:r>
        <w:t xml:space="preserve"> </w:t>
      </w:r>
      <w:r>
        <w:rPr>
          <w:spacing w:val="-1"/>
        </w:rPr>
        <w:t>Variables</w:t>
      </w:r>
      <w:r>
        <w:t xml:space="preserve"> </w:t>
      </w:r>
      <w:r>
        <w:rPr>
          <w:spacing w:val="-1"/>
        </w:rPr>
        <w:t>for</w:t>
      </w:r>
      <w:r>
        <w:t xml:space="preserve"> </w:t>
      </w:r>
      <w:r>
        <w:rPr>
          <w:spacing w:val="-1"/>
        </w:rPr>
        <w:t>Accessory Decoders</w:t>
      </w:r>
    </w:p>
    <w:p w14:paraId="48F0FA44" w14:textId="44D4EBEF" w:rsidR="00D55355" w:rsidRPr="00D55355" w:rsidRDefault="008A3607" w:rsidP="00D55355">
      <w:r w:rsidRPr="008A3607">
        <w:t xml:space="preserve">Previous version of this Standard established CVs 513-1024 to be used by accessory decoders. CVs 1-512 were reserved for NMRA use. However, many accessory decoders were sold that used CVs 1-512. This was done for various reasons, including in inability of some command stations to access CVs above 512. In recognition of many accessory decoders using the lower CVs and the desire to create more space for manufacturers, the CV definitions as previously defined have been moved </w:t>
      </w:r>
      <w:r w:rsidRPr="008A3607">
        <w:lastRenderedPageBreak/>
        <w:t>from 513-1024 down to 1-512. Using the CVs 513-1024, as defined in Table 2, are optional. The manufacturer may use these upper CVs in any manner they see appropriate. These changes will allow existing accessory decoders to use CVs 513-1024 as previously defined.</w:t>
      </w:r>
    </w:p>
    <w:p w14:paraId="7FF97196" w14:textId="77777777" w:rsidR="00572971" w:rsidRPr="00572971" w:rsidRDefault="00572971" w:rsidP="00287F2A">
      <w:pPr>
        <w:pStyle w:val="Heading4"/>
      </w:pPr>
      <w:r w:rsidRPr="00572971">
        <w:t>Accessory Decoders – CV Support</w:t>
      </w:r>
    </w:p>
    <w:p w14:paraId="1F8793FC" w14:textId="77777777" w:rsidR="00572971" w:rsidRPr="00572971" w:rsidRDefault="00572971" w:rsidP="00572971">
      <w:pPr>
        <w:spacing w:after="0"/>
      </w:pPr>
      <w:r w:rsidRPr="00572971">
        <w:t>Any accessory decoder using CVs for configuration must follow the NMRA CV standard as outlined in this document. Accessory decoders that do not support CVs for configuration must have detailed documentation that is readily available, i.e., instruction sheet(s) supplied with the decoder or downloadable instructions from the manufacturer’s website.</w:t>
      </w:r>
    </w:p>
    <w:p w14:paraId="03593793" w14:textId="3E924BED" w:rsidR="00572971" w:rsidRPr="00572971" w:rsidRDefault="00572971" w:rsidP="00287F2A">
      <w:pPr>
        <w:pStyle w:val="Heading4"/>
      </w:pPr>
      <w:r w:rsidRPr="00572971">
        <w:t xml:space="preserve">Accessory Decoders – </w:t>
      </w:r>
      <w:r w:rsidR="00A4705F" w:rsidRPr="00A4705F">
        <w:rPr>
          <w:color w:val="FF0000"/>
        </w:rPr>
        <w:t>Service Mode Programming</w:t>
      </w:r>
    </w:p>
    <w:tbl>
      <w:tblPr>
        <w:tblpPr w:leftFromText="180" w:rightFromText="180" w:vertAnchor="text" w:horzAnchor="margin" w:tblpY="1252"/>
        <w:tblW w:w="9768" w:type="dxa"/>
        <w:tblLayout w:type="fixed"/>
        <w:tblCellMar>
          <w:left w:w="0" w:type="dxa"/>
          <w:right w:w="0" w:type="dxa"/>
        </w:tblCellMar>
        <w:tblLook w:val="01E0" w:firstRow="1" w:lastRow="1" w:firstColumn="1" w:lastColumn="1" w:noHBand="0" w:noVBand="0"/>
      </w:tblPr>
      <w:tblGrid>
        <w:gridCol w:w="114"/>
        <w:gridCol w:w="1793"/>
        <w:gridCol w:w="886"/>
        <w:gridCol w:w="1036"/>
        <w:gridCol w:w="1082"/>
        <w:gridCol w:w="900"/>
        <w:gridCol w:w="721"/>
        <w:gridCol w:w="916"/>
        <w:gridCol w:w="2320"/>
      </w:tblGrid>
      <w:tr w:rsidR="005656E2" w14:paraId="39E36CB1" w14:textId="77777777" w:rsidTr="00287F2A">
        <w:trPr>
          <w:trHeight w:hRule="exact" w:val="277"/>
        </w:trPr>
        <w:tc>
          <w:tcPr>
            <w:tcW w:w="114" w:type="dxa"/>
          </w:tcPr>
          <w:p w14:paraId="580960D6" w14:textId="77777777" w:rsidR="00287F2A" w:rsidRDefault="00287F2A" w:rsidP="00287F2A"/>
        </w:tc>
        <w:tc>
          <w:tcPr>
            <w:tcW w:w="9654" w:type="dxa"/>
            <w:gridSpan w:val="8"/>
          </w:tcPr>
          <w:p w14:paraId="7AD4D864" w14:textId="77777777" w:rsidR="00287F2A" w:rsidRDefault="00287F2A" w:rsidP="00287F2A">
            <w:pPr>
              <w:pStyle w:val="TableParagraph"/>
              <w:spacing w:line="275" w:lineRule="exact"/>
              <w:ind w:left="2105"/>
              <w:rPr>
                <w:rFonts w:ascii="Times New Roman" w:eastAsia="Times New Roman" w:hAnsi="Times New Roman" w:cs="Times New Roman"/>
                <w:sz w:val="24"/>
                <w:szCs w:val="24"/>
              </w:rPr>
            </w:pPr>
            <w:r>
              <w:rPr>
                <w:rFonts w:ascii="Times New Roman"/>
                <w:b/>
                <w:sz w:val="24"/>
              </w:rPr>
              <w:t xml:space="preserve">Table 6 - Accessory </w:t>
            </w:r>
            <w:r>
              <w:rPr>
                <w:rFonts w:ascii="Times New Roman"/>
                <w:b/>
                <w:spacing w:val="-1"/>
                <w:sz w:val="24"/>
              </w:rPr>
              <w:t>Decoder</w:t>
            </w:r>
            <w:r>
              <w:rPr>
                <w:rFonts w:ascii="Times New Roman"/>
                <w:b/>
                <w:sz w:val="24"/>
              </w:rPr>
              <w:t xml:space="preserve"> Configuration Variables</w:t>
            </w:r>
          </w:p>
        </w:tc>
      </w:tr>
      <w:tr w:rsidR="005656E2" w14:paraId="3F61BD73" w14:textId="77777777" w:rsidTr="00287F2A">
        <w:trPr>
          <w:trHeight w:hRule="exact" w:val="415"/>
        </w:trPr>
        <w:tc>
          <w:tcPr>
            <w:tcW w:w="1907" w:type="dxa"/>
            <w:gridSpan w:val="2"/>
          </w:tcPr>
          <w:p w14:paraId="5769213D" w14:textId="77777777" w:rsidR="00287F2A" w:rsidRDefault="00287F2A" w:rsidP="00287F2A">
            <w:pPr>
              <w:pStyle w:val="TableParagraph"/>
              <w:spacing w:before="4" w:line="200" w:lineRule="exact"/>
              <w:rPr>
                <w:sz w:val="20"/>
                <w:szCs w:val="20"/>
              </w:rPr>
            </w:pPr>
          </w:p>
          <w:p w14:paraId="772D100D" w14:textId="77777777" w:rsidR="00287F2A" w:rsidRDefault="00287F2A" w:rsidP="00287F2A">
            <w:pPr>
              <w:pStyle w:val="TableParagraph"/>
              <w:spacing w:line="207" w:lineRule="exact"/>
              <w:ind w:left="575" w:right="164"/>
              <w:rPr>
                <w:rFonts w:ascii="Times New Roman" w:eastAsia="Times New Roman" w:hAnsi="Times New Roman" w:cs="Times New Roman"/>
                <w:sz w:val="18"/>
                <w:szCs w:val="18"/>
              </w:rPr>
            </w:pPr>
            <w:r>
              <w:rPr>
                <w:rFonts w:ascii="Times New Roman"/>
                <w:b/>
                <w:spacing w:val="-1"/>
                <w:sz w:val="18"/>
              </w:rPr>
              <w:t>CV</w:t>
            </w:r>
            <w:r>
              <w:rPr>
                <w:rFonts w:ascii="Times New Roman"/>
                <w:b/>
                <w:sz w:val="18"/>
              </w:rPr>
              <w:t xml:space="preserve"> </w:t>
            </w:r>
            <w:r>
              <w:rPr>
                <w:rFonts w:ascii="Times New Roman"/>
                <w:b/>
                <w:spacing w:val="-1"/>
                <w:sz w:val="18"/>
              </w:rPr>
              <w:t>Name</w:t>
            </w:r>
          </w:p>
        </w:tc>
        <w:tc>
          <w:tcPr>
            <w:tcW w:w="886" w:type="dxa"/>
          </w:tcPr>
          <w:p w14:paraId="16CDBC56" w14:textId="77777777" w:rsidR="00287F2A" w:rsidRDefault="00287F2A" w:rsidP="00287F2A">
            <w:pPr>
              <w:pStyle w:val="TableParagraph"/>
              <w:spacing w:before="101"/>
              <w:ind w:left="243"/>
              <w:rPr>
                <w:rFonts w:ascii="Times New Roman" w:eastAsia="Times New Roman" w:hAnsi="Times New Roman" w:cs="Times New Roman"/>
                <w:sz w:val="18"/>
                <w:szCs w:val="18"/>
              </w:rPr>
            </w:pPr>
            <w:r>
              <w:rPr>
                <w:rFonts w:ascii="Times New Roman"/>
                <w:b/>
                <w:spacing w:val="-1"/>
                <w:sz w:val="18"/>
              </w:rPr>
              <w:t>CV</w:t>
            </w:r>
            <w:r>
              <w:rPr>
                <w:rFonts w:ascii="Times New Roman"/>
                <w:b/>
                <w:sz w:val="18"/>
              </w:rPr>
              <w:t xml:space="preserve"> #</w:t>
            </w:r>
          </w:p>
        </w:tc>
        <w:tc>
          <w:tcPr>
            <w:tcW w:w="1036" w:type="dxa"/>
          </w:tcPr>
          <w:p w14:paraId="6DBEDB39" w14:textId="77777777" w:rsidR="00287F2A" w:rsidRDefault="00287F2A" w:rsidP="00287F2A">
            <w:pPr>
              <w:pStyle w:val="TableParagraph"/>
              <w:spacing w:line="204" w:lineRule="exact"/>
              <w:ind w:left="121" w:right="120"/>
              <w:jc w:val="center"/>
              <w:rPr>
                <w:rFonts w:ascii="Times New Roman" w:eastAsia="Times New Roman" w:hAnsi="Times New Roman" w:cs="Times New Roman"/>
                <w:sz w:val="18"/>
                <w:szCs w:val="18"/>
              </w:rPr>
            </w:pPr>
            <w:r>
              <w:rPr>
                <w:rFonts w:ascii="Times New Roman"/>
                <w:b/>
                <w:spacing w:val="-1"/>
                <w:sz w:val="18"/>
              </w:rPr>
              <w:t>CV</w:t>
            </w:r>
            <w:r>
              <w:rPr>
                <w:rFonts w:ascii="Times New Roman"/>
                <w:b/>
                <w:sz w:val="18"/>
              </w:rPr>
              <w:t xml:space="preserve"> #</w:t>
            </w:r>
          </w:p>
          <w:p w14:paraId="4DED0B73" w14:textId="77777777" w:rsidR="00287F2A" w:rsidRDefault="00287F2A" w:rsidP="00287F2A">
            <w:pPr>
              <w:pStyle w:val="TableParagraph"/>
              <w:spacing w:line="207" w:lineRule="exact"/>
              <w:ind w:left="121" w:right="120"/>
              <w:jc w:val="center"/>
              <w:rPr>
                <w:rFonts w:ascii="Times New Roman" w:eastAsia="Times New Roman" w:hAnsi="Times New Roman" w:cs="Times New Roman"/>
                <w:sz w:val="18"/>
                <w:szCs w:val="18"/>
              </w:rPr>
            </w:pPr>
            <w:r>
              <w:rPr>
                <w:rFonts w:ascii="Times New Roman"/>
                <w:b/>
                <w:sz w:val="18"/>
              </w:rPr>
              <w:t>(optional)</w:t>
            </w:r>
          </w:p>
        </w:tc>
        <w:tc>
          <w:tcPr>
            <w:tcW w:w="1082" w:type="dxa"/>
          </w:tcPr>
          <w:p w14:paraId="19DD0A6E" w14:textId="77777777" w:rsidR="00287F2A" w:rsidRDefault="00287F2A" w:rsidP="00287F2A">
            <w:pPr>
              <w:pStyle w:val="TableParagraph"/>
              <w:spacing w:before="101"/>
              <w:ind w:left="180"/>
              <w:rPr>
                <w:rFonts w:ascii="Times New Roman" w:eastAsia="Times New Roman" w:hAnsi="Times New Roman" w:cs="Times New Roman"/>
                <w:sz w:val="18"/>
                <w:szCs w:val="18"/>
              </w:rPr>
            </w:pPr>
            <w:r>
              <w:rPr>
                <w:rFonts w:ascii="Times New Roman"/>
                <w:b/>
                <w:spacing w:val="-1"/>
                <w:sz w:val="18"/>
              </w:rPr>
              <w:t>Required</w:t>
            </w:r>
          </w:p>
        </w:tc>
        <w:tc>
          <w:tcPr>
            <w:tcW w:w="900" w:type="dxa"/>
          </w:tcPr>
          <w:p w14:paraId="4FE5D4A8" w14:textId="77777777" w:rsidR="00287F2A" w:rsidRDefault="00287F2A" w:rsidP="00287F2A">
            <w:pPr>
              <w:pStyle w:val="TableParagraph"/>
              <w:ind w:left="223" w:right="163" w:hanging="60"/>
              <w:rPr>
                <w:rFonts w:ascii="Times New Roman" w:eastAsia="Times New Roman" w:hAnsi="Times New Roman" w:cs="Times New Roman"/>
                <w:sz w:val="18"/>
                <w:szCs w:val="18"/>
              </w:rPr>
            </w:pPr>
            <w:r>
              <w:rPr>
                <w:rFonts w:ascii="Times New Roman"/>
                <w:b/>
                <w:sz w:val="18"/>
              </w:rPr>
              <w:t>Default Value</w:t>
            </w:r>
          </w:p>
        </w:tc>
        <w:tc>
          <w:tcPr>
            <w:tcW w:w="721" w:type="dxa"/>
          </w:tcPr>
          <w:p w14:paraId="3F1C21CC" w14:textId="77777777" w:rsidR="00287F2A" w:rsidRDefault="00287F2A" w:rsidP="00287F2A">
            <w:pPr>
              <w:pStyle w:val="TableParagraph"/>
              <w:ind w:left="169" w:right="158" w:hanging="10"/>
              <w:rPr>
                <w:rFonts w:ascii="Times New Roman" w:eastAsia="Times New Roman" w:hAnsi="Times New Roman" w:cs="Times New Roman"/>
                <w:sz w:val="18"/>
                <w:szCs w:val="18"/>
              </w:rPr>
            </w:pPr>
            <w:r>
              <w:rPr>
                <w:rFonts w:ascii="Times New Roman"/>
                <w:b/>
                <w:spacing w:val="-1"/>
                <w:sz w:val="18"/>
              </w:rPr>
              <w:t>Read</w:t>
            </w:r>
            <w:r>
              <w:rPr>
                <w:rFonts w:ascii="Times New Roman"/>
                <w:b/>
                <w:spacing w:val="19"/>
                <w:sz w:val="18"/>
              </w:rPr>
              <w:t xml:space="preserve"> </w:t>
            </w:r>
            <w:r>
              <w:rPr>
                <w:rFonts w:ascii="Times New Roman"/>
                <w:b/>
                <w:sz w:val="18"/>
              </w:rPr>
              <w:t>Only</w:t>
            </w:r>
          </w:p>
        </w:tc>
        <w:tc>
          <w:tcPr>
            <w:tcW w:w="916" w:type="dxa"/>
          </w:tcPr>
          <w:p w14:paraId="3549771C" w14:textId="77777777" w:rsidR="00287F2A" w:rsidRDefault="00287F2A" w:rsidP="00287F2A">
            <w:pPr>
              <w:pStyle w:val="TableParagraph"/>
              <w:ind w:left="276" w:right="126" w:hanging="150"/>
              <w:rPr>
                <w:rFonts w:ascii="Times New Roman" w:eastAsia="Times New Roman" w:hAnsi="Times New Roman" w:cs="Times New Roman"/>
                <w:sz w:val="18"/>
                <w:szCs w:val="18"/>
              </w:rPr>
            </w:pPr>
            <w:r>
              <w:rPr>
                <w:rFonts w:ascii="Times New Roman"/>
                <w:b/>
                <w:sz w:val="18"/>
              </w:rPr>
              <w:t xml:space="preserve">Uniform </w:t>
            </w:r>
            <w:r>
              <w:rPr>
                <w:rFonts w:ascii="Times New Roman"/>
                <w:b/>
                <w:spacing w:val="-1"/>
                <w:sz w:val="18"/>
              </w:rPr>
              <w:t>Spec</w:t>
            </w:r>
          </w:p>
        </w:tc>
        <w:tc>
          <w:tcPr>
            <w:tcW w:w="2320" w:type="dxa"/>
          </w:tcPr>
          <w:p w14:paraId="5E6B4B81" w14:textId="77777777" w:rsidR="00287F2A" w:rsidRDefault="00287F2A" w:rsidP="00287F2A">
            <w:pPr>
              <w:pStyle w:val="TableParagraph"/>
              <w:spacing w:before="4" w:line="200" w:lineRule="exact"/>
              <w:rPr>
                <w:sz w:val="20"/>
                <w:szCs w:val="20"/>
              </w:rPr>
            </w:pPr>
          </w:p>
          <w:p w14:paraId="553C8800" w14:textId="77777777" w:rsidR="00287F2A" w:rsidRDefault="00287F2A" w:rsidP="00287F2A">
            <w:pPr>
              <w:pStyle w:val="TableParagraph"/>
              <w:spacing w:line="207" w:lineRule="exact"/>
              <w:ind w:left="310" w:right="109"/>
              <w:rPr>
                <w:rFonts w:ascii="Times New Roman" w:eastAsia="Times New Roman" w:hAnsi="Times New Roman" w:cs="Times New Roman"/>
                <w:sz w:val="18"/>
                <w:szCs w:val="18"/>
              </w:rPr>
            </w:pPr>
            <w:r>
              <w:rPr>
                <w:rFonts w:ascii="Times New Roman"/>
                <w:b/>
                <w:spacing w:val="-1"/>
                <w:sz w:val="18"/>
              </w:rPr>
              <w:t>Additional</w:t>
            </w:r>
            <w:r>
              <w:rPr>
                <w:rFonts w:ascii="Times New Roman"/>
                <w:b/>
                <w:sz w:val="18"/>
              </w:rPr>
              <w:t xml:space="preserve"> </w:t>
            </w:r>
            <w:r>
              <w:rPr>
                <w:rFonts w:ascii="Times New Roman"/>
                <w:b/>
                <w:spacing w:val="-1"/>
                <w:sz w:val="18"/>
              </w:rPr>
              <w:t>Comments</w:t>
            </w:r>
          </w:p>
        </w:tc>
      </w:tr>
      <w:tr w:rsidR="005656E2" w14:paraId="5912409E" w14:textId="77777777" w:rsidTr="00287F2A">
        <w:trPr>
          <w:trHeight w:hRule="exact" w:val="209"/>
        </w:trPr>
        <w:tc>
          <w:tcPr>
            <w:tcW w:w="1907" w:type="dxa"/>
            <w:gridSpan w:val="2"/>
          </w:tcPr>
          <w:p w14:paraId="6F1BC2D2" w14:textId="77777777" w:rsidR="00287F2A" w:rsidRDefault="00287F2A" w:rsidP="00287F2A">
            <w:pPr>
              <w:pStyle w:val="TableParagraph"/>
              <w:spacing w:line="204" w:lineRule="exact"/>
              <w:ind w:left="107" w:right="164"/>
              <w:rPr>
                <w:rFonts w:ascii="Times New Roman" w:eastAsia="Times New Roman" w:hAnsi="Times New Roman" w:cs="Times New Roman"/>
                <w:sz w:val="18"/>
                <w:szCs w:val="18"/>
              </w:rPr>
            </w:pPr>
            <w:r>
              <w:rPr>
                <w:rFonts w:ascii="Times New Roman"/>
                <w:b/>
                <w:spacing w:val="-1"/>
                <w:sz w:val="18"/>
              </w:rPr>
              <w:t>Accessory</w:t>
            </w:r>
            <w:r>
              <w:rPr>
                <w:rFonts w:ascii="Times New Roman"/>
                <w:b/>
                <w:spacing w:val="1"/>
                <w:sz w:val="18"/>
              </w:rPr>
              <w:t xml:space="preserve"> </w:t>
            </w:r>
            <w:r>
              <w:rPr>
                <w:rFonts w:ascii="Times New Roman"/>
                <w:b/>
                <w:spacing w:val="-1"/>
                <w:sz w:val="18"/>
              </w:rPr>
              <w:t>Decoders:</w:t>
            </w:r>
          </w:p>
        </w:tc>
        <w:tc>
          <w:tcPr>
            <w:tcW w:w="886" w:type="dxa"/>
          </w:tcPr>
          <w:p w14:paraId="170DF74A" w14:textId="77777777" w:rsidR="00287F2A" w:rsidRDefault="00287F2A" w:rsidP="00287F2A"/>
        </w:tc>
        <w:tc>
          <w:tcPr>
            <w:tcW w:w="1036" w:type="dxa"/>
          </w:tcPr>
          <w:p w14:paraId="0DD4953F" w14:textId="77777777" w:rsidR="00287F2A" w:rsidRDefault="00287F2A" w:rsidP="00287F2A"/>
        </w:tc>
        <w:tc>
          <w:tcPr>
            <w:tcW w:w="1082" w:type="dxa"/>
          </w:tcPr>
          <w:p w14:paraId="2F6E50AE" w14:textId="77777777" w:rsidR="00287F2A" w:rsidRDefault="00287F2A" w:rsidP="00287F2A"/>
        </w:tc>
        <w:tc>
          <w:tcPr>
            <w:tcW w:w="900" w:type="dxa"/>
          </w:tcPr>
          <w:p w14:paraId="3619DEEE" w14:textId="77777777" w:rsidR="00287F2A" w:rsidRDefault="00287F2A" w:rsidP="00287F2A"/>
        </w:tc>
        <w:tc>
          <w:tcPr>
            <w:tcW w:w="721" w:type="dxa"/>
          </w:tcPr>
          <w:p w14:paraId="198A2163" w14:textId="77777777" w:rsidR="00287F2A" w:rsidRDefault="00287F2A" w:rsidP="00287F2A"/>
        </w:tc>
        <w:tc>
          <w:tcPr>
            <w:tcW w:w="916" w:type="dxa"/>
          </w:tcPr>
          <w:p w14:paraId="632F8D08" w14:textId="77777777" w:rsidR="00287F2A" w:rsidRDefault="00287F2A" w:rsidP="00287F2A"/>
        </w:tc>
        <w:tc>
          <w:tcPr>
            <w:tcW w:w="2320" w:type="dxa"/>
          </w:tcPr>
          <w:p w14:paraId="32426358" w14:textId="77777777" w:rsidR="00287F2A" w:rsidRDefault="00287F2A" w:rsidP="00287F2A"/>
        </w:tc>
      </w:tr>
      <w:tr w:rsidR="005656E2" w14:paraId="0B38A980" w14:textId="77777777" w:rsidTr="00287F2A">
        <w:trPr>
          <w:trHeight w:hRule="exact" w:val="371"/>
        </w:trPr>
        <w:tc>
          <w:tcPr>
            <w:tcW w:w="1907" w:type="dxa"/>
            <w:gridSpan w:val="2"/>
          </w:tcPr>
          <w:p w14:paraId="2481B5A7" w14:textId="77777777" w:rsidR="00287F2A" w:rsidRDefault="00287F2A" w:rsidP="00287F2A">
            <w:pPr>
              <w:pStyle w:val="TableParagraph"/>
              <w:spacing w:before="87"/>
              <w:ind w:left="107" w:right="164"/>
              <w:rPr>
                <w:rFonts w:ascii="Times New Roman" w:eastAsia="Times New Roman" w:hAnsi="Times New Roman" w:cs="Times New Roman"/>
                <w:sz w:val="16"/>
                <w:szCs w:val="16"/>
              </w:rPr>
            </w:pPr>
            <w:r>
              <w:rPr>
                <w:rFonts w:ascii="Times New Roman"/>
                <w:sz w:val="16"/>
              </w:rPr>
              <w:t>Decoder</w:t>
            </w:r>
            <w:r>
              <w:rPr>
                <w:rFonts w:ascii="Times New Roman"/>
                <w:spacing w:val="-8"/>
                <w:sz w:val="16"/>
              </w:rPr>
              <w:t xml:space="preserve"> </w:t>
            </w:r>
            <w:r>
              <w:rPr>
                <w:rFonts w:ascii="Times New Roman"/>
                <w:spacing w:val="-1"/>
                <w:sz w:val="16"/>
              </w:rPr>
              <w:t>Address</w:t>
            </w:r>
            <w:r>
              <w:rPr>
                <w:rFonts w:ascii="Times New Roman"/>
                <w:spacing w:val="-6"/>
                <w:sz w:val="16"/>
              </w:rPr>
              <w:t xml:space="preserve"> </w:t>
            </w:r>
            <w:r>
              <w:rPr>
                <w:rFonts w:ascii="Times New Roman"/>
                <w:spacing w:val="-1"/>
                <w:sz w:val="16"/>
              </w:rPr>
              <w:t>LSB</w:t>
            </w:r>
          </w:p>
        </w:tc>
        <w:tc>
          <w:tcPr>
            <w:tcW w:w="886" w:type="dxa"/>
          </w:tcPr>
          <w:p w14:paraId="1F22906D" w14:textId="77777777" w:rsidR="00287F2A" w:rsidRDefault="00287F2A" w:rsidP="00287F2A">
            <w:pPr>
              <w:pStyle w:val="TableParagraph"/>
              <w:spacing w:before="87"/>
              <w:ind w:left="381" w:right="378"/>
              <w:jc w:val="center"/>
              <w:rPr>
                <w:rFonts w:ascii="Times New Roman" w:eastAsia="Times New Roman" w:hAnsi="Times New Roman" w:cs="Times New Roman"/>
                <w:sz w:val="16"/>
                <w:szCs w:val="16"/>
              </w:rPr>
            </w:pPr>
            <w:r>
              <w:rPr>
                <w:rFonts w:ascii="Times New Roman"/>
                <w:sz w:val="16"/>
              </w:rPr>
              <w:t>1</w:t>
            </w:r>
          </w:p>
        </w:tc>
        <w:tc>
          <w:tcPr>
            <w:tcW w:w="1036" w:type="dxa"/>
          </w:tcPr>
          <w:p w14:paraId="0C0B6763" w14:textId="77777777" w:rsidR="00287F2A" w:rsidRDefault="00287F2A" w:rsidP="00287F2A">
            <w:pPr>
              <w:pStyle w:val="TableParagraph"/>
              <w:spacing w:before="87"/>
              <w:ind w:left="376" w:right="373"/>
              <w:jc w:val="center"/>
              <w:rPr>
                <w:rFonts w:ascii="Times New Roman" w:eastAsia="Times New Roman" w:hAnsi="Times New Roman" w:cs="Times New Roman"/>
                <w:sz w:val="16"/>
                <w:szCs w:val="16"/>
              </w:rPr>
            </w:pPr>
            <w:r>
              <w:rPr>
                <w:rFonts w:ascii="Times New Roman"/>
                <w:sz w:val="16"/>
              </w:rPr>
              <w:t>513</w:t>
            </w:r>
          </w:p>
        </w:tc>
        <w:tc>
          <w:tcPr>
            <w:tcW w:w="1082" w:type="dxa"/>
          </w:tcPr>
          <w:p w14:paraId="2C8A06E0" w14:textId="77777777" w:rsidR="00287F2A" w:rsidRDefault="00287F2A" w:rsidP="00287F2A">
            <w:pPr>
              <w:pStyle w:val="TableParagraph"/>
              <w:spacing w:before="87"/>
              <w:ind w:left="424" w:right="423"/>
              <w:jc w:val="center"/>
              <w:rPr>
                <w:rFonts w:ascii="Times New Roman" w:eastAsia="Times New Roman" w:hAnsi="Times New Roman" w:cs="Times New Roman"/>
                <w:sz w:val="16"/>
                <w:szCs w:val="16"/>
              </w:rPr>
            </w:pPr>
            <w:r>
              <w:rPr>
                <w:rFonts w:ascii="Times New Roman"/>
                <w:sz w:val="16"/>
              </w:rPr>
              <w:t>M</w:t>
            </w:r>
          </w:p>
        </w:tc>
        <w:tc>
          <w:tcPr>
            <w:tcW w:w="900" w:type="dxa"/>
          </w:tcPr>
          <w:p w14:paraId="463684E9" w14:textId="77777777" w:rsidR="00287F2A" w:rsidRDefault="00287F2A" w:rsidP="00287F2A">
            <w:pPr>
              <w:pStyle w:val="TableParagraph"/>
              <w:spacing w:before="87"/>
              <w:ind w:left="388" w:right="388"/>
              <w:jc w:val="center"/>
              <w:rPr>
                <w:rFonts w:ascii="Times New Roman" w:eastAsia="Times New Roman" w:hAnsi="Times New Roman" w:cs="Times New Roman"/>
                <w:sz w:val="16"/>
                <w:szCs w:val="16"/>
              </w:rPr>
            </w:pPr>
            <w:r>
              <w:rPr>
                <w:rFonts w:ascii="Times New Roman"/>
                <w:sz w:val="16"/>
              </w:rPr>
              <w:t>1</w:t>
            </w:r>
          </w:p>
        </w:tc>
        <w:tc>
          <w:tcPr>
            <w:tcW w:w="721" w:type="dxa"/>
          </w:tcPr>
          <w:p w14:paraId="3495A7B3" w14:textId="77777777" w:rsidR="00287F2A" w:rsidRDefault="00287F2A" w:rsidP="00287F2A"/>
        </w:tc>
        <w:tc>
          <w:tcPr>
            <w:tcW w:w="916" w:type="dxa"/>
          </w:tcPr>
          <w:p w14:paraId="6C4F5BAF" w14:textId="77777777" w:rsidR="00287F2A" w:rsidRDefault="00287F2A" w:rsidP="00287F2A">
            <w:pPr>
              <w:pStyle w:val="TableParagraph"/>
              <w:spacing w:before="87"/>
              <w:ind w:left="377" w:right="377"/>
              <w:jc w:val="center"/>
              <w:rPr>
                <w:rFonts w:ascii="Times New Roman" w:eastAsia="Times New Roman" w:hAnsi="Times New Roman" w:cs="Times New Roman"/>
                <w:sz w:val="16"/>
                <w:szCs w:val="16"/>
              </w:rPr>
            </w:pPr>
            <w:r>
              <w:rPr>
                <w:rFonts w:ascii="Times New Roman"/>
                <w:sz w:val="16"/>
              </w:rPr>
              <w:t>Y</w:t>
            </w:r>
          </w:p>
        </w:tc>
        <w:tc>
          <w:tcPr>
            <w:tcW w:w="2320" w:type="dxa"/>
          </w:tcPr>
          <w:p w14:paraId="3B7D4ABA" w14:textId="77777777" w:rsidR="00287F2A" w:rsidRDefault="00287F2A" w:rsidP="00287F2A">
            <w:pPr>
              <w:pStyle w:val="TableParagraph"/>
              <w:spacing w:line="239" w:lineRule="auto"/>
              <w:ind w:left="107" w:right="109"/>
              <w:rPr>
                <w:rFonts w:ascii="Times New Roman" w:eastAsia="Times New Roman" w:hAnsi="Times New Roman" w:cs="Times New Roman"/>
                <w:sz w:val="16"/>
                <w:szCs w:val="16"/>
              </w:rPr>
            </w:pPr>
            <w:r>
              <w:rPr>
                <w:rFonts w:ascii="Times New Roman"/>
                <w:sz w:val="16"/>
              </w:rPr>
              <w:t>6</w:t>
            </w:r>
            <w:r>
              <w:rPr>
                <w:rFonts w:ascii="Times New Roman"/>
                <w:spacing w:val="-6"/>
                <w:sz w:val="16"/>
              </w:rPr>
              <w:t xml:space="preserve"> </w:t>
            </w:r>
            <w:r>
              <w:rPr>
                <w:rFonts w:ascii="Times New Roman"/>
                <w:sz w:val="16"/>
              </w:rPr>
              <w:t>LSB</w:t>
            </w:r>
            <w:r>
              <w:rPr>
                <w:rFonts w:ascii="Times New Roman"/>
                <w:spacing w:val="-5"/>
                <w:sz w:val="16"/>
              </w:rPr>
              <w:t xml:space="preserve"> </w:t>
            </w:r>
            <w:r>
              <w:rPr>
                <w:rFonts w:ascii="Times New Roman"/>
                <w:sz w:val="16"/>
              </w:rPr>
              <w:t>of</w:t>
            </w:r>
            <w:r>
              <w:rPr>
                <w:rFonts w:ascii="Times New Roman"/>
                <w:spacing w:val="-4"/>
                <w:sz w:val="16"/>
              </w:rPr>
              <w:t xml:space="preserve"> </w:t>
            </w:r>
            <w:r>
              <w:rPr>
                <w:rFonts w:ascii="Times New Roman"/>
                <w:sz w:val="16"/>
              </w:rPr>
              <w:t>accessory</w:t>
            </w:r>
            <w:r>
              <w:rPr>
                <w:rFonts w:ascii="Times New Roman"/>
                <w:spacing w:val="-5"/>
                <w:sz w:val="16"/>
              </w:rPr>
              <w:t xml:space="preserve"> </w:t>
            </w:r>
            <w:r>
              <w:rPr>
                <w:rFonts w:ascii="Times New Roman"/>
                <w:sz w:val="16"/>
              </w:rPr>
              <w:t>decoder</w:t>
            </w:r>
            <w:r>
              <w:rPr>
                <w:rFonts w:ascii="Times New Roman"/>
                <w:w w:val="99"/>
                <w:sz w:val="16"/>
              </w:rPr>
              <w:t xml:space="preserve"> </w:t>
            </w:r>
            <w:r>
              <w:rPr>
                <w:rFonts w:ascii="Times New Roman"/>
                <w:spacing w:val="-1"/>
                <w:sz w:val="16"/>
              </w:rPr>
              <w:t>address</w:t>
            </w:r>
          </w:p>
        </w:tc>
      </w:tr>
      <w:tr w:rsidR="005656E2" w14:paraId="6D7FCA34" w14:textId="77777777" w:rsidTr="00287F2A">
        <w:trPr>
          <w:trHeight w:hRule="exact" w:val="186"/>
        </w:trPr>
        <w:tc>
          <w:tcPr>
            <w:tcW w:w="1907" w:type="dxa"/>
            <w:gridSpan w:val="2"/>
          </w:tcPr>
          <w:p w14:paraId="6C903D25"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z w:val="16"/>
              </w:rPr>
              <w:t>Auxiliary</w:t>
            </w:r>
            <w:r>
              <w:rPr>
                <w:rFonts w:ascii="Times New Roman"/>
                <w:spacing w:val="-13"/>
                <w:sz w:val="16"/>
              </w:rPr>
              <w:t xml:space="preserve"> </w:t>
            </w:r>
            <w:r>
              <w:rPr>
                <w:rFonts w:ascii="Times New Roman"/>
                <w:sz w:val="16"/>
              </w:rPr>
              <w:t>Activation</w:t>
            </w:r>
          </w:p>
        </w:tc>
        <w:tc>
          <w:tcPr>
            <w:tcW w:w="886" w:type="dxa"/>
          </w:tcPr>
          <w:p w14:paraId="7486AEA6" w14:textId="77777777" w:rsidR="00287F2A" w:rsidRDefault="00287F2A" w:rsidP="00287F2A">
            <w:pPr>
              <w:pStyle w:val="TableParagraph"/>
              <w:spacing w:line="178" w:lineRule="exact"/>
              <w:ind w:left="301" w:right="300"/>
              <w:jc w:val="center"/>
              <w:rPr>
                <w:rFonts w:ascii="Times New Roman" w:eastAsia="Times New Roman" w:hAnsi="Times New Roman" w:cs="Times New Roman"/>
                <w:sz w:val="16"/>
                <w:szCs w:val="16"/>
              </w:rPr>
            </w:pPr>
            <w:r>
              <w:rPr>
                <w:rFonts w:ascii="Times New Roman"/>
                <w:sz w:val="16"/>
              </w:rPr>
              <w:t>2</w:t>
            </w:r>
          </w:p>
        </w:tc>
        <w:tc>
          <w:tcPr>
            <w:tcW w:w="1036" w:type="dxa"/>
          </w:tcPr>
          <w:p w14:paraId="6DE6FA08" w14:textId="77777777" w:rsidR="00287F2A" w:rsidRDefault="00287F2A" w:rsidP="00287F2A">
            <w:pPr>
              <w:pStyle w:val="TableParagraph"/>
              <w:spacing w:line="178" w:lineRule="exact"/>
              <w:ind w:left="120" w:right="120"/>
              <w:jc w:val="center"/>
              <w:rPr>
                <w:rFonts w:ascii="Times New Roman" w:eastAsia="Times New Roman" w:hAnsi="Times New Roman" w:cs="Times New Roman"/>
                <w:sz w:val="16"/>
                <w:szCs w:val="16"/>
              </w:rPr>
            </w:pPr>
            <w:r>
              <w:rPr>
                <w:rFonts w:ascii="Times New Roman"/>
                <w:sz w:val="16"/>
              </w:rPr>
              <w:t>514</w:t>
            </w:r>
          </w:p>
        </w:tc>
        <w:tc>
          <w:tcPr>
            <w:tcW w:w="1082" w:type="dxa"/>
          </w:tcPr>
          <w:p w14:paraId="5112FC1E" w14:textId="77777777" w:rsidR="00287F2A" w:rsidRDefault="00287F2A" w:rsidP="00287F2A">
            <w:pPr>
              <w:pStyle w:val="TableParagraph"/>
              <w:spacing w:line="178" w:lineRule="exact"/>
              <w:ind w:left="424" w:right="423"/>
              <w:jc w:val="center"/>
              <w:rPr>
                <w:rFonts w:ascii="Times New Roman" w:eastAsia="Times New Roman" w:hAnsi="Times New Roman" w:cs="Times New Roman"/>
                <w:sz w:val="16"/>
                <w:szCs w:val="16"/>
              </w:rPr>
            </w:pPr>
            <w:r>
              <w:rPr>
                <w:rFonts w:ascii="Times New Roman"/>
                <w:sz w:val="16"/>
              </w:rPr>
              <w:t>O</w:t>
            </w:r>
          </w:p>
        </w:tc>
        <w:tc>
          <w:tcPr>
            <w:tcW w:w="900" w:type="dxa"/>
          </w:tcPr>
          <w:p w14:paraId="605EE470" w14:textId="77777777" w:rsidR="00287F2A" w:rsidRDefault="00287F2A" w:rsidP="00287F2A"/>
        </w:tc>
        <w:tc>
          <w:tcPr>
            <w:tcW w:w="721" w:type="dxa"/>
          </w:tcPr>
          <w:p w14:paraId="336E78DA" w14:textId="77777777" w:rsidR="00287F2A" w:rsidRDefault="00287F2A" w:rsidP="00287F2A"/>
        </w:tc>
        <w:tc>
          <w:tcPr>
            <w:tcW w:w="916" w:type="dxa"/>
          </w:tcPr>
          <w:p w14:paraId="301F06B5" w14:textId="77777777" w:rsidR="00287F2A" w:rsidRDefault="00287F2A" w:rsidP="00287F2A"/>
        </w:tc>
        <w:tc>
          <w:tcPr>
            <w:tcW w:w="2320" w:type="dxa"/>
          </w:tcPr>
          <w:p w14:paraId="31511A7B" w14:textId="77777777" w:rsidR="00287F2A" w:rsidRDefault="00287F2A" w:rsidP="00287F2A">
            <w:pPr>
              <w:pStyle w:val="TableParagraph"/>
              <w:spacing w:line="178" w:lineRule="exact"/>
              <w:ind w:left="107"/>
              <w:rPr>
                <w:rFonts w:ascii="Times New Roman" w:eastAsia="Times New Roman" w:hAnsi="Times New Roman" w:cs="Times New Roman"/>
                <w:sz w:val="16"/>
                <w:szCs w:val="16"/>
              </w:rPr>
            </w:pPr>
            <w:r>
              <w:rPr>
                <w:rFonts w:ascii="Times New Roman"/>
                <w:sz w:val="16"/>
              </w:rPr>
              <w:t>Auxiliary</w:t>
            </w:r>
            <w:r>
              <w:rPr>
                <w:rFonts w:ascii="Times New Roman"/>
                <w:spacing w:val="-8"/>
                <w:sz w:val="16"/>
              </w:rPr>
              <w:t xml:space="preserve"> </w:t>
            </w:r>
            <w:r>
              <w:rPr>
                <w:rFonts w:ascii="Times New Roman"/>
                <w:sz w:val="16"/>
              </w:rPr>
              <w:t>activation</w:t>
            </w:r>
            <w:r>
              <w:rPr>
                <w:rFonts w:ascii="Times New Roman"/>
                <w:spacing w:val="-7"/>
                <w:sz w:val="16"/>
              </w:rPr>
              <w:t xml:space="preserve"> </w:t>
            </w:r>
            <w:r>
              <w:rPr>
                <w:rFonts w:ascii="Times New Roman"/>
                <w:sz w:val="16"/>
              </w:rPr>
              <w:t>of</w:t>
            </w:r>
            <w:r>
              <w:rPr>
                <w:rFonts w:ascii="Times New Roman"/>
                <w:spacing w:val="-7"/>
                <w:sz w:val="16"/>
              </w:rPr>
              <w:t xml:space="preserve"> </w:t>
            </w:r>
            <w:r>
              <w:rPr>
                <w:rFonts w:ascii="Times New Roman"/>
                <w:spacing w:val="-1"/>
                <w:sz w:val="16"/>
              </w:rPr>
              <w:t>outputs</w:t>
            </w:r>
          </w:p>
        </w:tc>
      </w:tr>
      <w:tr w:rsidR="005656E2" w14:paraId="0DF8B1C0" w14:textId="77777777" w:rsidTr="00287F2A">
        <w:trPr>
          <w:trHeight w:hRule="exact" w:val="186"/>
        </w:trPr>
        <w:tc>
          <w:tcPr>
            <w:tcW w:w="1907" w:type="dxa"/>
            <w:gridSpan w:val="2"/>
          </w:tcPr>
          <w:p w14:paraId="190D785B"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Time</w:t>
            </w:r>
            <w:r>
              <w:rPr>
                <w:rFonts w:ascii="Times New Roman"/>
                <w:spacing w:val="-4"/>
                <w:sz w:val="16"/>
              </w:rPr>
              <w:t xml:space="preserve"> </w:t>
            </w:r>
            <w:r>
              <w:rPr>
                <w:rFonts w:ascii="Times New Roman"/>
                <w:sz w:val="16"/>
              </w:rPr>
              <w:t>On</w:t>
            </w:r>
            <w:r>
              <w:rPr>
                <w:rFonts w:ascii="Times New Roman"/>
                <w:spacing w:val="-5"/>
                <w:sz w:val="16"/>
              </w:rPr>
              <w:t xml:space="preserve"> </w:t>
            </w:r>
            <w:r>
              <w:rPr>
                <w:rFonts w:ascii="Times New Roman"/>
                <w:sz w:val="16"/>
              </w:rPr>
              <w:t>F1</w:t>
            </w:r>
          </w:p>
        </w:tc>
        <w:tc>
          <w:tcPr>
            <w:tcW w:w="886" w:type="dxa"/>
          </w:tcPr>
          <w:p w14:paraId="34CEEE16" w14:textId="77777777" w:rsidR="00287F2A" w:rsidRDefault="00287F2A" w:rsidP="00287F2A">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3</w:t>
            </w:r>
          </w:p>
        </w:tc>
        <w:tc>
          <w:tcPr>
            <w:tcW w:w="1036" w:type="dxa"/>
          </w:tcPr>
          <w:p w14:paraId="01909039" w14:textId="77777777" w:rsidR="00287F2A" w:rsidRDefault="00287F2A" w:rsidP="00287F2A">
            <w:pPr>
              <w:pStyle w:val="TableParagraph"/>
              <w:spacing w:line="178" w:lineRule="exact"/>
              <w:ind w:left="374" w:right="374"/>
              <w:jc w:val="center"/>
              <w:rPr>
                <w:rFonts w:ascii="Times New Roman" w:eastAsia="Times New Roman" w:hAnsi="Times New Roman" w:cs="Times New Roman"/>
                <w:sz w:val="16"/>
                <w:szCs w:val="16"/>
              </w:rPr>
            </w:pPr>
            <w:r>
              <w:rPr>
                <w:rFonts w:ascii="Times New Roman"/>
                <w:sz w:val="16"/>
              </w:rPr>
              <w:t>515</w:t>
            </w:r>
          </w:p>
        </w:tc>
        <w:tc>
          <w:tcPr>
            <w:tcW w:w="1082" w:type="dxa"/>
          </w:tcPr>
          <w:p w14:paraId="21F98019" w14:textId="77777777" w:rsidR="00287F2A" w:rsidRDefault="00287F2A" w:rsidP="00287F2A">
            <w:pPr>
              <w:pStyle w:val="TableParagraph"/>
              <w:spacing w:line="178" w:lineRule="exact"/>
              <w:ind w:left="424" w:right="424"/>
              <w:jc w:val="center"/>
              <w:rPr>
                <w:rFonts w:ascii="Times New Roman" w:eastAsia="Times New Roman" w:hAnsi="Times New Roman" w:cs="Times New Roman"/>
                <w:sz w:val="16"/>
                <w:szCs w:val="16"/>
              </w:rPr>
            </w:pPr>
            <w:r>
              <w:rPr>
                <w:rFonts w:ascii="Times New Roman"/>
                <w:sz w:val="16"/>
              </w:rPr>
              <w:t>O</w:t>
            </w:r>
          </w:p>
        </w:tc>
        <w:tc>
          <w:tcPr>
            <w:tcW w:w="900" w:type="dxa"/>
          </w:tcPr>
          <w:p w14:paraId="7BB40B0F" w14:textId="77777777" w:rsidR="00287F2A" w:rsidRDefault="00287F2A" w:rsidP="00287F2A"/>
        </w:tc>
        <w:tc>
          <w:tcPr>
            <w:tcW w:w="721" w:type="dxa"/>
          </w:tcPr>
          <w:p w14:paraId="45192AD5" w14:textId="77777777" w:rsidR="00287F2A" w:rsidRDefault="00287F2A" w:rsidP="00287F2A"/>
        </w:tc>
        <w:tc>
          <w:tcPr>
            <w:tcW w:w="916" w:type="dxa"/>
          </w:tcPr>
          <w:p w14:paraId="718D10A8" w14:textId="77777777" w:rsidR="00287F2A" w:rsidRDefault="00287F2A" w:rsidP="00287F2A"/>
        </w:tc>
        <w:tc>
          <w:tcPr>
            <w:tcW w:w="2320" w:type="dxa"/>
          </w:tcPr>
          <w:p w14:paraId="4BC4F0B8" w14:textId="77777777" w:rsidR="00287F2A" w:rsidRDefault="00287F2A" w:rsidP="00287F2A"/>
        </w:tc>
      </w:tr>
      <w:tr w:rsidR="005656E2" w14:paraId="428B1690" w14:textId="77777777" w:rsidTr="00287F2A">
        <w:trPr>
          <w:trHeight w:hRule="exact" w:val="186"/>
        </w:trPr>
        <w:tc>
          <w:tcPr>
            <w:tcW w:w="1907" w:type="dxa"/>
            <w:gridSpan w:val="2"/>
          </w:tcPr>
          <w:p w14:paraId="6E49993D"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Time</w:t>
            </w:r>
            <w:r>
              <w:rPr>
                <w:rFonts w:ascii="Times New Roman"/>
                <w:spacing w:val="-4"/>
                <w:sz w:val="16"/>
              </w:rPr>
              <w:t xml:space="preserve"> </w:t>
            </w:r>
            <w:r>
              <w:rPr>
                <w:rFonts w:ascii="Times New Roman"/>
                <w:sz w:val="16"/>
              </w:rPr>
              <w:t>On</w:t>
            </w:r>
            <w:r>
              <w:rPr>
                <w:rFonts w:ascii="Times New Roman"/>
                <w:spacing w:val="-5"/>
                <w:sz w:val="16"/>
              </w:rPr>
              <w:t xml:space="preserve"> </w:t>
            </w:r>
            <w:r>
              <w:rPr>
                <w:rFonts w:ascii="Times New Roman"/>
                <w:sz w:val="16"/>
              </w:rPr>
              <w:t>F2</w:t>
            </w:r>
          </w:p>
        </w:tc>
        <w:tc>
          <w:tcPr>
            <w:tcW w:w="886" w:type="dxa"/>
          </w:tcPr>
          <w:p w14:paraId="1888BBEA" w14:textId="77777777" w:rsidR="00287F2A" w:rsidRDefault="00287F2A" w:rsidP="00287F2A">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4</w:t>
            </w:r>
          </w:p>
        </w:tc>
        <w:tc>
          <w:tcPr>
            <w:tcW w:w="1036" w:type="dxa"/>
          </w:tcPr>
          <w:p w14:paraId="509DB222" w14:textId="77777777" w:rsidR="00287F2A" w:rsidRDefault="00287F2A" w:rsidP="00287F2A">
            <w:pPr>
              <w:pStyle w:val="TableParagraph"/>
              <w:spacing w:line="178" w:lineRule="exact"/>
              <w:ind w:left="374" w:right="374"/>
              <w:jc w:val="center"/>
              <w:rPr>
                <w:rFonts w:ascii="Times New Roman" w:eastAsia="Times New Roman" w:hAnsi="Times New Roman" w:cs="Times New Roman"/>
                <w:sz w:val="16"/>
                <w:szCs w:val="16"/>
              </w:rPr>
            </w:pPr>
            <w:r>
              <w:rPr>
                <w:rFonts w:ascii="Times New Roman"/>
                <w:sz w:val="16"/>
              </w:rPr>
              <w:t>516</w:t>
            </w:r>
          </w:p>
        </w:tc>
        <w:tc>
          <w:tcPr>
            <w:tcW w:w="1082" w:type="dxa"/>
          </w:tcPr>
          <w:p w14:paraId="4CC7B00C" w14:textId="77777777" w:rsidR="00287F2A" w:rsidRDefault="00287F2A" w:rsidP="00287F2A">
            <w:pPr>
              <w:pStyle w:val="TableParagraph"/>
              <w:spacing w:line="178" w:lineRule="exact"/>
              <w:ind w:left="424" w:right="424"/>
              <w:jc w:val="center"/>
              <w:rPr>
                <w:rFonts w:ascii="Times New Roman" w:eastAsia="Times New Roman" w:hAnsi="Times New Roman" w:cs="Times New Roman"/>
                <w:sz w:val="16"/>
                <w:szCs w:val="16"/>
              </w:rPr>
            </w:pPr>
            <w:r>
              <w:rPr>
                <w:rFonts w:ascii="Times New Roman"/>
                <w:sz w:val="16"/>
              </w:rPr>
              <w:t>O</w:t>
            </w:r>
          </w:p>
        </w:tc>
        <w:tc>
          <w:tcPr>
            <w:tcW w:w="900" w:type="dxa"/>
          </w:tcPr>
          <w:p w14:paraId="23B99334" w14:textId="77777777" w:rsidR="00287F2A" w:rsidRDefault="00287F2A" w:rsidP="00287F2A"/>
        </w:tc>
        <w:tc>
          <w:tcPr>
            <w:tcW w:w="721" w:type="dxa"/>
          </w:tcPr>
          <w:p w14:paraId="2150F960" w14:textId="77777777" w:rsidR="00287F2A" w:rsidRDefault="00287F2A" w:rsidP="00287F2A"/>
        </w:tc>
        <w:tc>
          <w:tcPr>
            <w:tcW w:w="916" w:type="dxa"/>
          </w:tcPr>
          <w:p w14:paraId="3A7B964A" w14:textId="77777777" w:rsidR="00287F2A" w:rsidRDefault="00287F2A" w:rsidP="00287F2A"/>
        </w:tc>
        <w:tc>
          <w:tcPr>
            <w:tcW w:w="2320" w:type="dxa"/>
          </w:tcPr>
          <w:p w14:paraId="32417A7D" w14:textId="77777777" w:rsidR="00287F2A" w:rsidRDefault="00287F2A" w:rsidP="00287F2A"/>
        </w:tc>
      </w:tr>
      <w:tr w:rsidR="005656E2" w14:paraId="6A55519B" w14:textId="77777777" w:rsidTr="00287F2A">
        <w:trPr>
          <w:trHeight w:hRule="exact" w:val="186"/>
        </w:trPr>
        <w:tc>
          <w:tcPr>
            <w:tcW w:w="1907" w:type="dxa"/>
            <w:gridSpan w:val="2"/>
          </w:tcPr>
          <w:p w14:paraId="742901F6"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Time</w:t>
            </w:r>
            <w:r>
              <w:rPr>
                <w:rFonts w:ascii="Times New Roman"/>
                <w:spacing w:val="-4"/>
                <w:sz w:val="16"/>
              </w:rPr>
              <w:t xml:space="preserve"> </w:t>
            </w:r>
            <w:r>
              <w:rPr>
                <w:rFonts w:ascii="Times New Roman"/>
                <w:sz w:val="16"/>
              </w:rPr>
              <w:t>On</w:t>
            </w:r>
            <w:r>
              <w:rPr>
                <w:rFonts w:ascii="Times New Roman"/>
                <w:spacing w:val="-5"/>
                <w:sz w:val="16"/>
              </w:rPr>
              <w:t xml:space="preserve"> </w:t>
            </w:r>
            <w:r>
              <w:rPr>
                <w:rFonts w:ascii="Times New Roman"/>
                <w:sz w:val="16"/>
              </w:rPr>
              <w:t>F3</w:t>
            </w:r>
          </w:p>
        </w:tc>
        <w:tc>
          <w:tcPr>
            <w:tcW w:w="886" w:type="dxa"/>
          </w:tcPr>
          <w:p w14:paraId="643D1D0C" w14:textId="77777777" w:rsidR="00287F2A" w:rsidRDefault="00287F2A" w:rsidP="00287F2A">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5</w:t>
            </w:r>
          </w:p>
        </w:tc>
        <w:tc>
          <w:tcPr>
            <w:tcW w:w="1036" w:type="dxa"/>
          </w:tcPr>
          <w:p w14:paraId="179037BE" w14:textId="77777777" w:rsidR="00287F2A" w:rsidRDefault="00287F2A" w:rsidP="00287F2A">
            <w:pPr>
              <w:pStyle w:val="TableParagraph"/>
              <w:spacing w:line="178" w:lineRule="exact"/>
              <w:ind w:left="374" w:right="374"/>
              <w:jc w:val="center"/>
              <w:rPr>
                <w:rFonts w:ascii="Times New Roman" w:eastAsia="Times New Roman" w:hAnsi="Times New Roman" w:cs="Times New Roman"/>
                <w:sz w:val="16"/>
                <w:szCs w:val="16"/>
              </w:rPr>
            </w:pPr>
            <w:r>
              <w:rPr>
                <w:rFonts w:ascii="Times New Roman"/>
                <w:sz w:val="16"/>
              </w:rPr>
              <w:t>517</w:t>
            </w:r>
          </w:p>
        </w:tc>
        <w:tc>
          <w:tcPr>
            <w:tcW w:w="1082" w:type="dxa"/>
          </w:tcPr>
          <w:p w14:paraId="12B73A76" w14:textId="77777777" w:rsidR="00287F2A" w:rsidRDefault="00287F2A" w:rsidP="00287F2A">
            <w:pPr>
              <w:pStyle w:val="TableParagraph"/>
              <w:spacing w:line="178" w:lineRule="exact"/>
              <w:ind w:left="424" w:right="424"/>
              <w:jc w:val="center"/>
              <w:rPr>
                <w:rFonts w:ascii="Times New Roman" w:eastAsia="Times New Roman" w:hAnsi="Times New Roman" w:cs="Times New Roman"/>
                <w:sz w:val="16"/>
                <w:szCs w:val="16"/>
              </w:rPr>
            </w:pPr>
            <w:r>
              <w:rPr>
                <w:rFonts w:ascii="Times New Roman"/>
                <w:sz w:val="16"/>
              </w:rPr>
              <w:t>O</w:t>
            </w:r>
          </w:p>
        </w:tc>
        <w:tc>
          <w:tcPr>
            <w:tcW w:w="900" w:type="dxa"/>
          </w:tcPr>
          <w:p w14:paraId="1A4A6A74" w14:textId="77777777" w:rsidR="00287F2A" w:rsidRDefault="00287F2A" w:rsidP="00287F2A"/>
        </w:tc>
        <w:tc>
          <w:tcPr>
            <w:tcW w:w="721" w:type="dxa"/>
          </w:tcPr>
          <w:p w14:paraId="33E2B6B6" w14:textId="77777777" w:rsidR="00287F2A" w:rsidRDefault="00287F2A" w:rsidP="00287F2A"/>
        </w:tc>
        <w:tc>
          <w:tcPr>
            <w:tcW w:w="916" w:type="dxa"/>
          </w:tcPr>
          <w:p w14:paraId="1B884467" w14:textId="77777777" w:rsidR="00287F2A" w:rsidRDefault="00287F2A" w:rsidP="00287F2A"/>
        </w:tc>
        <w:tc>
          <w:tcPr>
            <w:tcW w:w="2320" w:type="dxa"/>
          </w:tcPr>
          <w:p w14:paraId="55B4E68D" w14:textId="77777777" w:rsidR="00287F2A" w:rsidRDefault="00287F2A" w:rsidP="00287F2A"/>
        </w:tc>
      </w:tr>
      <w:tr w:rsidR="005656E2" w14:paraId="3F562DC8" w14:textId="77777777" w:rsidTr="00287F2A">
        <w:trPr>
          <w:trHeight w:hRule="exact" w:val="186"/>
        </w:trPr>
        <w:tc>
          <w:tcPr>
            <w:tcW w:w="1907" w:type="dxa"/>
            <w:gridSpan w:val="2"/>
          </w:tcPr>
          <w:p w14:paraId="78CFCAD2"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Time</w:t>
            </w:r>
            <w:r>
              <w:rPr>
                <w:rFonts w:ascii="Times New Roman"/>
                <w:spacing w:val="-4"/>
                <w:sz w:val="16"/>
              </w:rPr>
              <w:t xml:space="preserve"> </w:t>
            </w:r>
            <w:r>
              <w:rPr>
                <w:rFonts w:ascii="Times New Roman"/>
                <w:sz w:val="16"/>
              </w:rPr>
              <w:t>On</w:t>
            </w:r>
            <w:r>
              <w:rPr>
                <w:rFonts w:ascii="Times New Roman"/>
                <w:spacing w:val="-5"/>
                <w:sz w:val="16"/>
              </w:rPr>
              <w:t xml:space="preserve"> </w:t>
            </w:r>
            <w:r>
              <w:rPr>
                <w:rFonts w:ascii="Times New Roman"/>
                <w:sz w:val="16"/>
              </w:rPr>
              <w:t>F4</w:t>
            </w:r>
          </w:p>
        </w:tc>
        <w:tc>
          <w:tcPr>
            <w:tcW w:w="886" w:type="dxa"/>
          </w:tcPr>
          <w:p w14:paraId="56A4D073" w14:textId="77777777" w:rsidR="00287F2A" w:rsidRDefault="00287F2A" w:rsidP="00287F2A">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6</w:t>
            </w:r>
          </w:p>
        </w:tc>
        <w:tc>
          <w:tcPr>
            <w:tcW w:w="1036" w:type="dxa"/>
          </w:tcPr>
          <w:p w14:paraId="0BDDB6DA" w14:textId="77777777" w:rsidR="00287F2A" w:rsidRDefault="00287F2A" w:rsidP="00287F2A">
            <w:pPr>
              <w:pStyle w:val="TableParagraph"/>
              <w:spacing w:line="178" w:lineRule="exact"/>
              <w:ind w:left="374" w:right="374"/>
              <w:jc w:val="center"/>
              <w:rPr>
                <w:rFonts w:ascii="Times New Roman" w:eastAsia="Times New Roman" w:hAnsi="Times New Roman" w:cs="Times New Roman"/>
                <w:sz w:val="16"/>
                <w:szCs w:val="16"/>
              </w:rPr>
            </w:pPr>
            <w:r>
              <w:rPr>
                <w:rFonts w:ascii="Times New Roman"/>
                <w:sz w:val="16"/>
              </w:rPr>
              <w:t>518</w:t>
            </w:r>
          </w:p>
        </w:tc>
        <w:tc>
          <w:tcPr>
            <w:tcW w:w="1082" w:type="dxa"/>
          </w:tcPr>
          <w:p w14:paraId="53BC9253" w14:textId="77777777" w:rsidR="00287F2A" w:rsidRDefault="00287F2A" w:rsidP="00287F2A">
            <w:pPr>
              <w:pStyle w:val="TableParagraph"/>
              <w:spacing w:line="178" w:lineRule="exact"/>
              <w:ind w:left="424" w:right="424"/>
              <w:jc w:val="center"/>
              <w:rPr>
                <w:rFonts w:ascii="Times New Roman" w:eastAsia="Times New Roman" w:hAnsi="Times New Roman" w:cs="Times New Roman"/>
                <w:sz w:val="16"/>
                <w:szCs w:val="16"/>
              </w:rPr>
            </w:pPr>
            <w:r>
              <w:rPr>
                <w:rFonts w:ascii="Times New Roman"/>
                <w:sz w:val="16"/>
              </w:rPr>
              <w:t>O</w:t>
            </w:r>
          </w:p>
        </w:tc>
        <w:tc>
          <w:tcPr>
            <w:tcW w:w="900" w:type="dxa"/>
          </w:tcPr>
          <w:p w14:paraId="04465EC9" w14:textId="77777777" w:rsidR="00287F2A" w:rsidRDefault="00287F2A" w:rsidP="00287F2A"/>
        </w:tc>
        <w:tc>
          <w:tcPr>
            <w:tcW w:w="721" w:type="dxa"/>
          </w:tcPr>
          <w:p w14:paraId="1AAEF653" w14:textId="77777777" w:rsidR="00287F2A" w:rsidRDefault="00287F2A" w:rsidP="00287F2A"/>
        </w:tc>
        <w:tc>
          <w:tcPr>
            <w:tcW w:w="916" w:type="dxa"/>
          </w:tcPr>
          <w:p w14:paraId="452C958F" w14:textId="77777777" w:rsidR="00287F2A" w:rsidRDefault="00287F2A" w:rsidP="00287F2A"/>
        </w:tc>
        <w:tc>
          <w:tcPr>
            <w:tcW w:w="2320" w:type="dxa"/>
          </w:tcPr>
          <w:p w14:paraId="5A726CC2" w14:textId="77777777" w:rsidR="00287F2A" w:rsidRDefault="00287F2A" w:rsidP="00287F2A"/>
        </w:tc>
      </w:tr>
      <w:tr w:rsidR="005656E2" w14:paraId="410A40D4" w14:textId="77777777" w:rsidTr="00287F2A">
        <w:trPr>
          <w:trHeight w:hRule="exact" w:val="370"/>
        </w:trPr>
        <w:tc>
          <w:tcPr>
            <w:tcW w:w="1907" w:type="dxa"/>
            <w:gridSpan w:val="2"/>
          </w:tcPr>
          <w:p w14:paraId="464FE1AE" w14:textId="77777777" w:rsidR="00287F2A" w:rsidRDefault="00287F2A" w:rsidP="00287F2A">
            <w:pPr>
              <w:pStyle w:val="TableParagraph"/>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Version</w:t>
            </w:r>
            <w:r>
              <w:rPr>
                <w:rFonts w:ascii="Times New Roman"/>
                <w:spacing w:val="29"/>
                <w:w w:val="99"/>
                <w:sz w:val="16"/>
              </w:rPr>
              <w:t xml:space="preserve"> </w:t>
            </w:r>
            <w:r>
              <w:rPr>
                <w:rFonts w:ascii="Times New Roman"/>
                <w:spacing w:val="-1"/>
                <w:sz w:val="16"/>
              </w:rPr>
              <w:t>Info</w:t>
            </w:r>
          </w:p>
        </w:tc>
        <w:tc>
          <w:tcPr>
            <w:tcW w:w="886" w:type="dxa"/>
          </w:tcPr>
          <w:p w14:paraId="0191B272" w14:textId="77777777" w:rsidR="00287F2A" w:rsidRDefault="00287F2A" w:rsidP="00287F2A">
            <w:pPr>
              <w:pStyle w:val="TableParagraph"/>
              <w:spacing w:before="86"/>
              <w:ind w:left="301" w:right="301"/>
              <w:jc w:val="center"/>
              <w:rPr>
                <w:rFonts w:ascii="Times New Roman" w:eastAsia="Times New Roman" w:hAnsi="Times New Roman" w:cs="Times New Roman"/>
                <w:sz w:val="16"/>
                <w:szCs w:val="16"/>
              </w:rPr>
            </w:pPr>
            <w:r>
              <w:rPr>
                <w:rFonts w:ascii="Times New Roman"/>
                <w:sz w:val="16"/>
              </w:rPr>
              <w:t>7</w:t>
            </w:r>
          </w:p>
        </w:tc>
        <w:tc>
          <w:tcPr>
            <w:tcW w:w="1036" w:type="dxa"/>
          </w:tcPr>
          <w:p w14:paraId="4D7777E9" w14:textId="77777777" w:rsidR="00287F2A" w:rsidRDefault="00287F2A" w:rsidP="00287F2A">
            <w:pPr>
              <w:pStyle w:val="TableParagraph"/>
              <w:spacing w:before="86"/>
              <w:ind w:left="375" w:right="374"/>
              <w:jc w:val="center"/>
              <w:rPr>
                <w:rFonts w:ascii="Times New Roman" w:eastAsia="Times New Roman" w:hAnsi="Times New Roman" w:cs="Times New Roman"/>
                <w:sz w:val="16"/>
                <w:szCs w:val="16"/>
              </w:rPr>
            </w:pPr>
            <w:r>
              <w:rPr>
                <w:rFonts w:ascii="Times New Roman"/>
                <w:sz w:val="16"/>
              </w:rPr>
              <w:t>519</w:t>
            </w:r>
          </w:p>
        </w:tc>
        <w:tc>
          <w:tcPr>
            <w:tcW w:w="1082" w:type="dxa"/>
          </w:tcPr>
          <w:p w14:paraId="7B3FFDD5" w14:textId="77777777" w:rsidR="00287F2A" w:rsidRDefault="00287F2A" w:rsidP="00287F2A">
            <w:pPr>
              <w:pStyle w:val="TableParagraph"/>
              <w:spacing w:before="86"/>
              <w:ind w:left="447" w:right="447"/>
              <w:jc w:val="center"/>
              <w:rPr>
                <w:rFonts w:ascii="Times New Roman" w:eastAsia="Times New Roman" w:hAnsi="Times New Roman" w:cs="Times New Roman"/>
                <w:sz w:val="16"/>
                <w:szCs w:val="16"/>
              </w:rPr>
            </w:pPr>
            <w:r>
              <w:rPr>
                <w:rFonts w:ascii="Times New Roman"/>
                <w:sz w:val="16"/>
              </w:rPr>
              <w:t>M</w:t>
            </w:r>
          </w:p>
        </w:tc>
        <w:tc>
          <w:tcPr>
            <w:tcW w:w="900" w:type="dxa"/>
          </w:tcPr>
          <w:p w14:paraId="60F9D807" w14:textId="77777777" w:rsidR="00287F2A" w:rsidRDefault="00287F2A" w:rsidP="00287F2A"/>
        </w:tc>
        <w:tc>
          <w:tcPr>
            <w:tcW w:w="721" w:type="dxa"/>
          </w:tcPr>
          <w:p w14:paraId="6BE163ED" w14:textId="77777777" w:rsidR="00287F2A" w:rsidRDefault="00287F2A" w:rsidP="00287F2A"/>
        </w:tc>
        <w:tc>
          <w:tcPr>
            <w:tcW w:w="916" w:type="dxa"/>
          </w:tcPr>
          <w:p w14:paraId="40C35DB4" w14:textId="77777777" w:rsidR="00287F2A" w:rsidRDefault="00287F2A" w:rsidP="00287F2A"/>
        </w:tc>
        <w:tc>
          <w:tcPr>
            <w:tcW w:w="2320" w:type="dxa"/>
          </w:tcPr>
          <w:p w14:paraId="21EE9DBB" w14:textId="77777777" w:rsidR="00287F2A" w:rsidRDefault="00287F2A" w:rsidP="00287F2A">
            <w:pPr>
              <w:pStyle w:val="TableParagraph"/>
              <w:ind w:left="107" w:right="109"/>
              <w:rPr>
                <w:rFonts w:ascii="Times New Roman" w:eastAsia="Times New Roman" w:hAnsi="Times New Roman" w:cs="Times New Roman"/>
                <w:sz w:val="16"/>
                <w:szCs w:val="16"/>
              </w:rPr>
            </w:pPr>
            <w:r>
              <w:rPr>
                <w:rFonts w:ascii="Times New Roman"/>
                <w:spacing w:val="-1"/>
                <w:sz w:val="16"/>
              </w:rPr>
              <w:t>Manufacturer</w:t>
            </w:r>
            <w:r>
              <w:rPr>
                <w:rFonts w:ascii="Times New Roman"/>
                <w:spacing w:val="-11"/>
                <w:sz w:val="16"/>
              </w:rPr>
              <w:t xml:space="preserve"> </w:t>
            </w:r>
            <w:r>
              <w:rPr>
                <w:rFonts w:ascii="Times New Roman"/>
                <w:sz w:val="16"/>
              </w:rPr>
              <w:t>defined</w:t>
            </w:r>
            <w:r>
              <w:rPr>
                <w:rFonts w:ascii="Times New Roman"/>
                <w:spacing w:val="-10"/>
                <w:sz w:val="16"/>
              </w:rPr>
              <w:t xml:space="preserve"> </w:t>
            </w:r>
            <w:r>
              <w:rPr>
                <w:rFonts w:ascii="Times New Roman"/>
                <w:spacing w:val="-1"/>
                <w:sz w:val="16"/>
              </w:rPr>
              <w:t>version</w:t>
            </w:r>
            <w:r>
              <w:rPr>
                <w:rFonts w:ascii="Times New Roman"/>
                <w:spacing w:val="31"/>
                <w:w w:val="99"/>
                <w:sz w:val="16"/>
              </w:rPr>
              <w:t xml:space="preserve"> </w:t>
            </w:r>
            <w:r>
              <w:rPr>
                <w:rFonts w:ascii="Times New Roman"/>
                <w:sz w:val="16"/>
              </w:rPr>
              <w:t>info</w:t>
            </w:r>
          </w:p>
        </w:tc>
      </w:tr>
      <w:tr w:rsidR="005656E2" w14:paraId="7A1DE082" w14:textId="77777777" w:rsidTr="00287F2A">
        <w:trPr>
          <w:trHeight w:hRule="exact" w:val="186"/>
        </w:trPr>
        <w:tc>
          <w:tcPr>
            <w:tcW w:w="1907" w:type="dxa"/>
            <w:gridSpan w:val="2"/>
          </w:tcPr>
          <w:p w14:paraId="780A0C02"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2"/>
                <w:sz w:val="16"/>
              </w:rPr>
              <w:t xml:space="preserve"> </w:t>
            </w:r>
            <w:r>
              <w:rPr>
                <w:rFonts w:ascii="Times New Roman"/>
                <w:sz w:val="16"/>
              </w:rPr>
              <w:t>ID</w:t>
            </w:r>
          </w:p>
        </w:tc>
        <w:tc>
          <w:tcPr>
            <w:tcW w:w="886" w:type="dxa"/>
          </w:tcPr>
          <w:p w14:paraId="347BA4CF" w14:textId="77777777" w:rsidR="00287F2A" w:rsidRDefault="00287F2A" w:rsidP="00287F2A">
            <w:pPr>
              <w:pStyle w:val="TableParagraph"/>
              <w:spacing w:line="179" w:lineRule="exact"/>
              <w:ind w:left="379" w:right="380"/>
              <w:jc w:val="center"/>
              <w:rPr>
                <w:rFonts w:ascii="Times New Roman" w:eastAsia="Times New Roman" w:hAnsi="Times New Roman" w:cs="Times New Roman"/>
                <w:sz w:val="16"/>
                <w:szCs w:val="16"/>
              </w:rPr>
            </w:pPr>
            <w:r>
              <w:rPr>
                <w:rFonts w:ascii="Times New Roman"/>
                <w:sz w:val="16"/>
              </w:rPr>
              <w:t>8</w:t>
            </w:r>
          </w:p>
        </w:tc>
        <w:tc>
          <w:tcPr>
            <w:tcW w:w="1036" w:type="dxa"/>
          </w:tcPr>
          <w:p w14:paraId="066E6B40" w14:textId="77777777" w:rsidR="00287F2A" w:rsidRDefault="00287F2A" w:rsidP="00287F2A">
            <w:pPr>
              <w:pStyle w:val="TableParagraph"/>
              <w:spacing w:line="179" w:lineRule="exact"/>
              <w:ind w:left="120" w:right="120"/>
              <w:jc w:val="center"/>
              <w:rPr>
                <w:rFonts w:ascii="Times New Roman" w:eastAsia="Times New Roman" w:hAnsi="Times New Roman" w:cs="Times New Roman"/>
                <w:sz w:val="16"/>
                <w:szCs w:val="16"/>
              </w:rPr>
            </w:pPr>
            <w:r>
              <w:rPr>
                <w:rFonts w:ascii="Times New Roman"/>
                <w:sz w:val="16"/>
              </w:rPr>
              <w:t>520</w:t>
            </w:r>
          </w:p>
        </w:tc>
        <w:tc>
          <w:tcPr>
            <w:tcW w:w="1082" w:type="dxa"/>
          </w:tcPr>
          <w:p w14:paraId="551525C1" w14:textId="77777777" w:rsidR="00287F2A" w:rsidRDefault="00287F2A" w:rsidP="00287F2A">
            <w:pPr>
              <w:pStyle w:val="TableParagraph"/>
              <w:spacing w:line="179" w:lineRule="exact"/>
              <w:ind w:left="446" w:right="448"/>
              <w:jc w:val="center"/>
              <w:rPr>
                <w:rFonts w:ascii="Times New Roman" w:eastAsia="Times New Roman" w:hAnsi="Times New Roman" w:cs="Times New Roman"/>
                <w:sz w:val="16"/>
                <w:szCs w:val="16"/>
              </w:rPr>
            </w:pPr>
            <w:r>
              <w:rPr>
                <w:rFonts w:ascii="Times New Roman"/>
                <w:sz w:val="16"/>
              </w:rPr>
              <w:t>M</w:t>
            </w:r>
          </w:p>
        </w:tc>
        <w:tc>
          <w:tcPr>
            <w:tcW w:w="900" w:type="dxa"/>
          </w:tcPr>
          <w:p w14:paraId="27563D19" w14:textId="77777777" w:rsidR="00287F2A" w:rsidRDefault="00287F2A" w:rsidP="00287F2A"/>
        </w:tc>
        <w:tc>
          <w:tcPr>
            <w:tcW w:w="721" w:type="dxa"/>
          </w:tcPr>
          <w:p w14:paraId="3272B5B5" w14:textId="77777777" w:rsidR="00287F2A" w:rsidRDefault="00287F2A" w:rsidP="00287F2A">
            <w:pPr>
              <w:pStyle w:val="TableParagraph"/>
              <w:spacing w:line="179" w:lineRule="exact"/>
              <w:ind w:right="2"/>
              <w:jc w:val="center"/>
              <w:rPr>
                <w:rFonts w:ascii="Times New Roman" w:eastAsia="Times New Roman" w:hAnsi="Times New Roman" w:cs="Times New Roman"/>
                <w:sz w:val="16"/>
                <w:szCs w:val="16"/>
              </w:rPr>
            </w:pPr>
            <w:r>
              <w:rPr>
                <w:rFonts w:ascii="Times New Roman"/>
                <w:sz w:val="16"/>
              </w:rPr>
              <w:t>Y</w:t>
            </w:r>
          </w:p>
        </w:tc>
        <w:tc>
          <w:tcPr>
            <w:tcW w:w="916" w:type="dxa"/>
          </w:tcPr>
          <w:p w14:paraId="75B1C17C" w14:textId="77777777" w:rsidR="00287F2A" w:rsidRDefault="00287F2A" w:rsidP="00287F2A">
            <w:pPr>
              <w:pStyle w:val="TableParagraph"/>
              <w:spacing w:line="179" w:lineRule="exact"/>
              <w:ind w:left="377" w:right="378"/>
              <w:jc w:val="center"/>
              <w:rPr>
                <w:rFonts w:ascii="Times New Roman" w:eastAsia="Times New Roman" w:hAnsi="Times New Roman" w:cs="Times New Roman"/>
                <w:sz w:val="16"/>
                <w:szCs w:val="16"/>
              </w:rPr>
            </w:pPr>
            <w:r>
              <w:rPr>
                <w:rFonts w:ascii="Times New Roman"/>
                <w:sz w:val="16"/>
              </w:rPr>
              <w:t>Y</w:t>
            </w:r>
          </w:p>
        </w:tc>
        <w:tc>
          <w:tcPr>
            <w:tcW w:w="2320" w:type="dxa"/>
          </w:tcPr>
          <w:p w14:paraId="3F589EFE" w14:textId="77777777" w:rsidR="00287F2A" w:rsidRDefault="00287F2A" w:rsidP="00287F2A">
            <w:pPr>
              <w:pStyle w:val="TableParagraph"/>
              <w:spacing w:line="179" w:lineRule="exact"/>
              <w:ind w:left="106"/>
              <w:rPr>
                <w:rFonts w:ascii="Times New Roman" w:eastAsia="Times New Roman" w:hAnsi="Times New Roman" w:cs="Times New Roman"/>
                <w:sz w:val="16"/>
                <w:szCs w:val="16"/>
              </w:rPr>
            </w:pPr>
            <w:r>
              <w:rPr>
                <w:rFonts w:ascii="Times New Roman"/>
                <w:sz w:val="16"/>
              </w:rPr>
              <w:t>Values</w:t>
            </w:r>
            <w:r>
              <w:rPr>
                <w:rFonts w:ascii="Times New Roman"/>
                <w:spacing w:val="-6"/>
                <w:sz w:val="16"/>
              </w:rPr>
              <w:t xml:space="preserve"> </w:t>
            </w:r>
            <w:r>
              <w:rPr>
                <w:rFonts w:ascii="Times New Roman"/>
                <w:sz w:val="16"/>
              </w:rPr>
              <w:t>assigned</w:t>
            </w:r>
            <w:r>
              <w:rPr>
                <w:rFonts w:ascii="Times New Roman"/>
                <w:spacing w:val="-5"/>
                <w:sz w:val="16"/>
              </w:rPr>
              <w:t xml:space="preserve"> </w:t>
            </w:r>
            <w:r>
              <w:rPr>
                <w:rFonts w:ascii="Times New Roman"/>
                <w:sz w:val="16"/>
              </w:rPr>
              <w:t>by</w:t>
            </w:r>
            <w:r>
              <w:rPr>
                <w:rFonts w:ascii="Times New Roman"/>
                <w:spacing w:val="-7"/>
                <w:sz w:val="16"/>
              </w:rPr>
              <w:t xml:space="preserve"> </w:t>
            </w:r>
            <w:r>
              <w:rPr>
                <w:rFonts w:ascii="Times New Roman"/>
                <w:spacing w:val="-1"/>
                <w:sz w:val="16"/>
              </w:rPr>
              <w:t>NMRA</w:t>
            </w:r>
          </w:p>
        </w:tc>
      </w:tr>
      <w:tr w:rsidR="005656E2" w14:paraId="541E4974" w14:textId="77777777" w:rsidTr="00287F2A">
        <w:trPr>
          <w:trHeight w:hRule="exact" w:val="370"/>
        </w:trPr>
        <w:tc>
          <w:tcPr>
            <w:tcW w:w="1907" w:type="dxa"/>
            <w:gridSpan w:val="2"/>
          </w:tcPr>
          <w:p w14:paraId="172732F8" w14:textId="77777777" w:rsidR="00287F2A" w:rsidRDefault="00287F2A" w:rsidP="00287F2A">
            <w:pPr>
              <w:pStyle w:val="TableParagraph"/>
              <w:spacing w:before="86"/>
              <w:ind w:left="107" w:right="164"/>
              <w:rPr>
                <w:rFonts w:ascii="Times New Roman" w:eastAsia="Times New Roman" w:hAnsi="Times New Roman" w:cs="Times New Roman"/>
                <w:sz w:val="16"/>
                <w:szCs w:val="16"/>
              </w:rPr>
            </w:pPr>
            <w:r>
              <w:rPr>
                <w:rFonts w:ascii="Times New Roman"/>
                <w:sz w:val="16"/>
              </w:rPr>
              <w:t>Decoder</w:t>
            </w:r>
            <w:r>
              <w:rPr>
                <w:rFonts w:ascii="Times New Roman"/>
                <w:spacing w:val="-8"/>
                <w:sz w:val="16"/>
              </w:rPr>
              <w:t xml:space="preserve"> </w:t>
            </w:r>
            <w:r>
              <w:rPr>
                <w:rFonts w:ascii="Times New Roman"/>
                <w:spacing w:val="-1"/>
                <w:sz w:val="16"/>
              </w:rPr>
              <w:t>Address</w:t>
            </w:r>
            <w:r>
              <w:rPr>
                <w:rFonts w:ascii="Times New Roman"/>
                <w:spacing w:val="-7"/>
                <w:sz w:val="16"/>
              </w:rPr>
              <w:t xml:space="preserve"> </w:t>
            </w:r>
            <w:r>
              <w:rPr>
                <w:rFonts w:ascii="Times New Roman"/>
                <w:spacing w:val="-1"/>
                <w:sz w:val="16"/>
              </w:rPr>
              <w:t>MSB</w:t>
            </w:r>
          </w:p>
        </w:tc>
        <w:tc>
          <w:tcPr>
            <w:tcW w:w="886" w:type="dxa"/>
          </w:tcPr>
          <w:p w14:paraId="55DB0685" w14:textId="77777777" w:rsidR="00287F2A" w:rsidRDefault="00287F2A" w:rsidP="00287F2A">
            <w:pPr>
              <w:pStyle w:val="TableParagraph"/>
              <w:spacing w:before="86"/>
              <w:ind w:left="381" w:right="378"/>
              <w:jc w:val="center"/>
              <w:rPr>
                <w:rFonts w:ascii="Times New Roman" w:eastAsia="Times New Roman" w:hAnsi="Times New Roman" w:cs="Times New Roman"/>
                <w:sz w:val="16"/>
                <w:szCs w:val="16"/>
              </w:rPr>
            </w:pPr>
            <w:r>
              <w:rPr>
                <w:rFonts w:ascii="Times New Roman"/>
                <w:sz w:val="16"/>
              </w:rPr>
              <w:t>9</w:t>
            </w:r>
          </w:p>
        </w:tc>
        <w:tc>
          <w:tcPr>
            <w:tcW w:w="1036" w:type="dxa"/>
          </w:tcPr>
          <w:p w14:paraId="4E95FF85" w14:textId="77777777" w:rsidR="00287F2A" w:rsidRDefault="00287F2A" w:rsidP="00287F2A">
            <w:pPr>
              <w:pStyle w:val="TableParagraph"/>
              <w:spacing w:before="86"/>
              <w:ind w:left="376" w:right="373"/>
              <w:jc w:val="center"/>
              <w:rPr>
                <w:rFonts w:ascii="Times New Roman" w:eastAsia="Times New Roman" w:hAnsi="Times New Roman" w:cs="Times New Roman"/>
                <w:sz w:val="16"/>
                <w:szCs w:val="16"/>
              </w:rPr>
            </w:pPr>
            <w:r>
              <w:rPr>
                <w:rFonts w:ascii="Times New Roman"/>
                <w:sz w:val="16"/>
              </w:rPr>
              <w:t>521</w:t>
            </w:r>
          </w:p>
        </w:tc>
        <w:tc>
          <w:tcPr>
            <w:tcW w:w="1082" w:type="dxa"/>
          </w:tcPr>
          <w:p w14:paraId="6B787E09" w14:textId="77777777" w:rsidR="00287F2A" w:rsidRDefault="00287F2A" w:rsidP="00287F2A">
            <w:pPr>
              <w:pStyle w:val="TableParagraph"/>
              <w:spacing w:before="86"/>
              <w:ind w:left="424" w:right="423"/>
              <w:jc w:val="center"/>
              <w:rPr>
                <w:rFonts w:ascii="Times New Roman" w:eastAsia="Times New Roman" w:hAnsi="Times New Roman" w:cs="Times New Roman"/>
                <w:sz w:val="16"/>
                <w:szCs w:val="16"/>
              </w:rPr>
            </w:pPr>
            <w:r>
              <w:rPr>
                <w:rFonts w:ascii="Times New Roman"/>
                <w:sz w:val="16"/>
              </w:rPr>
              <w:t>M</w:t>
            </w:r>
          </w:p>
        </w:tc>
        <w:tc>
          <w:tcPr>
            <w:tcW w:w="900" w:type="dxa"/>
          </w:tcPr>
          <w:p w14:paraId="08880E9E" w14:textId="77777777" w:rsidR="00287F2A" w:rsidRDefault="00287F2A" w:rsidP="00287F2A">
            <w:pPr>
              <w:pStyle w:val="TableParagraph"/>
              <w:spacing w:before="86"/>
              <w:ind w:left="388" w:right="388"/>
              <w:jc w:val="center"/>
              <w:rPr>
                <w:rFonts w:ascii="Times New Roman" w:eastAsia="Times New Roman" w:hAnsi="Times New Roman" w:cs="Times New Roman"/>
                <w:sz w:val="16"/>
                <w:szCs w:val="16"/>
              </w:rPr>
            </w:pPr>
            <w:r>
              <w:rPr>
                <w:rFonts w:ascii="Times New Roman"/>
                <w:sz w:val="16"/>
              </w:rPr>
              <w:t>0</w:t>
            </w:r>
          </w:p>
        </w:tc>
        <w:tc>
          <w:tcPr>
            <w:tcW w:w="721" w:type="dxa"/>
          </w:tcPr>
          <w:p w14:paraId="66A573E0" w14:textId="77777777" w:rsidR="00287F2A" w:rsidRDefault="00287F2A" w:rsidP="00287F2A"/>
        </w:tc>
        <w:tc>
          <w:tcPr>
            <w:tcW w:w="916" w:type="dxa"/>
          </w:tcPr>
          <w:p w14:paraId="745B4638" w14:textId="77777777" w:rsidR="00287F2A" w:rsidRDefault="00287F2A" w:rsidP="00287F2A">
            <w:pPr>
              <w:pStyle w:val="TableParagraph"/>
              <w:spacing w:before="86"/>
              <w:ind w:left="377" w:right="377"/>
              <w:jc w:val="center"/>
              <w:rPr>
                <w:rFonts w:ascii="Times New Roman" w:eastAsia="Times New Roman" w:hAnsi="Times New Roman" w:cs="Times New Roman"/>
                <w:sz w:val="16"/>
                <w:szCs w:val="16"/>
              </w:rPr>
            </w:pPr>
            <w:r>
              <w:rPr>
                <w:rFonts w:ascii="Times New Roman"/>
                <w:sz w:val="16"/>
              </w:rPr>
              <w:t>Y</w:t>
            </w:r>
          </w:p>
        </w:tc>
        <w:tc>
          <w:tcPr>
            <w:tcW w:w="2320" w:type="dxa"/>
          </w:tcPr>
          <w:p w14:paraId="6CA1B71F" w14:textId="77777777" w:rsidR="00287F2A" w:rsidRDefault="00287F2A" w:rsidP="00287F2A">
            <w:pPr>
              <w:pStyle w:val="TableParagraph"/>
              <w:spacing w:line="239" w:lineRule="auto"/>
              <w:ind w:left="107"/>
              <w:rPr>
                <w:rFonts w:ascii="Times New Roman" w:eastAsia="Times New Roman" w:hAnsi="Times New Roman" w:cs="Times New Roman"/>
                <w:sz w:val="16"/>
                <w:szCs w:val="16"/>
              </w:rPr>
            </w:pPr>
            <w:r>
              <w:rPr>
                <w:rFonts w:ascii="Times New Roman"/>
                <w:sz w:val="16"/>
              </w:rPr>
              <w:t>3</w:t>
            </w:r>
            <w:r>
              <w:rPr>
                <w:rFonts w:ascii="Times New Roman"/>
                <w:spacing w:val="-6"/>
                <w:sz w:val="16"/>
              </w:rPr>
              <w:t xml:space="preserve"> </w:t>
            </w:r>
            <w:r>
              <w:rPr>
                <w:rFonts w:ascii="Times New Roman"/>
                <w:sz w:val="16"/>
              </w:rPr>
              <w:t>MSB</w:t>
            </w:r>
            <w:r>
              <w:rPr>
                <w:rFonts w:ascii="Times New Roman"/>
                <w:spacing w:val="-5"/>
                <w:sz w:val="16"/>
              </w:rPr>
              <w:t xml:space="preserve"> </w:t>
            </w:r>
            <w:r>
              <w:rPr>
                <w:rFonts w:ascii="Times New Roman"/>
                <w:sz w:val="16"/>
              </w:rPr>
              <w:t>of</w:t>
            </w:r>
            <w:r>
              <w:rPr>
                <w:rFonts w:ascii="Times New Roman"/>
                <w:spacing w:val="-4"/>
                <w:sz w:val="16"/>
              </w:rPr>
              <w:t xml:space="preserve"> </w:t>
            </w:r>
            <w:r>
              <w:rPr>
                <w:rFonts w:ascii="Times New Roman"/>
                <w:sz w:val="16"/>
              </w:rPr>
              <w:t>accessory</w:t>
            </w:r>
            <w:r>
              <w:rPr>
                <w:rFonts w:ascii="Times New Roman"/>
                <w:spacing w:val="-5"/>
                <w:sz w:val="16"/>
              </w:rPr>
              <w:t xml:space="preserve"> </w:t>
            </w:r>
            <w:r>
              <w:rPr>
                <w:rFonts w:ascii="Times New Roman"/>
                <w:sz w:val="16"/>
              </w:rPr>
              <w:t>decoder</w:t>
            </w:r>
            <w:r>
              <w:rPr>
                <w:rFonts w:ascii="Times New Roman"/>
                <w:w w:val="99"/>
                <w:sz w:val="16"/>
              </w:rPr>
              <w:t xml:space="preserve"> </w:t>
            </w:r>
            <w:r>
              <w:rPr>
                <w:rFonts w:ascii="Times New Roman"/>
                <w:spacing w:val="-1"/>
                <w:sz w:val="16"/>
              </w:rPr>
              <w:t>address</w:t>
            </w:r>
          </w:p>
        </w:tc>
      </w:tr>
      <w:tr w:rsidR="005656E2" w14:paraId="528D787B" w14:textId="77777777" w:rsidTr="00287F2A">
        <w:trPr>
          <w:trHeight w:hRule="exact" w:val="371"/>
        </w:trPr>
        <w:tc>
          <w:tcPr>
            <w:tcW w:w="1907" w:type="dxa"/>
            <w:gridSpan w:val="2"/>
          </w:tcPr>
          <w:p w14:paraId="431FB4C2" w14:textId="77777777" w:rsidR="00287F2A" w:rsidRDefault="00287F2A" w:rsidP="00287F2A"/>
        </w:tc>
        <w:tc>
          <w:tcPr>
            <w:tcW w:w="886" w:type="dxa"/>
          </w:tcPr>
          <w:p w14:paraId="326657E2" w14:textId="77777777" w:rsidR="00287F2A" w:rsidRDefault="00287F2A" w:rsidP="00287F2A">
            <w:pPr>
              <w:pStyle w:val="TableParagraph"/>
              <w:spacing w:before="87"/>
              <w:ind w:left="254"/>
              <w:rPr>
                <w:rFonts w:ascii="Times New Roman" w:eastAsia="Times New Roman" w:hAnsi="Times New Roman" w:cs="Times New Roman"/>
                <w:sz w:val="16"/>
                <w:szCs w:val="16"/>
              </w:rPr>
            </w:pPr>
            <w:r>
              <w:rPr>
                <w:rFonts w:ascii="Times New Roman"/>
                <w:spacing w:val="-1"/>
                <w:sz w:val="16"/>
              </w:rPr>
              <w:t>10-27</w:t>
            </w:r>
          </w:p>
        </w:tc>
        <w:tc>
          <w:tcPr>
            <w:tcW w:w="1036" w:type="dxa"/>
          </w:tcPr>
          <w:p w14:paraId="1B46580A" w14:textId="77777777" w:rsidR="00287F2A" w:rsidRDefault="00287F2A" w:rsidP="00287F2A"/>
        </w:tc>
        <w:tc>
          <w:tcPr>
            <w:tcW w:w="1082" w:type="dxa"/>
          </w:tcPr>
          <w:p w14:paraId="74AC306D" w14:textId="77777777" w:rsidR="00287F2A" w:rsidRDefault="00287F2A" w:rsidP="00287F2A">
            <w:pPr>
              <w:pStyle w:val="TableParagraph"/>
              <w:spacing w:before="87"/>
              <w:ind w:left="424" w:right="423"/>
              <w:jc w:val="center"/>
              <w:rPr>
                <w:rFonts w:ascii="Times New Roman" w:eastAsia="Times New Roman" w:hAnsi="Times New Roman" w:cs="Times New Roman"/>
                <w:sz w:val="16"/>
                <w:szCs w:val="16"/>
              </w:rPr>
            </w:pPr>
            <w:r>
              <w:rPr>
                <w:rFonts w:ascii="Times New Roman"/>
                <w:sz w:val="16"/>
              </w:rPr>
              <w:t>-</w:t>
            </w:r>
          </w:p>
        </w:tc>
        <w:tc>
          <w:tcPr>
            <w:tcW w:w="900" w:type="dxa"/>
          </w:tcPr>
          <w:p w14:paraId="0CCAB9AA" w14:textId="77777777" w:rsidR="00287F2A" w:rsidRDefault="00287F2A" w:rsidP="00287F2A"/>
        </w:tc>
        <w:tc>
          <w:tcPr>
            <w:tcW w:w="721" w:type="dxa"/>
          </w:tcPr>
          <w:p w14:paraId="5841702B" w14:textId="77777777" w:rsidR="00287F2A" w:rsidRDefault="00287F2A" w:rsidP="00287F2A"/>
        </w:tc>
        <w:tc>
          <w:tcPr>
            <w:tcW w:w="916" w:type="dxa"/>
          </w:tcPr>
          <w:p w14:paraId="6179116A" w14:textId="77777777" w:rsidR="00287F2A" w:rsidRDefault="00287F2A" w:rsidP="00287F2A"/>
        </w:tc>
        <w:tc>
          <w:tcPr>
            <w:tcW w:w="2320" w:type="dxa"/>
          </w:tcPr>
          <w:p w14:paraId="7C9DE9A5" w14:textId="77777777" w:rsidR="00287F2A" w:rsidRDefault="00287F2A" w:rsidP="00287F2A">
            <w:pPr>
              <w:pStyle w:val="TableParagraph"/>
              <w:spacing w:line="239" w:lineRule="auto"/>
              <w:ind w:left="107"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6"/>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future</w:t>
            </w:r>
            <w:r>
              <w:rPr>
                <w:rFonts w:ascii="Times New Roman"/>
                <w:spacing w:val="26"/>
                <w:w w:val="99"/>
                <w:sz w:val="16"/>
              </w:rPr>
              <w:t xml:space="preserve"> </w:t>
            </w:r>
            <w:r>
              <w:rPr>
                <w:rFonts w:ascii="Times New Roman"/>
                <w:sz w:val="16"/>
              </w:rPr>
              <w:t>use</w:t>
            </w:r>
          </w:p>
        </w:tc>
      </w:tr>
      <w:tr w:rsidR="005656E2" w14:paraId="672C4B94" w14:textId="77777777" w:rsidTr="00287F2A">
        <w:trPr>
          <w:trHeight w:hRule="exact" w:val="553"/>
        </w:trPr>
        <w:tc>
          <w:tcPr>
            <w:tcW w:w="1907" w:type="dxa"/>
            <w:gridSpan w:val="2"/>
          </w:tcPr>
          <w:p w14:paraId="52982077" w14:textId="77777777" w:rsidR="00287F2A" w:rsidRDefault="00287F2A" w:rsidP="00287F2A">
            <w:pPr>
              <w:pStyle w:val="TableParagraph"/>
              <w:ind w:left="107" w:right="164"/>
              <w:rPr>
                <w:rFonts w:ascii="Times New Roman" w:eastAsia="Times New Roman" w:hAnsi="Times New Roman" w:cs="Times New Roman"/>
                <w:sz w:val="16"/>
                <w:szCs w:val="16"/>
              </w:rPr>
            </w:pPr>
            <w:r>
              <w:rPr>
                <w:rFonts w:ascii="Times New Roman"/>
                <w:sz w:val="16"/>
              </w:rPr>
              <w:t>Bi-Directional</w:t>
            </w:r>
            <w:r>
              <w:rPr>
                <w:rFonts w:ascii="Times New Roman"/>
                <w:spacing w:val="21"/>
                <w:w w:val="99"/>
                <w:sz w:val="16"/>
              </w:rPr>
              <w:t xml:space="preserve"> </w:t>
            </w:r>
            <w:r>
              <w:rPr>
                <w:rFonts w:ascii="Times New Roman"/>
                <w:spacing w:val="-1"/>
                <w:sz w:val="16"/>
              </w:rPr>
              <w:t>Communication</w:t>
            </w:r>
            <w:r>
              <w:rPr>
                <w:rFonts w:ascii="Times New Roman"/>
                <w:spacing w:val="22"/>
                <w:w w:val="99"/>
                <w:sz w:val="16"/>
              </w:rPr>
              <w:t xml:space="preserve"> </w:t>
            </w:r>
            <w:r>
              <w:rPr>
                <w:rFonts w:ascii="Times New Roman"/>
                <w:spacing w:val="-1"/>
                <w:sz w:val="16"/>
              </w:rPr>
              <w:t>Configuration</w:t>
            </w:r>
          </w:p>
        </w:tc>
        <w:tc>
          <w:tcPr>
            <w:tcW w:w="886" w:type="dxa"/>
          </w:tcPr>
          <w:p w14:paraId="312252E4" w14:textId="77777777" w:rsidR="00287F2A" w:rsidRDefault="00287F2A" w:rsidP="00287F2A">
            <w:pPr>
              <w:pStyle w:val="TableParagraph"/>
              <w:spacing w:before="18" w:line="160" w:lineRule="exact"/>
              <w:rPr>
                <w:sz w:val="16"/>
                <w:szCs w:val="16"/>
              </w:rPr>
            </w:pPr>
          </w:p>
          <w:p w14:paraId="0CD2D09E" w14:textId="77777777" w:rsidR="00287F2A" w:rsidRDefault="00287F2A" w:rsidP="00287F2A">
            <w:pPr>
              <w:pStyle w:val="TableParagraph"/>
              <w:ind w:left="301" w:right="301"/>
              <w:jc w:val="center"/>
              <w:rPr>
                <w:rFonts w:ascii="Times New Roman" w:eastAsia="Times New Roman" w:hAnsi="Times New Roman" w:cs="Times New Roman"/>
                <w:sz w:val="16"/>
                <w:szCs w:val="16"/>
              </w:rPr>
            </w:pPr>
            <w:r>
              <w:rPr>
                <w:rFonts w:ascii="Times New Roman"/>
                <w:sz w:val="16"/>
              </w:rPr>
              <w:t>28</w:t>
            </w:r>
          </w:p>
        </w:tc>
        <w:tc>
          <w:tcPr>
            <w:tcW w:w="1036" w:type="dxa"/>
          </w:tcPr>
          <w:p w14:paraId="0E9A046F" w14:textId="77777777" w:rsidR="00287F2A" w:rsidRDefault="00287F2A" w:rsidP="00287F2A">
            <w:pPr>
              <w:pStyle w:val="TableParagraph"/>
              <w:spacing w:before="18" w:line="160" w:lineRule="exact"/>
              <w:rPr>
                <w:sz w:val="16"/>
                <w:szCs w:val="16"/>
              </w:rPr>
            </w:pPr>
          </w:p>
          <w:p w14:paraId="45A8D14B" w14:textId="77777777" w:rsidR="00287F2A" w:rsidRDefault="00287F2A" w:rsidP="00287F2A">
            <w:pPr>
              <w:pStyle w:val="TableParagraph"/>
              <w:ind w:left="120" w:right="120"/>
              <w:jc w:val="center"/>
              <w:rPr>
                <w:rFonts w:ascii="Times New Roman" w:eastAsia="Times New Roman" w:hAnsi="Times New Roman" w:cs="Times New Roman"/>
                <w:sz w:val="16"/>
                <w:szCs w:val="16"/>
              </w:rPr>
            </w:pPr>
            <w:r>
              <w:rPr>
                <w:rFonts w:ascii="Times New Roman"/>
                <w:sz w:val="16"/>
              </w:rPr>
              <w:t>540</w:t>
            </w:r>
          </w:p>
        </w:tc>
        <w:tc>
          <w:tcPr>
            <w:tcW w:w="1082" w:type="dxa"/>
          </w:tcPr>
          <w:p w14:paraId="78720235" w14:textId="77777777" w:rsidR="00287F2A" w:rsidRDefault="00287F2A" w:rsidP="00287F2A">
            <w:pPr>
              <w:pStyle w:val="TableParagraph"/>
              <w:spacing w:before="18" w:line="160" w:lineRule="exact"/>
              <w:rPr>
                <w:sz w:val="16"/>
                <w:szCs w:val="16"/>
              </w:rPr>
            </w:pPr>
          </w:p>
          <w:p w14:paraId="48CBB4E6" w14:textId="77777777" w:rsidR="00287F2A" w:rsidRDefault="00287F2A" w:rsidP="00287F2A">
            <w:pPr>
              <w:pStyle w:val="TableParagraph"/>
              <w:ind w:left="447" w:right="447"/>
              <w:jc w:val="center"/>
              <w:rPr>
                <w:rFonts w:ascii="Times New Roman" w:eastAsia="Times New Roman" w:hAnsi="Times New Roman" w:cs="Times New Roman"/>
                <w:sz w:val="16"/>
                <w:szCs w:val="16"/>
              </w:rPr>
            </w:pPr>
            <w:r>
              <w:rPr>
                <w:rFonts w:ascii="Times New Roman"/>
                <w:sz w:val="16"/>
              </w:rPr>
              <w:t>O</w:t>
            </w:r>
          </w:p>
        </w:tc>
        <w:tc>
          <w:tcPr>
            <w:tcW w:w="900" w:type="dxa"/>
          </w:tcPr>
          <w:p w14:paraId="49E7A8F5" w14:textId="77777777" w:rsidR="00287F2A" w:rsidRDefault="00287F2A" w:rsidP="00287F2A"/>
        </w:tc>
        <w:tc>
          <w:tcPr>
            <w:tcW w:w="721" w:type="dxa"/>
          </w:tcPr>
          <w:p w14:paraId="57498AD5" w14:textId="77777777" w:rsidR="00287F2A" w:rsidRDefault="00287F2A" w:rsidP="00287F2A"/>
        </w:tc>
        <w:tc>
          <w:tcPr>
            <w:tcW w:w="916" w:type="dxa"/>
          </w:tcPr>
          <w:p w14:paraId="3B5FE053" w14:textId="77777777" w:rsidR="00287F2A" w:rsidRDefault="00287F2A" w:rsidP="00287F2A">
            <w:pPr>
              <w:pStyle w:val="TableParagraph"/>
              <w:spacing w:before="18" w:line="160" w:lineRule="exact"/>
              <w:rPr>
                <w:sz w:val="16"/>
                <w:szCs w:val="16"/>
              </w:rPr>
            </w:pPr>
          </w:p>
          <w:p w14:paraId="682DACE9" w14:textId="77777777" w:rsidR="00287F2A" w:rsidRDefault="00287F2A" w:rsidP="00287F2A">
            <w:pPr>
              <w:pStyle w:val="TableParagraph"/>
              <w:ind w:left="377" w:right="378"/>
              <w:jc w:val="center"/>
              <w:rPr>
                <w:rFonts w:ascii="Times New Roman" w:eastAsia="Times New Roman" w:hAnsi="Times New Roman" w:cs="Times New Roman"/>
                <w:sz w:val="16"/>
                <w:szCs w:val="16"/>
              </w:rPr>
            </w:pPr>
            <w:r>
              <w:rPr>
                <w:rFonts w:ascii="Times New Roman"/>
                <w:sz w:val="16"/>
              </w:rPr>
              <w:t>Y</w:t>
            </w:r>
          </w:p>
        </w:tc>
        <w:tc>
          <w:tcPr>
            <w:tcW w:w="2320" w:type="dxa"/>
          </w:tcPr>
          <w:p w14:paraId="3B4F61E7" w14:textId="77777777" w:rsidR="00287F2A" w:rsidRDefault="00287F2A" w:rsidP="00287F2A"/>
        </w:tc>
      </w:tr>
      <w:tr w:rsidR="005656E2" w14:paraId="58602830" w14:textId="77777777" w:rsidTr="00287F2A">
        <w:trPr>
          <w:trHeight w:hRule="exact" w:val="371"/>
        </w:trPr>
        <w:tc>
          <w:tcPr>
            <w:tcW w:w="1907" w:type="dxa"/>
            <w:gridSpan w:val="2"/>
          </w:tcPr>
          <w:p w14:paraId="10DA3579" w14:textId="77777777" w:rsidR="00287F2A" w:rsidRDefault="00287F2A" w:rsidP="00287F2A">
            <w:pPr>
              <w:pStyle w:val="TableParagraph"/>
              <w:spacing w:line="239" w:lineRule="auto"/>
              <w:ind w:left="107" w:right="548"/>
              <w:rPr>
                <w:rFonts w:ascii="Times New Roman" w:eastAsia="Times New Roman" w:hAnsi="Times New Roman" w:cs="Times New Roman"/>
                <w:sz w:val="16"/>
                <w:szCs w:val="16"/>
              </w:rPr>
            </w:pPr>
            <w:r>
              <w:rPr>
                <w:rFonts w:ascii="Times New Roman"/>
                <w:sz w:val="16"/>
              </w:rPr>
              <w:t>Accessory</w:t>
            </w:r>
            <w:r>
              <w:rPr>
                <w:rFonts w:ascii="Times New Roman"/>
                <w:spacing w:val="-14"/>
                <w:sz w:val="16"/>
              </w:rPr>
              <w:t xml:space="preserve"> </w:t>
            </w:r>
            <w:r>
              <w:rPr>
                <w:rFonts w:ascii="Times New Roman"/>
                <w:sz w:val="16"/>
              </w:rPr>
              <w:t>Decoder</w:t>
            </w:r>
            <w:r>
              <w:rPr>
                <w:rFonts w:ascii="Times New Roman"/>
                <w:spacing w:val="21"/>
                <w:w w:val="99"/>
                <w:sz w:val="16"/>
              </w:rPr>
              <w:t xml:space="preserve"> </w:t>
            </w:r>
            <w:r>
              <w:rPr>
                <w:rFonts w:ascii="Times New Roman"/>
                <w:spacing w:val="-1"/>
                <w:sz w:val="16"/>
              </w:rPr>
              <w:t>Configuration</w:t>
            </w:r>
          </w:p>
        </w:tc>
        <w:tc>
          <w:tcPr>
            <w:tcW w:w="886" w:type="dxa"/>
          </w:tcPr>
          <w:p w14:paraId="1E421888" w14:textId="77777777" w:rsidR="00287F2A" w:rsidRDefault="00287F2A" w:rsidP="00287F2A">
            <w:pPr>
              <w:pStyle w:val="TableParagraph"/>
              <w:spacing w:before="87"/>
              <w:ind w:left="301" w:right="300"/>
              <w:jc w:val="center"/>
              <w:rPr>
                <w:rFonts w:ascii="Times New Roman" w:eastAsia="Times New Roman" w:hAnsi="Times New Roman" w:cs="Times New Roman"/>
                <w:sz w:val="16"/>
                <w:szCs w:val="16"/>
              </w:rPr>
            </w:pPr>
            <w:r>
              <w:rPr>
                <w:rFonts w:ascii="Times New Roman"/>
                <w:sz w:val="16"/>
              </w:rPr>
              <w:t>29</w:t>
            </w:r>
          </w:p>
        </w:tc>
        <w:tc>
          <w:tcPr>
            <w:tcW w:w="1036" w:type="dxa"/>
          </w:tcPr>
          <w:p w14:paraId="68B3EE5F" w14:textId="77777777" w:rsidR="00287F2A" w:rsidRDefault="00287F2A" w:rsidP="00287F2A">
            <w:pPr>
              <w:pStyle w:val="TableParagraph"/>
              <w:spacing w:before="87"/>
              <w:ind w:left="121" w:right="120"/>
              <w:jc w:val="center"/>
              <w:rPr>
                <w:rFonts w:ascii="Times New Roman" w:eastAsia="Times New Roman" w:hAnsi="Times New Roman" w:cs="Times New Roman"/>
                <w:sz w:val="16"/>
                <w:szCs w:val="16"/>
              </w:rPr>
            </w:pPr>
            <w:r>
              <w:rPr>
                <w:rFonts w:ascii="Times New Roman"/>
                <w:sz w:val="16"/>
              </w:rPr>
              <w:t>541</w:t>
            </w:r>
          </w:p>
        </w:tc>
        <w:tc>
          <w:tcPr>
            <w:tcW w:w="1082" w:type="dxa"/>
          </w:tcPr>
          <w:p w14:paraId="59CCB1F7" w14:textId="77777777" w:rsidR="00287F2A" w:rsidRDefault="00287F2A" w:rsidP="00287F2A">
            <w:pPr>
              <w:pStyle w:val="TableParagraph"/>
              <w:spacing w:before="73"/>
              <w:ind w:left="424" w:right="424"/>
              <w:jc w:val="center"/>
              <w:rPr>
                <w:rFonts w:ascii="Times New Roman" w:eastAsia="Times New Roman" w:hAnsi="Times New Roman" w:cs="Times New Roman"/>
                <w:sz w:val="10"/>
                <w:szCs w:val="10"/>
              </w:rPr>
            </w:pPr>
            <w:r>
              <w:rPr>
                <w:rFonts w:ascii="Times New Roman"/>
                <w:spacing w:val="-1"/>
                <w:position w:val="-6"/>
                <w:sz w:val="16"/>
              </w:rPr>
              <w:t>M</w:t>
            </w:r>
            <w:r>
              <w:rPr>
                <w:rFonts w:ascii="Times New Roman"/>
                <w:spacing w:val="-1"/>
                <w:sz w:val="10"/>
              </w:rPr>
              <w:t>1</w:t>
            </w:r>
          </w:p>
        </w:tc>
        <w:tc>
          <w:tcPr>
            <w:tcW w:w="900" w:type="dxa"/>
          </w:tcPr>
          <w:p w14:paraId="1CD42973" w14:textId="77777777" w:rsidR="00287F2A" w:rsidRDefault="00287F2A" w:rsidP="00287F2A"/>
        </w:tc>
        <w:tc>
          <w:tcPr>
            <w:tcW w:w="721" w:type="dxa"/>
          </w:tcPr>
          <w:p w14:paraId="1246D6A7" w14:textId="77777777" w:rsidR="00287F2A" w:rsidRDefault="00287F2A" w:rsidP="00287F2A"/>
        </w:tc>
        <w:tc>
          <w:tcPr>
            <w:tcW w:w="916" w:type="dxa"/>
          </w:tcPr>
          <w:p w14:paraId="42A58F26" w14:textId="77777777" w:rsidR="00287F2A" w:rsidRDefault="00287F2A" w:rsidP="00287F2A">
            <w:pPr>
              <w:pStyle w:val="TableParagraph"/>
              <w:spacing w:before="87"/>
              <w:ind w:left="378" w:right="378"/>
              <w:jc w:val="center"/>
              <w:rPr>
                <w:rFonts w:ascii="Times New Roman" w:eastAsia="Times New Roman" w:hAnsi="Times New Roman" w:cs="Times New Roman"/>
                <w:sz w:val="16"/>
                <w:szCs w:val="16"/>
              </w:rPr>
            </w:pPr>
            <w:r>
              <w:rPr>
                <w:rFonts w:ascii="Times New Roman"/>
                <w:sz w:val="16"/>
              </w:rPr>
              <w:t>Y</w:t>
            </w:r>
          </w:p>
        </w:tc>
        <w:tc>
          <w:tcPr>
            <w:tcW w:w="2320" w:type="dxa"/>
          </w:tcPr>
          <w:p w14:paraId="64716D69" w14:textId="77777777" w:rsidR="00287F2A" w:rsidRDefault="00287F2A" w:rsidP="00287F2A">
            <w:pPr>
              <w:pStyle w:val="TableParagraph"/>
              <w:spacing w:line="239" w:lineRule="auto"/>
              <w:ind w:left="106" w:right="109"/>
              <w:rPr>
                <w:rFonts w:ascii="Times New Roman" w:eastAsia="Times New Roman" w:hAnsi="Times New Roman" w:cs="Times New Roman"/>
                <w:sz w:val="16"/>
                <w:szCs w:val="16"/>
              </w:rPr>
            </w:pPr>
            <w:r>
              <w:rPr>
                <w:rFonts w:ascii="Times New Roman"/>
                <w:spacing w:val="-1"/>
                <w:sz w:val="16"/>
              </w:rPr>
              <w:t>similar</w:t>
            </w:r>
            <w:r>
              <w:rPr>
                <w:rFonts w:ascii="Times New Roman"/>
                <w:spacing w:val="-5"/>
                <w:sz w:val="16"/>
              </w:rPr>
              <w:t xml:space="preserve"> </w:t>
            </w:r>
            <w:r>
              <w:rPr>
                <w:rFonts w:ascii="Times New Roman"/>
                <w:sz w:val="16"/>
              </w:rPr>
              <w:t>to</w:t>
            </w:r>
            <w:r>
              <w:rPr>
                <w:rFonts w:ascii="Times New Roman"/>
                <w:spacing w:val="-5"/>
                <w:sz w:val="16"/>
              </w:rPr>
              <w:t xml:space="preserve"> </w:t>
            </w:r>
            <w:r>
              <w:rPr>
                <w:rFonts w:ascii="Times New Roman"/>
                <w:sz w:val="16"/>
              </w:rPr>
              <w:t>CV#29;</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z w:val="16"/>
              </w:rPr>
              <w:t>acc.</w:t>
            </w:r>
            <w:r>
              <w:rPr>
                <w:rFonts w:ascii="Times New Roman"/>
                <w:spacing w:val="26"/>
                <w:w w:val="99"/>
                <w:sz w:val="16"/>
              </w:rPr>
              <w:t xml:space="preserve"> </w:t>
            </w:r>
            <w:r>
              <w:rPr>
                <w:rFonts w:ascii="Times New Roman"/>
                <w:spacing w:val="-1"/>
                <w:sz w:val="16"/>
              </w:rPr>
              <w:t>decoders</w:t>
            </w:r>
          </w:p>
        </w:tc>
      </w:tr>
      <w:tr w:rsidR="005656E2" w14:paraId="27A952B2" w14:textId="77777777" w:rsidTr="00287F2A">
        <w:trPr>
          <w:trHeight w:hRule="exact" w:val="370"/>
        </w:trPr>
        <w:tc>
          <w:tcPr>
            <w:tcW w:w="1907" w:type="dxa"/>
            <w:gridSpan w:val="2"/>
          </w:tcPr>
          <w:p w14:paraId="2048AA93" w14:textId="77777777" w:rsidR="00287F2A" w:rsidRDefault="00287F2A" w:rsidP="00287F2A"/>
        </w:tc>
        <w:tc>
          <w:tcPr>
            <w:tcW w:w="886" w:type="dxa"/>
          </w:tcPr>
          <w:p w14:paraId="1EC48E44" w14:textId="77777777" w:rsidR="00287F2A" w:rsidRDefault="00287F2A" w:rsidP="00287F2A">
            <w:pPr>
              <w:pStyle w:val="TableParagraph"/>
              <w:spacing w:before="86"/>
              <w:ind w:left="301" w:right="300"/>
              <w:jc w:val="center"/>
              <w:rPr>
                <w:rFonts w:ascii="Times New Roman" w:eastAsia="Times New Roman" w:hAnsi="Times New Roman" w:cs="Times New Roman"/>
                <w:sz w:val="16"/>
                <w:szCs w:val="16"/>
              </w:rPr>
            </w:pPr>
            <w:r>
              <w:rPr>
                <w:rFonts w:ascii="Times New Roman"/>
                <w:sz w:val="16"/>
              </w:rPr>
              <w:t>30</w:t>
            </w:r>
          </w:p>
        </w:tc>
        <w:tc>
          <w:tcPr>
            <w:tcW w:w="1036" w:type="dxa"/>
          </w:tcPr>
          <w:p w14:paraId="75927767" w14:textId="77777777" w:rsidR="00287F2A" w:rsidRDefault="00287F2A" w:rsidP="00287F2A"/>
        </w:tc>
        <w:tc>
          <w:tcPr>
            <w:tcW w:w="1082" w:type="dxa"/>
          </w:tcPr>
          <w:p w14:paraId="0EFBAD2C" w14:textId="77777777" w:rsidR="00287F2A" w:rsidRDefault="00287F2A" w:rsidP="00287F2A">
            <w:pPr>
              <w:pStyle w:val="TableParagraph"/>
              <w:spacing w:before="86"/>
              <w:ind w:left="424" w:right="423"/>
              <w:jc w:val="center"/>
              <w:rPr>
                <w:rFonts w:ascii="Times New Roman" w:eastAsia="Times New Roman" w:hAnsi="Times New Roman" w:cs="Times New Roman"/>
                <w:sz w:val="16"/>
                <w:szCs w:val="16"/>
              </w:rPr>
            </w:pPr>
            <w:r>
              <w:rPr>
                <w:rFonts w:ascii="Times New Roman"/>
                <w:sz w:val="16"/>
              </w:rPr>
              <w:t>-</w:t>
            </w:r>
          </w:p>
        </w:tc>
        <w:tc>
          <w:tcPr>
            <w:tcW w:w="900" w:type="dxa"/>
          </w:tcPr>
          <w:p w14:paraId="682F231C" w14:textId="77777777" w:rsidR="00287F2A" w:rsidRDefault="00287F2A" w:rsidP="00287F2A"/>
        </w:tc>
        <w:tc>
          <w:tcPr>
            <w:tcW w:w="721" w:type="dxa"/>
          </w:tcPr>
          <w:p w14:paraId="7362D6DD" w14:textId="77777777" w:rsidR="00287F2A" w:rsidRDefault="00287F2A" w:rsidP="00287F2A"/>
        </w:tc>
        <w:tc>
          <w:tcPr>
            <w:tcW w:w="916" w:type="dxa"/>
          </w:tcPr>
          <w:p w14:paraId="31D9D97E" w14:textId="77777777" w:rsidR="00287F2A" w:rsidRDefault="00287F2A" w:rsidP="00287F2A"/>
        </w:tc>
        <w:tc>
          <w:tcPr>
            <w:tcW w:w="2320" w:type="dxa"/>
          </w:tcPr>
          <w:p w14:paraId="0D797E55" w14:textId="77777777" w:rsidR="00287F2A" w:rsidRDefault="00287F2A" w:rsidP="00287F2A">
            <w:pPr>
              <w:pStyle w:val="TableParagraph"/>
              <w:ind w:left="107"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6"/>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future</w:t>
            </w:r>
            <w:r>
              <w:rPr>
                <w:rFonts w:ascii="Times New Roman"/>
                <w:spacing w:val="26"/>
                <w:w w:val="99"/>
                <w:sz w:val="16"/>
              </w:rPr>
              <w:t xml:space="preserve"> </w:t>
            </w:r>
            <w:r>
              <w:rPr>
                <w:rFonts w:ascii="Times New Roman"/>
                <w:sz w:val="16"/>
              </w:rPr>
              <w:t>use</w:t>
            </w:r>
          </w:p>
        </w:tc>
      </w:tr>
      <w:tr w:rsidR="005656E2" w14:paraId="25CAA55A" w14:textId="77777777" w:rsidTr="00287F2A">
        <w:trPr>
          <w:trHeight w:hRule="exact" w:val="186"/>
        </w:trPr>
        <w:tc>
          <w:tcPr>
            <w:tcW w:w="1907" w:type="dxa"/>
            <w:gridSpan w:val="2"/>
          </w:tcPr>
          <w:p w14:paraId="051113D3"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Indexed</w:t>
            </w:r>
            <w:r>
              <w:rPr>
                <w:rFonts w:ascii="Times New Roman"/>
                <w:spacing w:val="-8"/>
                <w:sz w:val="16"/>
              </w:rPr>
              <w:t xml:space="preserve"> </w:t>
            </w:r>
            <w:r>
              <w:rPr>
                <w:rFonts w:ascii="Times New Roman"/>
                <w:spacing w:val="-1"/>
                <w:sz w:val="16"/>
              </w:rPr>
              <w:t>Area</w:t>
            </w:r>
            <w:r>
              <w:rPr>
                <w:rFonts w:ascii="Times New Roman"/>
                <w:spacing w:val="-8"/>
                <w:sz w:val="16"/>
              </w:rPr>
              <w:t xml:space="preserve"> </w:t>
            </w:r>
            <w:r>
              <w:rPr>
                <w:rFonts w:ascii="Times New Roman"/>
                <w:sz w:val="16"/>
              </w:rPr>
              <w:t>Pointers</w:t>
            </w:r>
          </w:p>
        </w:tc>
        <w:tc>
          <w:tcPr>
            <w:tcW w:w="886" w:type="dxa"/>
          </w:tcPr>
          <w:p w14:paraId="7B324530" w14:textId="77777777" w:rsidR="00287F2A" w:rsidRDefault="00287F2A" w:rsidP="00287F2A">
            <w:pPr>
              <w:pStyle w:val="TableParagraph"/>
              <w:spacing w:line="179" w:lineRule="exact"/>
              <w:ind w:left="243"/>
              <w:rPr>
                <w:rFonts w:ascii="Times New Roman" w:eastAsia="Times New Roman" w:hAnsi="Times New Roman" w:cs="Times New Roman"/>
                <w:sz w:val="16"/>
                <w:szCs w:val="16"/>
              </w:rPr>
            </w:pPr>
            <w:r>
              <w:rPr>
                <w:rFonts w:ascii="Times New Roman"/>
                <w:sz w:val="16"/>
              </w:rPr>
              <w:t>31,</w:t>
            </w:r>
            <w:r>
              <w:rPr>
                <w:rFonts w:ascii="Times New Roman"/>
                <w:spacing w:val="-5"/>
                <w:sz w:val="16"/>
              </w:rPr>
              <w:t xml:space="preserve"> </w:t>
            </w:r>
            <w:r>
              <w:rPr>
                <w:rFonts w:ascii="Times New Roman"/>
                <w:sz w:val="16"/>
              </w:rPr>
              <w:t>32</w:t>
            </w:r>
          </w:p>
        </w:tc>
        <w:tc>
          <w:tcPr>
            <w:tcW w:w="1036" w:type="dxa"/>
          </w:tcPr>
          <w:p w14:paraId="529543D6" w14:textId="77777777" w:rsidR="00287F2A" w:rsidRDefault="00287F2A" w:rsidP="00287F2A"/>
        </w:tc>
        <w:tc>
          <w:tcPr>
            <w:tcW w:w="1082" w:type="dxa"/>
          </w:tcPr>
          <w:p w14:paraId="43585D41" w14:textId="77777777" w:rsidR="00287F2A" w:rsidRDefault="00287F2A" w:rsidP="00287F2A"/>
        </w:tc>
        <w:tc>
          <w:tcPr>
            <w:tcW w:w="900" w:type="dxa"/>
          </w:tcPr>
          <w:p w14:paraId="2FFE71C3" w14:textId="77777777" w:rsidR="00287F2A" w:rsidRDefault="00287F2A" w:rsidP="00287F2A"/>
        </w:tc>
        <w:tc>
          <w:tcPr>
            <w:tcW w:w="721" w:type="dxa"/>
          </w:tcPr>
          <w:p w14:paraId="4F5F15F0" w14:textId="77777777" w:rsidR="00287F2A" w:rsidRDefault="00287F2A" w:rsidP="00287F2A"/>
        </w:tc>
        <w:tc>
          <w:tcPr>
            <w:tcW w:w="916" w:type="dxa"/>
          </w:tcPr>
          <w:p w14:paraId="0DD978B3" w14:textId="77777777" w:rsidR="00287F2A" w:rsidRDefault="00287F2A" w:rsidP="00287F2A"/>
        </w:tc>
        <w:tc>
          <w:tcPr>
            <w:tcW w:w="2320" w:type="dxa"/>
          </w:tcPr>
          <w:p w14:paraId="6AF81CB4" w14:textId="77777777" w:rsidR="00287F2A" w:rsidRDefault="00287F2A" w:rsidP="00287F2A">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Index</w:t>
            </w:r>
            <w:r>
              <w:rPr>
                <w:rFonts w:ascii="Times New Roman"/>
                <w:spacing w:val="-6"/>
                <w:sz w:val="16"/>
              </w:rPr>
              <w:t xml:space="preserve"> </w:t>
            </w:r>
            <w:r>
              <w:rPr>
                <w:rFonts w:ascii="Times New Roman"/>
                <w:sz w:val="16"/>
              </w:rPr>
              <w:t>High</w:t>
            </w:r>
            <w:r>
              <w:rPr>
                <w:rFonts w:ascii="Times New Roman"/>
                <w:spacing w:val="-5"/>
                <w:sz w:val="16"/>
              </w:rPr>
              <w:t xml:space="preserve"> </w:t>
            </w:r>
            <w:r>
              <w:rPr>
                <w:rFonts w:ascii="Times New Roman"/>
                <w:sz w:val="16"/>
              </w:rPr>
              <w:t>and</w:t>
            </w:r>
            <w:r>
              <w:rPr>
                <w:rFonts w:ascii="Times New Roman"/>
                <w:spacing w:val="-5"/>
                <w:sz w:val="16"/>
              </w:rPr>
              <w:t xml:space="preserve"> </w:t>
            </w:r>
            <w:r>
              <w:rPr>
                <w:rFonts w:ascii="Times New Roman"/>
                <w:spacing w:val="-1"/>
                <w:sz w:val="16"/>
              </w:rPr>
              <w:t>Low</w:t>
            </w:r>
            <w:r>
              <w:rPr>
                <w:rFonts w:ascii="Times New Roman"/>
                <w:spacing w:val="-6"/>
                <w:sz w:val="16"/>
              </w:rPr>
              <w:t xml:space="preserve"> </w:t>
            </w:r>
            <w:r>
              <w:rPr>
                <w:rFonts w:ascii="Times New Roman"/>
                <w:spacing w:val="-1"/>
                <w:sz w:val="16"/>
              </w:rPr>
              <w:t>Address</w:t>
            </w:r>
          </w:p>
        </w:tc>
      </w:tr>
      <w:tr w:rsidR="005656E2" w14:paraId="3EAB2CB8" w14:textId="77777777" w:rsidTr="00287F2A">
        <w:trPr>
          <w:trHeight w:hRule="exact" w:val="186"/>
        </w:trPr>
        <w:tc>
          <w:tcPr>
            <w:tcW w:w="1907" w:type="dxa"/>
            <w:gridSpan w:val="2"/>
          </w:tcPr>
          <w:p w14:paraId="71CECFEE"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tcPr>
          <w:p w14:paraId="260BD6FF" w14:textId="77777777" w:rsidR="00287F2A" w:rsidRDefault="00287F2A" w:rsidP="00287F2A">
            <w:pPr>
              <w:pStyle w:val="TableParagraph"/>
              <w:spacing w:line="179" w:lineRule="exact"/>
              <w:ind w:left="254"/>
              <w:rPr>
                <w:rFonts w:ascii="Times New Roman" w:eastAsia="Times New Roman" w:hAnsi="Times New Roman" w:cs="Times New Roman"/>
                <w:sz w:val="16"/>
                <w:szCs w:val="16"/>
              </w:rPr>
            </w:pPr>
            <w:r>
              <w:rPr>
                <w:rFonts w:ascii="Times New Roman"/>
                <w:spacing w:val="-1"/>
                <w:sz w:val="16"/>
              </w:rPr>
              <w:t>33-81</w:t>
            </w:r>
          </w:p>
        </w:tc>
        <w:tc>
          <w:tcPr>
            <w:tcW w:w="1036" w:type="dxa"/>
          </w:tcPr>
          <w:p w14:paraId="2F43C017" w14:textId="77777777" w:rsidR="00287F2A" w:rsidRDefault="00287F2A" w:rsidP="00287F2A"/>
        </w:tc>
        <w:tc>
          <w:tcPr>
            <w:tcW w:w="1082" w:type="dxa"/>
          </w:tcPr>
          <w:p w14:paraId="552D08D2" w14:textId="77777777" w:rsidR="00287F2A" w:rsidRDefault="00287F2A" w:rsidP="00287F2A">
            <w:pPr>
              <w:pStyle w:val="TableParagraph"/>
              <w:spacing w:line="179" w:lineRule="exact"/>
              <w:ind w:left="447" w:right="448"/>
              <w:jc w:val="center"/>
              <w:rPr>
                <w:rFonts w:ascii="Times New Roman" w:eastAsia="Times New Roman" w:hAnsi="Times New Roman" w:cs="Times New Roman"/>
                <w:sz w:val="16"/>
                <w:szCs w:val="16"/>
              </w:rPr>
            </w:pPr>
            <w:r>
              <w:rPr>
                <w:rFonts w:ascii="Times New Roman"/>
                <w:sz w:val="16"/>
              </w:rPr>
              <w:t>O</w:t>
            </w:r>
          </w:p>
        </w:tc>
        <w:tc>
          <w:tcPr>
            <w:tcW w:w="900" w:type="dxa"/>
          </w:tcPr>
          <w:p w14:paraId="3BB851A8" w14:textId="77777777" w:rsidR="00287F2A" w:rsidRDefault="00287F2A" w:rsidP="00287F2A"/>
        </w:tc>
        <w:tc>
          <w:tcPr>
            <w:tcW w:w="721" w:type="dxa"/>
          </w:tcPr>
          <w:p w14:paraId="29216D0E" w14:textId="77777777" w:rsidR="00287F2A" w:rsidRDefault="00287F2A" w:rsidP="00287F2A"/>
        </w:tc>
        <w:tc>
          <w:tcPr>
            <w:tcW w:w="916" w:type="dxa"/>
          </w:tcPr>
          <w:p w14:paraId="02616F75" w14:textId="77777777" w:rsidR="00287F2A" w:rsidRDefault="00287F2A" w:rsidP="00287F2A"/>
        </w:tc>
        <w:tc>
          <w:tcPr>
            <w:tcW w:w="2320" w:type="dxa"/>
          </w:tcPr>
          <w:p w14:paraId="6EFD85E9" w14:textId="77777777" w:rsidR="00287F2A" w:rsidRDefault="00287F2A" w:rsidP="00287F2A">
            <w:pPr>
              <w:pStyle w:val="TableParagraph"/>
              <w:spacing w:line="179" w:lineRule="exact"/>
              <w:ind w:left="106"/>
              <w:rPr>
                <w:rFonts w:ascii="Times New Roman" w:eastAsia="Times New Roman" w:hAnsi="Times New Roman" w:cs="Times New Roman"/>
                <w:sz w:val="16"/>
                <w:szCs w:val="16"/>
              </w:rPr>
            </w:pPr>
            <w:r>
              <w:rPr>
                <w:rFonts w:ascii="Times New Roman"/>
                <w:spacing w:val="-1"/>
                <w:sz w:val="16"/>
              </w:rPr>
              <w:t>Reserved</w:t>
            </w:r>
            <w:r>
              <w:rPr>
                <w:rFonts w:ascii="Times New Roman"/>
                <w:spacing w:val="-8"/>
                <w:sz w:val="16"/>
              </w:rPr>
              <w:t xml:space="preserve"> </w:t>
            </w:r>
            <w:r>
              <w:rPr>
                <w:rFonts w:ascii="Times New Roman"/>
                <w:sz w:val="16"/>
              </w:rPr>
              <w:t>for</w:t>
            </w:r>
            <w:r>
              <w:rPr>
                <w:rFonts w:ascii="Times New Roman"/>
                <w:spacing w:val="-6"/>
                <w:sz w:val="16"/>
              </w:rPr>
              <w:t xml:space="preserve"> </w:t>
            </w:r>
            <w:r>
              <w:rPr>
                <w:rFonts w:ascii="Times New Roman"/>
                <w:spacing w:val="-1"/>
                <w:sz w:val="16"/>
              </w:rPr>
              <w:t>manufacturer</w:t>
            </w:r>
            <w:r>
              <w:rPr>
                <w:rFonts w:ascii="Times New Roman"/>
                <w:spacing w:val="-7"/>
                <w:sz w:val="16"/>
              </w:rPr>
              <w:t xml:space="preserve"> </w:t>
            </w:r>
            <w:r>
              <w:rPr>
                <w:rFonts w:ascii="Times New Roman"/>
                <w:sz w:val="16"/>
              </w:rPr>
              <w:t>use</w:t>
            </w:r>
          </w:p>
        </w:tc>
      </w:tr>
      <w:tr w:rsidR="005656E2" w14:paraId="5FF69C4C" w14:textId="77777777" w:rsidTr="00287F2A">
        <w:trPr>
          <w:trHeight w:hRule="exact" w:val="370"/>
        </w:trPr>
        <w:tc>
          <w:tcPr>
            <w:tcW w:w="1907" w:type="dxa"/>
            <w:gridSpan w:val="2"/>
          </w:tcPr>
          <w:p w14:paraId="2276292F" w14:textId="77777777" w:rsidR="00287F2A" w:rsidRDefault="00287F2A" w:rsidP="00287F2A"/>
        </w:tc>
        <w:tc>
          <w:tcPr>
            <w:tcW w:w="886" w:type="dxa"/>
          </w:tcPr>
          <w:p w14:paraId="2A16AE44" w14:textId="77777777" w:rsidR="00287F2A" w:rsidRDefault="00287F2A" w:rsidP="00287F2A">
            <w:pPr>
              <w:pStyle w:val="TableParagraph"/>
              <w:spacing w:before="86"/>
              <w:ind w:left="213"/>
              <w:rPr>
                <w:rFonts w:ascii="Times New Roman" w:eastAsia="Times New Roman" w:hAnsi="Times New Roman" w:cs="Times New Roman"/>
                <w:sz w:val="16"/>
                <w:szCs w:val="16"/>
              </w:rPr>
            </w:pPr>
            <w:r>
              <w:rPr>
                <w:rFonts w:ascii="Times New Roman"/>
                <w:spacing w:val="-1"/>
                <w:sz w:val="16"/>
              </w:rPr>
              <w:t>82-111</w:t>
            </w:r>
          </w:p>
        </w:tc>
        <w:tc>
          <w:tcPr>
            <w:tcW w:w="1036" w:type="dxa"/>
          </w:tcPr>
          <w:p w14:paraId="43283767" w14:textId="77777777" w:rsidR="00287F2A" w:rsidRDefault="00287F2A" w:rsidP="00287F2A"/>
        </w:tc>
        <w:tc>
          <w:tcPr>
            <w:tcW w:w="1082" w:type="dxa"/>
          </w:tcPr>
          <w:p w14:paraId="78E235F1" w14:textId="77777777" w:rsidR="00287F2A" w:rsidRDefault="00287F2A" w:rsidP="00287F2A"/>
        </w:tc>
        <w:tc>
          <w:tcPr>
            <w:tcW w:w="900" w:type="dxa"/>
          </w:tcPr>
          <w:p w14:paraId="193C625A" w14:textId="77777777" w:rsidR="00287F2A" w:rsidRDefault="00287F2A" w:rsidP="00287F2A"/>
        </w:tc>
        <w:tc>
          <w:tcPr>
            <w:tcW w:w="721" w:type="dxa"/>
          </w:tcPr>
          <w:p w14:paraId="3C95DDA7" w14:textId="77777777" w:rsidR="00287F2A" w:rsidRDefault="00287F2A" w:rsidP="00287F2A"/>
        </w:tc>
        <w:tc>
          <w:tcPr>
            <w:tcW w:w="916" w:type="dxa"/>
          </w:tcPr>
          <w:p w14:paraId="5C652A08" w14:textId="77777777" w:rsidR="00287F2A" w:rsidRDefault="00287F2A" w:rsidP="00287F2A"/>
        </w:tc>
        <w:tc>
          <w:tcPr>
            <w:tcW w:w="2320" w:type="dxa"/>
          </w:tcPr>
          <w:p w14:paraId="300A50FF" w14:textId="77777777" w:rsidR="00287F2A" w:rsidRDefault="00287F2A" w:rsidP="00287F2A">
            <w:pPr>
              <w:pStyle w:val="TableParagraph"/>
              <w:spacing w:line="239" w:lineRule="auto"/>
              <w:ind w:left="107"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6"/>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future</w:t>
            </w:r>
            <w:r>
              <w:rPr>
                <w:rFonts w:ascii="Times New Roman"/>
                <w:spacing w:val="26"/>
                <w:w w:val="99"/>
                <w:sz w:val="16"/>
              </w:rPr>
              <w:t xml:space="preserve"> </w:t>
            </w:r>
            <w:r>
              <w:rPr>
                <w:rFonts w:ascii="Times New Roman"/>
                <w:sz w:val="16"/>
              </w:rPr>
              <w:t>use</w:t>
            </w:r>
          </w:p>
        </w:tc>
      </w:tr>
      <w:tr w:rsidR="005656E2" w14:paraId="5CB210D3" w14:textId="77777777" w:rsidTr="00287F2A">
        <w:trPr>
          <w:trHeight w:hRule="exact" w:val="186"/>
        </w:trPr>
        <w:tc>
          <w:tcPr>
            <w:tcW w:w="1907" w:type="dxa"/>
            <w:gridSpan w:val="2"/>
          </w:tcPr>
          <w:p w14:paraId="11D0CC90"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tcPr>
          <w:p w14:paraId="1244636B" w14:textId="77777777" w:rsidR="00287F2A" w:rsidRDefault="00287F2A" w:rsidP="00287F2A">
            <w:pPr>
              <w:pStyle w:val="TableParagraph"/>
              <w:spacing w:line="179" w:lineRule="exact"/>
              <w:ind w:left="173"/>
              <w:rPr>
                <w:rFonts w:ascii="Times New Roman" w:eastAsia="Times New Roman" w:hAnsi="Times New Roman" w:cs="Times New Roman"/>
                <w:sz w:val="16"/>
                <w:szCs w:val="16"/>
              </w:rPr>
            </w:pPr>
            <w:r>
              <w:rPr>
                <w:rFonts w:ascii="Times New Roman"/>
                <w:spacing w:val="-1"/>
                <w:sz w:val="16"/>
              </w:rPr>
              <w:t>112-128</w:t>
            </w:r>
          </w:p>
        </w:tc>
        <w:tc>
          <w:tcPr>
            <w:tcW w:w="1036" w:type="dxa"/>
          </w:tcPr>
          <w:p w14:paraId="64A6AEB3" w14:textId="77777777" w:rsidR="00287F2A" w:rsidRDefault="00287F2A" w:rsidP="00287F2A"/>
        </w:tc>
        <w:tc>
          <w:tcPr>
            <w:tcW w:w="1082" w:type="dxa"/>
          </w:tcPr>
          <w:p w14:paraId="6988F705" w14:textId="77777777" w:rsidR="00287F2A" w:rsidRDefault="00287F2A" w:rsidP="00287F2A">
            <w:pPr>
              <w:pStyle w:val="TableParagraph"/>
              <w:spacing w:line="179" w:lineRule="exact"/>
              <w:ind w:left="447" w:right="448"/>
              <w:jc w:val="center"/>
              <w:rPr>
                <w:rFonts w:ascii="Times New Roman" w:eastAsia="Times New Roman" w:hAnsi="Times New Roman" w:cs="Times New Roman"/>
                <w:sz w:val="16"/>
                <w:szCs w:val="16"/>
              </w:rPr>
            </w:pPr>
            <w:r>
              <w:rPr>
                <w:rFonts w:ascii="Times New Roman"/>
                <w:sz w:val="16"/>
              </w:rPr>
              <w:t>O</w:t>
            </w:r>
          </w:p>
        </w:tc>
        <w:tc>
          <w:tcPr>
            <w:tcW w:w="900" w:type="dxa"/>
          </w:tcPr>
          <w:p w14:paraId="46796D88" w14:textId="77777777" w:rsidR="00287F2A" w:rsidRDefault="00287F2A" w:rsidP="00287F2A"/>
        </w:tc>
        <w:tc>
          <w:tcPr>
            <w:tcW w:w="721" w:type="dxa"/>
          </w:tcPr>
          <w:p w14:paraId="3B6BD7C4" w14:textId="77777777" w:rsidR="00287F2A" w:rsidRDefault="00287F2A" w:rsidP="00287F2A"/>
        </w:tc>
        <w:tc>
          <w:tcPr>
            <w:tcW w:w="916" w:type="dxa"/>
          </w:tcPr>
          <w:p w14:paraId="3341607B" w14:textId="77777777" w:rsidR="00287F2A" w:rsidRDefault="00287F2A" w:rsidP="00287F2A"/>
        </w:tc>
        <w:tc>
          <w:tcPr>
            <w:tcW w:w="2320" w:type="dxa"/>
          </w:tcPr>
          <w:p w14:paraId="6E1F2633" w14:textId="77777777" w:rsidR="00287F2A" w:rsidRDefault="00287F2A" w:rsidP="00287F2A">
            <w:pPr>
              <w:pStyle w:val="TableParagraph"/>
              <w:spacing w:line="179" w:lineRule="exact"/>
              <w:ind w:left="105"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8"/>
                <w:sz w:val="16"/>
              </w:rPr>
              <w:t xml:space="preserve"> </w:t>
            </w:r>
            <w:r>
              <w:rPr>
                <w:rFonts w:ascii="Times New Roman"/>
                <w:sz w:val="16"/>
              </w:rPr>
              <w:t>for</w:t>
            </w:r>
            <w:r>
              <w:rPr>
                <w:rFonts w:ascii="Times New Roman"/>
                <w:spacing w:val="-6"/>
                <w:sz w:val="16"/>
              </w:rPr>
              <w:t xml:space="preserve"> </w:t>
            </w:r>
            <w:r>
              <w:rPr>
                <w:rFonts w:ascii="Times New Roman"/>
                <w:spacing w:val="-1"/>
                <w:sz w:val="16"/>
              </w:rPr>
              <w:t>manufacturer</w:t>
            </w:r>
            <w:r>
              <w:rPr>
                <w:rFonts w:ascii="Times New Roman"/>
                <w:spacing w:val="-7"/>
                <w:sz w:val="16"/>
              </w:rPr>
              <w:t xml:space="preserve"> </w:t>
            </w:r>
            <w:r>
              <w:rPr>
                <w:rFonts w:ascii="Times New Roman"/>
                <w:sz w:val="16"/>
              </w:rPr>
              <w:t>use</w:t>
            </w:r>
          </w:p>
        </w:tc>
      </w:tr>
      <w:tr w:rsidR="005656E2" w14:paraId="420C1791" w14:textId="77777777" w:rsidTr="00287F2A">
        <w:trPr>
          <w:trHeight w:hRule="exact" w:val="186"/>
        </w:trPr>
        <w:tc>
          <w:tcPr>
            <w:tcW w:w="1907" w:type="dxa"/>
            <w:gridSpan w:val="2"/>
          </w:tcPr>
          <w:p w14:paraId="4CA9798C"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tcPr>
          <w:p w14:paraId="1CA8DFCE" w14:textId="77777777" w:rsidR="00287F2A" w:rsidRDefault="00287F2A" w:rsidP="00287F2A">
            <w:pPr>
              <w:pStyle w:val="TableParagraph"/>
              <w:spacing w:line="179" w:lineRule="exact"/>
              <w:ind w:left="175"/>
              <w:rPr>
                <w:rFonts w:ascii="Times New Roman" w:eastAsia="Times New Roman" w:hAnsi="Times New Roman" w:cs="Times New Roman"/>
                <w:sz w:val="16"/>
                <w:szCs w:val="16"/>
              </w:rPr>
            </w:pPr>
            <w:r>
              <w:rPr>
                <w:rFonts w:ascii="Times New Roman"/>
                <w:spacing w:val="-1"/>
                <w:sz w:val="16"/>
              </w:rPr>
              <w:t>129-256</w:t>
            </w:r>
          </w:p>
        </w:tc>
        <w:tc>
          <w:tcPr>
            <w:tcW w:w="1036" w:type="dxa"/>
          </w:tcPr>
          <w:p w14:paraId="159EA38D" w14:textId="77777777" w:rsidR="00287F2A" w:rsidRDefault="00287F2A" w:rsidP="00287F2A"/>
        </w:tc>
        <w:tc>
          <w:tcPr>
            <w:tcW w:w="1082" w:type="dxa"/>
          </w:tcPr>
          <w:p w14:paraId="01F5172B" w14:textId="77777777" w:rsidR="00287F2A" w:rsidRDefault="00287F2A" w:rsidP="00287F2A"/>
        </w:tc>
        <w:tc>
          <w:tcPr>
            <w:tcW w:w="900" w:type="dxa"/>
          </w:tcPr>
          <w:p w14:paraId="32866FEA" w14:textId="77777777" w:rsidR="00287F2A" w:rsidRDefault="00287F2A" w:rsidP="00287F2A"/>
        </w:tc>
        <w:tc>
          <w:tcPr>
            <w:tcW w:w="721" w:type="dxa"/>
          </w:tcPr>
          <w:p w14:paraId="6A802CB0" w14:textId="77777777" w:rsidR="00287F2A" w:rsidRDefault="00287F2A" w:rsidP="00287F2A"/>
        </w:tc>
        <w:tc>
          <w:tcPr>
            <w:tcW w:w="916" w:type="dxa"/>
          </w:tcPr>
          <w:p w14:paraId="523F541F" w14:textId="77777777" w:rsidR="00287F2A" w:rsidRDefault="00287F2A" w:rsidP="00287F2A"/>
        </w:tc>
        <w:tc>
          <w:tcPr>
            <w:tcW w:w="2320" w:type="dxa"/>
          </w:tcPr>
          <w:p w14:paraId="628B1096" w14:textId="77777777" w:rsidR="00287F2A" w:rsidRDefault="00287F2A" w:rsidP="00287F2A"/>
        </w:tc>
      </w:tr>
      <w:tr w:rsidR="005656E2" w14:paraId="08C87C26" w14:textId="77777777" w:rsidTr="00287F2A">
        <w:trPr>
          <w:trHeight w:hRule="exact" w:val="554"/>
        </w:trPr>
        <w:tc>
          <w:tcPr>
            <w:tcW w:w="1907" w:type="dxa"/>
            <w:gridSpan w:val="2"/>
          </w:tcPr>
          <w:p w14:paraId="322CA29C" w14:textId="77777777" w:rsidR="00287F2A" w:rsidRDefault="00287F2A" w:rsidP="00287F2A">
            <w:pPr>
              <w:pStyle w:val="TableParagraph"/>
              <w:spacing w:before="18" w:line="160" w:lineRule="exact"/>
              <w:rPr>
                <w:sz w:val="16"/>
                <w:szCs w:val="16"/>
              </w:rPr>
            </w:pPr>
          </w:p>
          <w:p w14:paraId="7566FF9A" w14:textId="77777777" w:rsidR="00287F2A" w:rsidRDefault="00287F2A" w:rsidP="00287F2A">
            <w:pPr>
              <w:pStyle w:val="TableParagraph"/>
              <w:ind w:left="107" w:right="164"/>
              <w:rPr>
                <w:rFonts w:ascii="Times New Roman" w:eastAsia="Times New Roman" w:hAnsi="Times New Roman" w:cs="Times New Roman"/>
                <w:sz w:val="16"/>
                <w:szCs w:val="16"/>
              </w:rPr>
            </w:pPr>
            <w:r>
              <w:rPr>
                <w:rFonts w:ascii="Times New Roman"/>
                <w:spacing w:val="-1"/>
                <w:sz w:val="16"/>
              </w:rPr>
              <w:t>Indexed</w:t>
            </w:r>
            <w:r>
              <w:rPr>
                <w:rFonts w:ascii="Times New Roman"/>
                <w:spacing w:val="-9"/>
                <w:sz w:val="16"/>
              </w:rPr>
              <w:t xml:space="preserve"> </w:t>
            </w:r>
            <w:r>
              <w:rPr>
                <w:rFonts w:ascii="Times New Roman"/>
                <w:spacing w:val="-1"/>
                <w:sz w:val="16"/>
              </w:rPr>
              <w:t>Area</w:t>
            </w:r>
          </w:p>
        </w:tc>
        <w:tc>
          <w:tcPr>
            <w:tcW w:w="886" w:type="dxa"/>
          </w:tcPr>
          <w:p w14:paraId="0B68BB59" w14:textId="77777777" w:rsidR="00287F2A" w:rsidRDefault="00287F2A" w:rsidP="00287F2A">
            <w:pPr>
              <w:pStyle w:val="TableParagraph"/>
              <w:spacing w:before="18" w:line="160" w:lineRule="exact"/>
              <w:rPr>
                <w:sz w:val="16"/>
                <w:szCs w:val="16"/>
              </w:rPr>
            </w:pPr>
          </w:p>
          <w:p w14:paraId="4BE7F74F" w14:textId="77777777" w:rsidR="00287F2A" w:rsidRDefault="00287F2A" w:rsidP="00287F2A">
            <w:pPr>
              <w:pStyle w:val="TableParagraph"/>
              <w:ind w:left="174"/>
              <w:rPr>
                <w:rFonts w:ascii="Times New Roman" w:eastAsia="Times New Roman" w:hAnsi="Times New Roman" w:cs="Times New Roman"/>
                <w:sz w:val="16"/>
                <w:szCs w:val="16"/>
              </w:rPr>
            </w:pPr>
            <w:r>
              <w:rPr>
                <w:rFonts w:ascii="Times New Roman"/>
                <w:spacing w:val="-1"/>
                <w:sz w:val="16"/>
              </w:rPr>
              <w:t>257-512</w:t>
            </w:r>
          </w:p>
        </w:tc>
        <w:tc>
          <w:tcPr>
            <w:tcW w:w="1036" w:type="dxa"/>
          </w:tcPr>
          <w:p w14:paraId="1D077176" w14:textId="77777777" w:rsidR="00287F2A" w:rsidRDefault="00287F2A" w:rsidP="00287F2A"/>
        </w:tc>
        <w:tc>
          <w:tcPr>
            <w:tcW w:w="1082" w:type="dxa"/>
          </w:tcPr>
          <w:p w14:paraId="41987497" w14:textId="77777777" w:rsidR="00287F2A" w:rsidRDefault="00287F2A" w:rsidP="00287F2A"/>
        </w:tc>
        <w:tc>
          <w:tcPr>
            <w:tcW w:w="900" w:type="dxa"/>
          </w:tcPr>
          <w:p w14:paraId="10BD8B97" w14:textId="77777777" w:rsidR="00287F2A" w:rsidRDefault="00287F2A" w:rsidP="00287F2A"/>
        </w:tc>
        <w:tc>
          <w:tcPr>
            <w:tcW w:w="721" w:type="dxa"/>
          </w:tcPr>
          <w:p w14:paraId="52A0E550" w14:textId="77777777" w:rsidR="00287F2A" w:rsidRDefault="00287F2A" w:rsidP="00287F2A"/>
        </w:tc>
        <w:tc>
          <w:tcPr>
            <w:tcW w:w="916" w:type="dxa"/>
          </w:tcPr>
          <w:p w14:paraId="018A1684" w14:textId="77777777" w:rsidR="00287F2A" w:rsidRDefault="00287F2A" w:rsidP="00287F2A"/>
        </w:tc>
        <w:tc>
          <w:tcPr>
            <w:tcW w:w="2320" w:type="dxa"/>
          </w:tcPr>
          <w:p w14:paraId="298E815F" w14:textId="77777777" w:rsidR="00287F2A" w:rsidRDefault="00287F2A" w:rsidP="00287F2A">
            <w:pPr>
              <w:pStyle w:val="TableParagraph"/>
              <w:spacing w:line="239" w:lineRule="auto"/>
              <w:ind w:left="107" w:right="109"/>
              <w:rPr>
                <w:rFonts w:ascii="Times New Roman" w:eastAsia="Times New Roman" w:hAnsi="Times New Roman" w:cs="Times New Roman"/>
                <w:sz w:val="16"/>
                <w:szCs w:val="16"/>
              </w:rPr>
            </w:pPr>
            <w:r>
              <w:rPr>
                <w:rFonts w:ascii="Times New Roman"/>
                <w:spacing w:val="-1"/>
                <w:sz w:val="16"/>
              </w:rPr>
              <w:t>Indexed</w:t>
            </w:r>
            <w:r>
              <w:rPr>
                <w:rFonts w:ascii="Times New Roman"/>
                <w:spacing w:val="-5"/>
                <w:sz w:val="16"/>
              </w:rPr>
              <w:t xml:space="preserve"> </w:t>
            </w:r>
            <w:r>
              <w:rPr>
                <w:rFonts w:ascii="Times New Roman"/>
                <w:spacing w:val="-1"/>
                <w:sz w:val="16"/>
              </w:rPr>
              <w:t>area</w:t>
            </w:r>
            <w:r>
              <w:rPr>
                <w:rFonts w:ascii="Times New Roman"/>
                <w:spacing w:val="-4"/>
                <w:sz w:val="16"/>
              </w:rPr>
              <w:t xml:space="preserve"> </w:t>
            </w:r>
            <w:r>
              <w:rPr>
                <w:rFonts w:ascii="Times New Roman"/>
                <w:sz w:val="16"/>
              </w:rPr>
              <w:t>-</w:t>
            </w:r>
            <w:r>
              <w:rPr>
                <w:rFonts w:ascii="Times New Roman"/>
                <w:spacing w:val="-5"/>
                <w:sz w:val="16"/>
              </w:rPr>
              <w:t xml:space="preserve"> </w:t>
            </w:r>
            <w:r>
              <w:rPr>
                <w:rFonts w:ascii="Times New Roman"/>
                <w:sz w:val="16"/>
              </w:rPr>
              <w:t>see</w:t>
            </w:r>
            <w:r>
              <w:rPr>
                <w:rFonts w:ascii="Times New Roman"/>
                <w:spacing w:val="-2"/>
                <w:sz w:val="16"/>
              </w:rPr>
              <w:t xml:space="preserve"> </w:t>
            </w:r>
            <w:r>
              <w:rPr>
                <w:rFonts w:ascii="Times New Roman"/>
                <w:sz w:val="16"/>
              </w:rPr>
              <w:t>CV#</w:t>
            </w:r>
            <w:r>
              <w:rPr>
                <w:rFonts w:ascii="Times New Roman"/>
                <w:spacing w:val="-4"/>
                <w:sz w:val="16"/>
              </w:rPr>
              <w:t xml:space="preserve"> </w:t>
            </w:r>
            <w:r>
              <w:rPr>
                <w:rFonts w:ascii="Times New Roman"/>
                <w:spacing w:val="-1"/>
                <w:sz w:val="16"/>
              </w:rPr>
              <w:t>31,32</w:t>
            </w:r>
            <w:r>
              <w:rPr>
                <w:rFonts w:ascii="Times New Roman"/>
                <w:spacing w:val="27"/>
                <w:w w:val="99"/>
                <w:sz w:val="16"/>
              </w:rPr>
              <w:t xml:space="preserve"> </w:t>
            </w:r>
            <w:r>
              <w:rPr>
                <w:rFonts w:ascii="Times New Roman"/>
                <w:spacing w:val="-1"/>
                <w:sz w:val="16"/>
              </w:rPr>
              <w:t>Index</w:t>
            </w:r>
            <w:r>
              <w:rPr>
                <w:rFonts w:ascii="Times New Roman"/>
                <w:spacing w:val="-4"/>
                <w:sz w:val="16"/>
              </w:rPr>
              <w:t xml:space="preserve"> </w:t>
            </w:r>
            <w:r>
              <w:rPr>
                <w:rFonts w:ascii="Times New Roman"/>
                <w:spacing w:val="-1"/>
                <w:sz w:val="16"/>
              </w:rPr>
              <w:t>address</w:t>
            </w:r>
            <w:r>
              <w:rPr>
                <w:rFonts w:ascii="Times New Roman"/>
                <w:spacing w:val="-4"/>
                <w:sz w:val="16"/>
              </w:rPr>
              <w:t xml:space="preserve"> </w:t>
            </w:r>
            <w:r>
              <w:rPr>
                <w:rFonts w:ascii="Times New Roman"/>
                <w:sz w:val="16"/>
              </w:rPr>
              <w:t>values</w:t>
            </w:r>
            <w:r>
              <w:rPr>
                <w:rFonts w:ascii="Times New Roman"/>
                <w:spacing w:val="-4"/>
                <w:sz w:val="16"/>
              </w:rPr>
              <w:t xml:space="preserve"> </w:t>
            </w:r>
            <w:r>
              <w:rPr>
                <w:rFonts w:ascii="Times New Roman"/>
                <w:sz w:val="16"/>
              </w:rPr>
              <w:t>of</w:t>
            </w:r>
            <w:r>
              <w:rPr>
                <w:rFonts w:ascii="Times New Roman"/>
                <w:spacing w:val="32"/>
                <w:sz w:val="16"/>
              </w:rPr>
              <w:t xml:space="preserve"> </w:t>
            </w:r>
            <w:r>
              <w:rPr>
                <w:rFonts w:ascii="Times New Roman"/>
                <w:spacing w:val="-1"/>
                <w:sz w:val="16"/>
              </w:rPr>
              <w:t>0-4095</w:t>
            </w:r>
            <w:r>
              <w:rPr>
                <w:rFonts w:ascii="Times New Roman"/>
                <w:spacing w:val="31"/>
                <w:w w:val="99"/>
                <w:sz w:val="16"/>
              </w:rPr>
              <w:t xml:space="preserve"> </w:t>
            </w:r>
            <w:r>
              <w:rPr>
                <w:rFonts w:ascii="Times New Roman"/>
                <w:spacing w:val="-1"/>
                <w:sz w:val="16"/>
              </w:rPr>
              <w:t>reserved</w:t>
            </w:r>
            <w:r>
              <w:rPr>
                <w:rFonts w:ascii="Times New Roman"/>
                <w:spacing w:val="-6"/>
                <w:sz w:val="16"/>
              </w:rPr>
              <w:t xml:space="preserve"> </w:t>
            </w:r>
            <w:r>
              <w:rPr>
                <w:rFonts w:ascii="Times New Roman"/>
                <w:sz w:val="16"/>
              </w:rPr>
              <w:t>by</w:t>
            </w:r>
            <w:r>
              <w:rPr>
                <w:rFonts w:ascii="Times New Roman"/>
                <w:spacing w:val="-6"/>
                <w:sz w:val="16"/>
              </w:rPr>
              <w:t xml:space="preserve"> </w:t>
            </w:r>
            <w:r>
              <w:rPr>
                <w:rFonts w:ascii="Times New Roman"/>
                <w:spacing w:val="-1"/>
                <w:sz w:val="16"/>
              </w:rPr>
              <w:t>NMRA</w:t>
            </w:r>
          </w:p>
        </w:tc>
      </w:tr>
      <w:tr w:rsidR="005656E2" w14:paraId="180770D9" w14:textId="77777777" w:rsidTr="00287F2A">
        <w:trPr>
          <w:trHeight w:hRule="exact" w:val="186"/>
        </w:trPr>
        <w:tc>
          <w:tcPr>
            <w:tcW w:w="1907" w:type="dxa"/>
            <w:gridSpan w:val="2"/>
          </w:tcPr>
          <w:p w14:paraId="0E91FE28"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tcPr>
          <w:p w14:paraId="11CFFC6E" w14:textId="77777777" w:rsidR="00287F2A" w:rsidRDefault="00287F2A" w:rsidP="00287F2A">
            <w:pPr>
              <w:pStyle w:val="TableParagraph"/>
              <w:spacing w:line="178" w:lineRule="exact"/>
              <w:ind w:left="173"/>
              <w:rPr>
                <w:rFonts w:ascii="Times New Roman" w:eastAsia="Times New Roman" w:hAnsi="Times New Roman" w:cs="Times New Roman"/>
                <w:sz w:val="16"/>
                <w:szCs w:val="16"/>
              </w:rPr>
            </w:pPr>
            <w:r>
              <w:rPr>
                <w:rFonts w:ascii="Times New Roman"/>
                <w:spacing w:val="-1"/>
                <w:sz w:val="16"/>
              </w:rPr>
              <w:t>513-895</w:t>
            </w:r>
          </w:p>
        </w:tc>
        <w:tc>
          <w:tcPr>
            <w:tcW w:w="1036" w:type="dxa"/>
          </w:tcPr>
          <w:p w14:paraId="7313CEC4" w14:textId="77777777" w:rsidR="00287F2A" w:rsidRDefault="00287F2A" w:rsidP="00287F2A"/>
        </w:tc>
        <w:tc>
          <w:tcPr>
            <w:tcW w:w="1082" w:type="dxa"/>
          </w:tcPr>
          <w:p w14:paraId="59F027FE" w14:textId="77777777" w:rsidR="00287F2A" w:rsidRDefault="00287F2A" w:rsidP="00287F2A">
            <w:pPr>
              <w:pStyle w:val="TableParagraph"/>
              <w:spacing w:line="178" w:lineRule="exact"/>
              <w:ind w:left="447" w:right="448"/>
              <w:jc w:val="center"/>
              <w:rPr>
                <w:rFonts w:ascii="Times New Roman" w:eastAsia="Times New Roman" w:hAnsi="Times New Roman" w:cs="Times New Roman"/>
                <w:sz w:val="16"/>
                <w:szCs w:val="16"/>
              </w:rPr>
            </w:pPr>
            <w:r>
              <w:rPr>
                <w:rFonts w:ascii="Times New Roman"/>
                <w:sz w:val="16"/>
              </w:rPr>
              <w:t>O</w:t>
            </w:r>
          </w:p>
        </w:tc>
        <w:tc>
          <w:tcPr>
            <w:tcW w:w="900" w:type="dxa"/>
          </w:tcPr>
          <w:p w14:paraId="6D3B1F9A" w14:textId="77777777" w:rsidR="00287F2A" w:rsidRDefault="00287F2A" w:rsidP="00287F2A"/>
        </w:tc>
        <w:tc>
          <w:tcPr>
            <w:tcW w:w="721" w:type="dxa"/>
          </w:tcPr>
          <w:p w14:paraId="1038391B" w14:textId="77777777" w:rsidR="00287F2A" w:rsidRDefault="00287F2A" w:rsidP="00287F2A"/>
        </w:tc>
        <w:tc>
          <w:tcPr>
            <w:tcW w:w="916" w:type="dxa"/>
          </w:tcPr>
          <w:p w14:paraId="57F3727C" w14:textId="77777777" w:rsidR="00287F2A" w:rsidRDefault="00287F2A" w:rsidP="00287F2A"/>
        </w:tc>
        <w:tc>
          <w:tcPr>
            <w:tcW w:w="2320" w:type="dxa"/>
          </w:tcPr>
          <w:p w14:paraId="317BE94C" w14:textId="77777777" w:rsidR="00287F2A" w:rsidRDefault="00287F2A" w:rsidP="00287F2A">
            <w:pPr>
              <w:pStyle w:val="TableParagraph"/>
              <w:spacing w:line="178" w:lineRule="exact"/>
              <w:ind w:left="105"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6"/>
                <w:sz w:val="16"/>
              </w:rPr>
              <w:t xml:space="preserve"> </w:t>
            </w:r>
            <w:r>
              <w:rPr>
                <w:rFonts w:ascii="Times New Roman"/>
                <w:sz w:val="16"/>
              </w:rPr>
              <w:t>for</w:t>
            </w:r>
            <w:r>
              <w:rPr>
                <w:rFonts w:ascii="Times New Roman"/>
                <w:spacing w:val="31"/>
                <w:sz w:val="16"/>
              </w:rPr>
              <w:t xml:space="preserve"> </w:t>
            </w:r>
            <w:r>
              <w:rPr>
                <w:rFonts w:ascii="Times New Roman"/>
                <w:spacing w:val="-1"/>
                <w:sz w:val="16"/>
              </w:rPr>
              <w:t>manufacturer</w:t>
            </w:r>
            <w:r>
              <w:rPr>
                <w:rFonts w:ascii="Times New Roman"/>
                <w:spacing w:val="-6"/>
                <w:sz w:val="16"/>
              </w:rPr>
              <w:t xml:space="preserve"> </w:t>
            </w:r>
            <w:r>
              <w:rPr>
                <w:rFonts w:ascii="Times New Roman"/>
                <w:sz w:val="16"/>
              </w:rPr>
              <w:t>use</w:t>
            </w:r>
          </w:p>
        </w:tc>
      </w:tr>
      <w:tr w:rsidR="005656E2" w14:paraId="20174570" w14:textId="77777777" w:rsidTr="00287F2A">
        <w:trPr>
          <w:trHeight w:hRule="exact" w:val="370"/>
        </w:trPr>
        <w:tc>
          <w:tcPr>
            <w:tcW w:w="1907" w:type="dxa"/>
            <w:gridSpan w:val="2"/>
          </w:tcPr>
          <w:p w14:paraId="35CB0429" w14:textId="77777777" w:rsidR="00287F2A" w:rsidRDefault="00287F2A" w:rsidP="00287F2A"/>
        </w:tc>
        <w:tc>
          <w:tcPr>
            <w:tcW w:w="886" w:type="dxa"/>
          </w:tcPr>
          <w:p w14:paraId="486B6C70" w14:textId="77777777" w:rsidR="00287F2A" w:rsidRDefault="00287F2A" w:rsidP="00287F2A">
            <w:pPr>
              <w:pStyle w:val="TableParagraph"/>
              <w:spacing w:before="86"/>
              <w:ind w:left="134"/>
              <w:rPr>
                <w:rFonts w:ascii="Times New Roman" w:eastAsia="Times New Roman" w:hAnsi="Times New Roman" w:cs="Times New Roman"/>
                <w:sz w:val="16"/>
                <w:szCs w:val="16"/>
              </w:rPr>
            </w:pPr>
            <w:r>
              <w:rPr>
                <w:rFonts w:ascii="Times New Roman"/>
                <w:spacing w:val="-1"/>
                <w:sz w:val="16"/>
              </w:rPr>
              <w:t>896-1024</w:t>
            </w:r>
          </w:p>
        </w:tc>
        <w:tc>
          <w:tcPr>
            <w:tcW w:w="1036" w:type="dxa"/>
          </w:tcPr>
          <w:p w14:paraId="5C2BF2D5" w14:textId="77777777" w:rsidR="00287F2A" w:rsidRDefault="00287F2A" w:rsidP="00287F2A"/>
        </w:tc>
        <w:tc>
          <w:tcPr>
            <w:tcW w:w="1082" w:type="dxa"/>
          </w:tcPr>
          <w:p w14:paraId="1D0FAFAC" w14:textId="77777777" w:rsidR="00287F2A" w:rsidRDefault="00287F2A" w:rsidP="00287F2A"/>
        </w:tc>
        <w:tc>
          <w:tcPr>
            <w:tcW w:w="900" w:type="dxa"/>
          </w:tcPr>
          <w:p w14:paraId="7DD3083C" w14:textId="77777777" w:rsidR="00287F2A" w:rsidRDefault="00287F2A" w:rsidP="00287F2A"/>
        </w:tc>
        <w:tc>
          <w:tcPr>
            <w:tcW w:w="721" w:type="dxa"/>
          </w:tcPr>
          <w:p w14:paraId="23EFF330" w14:textId="77777777" w:rsidR="00287F2A" w:rsidRDefault="00287F2A" w:rsidP="00287F2A"/>
        </w:tc>
        <w:tc>
          <w:tcPr>
            <w:tcW w:w="916" w:type="dxa"/>
          </w:tcPr>
          <w:p w14:paraId="475148FC" w14:textId="77777777" w:rsidR="00287F2A" w:rsidRDefault="00287F2A" w:rsidP="00287F2A"/>
        </w:tc>
        <w:tc>
          <w:tcPr>
            <w:tcW w:w="2320" w:type="dxa"/>
          </w:tcPr>
          <w:p w14:paraId="1469CF81" w14:textId="77777777" w:rsidR="00287F2A" w:rsidRDefault="00287F2A" w:rsidP="00287F2A">
            <w:pPr>
              <w:pStyle w:val="TableParagraph"/>
              <w:ind w:left="107"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6"/>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future</w:t>
            </w:r>
            <w:r>
              <w:rPr>
                <w:rFonts w:ascii="Times New Roman"/>
                <w:spacing w:val="26"/>
                <w:w w:val="99"/>
                <w:sz w:val="16"/>
              </w:rPr>
              <w:t xml:space="preserve"> </w:t>
            </w:r>
            <w:r>
              <w:rPr>
                <w:rFonts w:ascii="Times New Roman"/>
                <w:sz w:val="16"/>
              </w:rPr>
              <w:t>use</w:t>
            </w:r>
          </w:p>
        </w:tc>
      </w:tr>
    </w:tbl>
    <w:p w14:paraId="10B5BD39" w14:textId="4529F258" w:rsidR="00572971" w:rsidRPr="00572971" w:rsidRDefault="00572971" w:rsidP="00572971">
      <w:pPr>
        <w:spacing w:after="0"/>
      </w:pPr>
      <w:r w:rsidRPr="00572971">
        <w:t xml:space="preserve">If an accessory decoder does not support programming mode it should be clearly noted in the decoder’s documentation. Also, since identification is not possible by reading </w:t>
      </w:r>
      <w:r w:rsidR="003E395F" w:rsidRPr="00572971">
        <w:t>CVs,</w:t>
      </w:r>
      <w:r w:rsidRPr="00572971">
        <w:t xml:space="preserve"> the decoder shall be clearly marked with the make and model number of the device.</w:t>
      </w:r>
    </w:p>
    <w:p w14:paraId="1A796020" w14:textId="77777777" w:rsidR="00D0125E" w:rsidRDefault="00D0125E">
      <w:pPr>
        <w:spacing w:after="0"/>
      </w:pPr>
      <w:r>
        <w:br w:type="page"/>
      </w:r>
    </w:p>
    <w:p w14:paraId="29D52E5E" w14:textId="05ED7607" w:rsidR="0022354F" w:rsidRDefault="0022354F" w:rsidP="0022354F">
      <w:r>
        <w:lastRenderedPageBreak/>
        <w:t>Configuration Variable 1 [513]</w:t>
      </w:r>
      <w:r w:rsidR="00445931">
        <w:t>:</w:t>
      </w:r>
      <w:r>
        <w:tab/>
        <w:t>Decoder Address (LSB)</w:t>
      </w:r>
    </w:p>
    <w:p w14:paraId="006DD0DB" w14:textId="560A5AE5" w:rsidR="0022354F" w:rsidRDefault="0022354F" w:rsidP="007D0E05">
      <w:pPr>
        <w:ind w:left="720"/>
      </w:pPr>
      <w:r>
        <w:t>Contains the low-order address bits for Accessory Decoders. The high-order address bits are stored in CV9 [521]. Two types of Accessory Decoder addressing are supported: Decoder-Address and Output-Address. An accessory decoder must support one type, and optionally the other type. The type of decoder is specified in CV29 [541], bit 6. Decoders using either type of addressing will respond to the same Accessory Decoder Control Packet when CV1 [513] = 1 and CV9 [521] = 0. The factory default value is 1. The type(s) of addressing supported must be clearly documented in the manual and on the packaging.</w:t>
      </w:r>
    </w:p>
    <w:p w14:paraId="5271AAB9" w14:textId="31596FBC" w:rsidR="0022354F" w:rsidRDefault="0022354F" w:rsidP="007D0E05">
      <w:pPr>
        <w:ind w:left="720"/>
      </w:pPr>
      <w:r>
        <w:t>(1)</w:t>
      </w:r>
      <w:r w:rsidR="00D07F34">
        <w:t xml:space="preserve"> </w:t>
      </w:r>
      <w:r w:rsidR="00903C75">
        <w:t xml:space="preserve"> </w:t>
      </w:r>
      <w:r>
        <w:t>Decoder-Address: Contains the six least significant bits of the accessory decoder's address in bits 0-5. These bits are transmitted as bits 0-5 in the first byte of the accessory decoder packet. See S-9.2.1 for more information</w:t>
      </w:r>
      <w:r w:rsidR="00960023">
        <w:t>.</w:t>
      </w:r>
      <w:r>
        <w:t xml:space="preserve"> </w:t>
      </w:r>
    </w:p>
    <w:p w14:paraId="1F62E27E" w14:textId="3176EBB6" w:rsidR="0022354F" w:rsidRDefault="0022354F" w:rsidP="007D0E05">
      <w:pPr>
        <w:ind w:left="720"/>
      </w:pPr>
      <w:r>
        <w:t>(2)</w:t>
      </w:r>
      <w:r w:rsidR="00D07F34">
        <w:t xml:space="preserve"> </w:t>
      </w:r>
      <w:r w:rsidR="0092024D">
        <w:t xml:space="preserve"> </w:t>
      </w:r>
      <w:r>
        <w:t xml:space="preserve">Output-Address: The user places the output address Contains the address value results from the following formula: Output Address modulus 256. (ex. Output Address mod 256, or Output Address % 256). </w:t>
      </w:r>
    </w:p>
    <w:p w14:paraId="2F97C056" w14:textId="77777777" w:rsidR="0022354F" w:rsidRDefault="0022354F" w:rsidP="007D0E05">
      <w:pPr>
        <w:ind w:left="720"/>
      </w:pPr>
      <w:r>
        <w:t>The values contained in CV1 [513] and CV9 [521] correspond to the bits in the Accessory Decoder packets as follows:</w:t>
      </w:r>
    </w:p>
    <w:p w14:paraId="6BBA5E6F" w14:textId="77777777" w:rsidR="0022354F" w:rsidRDefault="0022354F" w:rsidP="0022354F">
      <w:r>
        <w:t xml:space="preserve"> </w:t>
      </w:r>
    </w:p>
    <w:p w14:paraId="3E0E98FD" w14:textId="77777777" w:rsidR="0022354F" w:rsidRDefault="0022354F" w:rsidP="00445931">
      <w:pPr>
        <w:ind w:left="720"/>
      </w:pPr>
      <w:r>
        <w:t>Accessory-Output = (CV1 [513] + (CV9 [521] *256)) - 1</w:t>
      </w:r>
    </w:p>
    <w:p w14:paraId="14F3BF11" w14:textId="77EA8FB9" w:rsidR="007D0E05" w:rsidRDefault="0022354F" w:rsidP="00445931">
      <w:pPr>
        <w:ind w:left="720"/>
      </w:pPr>
      <w:r>
        <w:t>Bits 0 &amp; 1 of the Accessory-Output are transmitted as bits 1 &amp; 2 of byte 2 of both Accessory Decoder Control Packets.  Bits 2-7 of the Accessory-Output are transmitted as bits 0-5 of byte 1 of both Accessory Decoder Control Packets.  The three least-significant bits of CV9 [521] contain the ones-complement of bits 4-6 of both Accessory Decoder Control Packets (See S-9.2.1 for more information on the Accessory Decoder Control Packets).</w:t>
      </w:r>
    </w:p>
    <w:p w14:paraId="212013AE" w14:textId="6E6ADED7" w:rsidR="0022354F" w:rsidRDefault="0022354F" w:rsidP="00D73D95">
      <w:pPr>
        <w:ind w:left="720"/>
        <w:pPrChange w:id="464" w:author="Carl Marchand (ACO)" w:date="2023-06-08T16:05:00Z">
          <w:pPr/>
        </w:pPrChange>
      </w:pPr>
      <w:r>
        <w:t>If an accessory decoder supports more than one sequential output the value in CV1 [513] will be the first output in the series</w:t>
      </w:r>
    </w:p>
    <w:p w14:paraId="669FB5C7" w14:textId="77777777" w:rsidR="0022354F" w:rsidRDefault="0022354F" w:rsidP="0022354F"/>
    <w:p w14:paraId="180D7CA5" w14:textId="669A292E" w:rsidR="0022354F" w:rsidRDefault="0022354F" w:rsidP="0022354F">
      <w:r>
        <w:t>Configuration Variable 2 [514]</w:t>
      </w:r>
      <w:r w:rsidR="00445931">
        <w:t>:</w:t>
      </w:r>
      <w:r>
        <w:tab/>
        <w:t>Auxiliary Activation</w:t>
      </w:r>
    </w:p>
    <w:p w14:paraId="58738840" w14:textId="77777777" w:rsidR="0022354F" w:rsidRDefault="0022354F" w:rsidP="00445931">
      <w:pPr>
        <w:ind w:left="720"/>
      </w:pPr>
      <w:r>
        <w:t>Bits 1-8 = Auxiliary activation: = "0" output is not activated by an auxiliary input, "1" output can be activated by an auxiliary input.</w:t>
      </w:r>
    </w:p>
    <w:p w14:paraId="3E3FBC27" w14:textId="00A0BD84" w:rsidR="0022354F" w:rsidRDefault="0022354F" w:rsidP="00445931">
      <w:r>
        <w:t xml:space="preserve"> </w:t>
      </w:r>
    </w:p>
    <w:p w14:paraId="2E21FE3C" w14:textId="63682D56" w:rsidR="0022354F" w:rsidRDefault="0022354F" w:rsidP="0022354F">
      <w:r>
        <w:t>Configuration Variables 3-6 [515-518]</w:t>
      </w:r>
      <w:r w:rsidR="00445931">
        <w:t>:</w:t>
      </w:r>
      <w:r>
        <w:tab/>
        <w:t>Time On for Functions F1-F4</w:t>
      </w:r>
    </w:p>
    <w:p w14:paraId="69230402" w14:textId="77777777" w:rsidR="0022354F" w:rsidRDefault="0022354F" w:rsidP="00445931">
      <w:pPr>
        <w:ind w:left="720"/>
      </w:pPr>
      <w:r>
        <w:t>Functions F1-F4 can have the time the outputs are active set by Configuration Variables 3 [515] – 6 [518]. Configuration Variable 3 [515] controls Function F1 and Configuration Variable 6 [518] Controls Function F4. Contains a time that the output is on each time the state of the function is activated. A value of all "0"s indicates continuous on.</w:t>
      </w:r>
    </w:p>
    <w:p w14:paraId="7F5DB41D" w14:textId="77777777" w:rsidR="0022354F" w:rsidRDefault="0022354F" w:rsidP="0022354F"/>
    <w:p w14:paraId="7C6A0282" w14:textId="2700AA10" w:rsidR="0022354F" w:rsidRDefault="0022354F" w:rsidP="00287F2A">
      <w:pPr>
        <w:ind w:left="720" w:hanging="720"/>
      </w:pPr>
      <w:r>
        <w:t>Configuration Variable 7 [519]</w:t>
      </w:r>
      <w:r w:rsidR="00445931">
        <w:t>:</w:t>
      </w:r>
      <w:r>
        <w:tab/>
        <w:t xml:space="preserve">Manufacturer Version Number </w:t>
      </w:r>
      <w:r w:rsidR="00242B4F">
        <w:br/>
      </w:r>
      <w:r w:rsidR="006A07CC">
        <w:t>(</w:t>
      </w:r>
      <w:r>
        <w:t>See CV #7 for the description</w:t>
      </w:r>
      <w:r w:rsidR="006A07CC">
        <w:t>)</w:t>
      </w:r>
      <w:r>
        <w:t>.</w:t>
      </w:r>
    </w:p>
    <w:p w14:paraId="09EF3D73" w14:textId="06765A5C" w:rsidR="0022354F" w:rsidRDefault="0022354F" w:rsidP="00242B4F">
      <w:pPr>
        <w:ind w:left="720" w:hanging="720"/>
      </w:pPr>
      <w:r>
        <w:t>Configuration Variable 8 [520]</w:t>
      </w:r>
      <w:r w:rsidR="00445931">
        <w:t>:</w:t>
      </w:r>
      <w:r>
        <w:tab/>
        <w:t>Manufacturer ID</w:t>
      </w:r>
      <w:r w:rsidR="00242B4F">
        <w:br/>
      </w:r>
      <w:r>
        <w:t>(See Appendix A for a list of Manufacturer IDs</w:t>
      </w:r>
      <w:r w:rsidR="00233D83">
        <w:t xml:space="preserve">; </w:t>
      </w:r>
      <w:r>
        <w:t>See CV #8 for the description</w:t>
      </w:r>
      <w:r w:rsidR="00233D83">
        <w:t>)</w:t>
      </w:r>
      <w:r>
        <w:t>.</w:t>
      </w:r>
    </w:p>
    <w:p w14:paraId="3A1520F2" w14:textId="77777777" w:rsidR="0022354F" w:rsidRDefault="0022354F" w:rsidP="0022354F"/>
    <w:p w14:paraId="579DB848" w14:textId="001F4003" w:rsidR="0022354F" w:rsidRDefault="0022354F" w:rsidP="0022354F">
      <w:r>
        <w:t>Configuration Variable 9 [521]</w:t>
      </w:r>
      <w:r w:rsidR="00445931">
        <w:t>:</w:t>
      </w:r>
      <w:r>
        <w:tab/>
        <w:t>Decoder Address (MSB)</w:t>
      </w:r>
    </w:p>
    <w:p w14:paraId="58B3903A" w14:textId="77777777" w:rsidR="0022354F" w:rsidRDefault="0022354F" w:rsidP="00903C75">
      <w:pPr>
        <w:ind w:left="720"/>
      </w:pPr>
      <w:r>
        <w:t>Contains the high-order address bits for Accessory Decoders. The low-order address bits are stored in CV1 [513]. Two types of Accessory Decoder addressing are supported: Decoder-Address and Output-Address. An accessory decoder must support one type, and optionally the other type. The type of decoder is specified in CV29 [541], bit 6. Decoders using either type of addressing will respond to the same Accessory Decoder Control Packet when CV1 [513] = 1 and CV9 [521] = 0. The type(s) of addressing supported must be clearly documented in the manual and on the packaging. The bits transmitted are the ones complement of the value in this CV. See S-9.2.1 for more information on the Accessory Decoder Control Packets.</w:t>
      </w:r>
    </w:p>
    <w:p w14:paraId="7BB0D463" w14:textId="77777777" w:rsidR="0022354F" w:rsidRDefault="0022354F" w:rsidP="0022354F"/>
    <w:p w14:paraId="6C377666" w14:textId="5CC4946C" w:rsidR="0022354F" w:rsidRDefault="00266148" w:rsidP="004A4266">
      <w:pPr>
        <w:ind w:left="720"/>
      </w:pPr>
      <w:r>
        <w:t>(1)</w:t>
      </w:r>
      <w:r w:rsidRPr="00266148">
        <w:rPr>
          <w:color w:val="FFFFFF" w:themeColor="background1"/>
        </w:rPr>
        <w:t>-</w:t>
      </w:r>
      <w:r w:rsidR="0022354F">
        <w:t>Decoder-Address: Contains the three most significant bits of the accessory decoder’s address in bits 0-2. These bits are transmitted as bits 4-6 in the second byte of the accessory decoder packet.</w:t>
      </w:r>
    </w:p>
    <w:p w14:paraId="1D19D997" w14:textId="7285666F" w:rsidR="00DA5B48" w:rsidRDefault="0022354F" w:rsidP="004A4266">
      <w:pPr>
        <w:ind w:left="720"/>
      </w:pPr>
      <w:r>
        <w:t>(2)</w:t>
      </w:r>
      <w:r w:rsidR="00266148" w:rsidRPr="00266148">
        <w:rPr>
          <w:color w:val="FFFFFF" w:themeColor="background1"/>
        </w:rPr>
        <w:t>-</w:t>
      </w:r>
      <w:r>
        <w:t>Output-Address: Contains the address value results from the quotient of the following formula: Output Address divided by 256 (Output Address div 256, Output Address / 256).</w:t>
      </w:r>
    </w:p>
    <w:p w14:paraId="1CC90DCC" w14:textId="1102378D" w:rsidR="0022354F" w:rsidRDefault="0022354F" w:rsidP="00734101">
      <w:pPr>
        <w:ind w:left="720"/>
      </w:pPr>
      <w:r>
        <w:t>See CV513 [1] for an explanation of how to determine the contents of CV1 [513] and CV9 [521].</w:t>
      </w:r>
    </w:p>
    <w:p w14:paraId="682316B6" w14:textId="77777777" w:rsidR="0022354F" w:rsidRDefault="0022354F" w:rsidP="0022354F"/>
    <w:p w14:paraId="252B2886" w14:textId="0452FC3D" w:rsidR="0022354F" w:rsidRDefault="0022354F" w:rsidP="0022354F">
      <w:r>
        <w:t>Configuration Variable 28 [540]</w:t>
      </w:r>
      <w:r w:rsidR="00DA5B48">
        <w:t>:</w:t>
      </w:r>
      <w:r>
        <w:tab/>
        <w:t>Bi-Directional Communication Configuration</w:t>
      </w:r>
    </w:p>
    <w:p w14:paraId="1575F5D7" w14:textId="6B484AD6" w:rsidR="00353E7A" w:rsidRDefault="0022354F" w:rsidP="00BA0AAB">
      <w:pPr>
        <w:ind w:left="720"/>
      </w:pPr>
      <w:r>
        <w:t xml:space="preserve">Used to configure decoder’s Bi-Directional communication characteristics. when CV29 [541]-Bit 3 is set </w:t>
      </w:r>
    </w:p>
    <w:p w14:paraId="4F6BDCDE" w14:textId="45253416" w:rsidR="000E79A2" w:rsidRPr="0014040C" w:rsidRDefault="003850AE" w:rsidP="0014040C">
      <w:pPr>
        <w:ind w:left="720"/>
        <w:jc w:val="center"/>
        <w:rPr>
          <w:b/>
          <w:bCs/>
        </w:rPr>
      </w:pPr>
      <w:r w:rsidRPr="0014040C">
        <w:rPr>
          <w:b/>
          <w:bCs/>
        </w:rPr>
        <w:t xml:space="preserve">Table 7 – CV 28 </w:t>
      </w:r>
      <w:r w:rsidR="00C12576">
        <w:rPr>
          <w:b/>
          <w:bCs/>
        </w:rPr>
        <w:t>[540</w:t>
      </w:r>
      <w:r w:rsidR="00B26967">
        <w:rPr>
          <w:b/>
          <w:bCs/>
        </w:rPr>
        <w:t xml:space="preserve">] </w:t>
      </w:r>
      <w:r w:rsidRPr="0014040C">
        <w:rPr>
          <w:b/>
          <w:bCs/>
        </w:rPr>
        <w:t>Parameters</w:t>
      </w:r>
    </w:p>
    <w:tbl>
      <w:tblPr>
        <w:tblStyle w:val="TableGrid"/>
        <w:tblW w:w="0" w:type="auto"/>
        <w:tblInd w:w="720" w:type="dxa"/>
        <w:tblLook w:val="04A0" w:firstRow="1" w:lastRow="0" w:firstColumn="1" w:lastColumn="0" w:noHBand="0" w:noVBand="1"/>
        <w:tblPrChange w:id="465" w:author="Carl Marchand (ACO)" w:date="2023-06-08T18:00:00Z">
          <w:tblPr>
            <w:tblStyle w:val="TableGrid"/>
            <w:tblW w:w="0" w:type="auto"/>
            <w:tblInd w:w="720" w:type="dxa"/>
            <w:tblLook w:val="04A0" w:firstRow="1" w:lastRow="0" w:firstColumn="1" w:lastColumn="0" w:noHBand="0" w:noVBand="1"/>
          </w:tblPr>
        </w:tblPrChange>
      </w:tblPr>
      <w:tblGrid>
        <w:gridCol w:w="715"/>
        <w:gridCol w:w="6480"/>
        <w:gridCol w:w="1723"/>
        <w:tblGridChange w:id="466">
          <w:tblGrid>
            <w:gridCol w:w="715"/>
            <w:gridCol w:w="6480"/>
            <w:gridCol w:w="1723"/>
          </w:tblGrid>
        </w:tblGridChange>
      </w:tblGrid>
      <w:tr w:rsidR="002A470B" w:rsidRPr="009F7C63" w14:paraId="7C8DF7A8" w14:textId="77777777" w:rsidTr="00D813E6">
        <w:trPr>
          <w:tblHeader/>
        </w:trPr>
        <w:tc>
          <w:tcPr>
            <w:tcW w:w="715" w:type="dxa"/>
            <w:shd w:val="clear" w:color="auto" w:fill="D9D9D9" w:themeFill="background1" w:themeFillShade="D9"/>
            <w:tcPrChange w:id="467" w:author="Carl Marchand (ACO)" w:date="2023-06-08T18:00:00Z">
              <w:tcPr>
                <w:tcW w:w="715" w:type="dxa"/>
                <w:shd w:val="clear" w:color="auto" w:fill="D9D9D9" w:themeFill="background1" w:themeFillShade="D9"/>
              </w:tcPr>
            </w:tcPrChange>
          </w:tcPr>
          <w:p w14:paraId="3128EE8B" w14:textId="77777777" w:rsidR="009F7C63" w:rsidRPr="0096785C" w:rsidRDefault="009F7C63" w:rsidP="000205CD">
            <w:pPr>
              <w:spacing w:after="0"/>
              <w:rPr>
                <w:rFonts w:asciiTheme="majorHAnsi" w:hAnsiTheme="majorHAnsi" w:cstheme="majorHAnsi"/>
                <w:b/>
                <w:bCs/>
              </w:rPr>
            </w:pPr>
            <w:r w:rsidRPr="0096785C">
              <w:rPr>
                <w:rFonts w:asciiTheme="majorHAnsi" w:hAnsiTheme="majorHAnsi" w:cstheme="majorHAnsi"/>
                <w:b/>
                <w:bCs/>
              </w:rPr>
              <w:t>Bit #</w:t>
            </w:r>
          </w:p>
        </w:tc>
        <w:tc>
          <w:tcPr>
            <w:tcW w:w="6480" w:type="dxa"/>
            <w:shd w:val="clear" w:color="auto" w:fill="D9D9D9" w:themeFill="background1" w:themeFillShade="D9"/>
            <w:tcPrChange w:id="468" w:author="Carl Marchand (ACO)" w:date="2023-06-08T18:00:00Z">
              <w:tcPr>
                <w:tcW w:w="6480" w:type="dxa"/>
                <w:shd w:val="clear" w:color="auto" w:fill="D9D9D9" w:themeFill="background1" w:themeFillShade="D9"/>
              </w:tcPr>
            </w:tcPrChange>
          </w:tcPr>
          <w:p w14:paraId="0A541C9F" w14:textId="77777777" w:rsidR="009F7C63" w:rsidRPr="0096785C" w:rsidRDefault="009F7C63" w:rsidP="000205CD">
            <w:pPr>
              <w:spacing w:after="0"/>
              <w:rPr>
                <w:rFonts w:asciiTheme="majorHAnsi" w:hAnsiTheme="majorHAnsi" w:cstheme="majorHAnsi"/>
                <w:b/>
                <w:bCs/>
              </w:rPr>
            </w:pPr>
            <w:r w:rsidRPr="0096785C">
              <w:rPr>
                <w:rFonts w:asciiTheme="majorHAnsi" w:hAnsiTheme="majorHAnsi" w:cstheme="majorHAnsi"/>
                <w:b/>
                <w:bCs/>
              </w:rPr>
              <w:t>Description</w:t>
            </w:r>
          </w:p>
        </w:tc>
        <w:tc>
          <w:tcPr>
            <w:tcW w:w="1723" w:type="dxa"/>
            <w:shd w:val="clear" w:color="auto" w:fill="D9D9D9" w:themeFill="background1" w:themeFillShade="D9"/>
            <w:tcPrChange w:id="469" w:author="Carl Marchand (ACO)" w:date="2023-06-08T18:00:00Z">
              <w:tcPr>
                <w:tcW w:w="1723" w:type="dxa"/>
                <w:shd w:val="clear" w:color="auto" w:fill="D9D9D9" w:themeFill="background1" w:themeFillShade="D9"/>
              </w:tcPr>
            </w:tcPrChange>
          </w:tcPr>
          <w:p w14:paraId="57DAB63C" w14:textId="77777777" w:rsidR="009F7C63" w:rsidRPr="0096785C" w:rsidRDefault="009F7C63" w:rsidP="000205CD">
            <w:pPr>
              <w:spacing w:after="0"/>
              <w:rPr>
                <w:rFonts w:asciiTheme="majorHAnsi" w:hAnsiTheme="majorHAnsi" w:cstheme="majorHAnsi"/>
                <w:b/>
                <w:bCs/>
              </w:rPr>
            </w:pPr>
            <w:r w:rsidRPr="0096785C">
              <w:rPr>
                <w:rFonts w:asciiTheme="majorHAnsi" w:hAnsiTheme="majorHAnsi" w:cstheme="majorHAnsi"/>
                <w:b/>
                <w:bCs/>
              </w:rPr>
              <w:t>Setting</w:t>
            </w:r>
          </w:p>
        </w:tc>
      </w:tr>
      <w:tr w:rsidR="009F7C63" w14:paraId="69EC8F9B" w14:textId="77777777" w:rsidTr="002A470B">
        <w:tc>
          <w:tcPr>
            <w:tcW w:w="715" w:type="dxa"/>
          </w:tcPr>
          <w:p w14:paraId="2D92802D" w14:textId="2392D5B3" w:rsidR="009F7C63" w:rsidRDefault="009F7C63" w:rsidP="009F7C63">
            <w:r>
              <w:t>Bit 0</w:t>
            </w:r>
          </w:p>
        </w:tc>
        <w:tc>
          <w:tcPr>
            <w:tcW w:w="6480" w:type="dxa"/>
          </w:tcPr>
          <w:p w14:paraId="684BF950" w14:textId="1F73A12C" w:rsidR="009F7C63" w:rsidRDefault="0014040C" w:rsidP="009F7C63">
            <w:r>
              <w:t>Enable/Disable Unsolicited Decoder Initiated Transmission</w:t>
            </w:r>
          </w:p>
        </w:tc>
        <w:tc>
          <w:tcPr>
            <w:tcW w:w="1723" w:type="dxa"/>
          </w:tcPr>
          <w:p w14:paraId="45A87064" w14:textId="09262F47" w:rsidR="009F7C63" w:rsidRDefault="0014040C" w:rsidP="009F7C63">
            <w:r>
              <w:t xml:space="preserve">“0” = </w:t>
            </w:r>
            <w:r w:rsidR="002A470B">
              <w:t>D</w:t>
            </w:r>
            <w:r>
              <w:t>isabled “1” = Enabled</w:t>
            </w:r>
          </w:p>
        </w:tc>
      </w:tr>
      <w:tr w:rsidR="009F7C63" w14:paraId="6A73254B" w14:textId="77777777" w:rsidTr="002A470B">
        <w:tc>
          <w:tcPr>
            <w:tcW w:w="715" w:type="dxa"/>
          </w:tcPr>
          <w:p w14:paraId="334E2100" w14:textId="531D05A0" w:rsidR="009F7C63" w:rsidRDefault="009F7C63" w:rsidP="009F7C63">
            <w:r>
              <w:t>Bit 1</w:t>
            </w:r>
          </w:p>
        </w:tc>
        <w:tc>
          <w:tcPr>
            <w:tcW w:w="6480" w:type="dxa"/>
          </w:tcPr>
          <w:p w14:paraId="5754C1DC" w14:textId="33E98A3E" w:rsidR="009F7C63" w:rsidRDefault="002A470B" w:rsidP="009F7C63">
            <w:r>
              <w:t>Not Used</w:t>
            </w:r>
          </w:p>
        </w:tc>
        <w:tc>
          <w:tcPr>
            <w:tcW w:w="1723" w:type="dxa"/>
          </w:tcPr>
          <w:p w14:paraId="699DEBFD" w14:textId="216946BD" w:rsidR="009F7C63" w:rsidRDefault="002A470B" w:rsidP="002A470B">
            <w:pPr>
              <w:jc w:val="center"/>
            </w:pPr>
            <w:r>
              <w:t>-</w:t>
            </w:r>
          </w:p>
        </w:tc>
      </w:tr>
      <w:tr w:rsidR="009F7C63" w14:paraId="0C73F466" w14:textId="77777777" w:rsidTr="002A470B">
        <w:tc>
          <w:tcPr>
            <w:tcW w:w="715" w:type="dxa"/>
          </w:tcPr>
          <w:p w14:paraId="2BB1237E" w14:textId="1B6D9D8C" w:rsidR="009F7C63" w:rsidRDefault="009F7C63" w:rsidP="009F7C63">
            <w:r>
              <w:t>Bit 2</w:t>
            </w:r>
          </w:p>
        </w:tc>
        <w:tc>
          <w:tcPr>
            <w:tcW w:w="6480" w:type="dxa"/>
          </w:tcPr>
          <w:p w14:paraId="45AB57B7" w14:textId="2445EA06" w:rsidR="009F7C63" w:rsidRDefault="002A470B" w:rsidP="009F7C63">
            <w:r>
              <w:t>Reserved for future use.</w:t>
            </w:r>
          </w:p>
        </w:tc>
        <w:tc>
          <w:tcPr>
            <w:tcW w:w="1723" w:type="dxa"/>
          </w:tcPr>
          <w:p w14:paraId="5950D122" w14:textId="743854F9" w:rsidR="009F7C63" w:rsidRDefault="002A470B" w:rsidP="002A470B">
            <w:pPr>
              <w:jc w:val="center"/>
            </w:pPr>
            <w:r>
              <w:t>-</w:t>
            </w:r>
          </w:p>
        </w:tc>
      </w:tr>
      <w:tr w:rsidR="009F7C63" w14:paraId="650BCC4C" w14:textId="77777777" w:rsidTr="002A470B">
        <w:tc>
          <w:tcPr>
            <w:tcW w:w="715" w:type="dxa"/>
          </w:tcPr>
          <w:p w14:paraId="29E387E5" w14:textId="5741D634" w:rsidR="009F7C63" w:rsidRDefault="009F7C63" w:rsidP="009F7C63">
            <w:r>
              <w:t>Bit 3</w:t>
            </w:r>
          </w:p>
        </w:tc>
        <w:tc>
          <w:tcPr>
            <w:tcW w:w="6480" w:type="dxa"/>
          </w:tcPr>
          <w:p w14:paraId="18E11B35" w14:textId="292FB31C" w:rsidR="009F7C63" w:rsidRDefault="002A470B" w:rsidP="009F7C63">
            <w:r>
              <w:t>Reserved for future use.</w:t>
            </w:r>
          </w:p>
        </w:tc>
        <w:tc>
          <w:tcPr>
            <w:tcW w:w="1723" w:type="dxa"/>
          </w:tcPr>
          <w:p w14:paraId="0EDD90E1" w14:textId="32894FA2" w:rsidR="009F7C63" w:rsidRDefault="002A470B" w:rsidP="002A470B">
            <w:pPr>
              <w:jc w:val="center"/>
            </w:pPr>
            <w:r>
              <w:t>-</w:t>
            </w:r>
          </w:p>
        </w:tc>
      </w:tr>
      <w:tr w:rsidR="009F7C63" w14:paraId="548B8ECB" w14:textId="77777777" w:rsidTr="002A470B">
        <w:tc>
          <w:tcPr>
            <w:tcW w:w="715" w:type="dxa"/>
          </w:tcPr>
          <w:p w14:paraId="07228464" w14:textId="13C37AA3" w:rsidR="009F7C63" w:rsidRDefault="009F7C63" w:rsidP="009F7C63">
            <w:r>
              <w:t>Bit 4</w:t>
            </w:r>
          </w:p>
        </w:tc>
        <w:tc>
          <w:tcPr>
            <w:tcW w:w="6480" w:type="dxa"/>
          </w:tcPr>
          <w:p w14:paraId="523D93EB" w14:textId="25F7053A" w:rsidR="009F7C63" w:rsidRDefault="002A470B" w:rsidP="009F7C63">
            <w:r>
              <w:t>Reserved for future use.</w:t>
            </w:r>
          </w:p>
        </w:tc>
        <w:tc>
          <w:tcPr>
            <w:tcW w:w="1723" w:type="dxa"/>
          </w:tcPr>
          <w:p w14:paraId="1F6082ED" w14:textId="58C0CC0C" w:rsidR="009F7C63" w:rsidRDefault="002A470B" w:rsidP="002A470B">
            <w:pPr>
              <w:jc w:val="center"/>
            </w:pPr>
            <w:r>
              <w:t>-</w:t>
            </w:r>
          </w:p>
        </w:tc>
      </w:tr>
      <w:tr w:rsidR="009F7C63" w14:paraId="6B91042C" w14:textId="77777777" w:rsidTr="002A470B">
        <w:tc>
          <w:tcPr>
            <w:tcW w:w="715" w:type="dxa"/>
          </w:tcPr>
          <w:p w14:paraId="6E14B55D" w14:textId="4D44685A" w:rsidR="009F7C63" w:rsidRDefault="009F7C63" w:rsidP="009F7C63">
            <w:r>
              <w:t>Bit 5</w:t>
            </w:r>
          </w:p>
        </w:tc>
        <w:tc>
          <w:tcPr>
            <w:tcW w:w="6480" w:type="dxa"/>
          </w:tcPr>
          <w:p w14:paraId="2B7E9F3B" w14:textId="10904390" w:rsidR="009F7C63" w:rsidRDefault="002A470B" w:rsidP="009F7C63">
            <w:r>
              <w:t>Reserved for future use.</w:t>
            </w:r>
          </w:p>
        </w:tc>
        <w:tc>
          <w:tcPr>
            <w:tcW w:w="1723" w:type="dxa"/>
          </w:tcPr>
          <w:p w14:paraId="33AF6A62" w14:textId="7760CC29" w:rsidR="009F7C63" w:rsidRDefault="002A470B" w:rsidP="002A470B">
            <w:pPr>
              <w:jc w:val="center"/>
            </w:pPr>
            <w:r>
              <w:t>-</w:t>
            </w:r>
          </w:p>
        </w:tc>
      </w:tr>
      <w:tr w:rsidR="009F7C63" w14:paraId="0AFEFD8A" w14:textId="77777777" w:rsidTr="002A470B">
        <w:tc>
          <w:tcPr>
            <w:tcW w:w="715" w:type="dxa"/>
          </w:tcPr>
          <w:p w14:paraId="73470F47" w14:textId="73515DA3" w:rsidR="009F7C63" w:rsidRDefault="009F7C63" w:rsidP="009F7C63">
            <w:r>
              <w:t>Bit 6</w:t>
            </w:r>
          </w:p>
        </w:tc>
        <w:tc>
          <w:tcPr>
            <w:tcW w:w="6480" w:type="dxa"/>
          </w:tcPr>
          <w:p w14:paraId="08220DC8" w14:textId="23A44FA1" w:rsidR="009F7C63" w:rsidRDefault="002A470B" w:rsidP="009F7C63">
            <w:r>
              <w:t>Flag Bits, Reserved for future use</w:t>
            </w:r>
          </w:p>
        </w:tc>
        <w:tc>
          <w:tcPr>
            <w:tcW w:w="1723" w:type="dxa"/>
          </w:tcPr>
          <w:p w14:paraId="1D777638" w14:textId="57853EFF" w:rsidR="009F7C63" w:rsidRDefault="002A470B" w:rsidP="002A470B">
            <w:pPr>
              <w:jc w:val="center"/>
            </w:pPr>
            <w:r>
              <w:t>-</w:t>
            </w:r>
          </w:p>
        </w:tc>
      </w:tr>
      <w:tr w:rsidR="009F7C63" w14:paraId="292F02BF" w14:textId="77777777" w:rsidTr="002A470B">
        <w:tc>
          <w:tcPr>
            <w:tcW w:w="715" w:type="dxa"/>
          </w:tcPr>
          <w:p w14:paraId="4FCCABC8" w14:textId="0B89310E" w:rsidR="009F7C63" w:rsidRDefault="009F7C63" w:rsidP="009F7C63">
            <w:r>
              <w:t>Bit 7</w:t>
            </w:r>
          </w:p>
        </w:tc>
        <w:tc>
          <w:tcPr>
            <w:tcW w:w="6480" w:type="dxa"/>
          </w:tcPr>
          <w:p w14:paraId="79E6F9A9" w14:textId="3205CEFD" w:rsidR="009F7C63" w:rsidRDefault="002A470B" w:rsidP="009F7C63">
            <w:r>
              <w:t>Flag Bits, Reserved for future use</w:t>
            </w:r>
          </w:p>
        </w:tc>
        <w:tc>
          <w:tcPr>
            <w:tcW w:w="1723" w:type="dxa"/>
          </w:tcPr>
          <w:p w14:paraId="2D04B8B7" w14:textId="2DCEB174" w:rsidR="009F7C63" w:rsidRDefault="002A470B" w:rsidP="002A470B">
            <w:pPr>
              <w:jc w:val="center"/>
            </w:pPr>
            <w:r>
              <w:t>-</w:t>
            </w:r>
          </w:p>
        </w:tc>
      </w:tr>
    </w:tbl>
    <w:p w14:paraId="6C16DAF3" w14:textId="6096122E" w:rsidR="0022354F" w:rsidRDefault="00BA0AAB" w:rsidP="00BA0AAB">
      <w:pPr>
        <w:ind w:left="720"/>
      </w:pPr>
      <w:r w:rsidRPr="00BA0AAB">
        <w:rPr>
          <w:b/>
          <w:bCs/>
        </w:rPr>
        <w:t>Note:</w:t>
      </w:r>
      <w:r>
        <w:t xml:space="preserve"> </w:t>
      </w:r>
      <w:r w:rsidR="0022354F">
        <w:t xml:space="preserve"> If the decoder does not support a feature contained in this table, it shall not allow the corresponding bit to be set improperly (</w:t>
      </w:r>
      <w:r w:rsidR="003E395F">
        <w:t>i.e.,</w:t>
      </w:r>
      <w:r w:rsidR="0022354F">
        <w:t xml:space="preserve"> the bit should always contain its default value).</w:t>
      </w:r>
    </w:p>
    <w:p w14:paraId="088B4986" w14:textId="77777777" w:rsidR="002A470B" w:rsidRDefault="0022354F" w:rsidP="0022354F">
      <w:r>
        <w:t xml:space="preserve"> </w:t>
      </w:r>
    </w:p>
    <w:p w14:paraId="6B65A37C" w14:textId="4A1CAFFD" w:rsidR="00611957" w:rsidRDefault="0022354F" w:rsidP="0022354F">
      <w:r>
        <w:t>Configuration Variable 29 [541]</w:t>
      </w:r>
      <w:r w:rsidR="00B65BBD">
        <w:t>:</w:t>
      </w:r>
      <w:r>
        <w:tab/>
        <w:t>Accessory Decoder Configurations Supported</w:t>
      </w:r>
    </w:p>
    <w:tbl>
      <w:tblPr>
        <w:tblStyle w:val="TableGrid"/>
        <w:tblW w:w="0" w:type="auto"/>
        <w:tblInd w:w="720" w:type="dxa"/>
        <w:shd w:val="clear" w:color="auto" w:fill="D9D9D9" w:themeFill="background1" w:themeFillShade="D9"/>
        <w:tblLook w:val="04A0" w:firstRow="1" w:lastRow="0" w:firstColumn="1" w:lastColumn="0" w:noHBand="0" w:noVBand="1"/>
      </w:tblPr>
      <w:tblGrid>
        <w:gridCol w:w="715"/>
        <w:gridCol w:w="2610"/>
        <w:gridCol w:w="5593"/>
      </w:tblGrid>
      <w:tr w:rsidR="00B26967" w:rsidRPr="0096785C" w14:paraId="1D785BA7" w14:textId="77777777" w:rsidTr="00F647A4">
        <w:tc>
          <w:tcPr>
            <w:tcW w:w="715" w:type="dxa"/>
            <w:shd w:val="clear" w:color="auto" w:fill="D9D9D9" w:themeFill="background1" w:themeFillShade="D9"/>
          </w:tcPr>
          <w:p w14:paraId="49C80475" w14:textId="77777777" w:rsidR="00B26967" w:rsidRPr="0096785C" w:rsidRDefault="00B26967" w:rsidP="000205CD">
            <w:pPr>
              <w:spacing w:after="0"/>
              <w:rPr>
                <w:rFonts w:asciiTheme="majorHAnsi" w:hAnsiTheme="majorHAnsi" w:cstheme="majorHAnsi"/>
                <w:b/>
                <w:bCs/>
              </w:rPr>
            </w:pPr>
            <w:r w:rsidRPr="0096785C">
              <w:rPr>
                <w:rFonts w:asciiTheme="majorHAnsi" w:hAnsiTheme="majorHAnsi" w:cstheme="majorHAnsi"/>
                <w:b/>
                <w:bCs/>
              </w:rPr>
              <w:lastRenderedPageBreak/>
              <w:t>Bit #</w:t>
            </w:r>
          </w:p>
        </w:tc>
        <w:tc>
          <w:tcPr>
            <w:tcW w:w="2610" w:type="dxa"/>
            <w:shd w:val="clear" w:color="auto" w:fill="D9D9D9" w:themeFill="background1" w:themeFillShade="D9"/>
          </w:tcPr>
          <w:p w14:paraId="195FC8DC" w14:textId="77777777" w:rsidR="00B26967" w:rsidRPr="0096785C" w:rsidRDefault="00B26967" w:rsidP="000205CD">
            <w:pPr>
              <w:spacing w:after="0"/>
              <w:rPr>
                <w:rFonts w:asciiTheme="majorHAnsi" w:hAnsiTheme="majorHAnsi" w:cstheme="majorHAnsi"/>
                <w:b/>
                <w:bCs/>
              </w:rPr>
            </w:pPr>
            <w:r w:rsidRPr="0096785C">
              <w:rPr>
                <w:rFonts w:asciiTheme="majorHAnsi" w:hAnsiTheme="majorHAnsi" w:cstheme="majorHAnsi"/>
                <w:b/>
                <w:bCs/>
              </w:rPr>
              <w:t>Description</w:t>
            </w:r>
          </w:p>
        </w:tc>
        <w:tc>
          <w:tcPr>
            <w:tcW w:w="5593" w:type="dxa"/>
            <w:shd w:val="clear" w:color="auto" w:fill="D9D9D9" w:themeFill="background1" w:themeFillShade="D9"/>
          </w:tcPr>
          <w:p w14:paraId="0AA956EC" w14:textId="77777777" w:rsidR="00B26967" w:rsidRPr="0096785C" w:rsidRDefault="00B26967" w:rsidP="000205CD">
            <w:pPr>
              <w:spacing w:after="0"/>
              <w:rPr>
                <w:rFonts w:asciiTheme="majorHAnsi" w:hAnsiTheme="majorHAnsi" w:cstheme="majorHAnsi"/>
                <w:b/>
                <w:bCs/>
              </w:rPr>
            </w:pPr>
            <w:r w:rsidRPr="0096785C">
              <w:rPr>
                <w:rFonts w:asciiTheme="majorHAnsi" w:hAnsiTheme="majorHAnsi" w:cstheme="majorHAnsi"/>
                <w:b/>
                <w:bCs/>
              </w:rPr>
              <w:t>Setting</w:t>
            </w:r>
          </w:p>
        </w:tc>
      </w:tr>
      <w:tr w:rsidR="00B26967" w:rsidRPr="00D138C0" w14:paraId="75775B2F" w14:textId="77777777" w:rsidTr="00F647A4">
        <w:tc>
          <w:tcPr>
            <w:tcW w:w="715" w:type="dxa"/>
            <w:shd w:val="clear" w:color="auto" w:fill="auto"/>
          </w:tcPr>
          <w:p w14:paraId="2D60C6D3" w14:textId="77777777" w:rsidR="00B26967" w:rsidRPr="00D138C0" w:rsidRDefault="00B26967" w:rsidP="000205CD">
            <w:pPr>
              <w:spacing w:after="0"/>
            </w:pPr>
            <w:r>
              <w:t>Bit 0</w:t>
            </w:r>
          </w:p>
        </w:tc>
        <w:tc>
          <w:tcPr>
            <w:tcW w:w="2610" w:type="dxa"/>
            <w:shd w:val="clear" w:color="auto" w:fill="auto"/>
          </w:tcPr>
          <w:p w14:paraId="74B8461F" w14:textId="3E669820" w:rsidR="00B26967" w:rsidRPr="0042611D" w:rsidRDefault="00B336C4" w:rsidP="000205CD">
            <w:pPr>
              <w:spacing w:after="0"/>
            </w:pPr>
            <w:r w:rsidRPr="0042611D">
              <w:t>Reserved for future use.</w:t>
            </w:r>
          </w:p>
        </w:tc>
        <w:tc>
          <w:tcPr>
            <w:tcW w:w="5593" w:type="dxa"/>
            <w:shd w:val="clear" w:color="auto" w:fill="auto"/>
          </w:tcPr>
          <w:p w14:paraId="5C66F950" w14:textId="6CE23619" w:rsidR="00B26967" w:rsidRPr="00D138C0" w:rsidRDefault="00B26967" w:rsidP="000205CD"/>
        </w:tc>
      </w:tr>
      <w:tr w:rsidR="00B26967" w:rsidRPr="00D138C0" w14:paraId="435E8A37" w14:textId="77777777" w:rsidTr="00F647A4">
        <w:tc>
          <w:tcPr>
            <w:tcW w:w="715" w:type="dxa"/>
            <w:shd w:val="clear" w:color="auto" w:fill="auto"/>
          </w:tcPr>
          <w:p w14:paraId="7EF21434" w14:textId="77777777" w:rsidR="00B26967" w:rsidRPr="00D138C0" w:rsidRDefault="00B26967" w:rsidP="000205CD">
            <w:pPr>
              <w:spacing w:after="0"/>
            </w:pPr>
            <w:r>
              <w:t>Bit 1</w:t>
            </w:r>
          </w:p>
        </w:tc>
        <w:tc>
          <w:tcPr>
            <w:tcW w:w="2610" w:type="dxa"/>
            <w:shd w:val="clear" w:color="auto" w:fill="auto"/>
          </w:tcPr>
          <w:p w14:paraId="27FE1218" w14:textId="651ADA34" w:rsidR="00B26967" w:rsidRPr="0042611D" w:rsidRDefault="00B336C4" w:rsidP="000205CD">
            <w:pPr>
              <w:spacing w:after="0"/>
            </w:pPr>
            <w:r w:rsidRPr="0042611D">
              <w:t>Reserved for future use.</w:t>
            </w:r>
          </w:p>
        </w:tc>
        <w:tc>
          <w:tcPr>
            <w:tcW w:w="5593" w:type="dxa"/>
            <w:shd w:val="clear" w:color="auto" w:fill="auto"/>
          </w:tcPr>
          <w:p w14:paraId="5908D84B" w14:textId="639914EE" w:rsidR="00B26967" w:rsidRPr="00D138C0" w:rsidRDefault="00B26967" w:rsidP="000205CD">
            <w:pPr>
              <w:spacing w:after="0"/>
              <w:ind w:left="-21"/>
            </w:pPr>
          </w:p>
        </w:tc>
      </w:tr>
      <w:tr w:rsidR="00B336C4" w:rsidRPr="00D138C0" w14:paraId="7B024AAC" w14:textId="77777777" w:rsidTr="00F647A4">
        <w:tc>
          <w:tcPr>
            <w:tcW w:w="715" w:type="dxa"/>
            <w:shd w:val="clear" w:color="auto" w:fill="auto"/>
          </w:tcPr>
          <w:p w14:paraId="1CE93913" w14:textId="77777777" w:rsidR="00B336C4" w:rsidRDefault="00B336C4" w:rsidP="00B336C4">
            <w:pPr>
              <w:spacing w:after="0"/>
            </w:pPr>
            <w:r>
              <w:t>Bit 2</w:t>
            </w:r>
          </w:p>
        </w:tc>
        <w:tc>
          <w:tcPr>
            <w:tcW w:w="2610" w:type="dxa"/>
            <w:shd w:val="clear" w:color="auto" w:fill="auto"/>
          </w:tcPr>
          <w:p w14:paraId="3A3F4041" w14:textId="2E7A8E8E" w:rsidR="00B336C4" w:rsidRPr="0042611D" w:rsidRDefault="00B336C4" w:rsidP="00B336C4">
            <w:pPr>
              <w:spacing w:after="0"/>
            </w:pPr>
            <w:r w:rsidRPr="0042611D">
              <w:t>Reserved for future use.</w:t>
            </w:r>
          </w:p>
        </w:tc>
        <w:tc>
          <w:tcPr>
            <w:tcW w:w="5593" w:type="dxa"/>
            <w:shd w:val="clear" w:color="auto" w:fill="auto"/>
          </w:tcPr>
          <w:p w14:paraId="2790D9DA" w14:textId="02C4CC46" w:rsidR="00B336C4" w:rsidRDefault="00B336C4" w:rsidP="00B336C4">
            <w:pPr>
              <w:spacing w:after="0"/>
            </w:pPr>
          </w:p>
        </w:tc>
      </w:tr>
      <w:tr w:rsidR="00B336C4" w:rsidRPr="00D138C0" w14:paraId="3C93624B" w14:textId="77777777" w:rsidTr="00F647A4">
        <w:tc>
          <w:tcPr>
            <w:tcW w:w="715" w:type="dxa"/>
            <w:shd w:val="clear" w:color="auto" w:fill="auto"/>
          </w:tcPr>
          <w:p w14:paraId="21F79775" w14:textId="77777777" w:rsidR="00B336C4" w:rsidRDefault="00B336C4" w:rsidP="00B336C4">
            <w:pPr>
              <w:spacing w:after="0"/>
            </w:pPr>
            <w:r>
              <w:t>Bit 3</w:t>
            </w:r>
          </w:p>
        </w:tc>
        <w:tc>
          <w:tcPr>
            <w:tcW w:w="2610" w:type="dxa"/>
            <w:shd w:val="clear" w:color="auto" w:fill="auto"/>
          </w:tcPr>
          <w:p w14:paraId="327A176E" w14:textId="664D0FF4" w:rsidR="00B336C4" w:rsidRDefault="0042611D" w:rsidP="00B336C4">
            <w:pPr>
              <w:spacing w:after="0"/>
            </w:pPr>
            <w:r>
              <w:t>Bi-Directional Communications</w:t>
            </w:r>
          </w:p>
        </w:tc>
        <w:tc>
          <w:tcPr>
            <w:tcW w:w="5593" w:type="dxa"/>
            <w:shd w:val="clear" w:color="auto" w:fill="auto"/>
          </w:tcPr>
          <w:p w14:paraId="4E448F13" w14:textId="21DB25F4" w:rsidR="00F647A4" w:rsidRDefault="0042611D" w:rsidP="00B336C4">
            <w:pPr>
              <w:spacing w:after="0"/>
            </w:pPr>
            <w:r>
              <w:t>"0" = Bi-Directional Communications disabled</w:t>
            </w:r>
          </w:p>
          <w:p w14:paraId="10E1AC15" w14:textId="142AEFF7" w:rsidR="00B336C4" w:rsidRDefault="0042611D" w:rsidP="00B336C4">
            <w:pPr>
              <w:spacing w:after="0"/>
            </w:pPr>
            <w:r>
              <w:t>"1" = Bi-Directional Communications enabled. See S-9.3.2 for more information.</w:t>
            </w:r>
          </w:p>
        </w:tc>
      </w:tr>
      <w:tr w:rsidR="00B336C4" w:rsidRPr="00D138C0" w14:paraId="2351978F" w14:textId="77777777" w:rsidTr="00F647A4">
        <w:tc>
          <w:tcPr>
            <w:tcW w:w="715" w:type="dxa"/>
            <w:shd w:val="clear" w:color="auto" w:fill="auto"/>
          </w:tcPr>
          <w:p w14:paraId="7D2EA7B7" w14:textId="77777777" w:rsidR="00B336C4" w:rsidRDefault="00B336C4" w:rsidP="00B336C4">
            <w:pPr>
              <w:spacing w:after="0"/>
            </w:pPr>
            <w:r>
              <w:t>Bit 4</w:t>
            </w:r>
          </w:p>
        </w:tc>
        <w:tc>
          <w:tcPr>
            <w:tcW w:w="2610" w:type="dxa"/>
            <w:shd w:val="clear" w:color="auto" w:fill="auto"/>
          </w:tcPr>
          <w:p w14:paraId="01E51AD5" w14:textId="725AD37C" w:rsidR="00B336C4" w:rsidRDefault="00F647A4" w:rsidP="00B336C4">
            <w:pPr>
              <w:spacing w:after="0"/>
            </w:pPr>
            <w:r>
              <w:t>Reserved for future use.</w:t>
            </w:r>
          </w:p>
        </w:tc>
        <w:tc>
          <w:tcPr>
            <w:tcW w:w="5593" w:type="dxa"/>
            <w:shd w:val="clear" w:color="auto" w:fill="auto"/>
          </w:tcPr>
          <w:p w14:paraId="4D4320E4" w14:textId="3871314B" w:rsidR="00B336C4" w:rsidRDefault="00B336C4" w:rsidP="00B336C4">
            <w:pPr>
              <w:spacing w:after="0"/>
            </w:pPr>
          </w:p>
        </w:tc>
      </w:tr>
      <w:tr w:rsidR="00B336C4" w:rsidRPr="00D138C0" w14:paraId="2EAD7FFB" w14:textId="77777777" w:rsidTr="00F647A4">
        <w:tc>
          <w:tcPr>
            <w:tcW w:w="715" w:type="dxa"/>
            <w:shd w:val="clear" w:color="auto" w:fill="auto"/>
          </w:tcPr>
          <w:p w14:paraId="0C30136E" w14:textId="77777777" w:rsidR="00B336C4" w:rsidRDefault="00B336C4" w:rsidP="00B336C4">
            <w:pPr>
              <w:spacing w:after="0"/>
            </w:pPr>
            <w:r>
              <w:t>Bit 5</w:t>
            </w:r>
          </w:p>
        </w:tc>
        <w:tc>
          <w:tcPr>
            <w:tcW w:w="2610" w:type="dxa"/>
            <w:shd w:val="clear" w:color="auto" w:fill="auto"/>
          </w:tcPr>
          <w:p w14:paraId="2B662B91" w14:textId="74EDD841" w:rsidR="00B336C4" w:rsidRDefault="00F647A4" w:rsidP="00B336C4">
            <w:pPr>
              <w:spacing w:after="0"/>
            </w:pPr>
            <w:r>
              <w:t>Decoder Type</w:t>
            </w:r>
          </w:p>
        </w:tc>
        <w:tc>
          <w:tcPr>
            <w:tcW w:w="5593" w:type="dxa"/>
            <w:shd w:val="clear" w:color="auto" w:fill="auto"/>
          </w:tcPr>
          <w:p w14:paraId="09A233E5" w14:textId="6AFD3F42" w:rsidR="00B336C4" w:rsidRDefault="009C17C7" w:rsidP="0060308C">
            <w:r>
              <w:t>“</w:t>
            </w:r>
            <w:r w:rsidR="00F647A4">
              <w:t>0</w:t>
            </w:r>
            <w:r>
              <w:t>”</w:t>
            </w:r>
            <w:r w:rsidR="00F647A4">
              <w:t xml:space="preserve"> = Basic Accessory Decoder</w:t>
            </w:r>
            <w:r w:rsidR="0060308C">
              <w:br/>
            </w:r>
            <w:r w:rsidR="00F647A4">
              <w:t xml:space="preserve">“1” = Extended Accessory Decoder </w:t>
            </w:r>
          </w:p>
        </w:tc>
      </w:tr>
      <w:tr w:rsidR="00B336C4" w:rsidRPr="00D138C0" w14:paraId="5811E4BD" w14:textId="77777777" w:rsidTr="00F647A4">
        <w:tc>
          <w:tcPr>
            <w:tcW w:w="715" w:type="dxa"/>
            <w:shd w:val="clear" w:color="auto" w:fill="auto"/>
          </w:tcPr>
          <w:p w14:paraId="511384F8" w14:textId="77777777" w:rsidR="00B336C4" w:rsidRDefault="00B336C4" w:rsidP="00B336C4">
            <w:pPr>
              <w:spacing w:after="0"/>
            </w:pPr>
            <w:r w:rsidRPr="00E64737">
              <w:t>Bit 6</w:t>
            </w:r>
          </w:p>
        </w:tc>
        <w:tc>
          <w:tcPr>
            <w:tcW w:w="2610" w:type="dxa"/>
            <w:shd w:val="clear" w:color="auto" w:fill="auto"/>
          </w:tcPr>
          <w:p w14:paraId="74E0EE30" w14:textId="19A5B629" w:rsidR="00B336C4" w:rsidRDefault="0060308C" w:rsidP="00B336C4">
            <w:pPr>
              <w:spacing w:after="0"/>
            </w:pPr>
            <w:r>
              <w:t>Addressing Method</w:t>
            </w:r>
          </w:p>
        </w:tc>
        <w:tc>
          <w:tcPr>
            <w:tcW w:w="5593" w:type="dxa"/>
            <w:shd w:val="clear" w:color="auto" w:fill="auto"/>
          </w:tcPr>
          <w:p w14:paraId="5179B011" w14:textId="24077CCD" w:rsidR="0060308C" w:rsidRDefault="009C17C7" w:rsidP="0060308C">
            <w:r>
              <w:t>“</w:t>
            </w:r>
            <w:r w:rsidR="0060308C">
              <w:t>0”</w:t>
            </w:r>
            <w:r w:rsidR="003E395F">
              <w:t xml:space="preserve"> </w:t>
            </w:r>
            <w:r w:rsidR="0060308C">
              <w:t>= Decoder Address method</w:t>
            </w:r>
            <w:r w:rsidR="0060308C">
              <w:br/>
              <w:t>“1” = Output Address method</w:t>
            </w:r>
          </w:p>
          <w:p w14:paraId="741EAE4E" w14:textId="30FC0548" w:rsidR="00B336C4" w:rsidRDefault="00B336C4" w:rsidP="00B336C4">
            <w:pPr>
              <w:spacing w:after="0"/>
            </w:pPr>
          </w:p>
        </w:tc>
      </w:tr>
      <w:tr w:rsidR="00B336C4" w:rsidRPr="00D138C0" w14:paraId="252B2AB6" w14:textId="77777777" w:rsidTr="00F647A4">
        <w:tc>
          <w:tcPr>
            <w:tcW w:w="715" w:type="dxa"/>
            <w:shd w:val="clear" w:color="auto" w:fill="auto"/>
          </w:tcPr>
          <w:p w14:paraId="418110FC" w14:textId="77777777" w:rsidR="00B336C4" w:rsidRPr="00E64737" w:rsidRDefault="00B336C4" w:rsidP="00B336C4">
            <w:pPr>
              <w:spacing w:after="0"/>
            </w:pPr>
            <w:r w:rsidRPr="00E64737">
              <w:t>Bit 7</w:t>
            </w:r>
          </w:p>
        </w:tc>
        <w:tc>
          <w:tcPr>
            <w:tcW w:w="2610" w:type="dxa"/>
            <w:shd w:val="clear" w:color="auto" w:fill="auto"/>
          </w:tcPr>
          <w:p w14:paraId="0F7563B9" w14:textId="77777777" w:rsidR="00B336C4" w:rsidRPr="00CA4A92" w:rsidRDefault="00B336C4" w:rsidP="00B336C4">
            <w:pPr>
              <w:spacing w:after="0"/>
            </w:pPr>
            <w:r w:rsidRPr="00633363">
              <w:t>Accessory Decoder</w:t>
            </w:r>
          </w:p>
        </w:tc>
        <w:tc>
          <w:tcPr>
            <w:tcW w:w="5593" w:type="dxa"/>
            <w:shd w:val="clear" w:color="auto" w:fill="auto"/>
          </w:tcPr>
          <w:p w14:paraId="257F7152" w14:textId="38717AF9" w:rsidR="00B336C4" w:rsidRDefault="0060308C" w:rsidP="005F41B7">
            <w:r>
              <w:t>"0"</w:t>
            </w:r>
            <w:r w:rsidR="00564242">
              <w:t xml:space="preserve"> =</w:t>
            </w:r>
            <w:r>
              <w:t xml:space="preserve"> Multifunction Decoder (See CV-29 for description of bit Assignments for bits 0-6)</w:t>
            </w:r>
            <w:r>
              <w:br/>
              <w:t>"1" = Accessory Decoder</w:t>
            </w:r>
            <w:r w:rsidR="00564242">
              <w:br/>
            </w:r>
            <w:r>
              <w:t xml:space="preserve"> If bit 7 = 1, then the decoder may ignore the two most-significant bits of the CV number in Service Mode only. Using this feature CV513 becomes CV1, etc.</w:t>
            </w:r>
          </w:p>
        </w:tc>
      </w:tr>
    </w:tbl>
    <w:p w14:paraId="4998601D" w14:textId="77777777" w:rsidR="00B26967" w:rsidRDefault="00B26967" w:rsidP="0022354F"/>
    <w:p w14:paraId="56530427" w14:textId="77777777" w:rsidR="0022354F" w:rsidRDefault="0022354F" w:rsidP="00B7487D">
      <w:pPr>
        <w:ind w:left="720"/>
      </w:pPr>
      <w:r>
        <w:t>Decoders which perform the translation must clearly document the feature in their manual.</w:t>
      </w:r>
    </w:p>
    <w:p w14:paraId="469F12CB" w14:textId="63FDF19F" w:rsidR="0022354F" w:rsidRDefault="0022354F" w:rsidP="00B7487D">
      <w:pPr>
        <w:ind w:left="720"/>
      </w:pPr>
      <w:r w:rsidRPr="00424DA5">
        <w:rPr>
          <w:b/>
          <w:bCs/>
        </w:rPr>
        <w:t>Note:</w:t>
      </w:r>
      <w:r>
        <w:t xml:space="preserve"> If the decoder does not support a feature contained in this table, it must not allow the corresponding bit to be set improperly (</w:t>
      </w:r>
      <w:r w:rsidR="009C17C7">
        <w:t>i.e.,</w:t>
      </w:r>
      <w:r>
        <w:t xml:space="preserve"> the bit should always contain its default value).</w:t>
      </w:r>
    </w:p>
    <w:p w14:paraId="5FA0C4CB" w14:textId="77777777" w:rsidR="0022354F" w:rsidRDefault="0022354F" w:rsidP="0022354F">
      <w:r>
        <w:t xml:space="preserve"> </w:t>
      </w:r>
    </w:p>
    <w:p w14:paraId="35AA91CA" w14:textId="34626B5B" w:rsidR="0022354F" w:rsidRDefault="0022354F" w:rsidP="0022354F">
      <w:r>
        <w:t>Configuration Variable 31</w:t>
      </w:r>
      <w:r w:rsidR="00B7487D">
        <w:t>:</w:t>
      </w:r>
      <w:r>
        <w:tab/>
        <w:t>Index Address High Byte</w:t>
      </w:r>
    </w:p>
    <w:p w14:paraId="3EC85286" w14:textId="65FF89BF" w:rsidR="0022354F" w:rsidRDefault="0022354F" w:rsidP="0022354F">
      <w:r>
        <w:t>Configuration Variable 32</w:t>
      </w:r>
      <w:r w:rsidR="00B7487D">
        <w:t>:</w:t>
      </w:r>
      <w:r>
        <w:tab/>
        <w:t>Index Address Low Byte</w:t>
      </w:r>
    </w:p>
    <w:p w14:paraId="780B984B" w14:textId="4BB891CC" w:rsidR="00926E12" w:rsidRPr="00926E12" w:rsidRDefault="0022354F" w:rsidP="00926E12">
      <w:pPr>
        <w:ind w:left="720"/>
        <w:rPr>
          <w:strike/>
          <w:color w:val="FF7C80"/>
          <w:rPrChange w:id="470" w:author="Carl Marchand (ACO)" w:date="2023-06-08T16:11:00Z">
            <w:rPr/>
          </w:rPrChange>
        </w:rPr>
      </w:pPr>
      <w:r>
        <w:t xml:space="preserve">The Indexed Address is the address of the indexed CV page when the decoder is set up for indexed CV operation. </w:t>
      </w:r>
      <w:r w:rsidRPr="00926E12">
        <w:rPr>
          <w:strike/>
          <w:color w:val="FF7C80"/>
          <w:rPrChange w:id="471" w:author="Carl Marchand (ACO)" w:date="2023-06-08T16:11:00Z">
            <w:rPr/>
          </w:rPrChange>
        </w:rPr>
        <w:t xml:space="preserve">CV#31 contains the most significant bits of the </w:t>
      </w:r>
      <w:r w:rsidR="009C17C7" w:rsidRPr="00926E12">
        <w:rPr>
          <w:strike/>
          <w:color w:val="FF7C80"/>
          <w:rPrChange w:id="472" w:author="Carl Marchand (ACO)" w:date="2023-06-08T16:11:00Z">
            <w:rPr/>
          </w:rPrChange>
        </w:rPr>
        <w:t>two-byte</w:t>
      </w:r>
      <w:r w:rsidRPr="00926E12">
        <w:rPr>
          <w:strike/>
          <w:color w:val="FF7C80"/>
          <w:rPrChange w:id="473" w:author="Carl Marchand (ACO)" w:date="2023-06-08T16:11:00Z">
            <w:rPr/>
          </w:rPrChange>
        </w:rPr>
        <w:t xml:space="preserve"> address and may have any value between 00010000 and 11111111 inclusive. Values of 00000000 through 00001111 are reserved by the NMRA for future use. (4096 indexed </w:t>
      </w:r>
      <w:r w:rsidR="009C17C7" w:rsidRPr="00926E12">
        <w:rPr>
          <w:strike/>
          <w:color w:val="FF7C80"/>
          <w:rPrChange w:id="474" w:author="Carl Marchand (ACO)" w:date="2023-06-08T16:11:00Z">
            <w:rPr/>
          </w:rPrChange>
        </w:rPr>
        <w:t>pages) CV</w:t>
      </w:r>
      <w:r w:rsidRPr="00926E12">
        <w:rPr>
          <w:strike/>
          <w:color w:val="FF7C80"/>
          <w:rPrChange w:id="475" w:author="Carl Marchand (ACO)" w:date="2023-06-08T16:11:00Z">
            <w:rPr/>
          </w:rPrChange>
        </w:rPr>
        <w:t xml:space="preserve">#32 contains the least significant bits of the index address and may contain any value. This gives a total of 61,440 indexed pages, each with 256 bytes </w:t>
      </w:r>
      <w:r w:rsidR="009C17C7" w:rsidRPr="00926E12">
        <w:rPr>
          <w:strike/>
          <w:color w:val="FF7C80"/>
          <w:rPrChange w:id="476" w:author="Carl Marchand (ACO)" w:date="2023-06-08T16:11:00Z">
            <w:rPr/>
          </w:rPrChange>
        </w:rPr>
        <w:t>of CV</w:t>
      </w:r>
      <w:r w:rsidRPr="00926E12">
        <w:rPr>
          <w:strike/>
          <w:color w:val="FF7C80"/>
          <w:rPrChange w:id="477" w:author="Carl Marchand (ACO)" w:date="2023-06-08T16:11:00Z">
            <w:rPr/>
          </w:rPrChange>
        </w:rPr>
        <w:t xml:space="preserve"> data available to manufacturers.</w:t>
      </w:r>
      <w:ins w:id="478" w:author="Carl Marchand (ACO)" w:date="2023-06-08T16:12:00Z">
        <w:r w:rsidR="00926E12">
          <w:rPr>
            <w:strike/>
            <w:color w:val="FF7C80"/>
          </w:rPr>
          <w:t xml:space="preserve"> </w:t>
        </w:r>
        <w:r w:rsidR="00926E12" w:rsidRPr="00926E12">
          <w:rPr>
            <w:color w:val="FF0000"/>
            <w:rPrChange w:id="479" w:author="Carl Marchand (ACO)" w:date="2023-06-08T16:12:00Z">
              <w:rPr>
                <w:strike/>
                <w:color w:val="FF7C80"/>
              </w:rPr>
            </w:rPrChange>
          </w:rPr>
          <w:t xml:space="preserve">Refer to </w:t>
        </w:r>
      </w:ins>
      <w:ins w:id="480" w:author="Carl Marchand (ACO)" w:date="2023-06-08T16:14:00Z">
        <w:r w:rsidR="00926E12">
          <w:rPr>
            <w:color w:val="FF0000"/>
          </w:rPr>
          <w:t>previous s</w:t>
        </w:r>
      </w:ins>
      <w:ins w:id="481" w:author="Carl Marchand (ACO)" w:date="2023-06-08T16:12:00Z">
        <w:r w:rsidR="00926E12">
          <w:rPr>
            <w:color w:val="FF0000"/>
          </w:rPr>
          <w:t xml:space="preserve">ection </w:t>
        </w:r>
        <w:r w:rsidR="00926E12" w:rsidRPr="00926E12">
          <w:rPr>
            <w:i/>
            <w:iCs/>
            <w:color w:val="FF0000"/>
            <w:rPrChange w:id="482" w:author="Carl Marchand (ACO)" w:date="2023-06-08T16:15:00Z">
              <w:rPr>
                <w:strike/>
                <w:color w:val="FF0000"/>
              </w:rPr>
            </w:rPrChange>
          </w:rPr>
          <w:t>1.3.2</w:t>
        </w:r>
      </w:ins>
      <w:ins w:id="483" w:author="Carl Marchand (ACO)" w:date="2023-06-08T16:13:00Z">
        <w:r w:rsidR="00926E12" w:rsidRPr="00926E12">
          <w:rPr>
            <w:i/>
            <w:iCs/>
            <w:color w:val="FF0000"/>
            <w:rPrChange w:id="484" w:author="Carl Marchand (ACO)" w:date="2023-06-08T16:15:00Z">
              <w:rPr>
                <w:color w:val="FF0000"/>
              </w:rPr>
            </w:rPrChange>
          </w:rPr>
          <w:t xml:space="preserve">, </w:t>
        </w:r>
      </w:ins>
      <w:ins w:id="485" w:author="Carl Marchand (ACO)" w:date="2023-06-08T16:12:00Z">
        <w:r w:rsidR="00926E12" w:rsidRPr="00926E12">
          <w:rPr>
            <w:i/>
            <w:iCs/>
            <w:color w:val="FF0000"/>
            <w:rPrChange w:id="486" w:author="Carl Marchand (ACO)" w:date="2023-06-08T16:15:00Z">
              <w:rPr>
                <w:strike/>
                <w:color w:val="FF0000"/>
              </w:rPr>
            </w:rPrChange>
          </w:rPr>
          <w:t>Descriptions of Configuration Variables for Multi-Function Decoders</w:t>
        </w:r>
      </w:ins>
      <w:ins w:id="487" w:author="Carl Marchand (ACO)" w:date="2023-06-08T16:13:00Z">
        <w:r w:rsidR="00926E12">
          <w:rPr>
            <w:color w:val="FF0000"/>
          </w:rPr>
          <w:t xml:space="preserve"> for </w:t>
        </w:r>
      </w:ins>
      <w:ins w:id="488" w:author="Carl Marchand (ACO)" w:date="2023-06-08T16:15:00Z">
        <w:r w:rsidR="00926E12">
          <w:rPr>
            <w:color w:val="FF0000"/>
          </w:rPr>
          <w:t>CV31 and CV32 definitions.</w:t>
        </w:r>
      </w:ins>
    </w:p>
    <w:p w14:paraId="06BAE87C" w14:textId="708CE223" w:rsidR="0093412E" w:rsidRDefault="0002763E" w:rsidP="00EB79F5">
      <w:pPr>
        <w:pStyle w:val="Heading1"/>
      </w:pPr>
      <w:r>
        <w:t>Appendix A:</w:t>
      </w:r>
      <w:r>
        <w:rPr>
          <w:spacing w:val="71"/>
        </w:rPr>
        <w:t xml:space="preserve"> </w:t>
      </w:r>
      <w:r>
        <w:t>Manufacturer ID codes as assigned by</w:t>
      </w:r>
      <w:r>
        <w:rPr>
          <w:spacing w:val="-3"/>
        </w:rPr>
        <w:t xml:space="preserve"> </w:t>
      </w:r>
      <w:r>
        <w:t>the NMRA</w:t>
      </w:r>
    </w:p>
    <w:p w14:paraId="0360113B" w14:textId="77777777" w:rsidR="005F3A87" w:rsidRDefault="005F3A87" w:rsidP="005F3A87">
      <w:pPr>
        <w:pStyle w:val="Caption"/>
        <w:rPr>
          <w:bCs/>
        </w:rPr>
      </w:pPr>
      <w:r>
        <w:t>[This appendix is published</w:t>
      </w:r>
      <w:r>
        <w:rPr>
          <w:spacing w:val="-2"/>
        </w:rPr>
        <w:t xml:space="preserve"> </w:t>
      </w:r>
      <w:r>
        <w:t>separately</w:t>
      </w:r>
      <w:r>
        <w:rPr>
          <w:spacing w:val="1"/>
        </w:rPr>
        <w:t xml:space="preserve"> </w:t>
      </w:r>
      <w:r>
        <w:t>since it is under constant revision]</w:t>
      </w:r>
    </w:p>
    <w:p w14:paraId="308D48DB" w14:textId="77777777" w:rsidR="00EC419E" w:rsidRDefault="00EC419E" w:rsidP="00EC419E">
      <w:pPr>
        <w:spacing w:before="67"/>
        <w:ind w:left="700"/>
        <w:rPr>
          <w:rFonts w:ascii="Arial"/>
          <w:b/>
          <w:spacing w:val="-1"/>
          <w:sz w:val="26"/>
        </w:rPr>
      </w:pPr>
    </w:p>
    <w:p w14:paraId="2DFE1C52" w14:textId="1C549A30" w:rsidR="00EC419E" w:rsidRDefault="00EC419E" w:rsidP="00EC419E">
      <w:pPr>
        <w:pStyle w:val="Heading1"/>
      </w:pPr>
      <w:r>
        <w:lastRenderedPageBreak/>
        <w:t>Appendix</w:t>
      </w:r>
      <w:r>
        <w:rPr>
          <w:spacing w:val="-2"/>
        </w:rPr>
        <w:t xml:space="preserve"> </w:t>
      </w:r>
      <w:r>
        <w:t>B:</w:t>
      </w:r>
      <w:r>
        <w:rPr>
          <w:spacing w:val="71"/>
        </w:rPr>
        <w:t xml:space="preserve"> </w:t>
      </w:r>
      <w:r>
        <w:t>Power Source Conversion codes as assigned by</w:t>
      </w:r>
      <w:r>
        <w:rPr>
          <w:spacing w:val="-3"/>
        </w:rPr>
        <w:t xml:space="preserve"> </w:t>
      </w:r>
      <w:r>
        <w:t>the NMRA</w:t>
      </w:r>
    </w:p>
    <w:p w14:paraId="3939D96D" w14:textId="63B95FCD" w:rsidR="00BD7E28" w:rsidRDefault="00BD7E28" w:rsidP="00EC419E">
      <w:pPr>
        <w:rPr>
          <w:rFonts w:eastAsia="Arial"/>
        </w:rPr>
      </w:pPr>
    </w:p>
    <w:p w14:paraId="599D183C" w14:textId="206CA6BB" w:rsidR="00BD7E28" w:rsidRDefault="009E3E70" w:rsidP="009E3E70">
      <w:pPr>
        <w:ind w:left="432"/>
        <w:rPr>
          <w:spacing w:val="-1"/>
        </w:rPr>
      </w:pPr>
      <w:r>
        <w:t>The</w:t>
      </w:r>
      <w:r>
        <w:rPr>
          <w:spacing w:val="-1"/>
        </w:rPr>
        <w:t xml:space="preserve"> following Power Source Conversion</w:t>
      </w:r>
      <w:r>
        <w:rPr>
          <w:spacing w:val="1"/>
        </w:rPr>
        <w:t xml:space="preserve"> </w:t>
      </w:r>
      <w:r>
        <w:rPr>
          <w:spacing w:val="-1"/>
        </w:rPr>
        <w:t>codes</w:t>
      </w:r>
      <w:ins w:id="489" w:author="Carl Marchand (ACO)" w:date="2023-06-08T16:27:00Z">
        <w:r w:rsidR="00787994">
          <w:rPr>
            <w:spacing w:val="-1"/>
          </w:rPr>
          <w:t xml:space="preserve"> </w:t>
        </w:r>
      </w:ins>
      <w:ins w:id="490" w:author="Carl Marchand (ACO)" w:date="2023-06-08T16:45:00Z">
        <w:r w:rsidR="001604C9">
          <w:rPr>
            <w:color w:val="FF0000"/>
            <w:spacing w:val="-1"/>
          </w:rPr>
          <w:t xml:space="preserve">(via values placed in </w:t>
        </w:r>
      </w:ins>
      <w:ins w:id="491" w:author="Carl Marchand (ACO)" w:date="2023-06-08T16:27:00Z">
        <w:r w:rsidR="00787994" w:rsidRPr="00787994">
          <w:rPr>
            <w:color w:val="FF0000"/>
            <w:spacing w:val="-1"/>
            <w:rPrChange w:id="492" w:author="Carl Marchand (ACO)" w:date="2023-06-08T16:28:00Z">
              <w:rPr>
                <w:spacing w:val="-1"/>
              </w:rPr>
            </w:rPrChange>
          </w:rPr>
          <w:t>CV</w:t>
        </w:r>
      </w:ins>
      <w:ins w:id="493" w:author="Carl Marchand (ACO)" w:date="2023-06-08T16:28:00Z">
        <w:r w:rsidR="00787994" w:rsidRPr="00787994">
          <w:rPr>
            <w:color w:val="FF0000"/>
            <w:spacing w:val="-1"/>
            <w:rPrChange w:id="494" w:author="Carl Marchand (ACO)" w:date="2023-06-08T16:28:00Z">
              <w:rPr>
                <w:spacing w:val="-1"/>
              </w:rPr>
            </w:rPrChange>
          </w:rPr>
          <w:t>12</w:t>
        </w:r>
      </w:ins>
      <w:ins w:id="495" w:author="Carl Marchand (ACO)" w:date="2023-06-08T16:27:00Z">
        <w:r w:rsidR="00787994" w:rsidRPr="00787994">
          <w:rPr>
            <w:color w:val="FF0000"/>
            <w:spacing w:val="-1"/>
            <w:rPrChange w:id="496" w:author="Carl Marchand (ACO)" w:date="2023-06-08T16:28:00Z">
              <w:rPr>
                <w:spacing w:val="-1"/>
              </w:rPr>
            </w:rPrChange>
          </w:rPr>
          <w:t>)</w:t>
        </w:r>
      </w:ins>
      <w:r>
        <w:rPr>
          <w:spacing w:val="-1"/>
        </w:rPr>
        <w:t xml:space="preserve"> </w:t>
      </w:r>
      <w:del w:id="497" w:author="Carl Marchand (ACO)" w:date="2023-06-08T16:29:00Z">
        <w:r w:rsidRPr="00787994" w:rsidDel="00787994">
          <w:rPr>
            <w:spacing w:val="-1"/>
          </w:rPr>
          <w:delText xml:space="preserve">have </w:delText>
        </w:r>
        <w:r w:rsidRPr="00787994" w:rsidDel="00787994">
          <w:delText>been</w:delText>
        </w:r>
      </w:del>
      <w:ins w:id="498" w:author="Carl Marchand (ACO)" w:date="2023-06-08T16:29:00Z">
        <w:r w:rsidR="00787994">
          <w:rPr>
            <w:spacing w:val="-1"/>
          </w:rPr>
          <w:t xml:space="preserve">have been </w:t>
        </w:r>
      </w:ins>
      <w:del w:id="499" w:author="Carl Marchand (ACO)" w:date="2023-06-08T16:29:00Z">
        <w:r w:rsidRPr="00787994" w:rsidDel="00787994">
          <w:rPr>
            <w:spacing w:val="-2"/>
          </w:rPr>
          <w:delText xml:space="preserve"> </w:delText>
        </w:r>
      </w:del>
      <w:r w:rsidRPr="00787994">
        <w:rPr>
          <w:spacing w:val="-1"/>
        </w:rPr>
        <w:t xml:space="preserve">assigned </w:t>
      </w:r>
      <w:r w:rsidRPr="00787994">
        <w:t>by</w:t>
      </w:r>
      <w:r w:rsidRPr="00787994">
        <w:rPr>
          <w:spacing w:val="-1"/>
        </w:rPr>
        <w:t xml:space="preserve"> the</w:t>
      </w:r>
      <w:r w:rsidRPr="00787994">
        <w:t xml:space="preserve"> </w:t>
      </w:r>
      <w:r w:rsidRPr="00787994">
        <w:rPr>
          <w:spacing w:val="-1"/>
        </w:rPr>
        <w:t>NMRA Technical Department</w:t>
      </w:r>
      <w:ins w:id="500" w:author="Carl Marchand (ACO)" w:date="2023-06-08T16:29:00Z">
        <w:r w:rsidR="00787994">
          <w:rPr>
            <w:spacing w:val="-1"/>
          </w:rPr>
          <w:t xml:space="preserve"> </w:t>
        </w:r>
        <w:r w:rsidR="00787994" w:rsidRPr="001604C9">
          <w:rPr>
            <w:color w:val="FF0000"/>
            <w:spacing w:val="-1"/>
            <w:rPrChange w:id="501" w:author="Carl Marchand (ACO)" w:date="2023-06-08T16:45:00Z">
              <w:rPr>
                <w:spacing w:val="-1"/>
              </w:rPr>
            </w:rPrChange>
          </w:rPr>
          <w:t xml:space="preserve">in harmony with </w:t>
        </w:r>
      </w:ins>
      <w:ins w:id="502" w:author="Carl Marchand (ACO)" w:date="2023-06-08T16:39:00Z">
        <w:r w:rsidR="001604C9" w:rsidRPr="001604C9">
          <w:rPr>
            <w:color w:val="FF0000"/>
            <w:spacing w:val="-1"/>
            <w:rPrChange w:id="503" w:author="Carl Marchand (ACO)" w:date="2023-06-08T16:45:00Z">
              <w:rPr>
                <w:spacing w:val="-1"/>
              </w:rPr>
            </w:rPrChange>
          </w:rPr>
          <w:t>RailCommunity</w:t>
        </w:r>
      </w:ins>
      <w:r w:rsidRPr="00787994">
        <w:rPr>
          <w:spacing w:val="-1"/>
        </w:rPr>
        <w:t>.</w:t>
      </w:r>
      <w:r>
        <w:rPr>
          <w:spacing w:val="79"/>
        </w:rPr>
        <w:t xml:space="preserve"> </w:t>
      </w:r>
      <w:r>
        <w:rPr>
          <w:spacing w:val="-1"/>
        </w:rPr>
        <w:t>Manufacturers</w:t>
      </w:r>
      <w:r>
        <w:rPr>
          <w:spacing w:val="-2"/>
        </w:rPr>
        <w:t xml:space="preserve"> </w:t>
      </w:r>
      <w:r>
        <w:rPr>
          <w:spacing w:val="-1"/>
        </w:rPr>
        <w:t>wishing</w:t>
      </w:r>
      <w:r>
        <w:t xml:space="preserve"> </w:t>
      </w:r>
      <w:r>
        <w:rPr>
          <w:spacing w:val="-1"/>
        </w:rPr>
        <w:t xml:space="preserve">to </w:t>
      </w:r>
      <w:r>
        <w:t>use</w:t>
      </w:r>
      <w:r>
        <w:rPr>
          <w:spacing w:val="-2"/>
        </w:rPr>
        <w:t xml:space="preserve"> </w:t>
      </w:r>
      <w:r>
        <w:rPr>
          <w:spacing w:val="-1"/>
        </w:rPr>
        <w:t>conversions</w:t>
      </w:r>
      <w:r>
        <w:rPr>
          <w:spacing w:val="-2"/>
        </w:rPr>
        <w:t xml:space="preserve"> </w:t>
      </w:r>
      <w:r>
        <w:rPr>
          <w:spacing w:val="-1"/>
        </w:rPr>
        <w:t>not</w:t>
      </w:r>
      <w:r>
        <w:t xml:space="preserve"> on</w:t>
      </w:r>
      <w:r>
        <w:rPr>
          <w:spacing w:val="-1"/>
        </w:rPr>
        <w:t xml:space="preserve"> this list</w:t>
      </w:r>
      <w:r>
        <w:t xml:space="preserve"> </w:t>
      </w:r>
      <w:r>
        <w:rPr>
          <w:spacing w:val="-1"/>
        </w:rPr>
        <w:t>shall</w:t>
      </w:r>
      <w:r>
        <w:t xml:space="preserve"> </w:t>
      </w:r>
      <w:r>
        <w:rPr>
          <w:spacing w:val="-1"/>
        </w:rPr>
        <w:t>apply</w:t>
      </w:r>
      <w:r>
        <w:t xml:space="preserve"> </w:t>
      </w:r>
      <w:r>
        <w:rPr>
          <w:spacing w:val="-1"/>
        </w:rPr>
        <w:t>to</w:t>
      </w:r>
      <w:r>
        <w:t xml:space="preserve"> </w:t>
      </w:r>
      <w:r>
        <w:rPr>
          <w:spacing w:val="-1"/>
        </w:rPr>
        <w:t>the</w:t>
      </w:r>
      <w:r>
        <w:t xml:space="preserve"> </w:t>
      </w:r>
      <w:r>
        <w:rPr>
          <w:spacing w:val="-1"/>
        </w:rPr>
        <w:t>NMRA</w:t>
      </w:r>
      <w:r>
        <w:t xml:space="preserve"> </w:t>
      </w:r>
      <w:r>
        <w:rPr>
          <w:spacing w:val="-1"/>
        </w:rPr>
        <w:t>Technical</w:t>
      </w:r>
      <w:r>
        <w:t xml:space="preserve"> </w:t>
      </w:r>
      <w:r>
        <w:rPr>
          <w:spacing w:val="-1"/>
        </w:rPr>
        <w:t>Department for</w:t>
      </w:r>
      <w:r>
        <w:rPr>
          <w:spacing w:val="58"/>
        </w:rPr>
        <w:t xml:space="preserve"> </w:t>
      </w:r>
      <w:r>
        <w:rPr>
          <w:spacing w:val="-1"/>
        </w:rPr>
        <w:t>the</w:t>
      </w:r>
      <w:r>
        <w:t xml:space="preserve"> </w:t>
      </w:r>
      <w:r>
        <w:rPr>
          <w:spacing w:val="-2"/>
        </w:rPr>
        <w:t>assignment</w:t>
      </w:r>
      <w:r>
        <w:t xml:space="preserve"> </w:t>
      </w:r>
      <w:r>
        <w:rPr>
          <w:spacing w:val="-1"/>
        </w:rPr>
        <w:t>for</w:t>
      </w:r>
      <w:r>
        <w:t xml:space="preserve"> a</w:t>
      </w:r>
      <w:r>
        <w:rPr>
          <w:spacing w:val="-1"/>
        </w:rPr>
        <w:t xml:space="preserve"> conversion</w:t>
      </w:r>
      <w:r>
        <w:t xml:space="preserve"> </w:t>
      </w:r>
      <w:r>
        <w:rPr>
          <w:spacing w:val="-1"/>
        </w:rPr>
        <w:t>ID.</w:t>
      </w:r>
    </w:p>
    <w:p w14:paraId="4F18F01F" w14:textId="6FF18A6D" w:rsidR="0005465E" w:rsidRPr="0005465E" w:rsidRDefault="00F93D2F" w:rsidP="0005465E">
      <w:pPr>
        <w:pStyle w:val="BodyText"/>
        <w:ind w:left="914" w:right="2088"/>
        <w:rPr>
          <w:rFonts w:ascii="Arial" w:hAnsi="Arial"/>
          <w:b/>
          <w:color w:val="auto"/>
          <w:kern w:val="32"/>
          <w:sz w:val="32"/>
          <w:szCs w:val="32"/>
          <w:rPrChange w:id="504" w:author="Carl Marchand (ACO)" w:date="2023-06-08T16:51:00Z">
            <w:rPr/>
          </w:rPrChange>
        </w:rPr>
        <w:pPrChange w:id="505" w:author="Carl Marchand (ACO)" w:date="2023-06-08T16:56:00Z">
          <w:pPr>
            <w:pStyle w:val="BodyText"/>
            <w:ind w:left="914" w:right="5266"/>
          </w:pPr>
        </w:pPrChange>
      </w:pPr>
      <w:r w:rsidRPr="0005465E">
        <w:rPr>
          <w:color w:val="auto"/>
          <w:spacing w:val="-1"/>
          <w:rPrChange w:id="506" w:author="Carl Marchand (ACO)" w:date="2023-06-08T16:49:00Z">
            <w:rPr>
              <w:spacing w:val="-1"/>
            </w:rPr>
          </w:rPrChange>
        </w:rPr>
        <w:t xml:space="preserve">00000001 </w:t>
      </w:r>
      <w:r w:rsidRPr="0005465E">
        <w:rPr>
          <w:color w:val="auto"/>
          <w:rPrChange w:id="507" w:author="Carl Marchand (ACO)" w:date="2023-06-08T16:49:00Z">
            <w:rPr/>
          </w:rPrChange>
        </w:rPr>
        <w:t>=</w:t>
      </w:r>
      <w:r w:rsidRPr="0005465E">
        <w:rPr>
          <w:color w:val="auto"/>
          <w:spacing w:val="-2"/>
          <w:rPrChange w:id="508" w:author="Carl Marchand (ACO)" w:date="2023-06-08T16:49:00Z">
            <w:rPr>
              <w:spacing w:val="-2"/>
            </w:rPr>
          </w:rPrChange>
        </w:rPr>
        <w:t xml:space="preserve"> </w:t>
      </w:r>
      <w:r w:rsidRPr="008478F9">
        <w:rPr>
          <w:strike/>
          <w:color w:val="FF7C80"/>
          <w:spacing w:val="-1"/>
          <w:rPrChange w:id="509" w:author="Carl Marchand (ACO)" w:date="2023-06-08T17:00:00Z">
            <w:rPr>
              <w:spacing w:val="-1"/>
            </w:rPr>
          </w:rPrChange>
        </w:rPr>
        <w:t>Analog</w:t>
      </w:r>
      <w:r w:rsidRPr="008478F9">
        <w:rPr>
          <w:strike/>
          <w:color w:val="FF7C80"/>
          <w:spacing w:val="1"/>
          <w:rPrChange w:id="510" w:author="Carl Marchand (ACO)" w:date="2023-06-08T17:00:00Z">
            <w:rPr>
              <w:spacing w:val="1"/>
            </w:rPr>
          </w:rPrChange>
        </w:rPr>
        <w:t xml:space="preserve"> </w:t>
      </w:r>
      <w:r w:rsidRPr="008478F9">
        <w:rPr>
          <w:strike/>
          <w:color w:val="FF7C80"/>
          <w:spacing w:val="-1"/>
          <w:rPrChange w:id="511" w:author="Carl Marchand (ACO)" w:date="2023-06-08T17:00:00Z">
            <w:rPr>
              <w:spacing w:val="-1"/>
            </w:rPr>
          </w:rPrChange>
        </w:rPr>
        <w:t xml:space="preserve">Power </w:t>
      </w:r>
      <w:del w:id="512" w:author="Carl Marchand (ACO)" w:date="2023-06-08T16:56:00Z">
        <w:r w:rsidRPr="008478F9" w:rsidDel="0005465E">
          <w:rPr>
            <w:strike/>
            <w:color w:val="FF7C80"/>
            <w:spacing w:val="-1"/>
            <w:rPrChange w:id="513" w:author="Carl Marchand (ACO)" w:date="2023-06-08T17:00:00Z">
              <w:rPr>
                <w:spacing w:val="-1"/>
              </w:rPr>
            </w:rPrChange>
          </w:rPr>
          <w:delText>Conversion</w:delText>
        </w:r>
        <w:r w:rsidRPr="008478F9" w:rsidDel="0005465E">
          <w:rPr>
            <w:strike/>
            <w:color w:val="FF7C80"/>
            <w:spacing w:val="22"/>
            <w:rPrChange w:id="514" w:author="Carl Marchand (ACO)" w:date="2023-06-08T17:00:00Z">
              <w:rPr>
                <w:spacing w:val="22"/>
              </w:rPr>
            </w:rPrChange>
          </w:rPr>
          <w:delText xml:space="preserve"> </w:delText>
        </w:r>
      </w:del>
      <w:ins w:id="515" w:author="Carl Marchand (ACO)" w:date="2023-06-08T16:56:00Z">
        <w:r w:rsidR="0005465E" w:rsidRPr="008478F9">
          <w:rPr>
            <w:strike/>
            <w:color w:val="FF7C80"/>
            <w:spacing w:val="-1"/>
            <w:rPrChange w:id="516" w:author="Carl Marchand (ACO)" w:date="2023-06-08T17:00:00Z">
              <w:rPr>
                <w:spacing w:val="-1"/>
              </w:rPr>
            </w:rPrChange>
          </w:rPr>
          <w:t>Conversion</w:t>
        </w:r>
        <w:r w:rsidR="0005465E" w:rsidRPr="008478F9">
          <w:rPr>
            <w:color w:val="FF7C80"/>
            <w:spacing w:val="-1"/>
            <w:rPrChange w:id="517" w:author="Carl Marchand (ACO)" w:date="2023-06-08T16:57:00Z">
              <w:rPr>
                <w:color w:val="auto"/>
                <w:spacing w:val="-1"/>
              </w:rPr>
            </w:rPrChange>
          </w:rPr>
          <w:t xml:space="preserve"> </w:t>
        </w:r>
        <w:r w:rsidR="0005465E">
          <w:rPr>
            <w:color w:val="auto"/>
            <w:spacing w:val="-1"/>
          </w:rPr>
          <w:t>DC</w:t>
        </w:r>
      </w:ins>
      <w:ins w:id="518" w:author="Carl Marchand (ACO)" w:date="2023-06-08T16:57:00Z">
        <w:r w:rsidR="0005465E">
          <w:rPr>
            <w:color w:val="auto"/>
            <w:spacing w:val="-1"/>
          </w:rPr>
          <w:t xml:space="preserve"> </w:t>
        </w:r>
      </w:ins>
      <w:ins w:id="519" w:author="Carl Marchand (ACO)" w:date="2023-06-08T16:56:00Z">
        <w:r w:rsidR="0005465E">
          <w:rPr>
            <w:color w:val="auto"/>
            <w:spacing w:val="-1"/>
          </w:rPr>
          <w:t>(Analog Mode Direct Current</w:t>
        </w:r>
      </w:ins>
      <w:ins w:id="520" w:author="Carl Marchand (ACO)" w:date="2023-06-08T16:57:00Z">
        <w:r w:rsidR="0005465E">
          <w:rPr>
            <w:color w:val="auto"/>
            <w:spacing w:val="-1"/>
          </w:rPr>
          <w:t>)</w:t>
        </w:r>
      </w:ins>
      <w:ins w:id="521" w:author="Carl Marchand (ACO)" w:date="2023-06-08T16:56:00Z">
        <w:r w:rsidR="0005465E">
          <w:rPr>
            <w:color w:val="auto"/>
            <w:spacing w:val="22"/>
          </w:rPr>
          <w:br/>
        </w:r>
      </w:ins>
      <w:r w:rsidRPr="0005465E">
        <w:rPr>
          <w:color w:val="auto"/>
          <w:spacing w:val="-1"/>
          <w:rPrChange w:id="522" w:author="Carl Marchand (ACO)" w:date="2023-06-08T16:49:00Z">
            <w:rPr>
              <w:spacing w:val="-1"/>
            </w:rPr>
          </w:rPrChange>
        </w:rPr>
        <w:t xml:space="preserve">00000010 </w:t>
      </w:r>
      <w:r w:rsidRPr="0005465E">
        <w:rPr>
          <w:color w:val="auto"/>
          <w:rPrChange w:id="523" w:author="Carl Marchand (ACO)" w:date="2023-06-08T16:49:00Z">
            <w:rPr/>
          </w:rPrChange>
        </w:rPr>
        <w:t>=</w:t>
      </w:r>
      <w:r w:rsidRPr="0005465E">
        <w:rPr>
          <w:color w:val="auto"/>
          <w:spacing w:val="-1"/>
          <w:rPrChange w:id="524" w:author="Carl Marchand (ACO)" w:date="2023-06-08T16:49:00Z">
            <w:rPr>
              <w:spacing w:val="-1"/>
            </w:rPr>
          </w:rPrChange>
        </w:rPr>
        <w:t xml:space="preserve"> Radio</w:t>
      </w:r>
      <w:ins w:id="525" w:author="Carl Marchand (ACO)" w:date="2023-06-08T16:57:00Z">
        <w:r w:rsidR="008478F9">
          <w:rPr>
            <w:color w:val="auto"/>
            <w:spacing w:val="-1"/>
          </w:rPr>
          <w:t xml:space="preserve"> </w:t>
        </w:r>
        <w:r w:rsidR="008478F9" w:rsidRPr="008478F9">
          <w:rPr>
            <w:color w:val="FF0000"/>
            <w:spacing w:val="-1"/>
            <w:rPrChange w:id="526" w:author="Carl Marchand (ACO)" w:date="2023-06-08T17:00:00Z">
              <w:rPr>
                <w:color w:val="auto"/>
                <w:spacing w:val="-1"/>
              </w:rPr>
            </w:rPrChange>
          </w:rPr>
          <w:t>Control</w:t>
        </w:r>
      </w:ins>
      <w:r w:rsidRPr="0005465E">
        <w:rPr>
          <w:color w:val="auto"/>
          <w:spacing w:val="-1"/>
          <w:rPrChange w:id="527" w:author="Carl Marchand (ACO)" w:date="2023-06-08T16:49:00Z">
            <w:rPr>
              <w:spacing w:val="-1"/>
            </w:rPr>
          </w:rPrChange>
        </w:rPr>
        <w:br/>
        <w:t xml:space="preserve">00000100 </w:t>
      </w:r>
      <w:r w:rsidRPr="0005465E">
        <w:rPr>
          <w:color w:val="auto"/>
          <w:rPrChange w:id="528" w:author="Carl Marchand (ACO)" w:date="2023-06-08T16:49:00Z">
            <w:rPr/>
          </w:rPrChange>
        </w:rPr>
        <w:t>=</w:t>
      </w:r>
      <w:r w:rsidRPr="0005465E">
        <w:rPr>
          <w:color w:val="auto"/>
          <w:spacing w:val="-1"/>
          <w:rPrChange w:id="529" w:author="Carl Marchand (ACO)" w:date="2023-06-08T16:49:00Z">
            <w:rPr>
              <w:spacing w:val="-1"/>
            </w:rPr>
          </w:rPrChange>
        </w:rPr>
        <w:t xml:space="preserve"> </w:t>
      </w:r>
      <w:r w:rsidRPr="008478F9">
        <w:rPr>
          <w:strike/>
          <w:color w:val="FF7C80"/>
          <w:spacing w:val="-1"/>
          <w:rPrChange w:id="530" w:author="Carl Marchand (ACO)" w:date="2023-06-08T17:02:00Z">
            <w:rPr>
              <w:spacing w:val="-1"/>
            </w:rPr>
          </w:rPrChange>
        </w:rPr>
        <w:t>Zero-1</w:t>
      </w:r>
      <w:ins w:id="531" w:author="Carl Marchand (ACO)" w:date="2023-06-08T17:01:00Z">
        <w:r w:rsidR="008478F9" w:rsidRPr="008478F9">
          <w:rPr>
            <w:color w:val="FF7C80"/>
            <w:spacing w:val="-1"/>
            <w:rPrChange w:id="532" w:author="Carl Marchand (ACO)" w:date="2023-06-08T17:02:00Z">
              <w:rPr>
                <w:color w:val="auto"/>
                <w:spacing w:val="-1"/>
              </w:rPr>
            </w:rPrChange>
          </w:rPr>
          <w:t xml:space="preserve"> </w:t>
        </w:r>
        <w:r w:rsidR="008478F9">
          <w:rPr>
            <w:color w:val="auto"/>
            <w:spacing w:val="-1"/>
          </w:rPr>
          <w:t>DCC (</w:t>
        </w:r>
      </w:ins>
      <w:ins w:id="533" w:author="Carl Marchand (ACO)" w:date="2023-06-08T17:04:00Z">
        <w:r w:rsidR="008478F9">
          <w:rPr>
            <w:color w:val="auto"/>
            <w:spacing w:val="-1"/>
          </w:rPr>
          <w:t>d</w:t>
        </w:r>
      </w:ins>
      <w:ins w:id="534" w:author="Carl Marchand (ACO)" w:date="2023-06-08T17:01:00Z">
        <w:r w:rsidR="008478F9">
          <w:rPr>
            <w:color w:val="auto"/>
            <w:spacing w:val="-1"/>
          </w:rPr>
          <w:t xml:space="preserve">igital </w:t>
        </w:r>
      </w:ins>
      <w:ins w:id="535" w:author="Carl Marchand (ACO)" w:date="2023-06-08T17:05:00Z">
        <w:r w:rsidR="008478F9">
          <w:rPr>
            <w:color w:val="auto"/>
            <w:spacing w:val="-1"/>
          </w:rPr>
          <w:t>o</w:t>
        </w:r>
      </w:ins>
      <w:ins w:id="536" w:author="Carl Marchand (ACO)" w:date="2023-06-08T17:01:00Z">
        <w:r w:rsidR="008478F9">
          <w:rPr>
            <w:color w:val="auto"/>
            <w:spacing w:val="-1"/>
          </w:rPr>
          <w:t>peration)</w:t>
        </w:r>
      </w:ins>
      <w:r w:rsidR="000F1807" w:rsidRPr="0005465E">
        <w:rPr>
          <w:color w:val="auto"/>
          <w:spacing w:val="-1"/>
          <w:rPrChange w:id="537" w:author="Carl Marchand (ACO)" w:date="2023-06-08T16:49:00Z">
            <w:rPr>
              <w:spacing w:val="-1"/>
            </w:rPr>
          </w:rPrChange>
        </w:rPr>
        <w:br/>
      </w:r>
      <w:r w:rsidRPr="0005465E">
        <w:rPr>
          <w:color w:val="auto"/>
          <w:spacing w:val="-1"/>
          <w:rPrChange w:id="538" w:author="Carl Marchand (ACO)" w:date="2023-06-08T16:49:00Z">
            <w:rPr>
              <w:spacing w:val="-1"/>
            </w:rPr>
          </w:rPrChange>
        </w:rPr>
        <w:t xml:space="preserve">00001000 </w:t>
      </w:r>
      <w:r w:rsidRPr="0005465E">
        <w:rPr>
          <w:color w:val="auto"/>
          <w:rPrChange w:id="539" w:author="Carl Marchand (ACO)" w:date="2023-06-08T16:49:00Z">
            <w:rPr/>
          </w:rPrChange>
        </w:rPr>
        <w:t>=</w:t>
      </w:r>
      <w:r w:rsidRPr="0005465E">
        <w:rPr>
          <w:color w:val="auto"/>
          <w:spacing w:val="-1"/>
          <w:rPrChange w:id="540" w:author="Carl Marchand (ACO)" w:date="2023-06-08T16:49:00Z">
            <w:rPr>
              <w:spacing w:val="-1"/>
            </w:rPr>
          </w:rPrChange>
        </w:rPr>
        <w:t xml:space="preserve"> </w:t>
      </w:r>
      <w:r w:rsidRPr="008478F9">
        <w:rPr>
          <w:strike/>
          <w:color w:val="FF7C80"/>
          <w:spacing w:val="-1"/>
          <w:rPrChange w:id="541" w:author="Carl Marchand (ACO)" w:date="2023-06-08T17:03:00Z">
            <w:rPr>
              <w:spacing w:val="-1"/>
            </w:rPr>
          </w:rPrChange>
        </w:rPr>
        <w:t>TRIX</w:t>
      </w:r>
      <w:ins w:id="542" w:author="Carl Marchand (ACO)" w:date="2023-06-08T17:02:00Z">
        <w:r w:rsidR="008478F9">
          <w:rPr>
            <w:color w:val="auto"/>
            <w:spacing w:val="-1"/>
          </w:rPr>
          <w:t xml:space="preserve"> </w:t>
        </w:r>
        <w:proofErr w:type="spellStart"/>
        <w:r w:rsidR="008478F9">
          <w:rPr>
            <w:color w:val="auto"/>
            <w:spacing w:val="-1"/>
          </w:rPr>
          <w:t>Selectrix</w:t>
        </w:r>
      </w:ins>
      <w:proofErr w:type="spellEnd"/>
      <w:r w:rsidR="000F1807" w:rsidRPr="0005465E">
        <w:rPr>
          <w:color w:val="auto"/>
          <w:spacing w:val="-1"/>
          <w:rPrChange w:id="543" w:author="Carl Marchand (ACO)" w:date="2023-06-08T16:49:00Z">
            <w:rPr>
              <w:spacing w:val="-1"/>
            </w:rPr>
          </w:rPrChange>
        </w:rPr>
        <w:br/>
      </w:r>
      <w:r w:rsidRPr="0005465E">
        <w:rPr>
          <w:color w:val="auto"/>
          <w:spacing w:val="-1"/>
          <w:rPrChange w:id="544" w:author="Carl Marchand (ACO)" w:date="2023-06-08T16:49:00Z">
            <w:rPr>
              <w:spacing w:val="-1"/>
            </w:rPr>
          </w:rPrChange>
        </w:rPr>
        <w:t xml:space="preserve">00010000 </w:t>
      </w:r>
      <w:r w:rsidRPr="0005465E">
        <w:rPr>
          <w:color w:val="auto"/>
          <w:rPrChange w:id="545" w:author="Carl Marchand (ACO)" w:date="2023-06-08T16:49:00Z">
            <w:rPr/>
          </w:rPrChange>
        </w:rPr>
        <w:t>=</w:t>
      </w:r>
      <w:r w:rsidRPr="0005465E">
        <w:rPr>
          <w:color w:val="auto"/>
          <w:spacing w:val="-1"/>
          <w:rPrChange w:id="546" w:author="Carl Marchand (ACO)" w:date="2023-06-08T16:49:00Z">
            <w:rPr>
              <w:spacing w:val="-1"/>
            </w:rPr>
          </w:rPrChange>
        </w:rPr>
        <w:t xml:space="preserve"> </w:t>
      </w:r>
      <w:r w:rsidRPr="008478F9">
        <w:rPr>
          <w:strike/>
          <w:color w:val="FF7C80"/>
          <w:spacing w:val="-1"/>
          <w:rPrChange w:id="547" w:author="Carl Marchand (ACO)" w:date="2023-06-08T17:06:00Z">
            <w:rPr>
              <w:spacing w:val="-1"/>
            </w:rPr>
          </w:rPrChange>
        </w:rPr>
        <w:t>CTC 16</w:t>
      </w:r>
      <w:r w:rsidRPr="008478F9">
        <w:rPr>
          <w:strike/>
          <w:color w:val="FF7C80"/>
          <w:spacing w:val="1"/>
          <w:rPrChange w:id="548" w:author="Carl Marchand (ACO)" w:date="2023-06-08T17:06:00Z">
            <w:rPr>
              <w:spacing w:val="1"/>
            </w:rPr>
          </w:rPrChange>
        </w:rPr>
        <w:t xml:space="preserve"> </w:t>
      </w:r>
      <w:r w:rsidRPr="008478F9">
        <w:rPr>
          <w:strike/>
          <w:color w:val="FF7C80"/>
          <w:rPrChange w:id="549" w:author="Carl Marchand (ACO)" w:date="2023-06-08T17:06:00Z">
            <w:rPr/>
          </w:rPrChange>
        </w:rPr>
        <w:t>/</w:t>
      </w:r>
      <w:r w:rsidRPr="008478F9">
        <w:rPr>
          <w:strike/>
          <w:color w:val="FF7C80"/>
          <w:spacing w:val="-1"/>
          <w:rPrChange w:id="550" w:author="Carl Marchand (ACO)" w:date="2023-06-08T17:06:00Z">
            <w:rPr>
              <w:spacing w:val="-1"/>
            </w:rPr>
          </w:rPrChange>
        </w:rPr>
        <w:t xml:space="preserve"> </w:t>
      </w:r>
      <w:del w:id="551" w:author="Carl Marchand (ACO)" w:date="2023-06-08T16:56:00Z">
        <w:r w:rsidRPr="008478F9" w:rsidDel="0005465E">
          <w:rPr>
            <w:strike/>
            <w:color w:val="FF7C80"/>
            <w:spacing w:val="-1"/>
            <w:rPrChange w:id="552" w:author="Carl Marchand (ACO)" w:date="2023-06-08T17:06:00Z">
              <w:rPr>
                <w:spacing w:val="-1"/>
              </w:rPr>
            </w:rPrChange>
          </w:rPr>
          <w:delText>Railcommand</w:delText>
        </w:r>
        <w:r w:rsidRPr="008478F9" w:rsidDel="0005465E">
          <w:rPr>
            <w:strike/>
            <w:color w:val="FF7C80"/>
            <w:spacing w:val="28"/>
            <w:rPrChange w:id="553" w:author="Carl Marchand (ACO)" w:date="2023-06-08T17:06:00Z">
              <w:rPr>
                <w:spacing w:val="28"/>
              </w:rPr>
            </w:rPrChange>
          </w:rPr>
          <w:delText xml:space="preserve"> </w:delText>
        </w:r>
      </w:del>
      <w:ins w:id="554" w:author="Carl Marchand (ACO)" w:date="2023-06-08T16:56:00Z">
        <w:r w:rsidR="0005465E" w:rsidRPr="008478F9">
          <w:rPr>
            <w:strike/>
            <w:color w:val="FF7C80"/>
            <w:spacing w:val="-1"/>
            <w:rPrChange w:id="555" w:author="Carl Marchand (ACO)" w:date="2023-06-08T17:06:00Z">
              <w:rPr>
                <w:spacing w:val="-1"/>
              </w:rPr>
            </w:rPrChange>
          </w:rPr>
          <w:t>Railcommand</w:t>
        </w:r>
      </w:ins>
      <w:ins w:id="556" w:author="Carl Marchand (ACO)" w:date="2023-06-08T17:03:00Z">
        <w:r w:rsidR="008478F9">
          <w:rPr>
            <w:color w:val="auto"/>
            <w:spacing w:val="-1"/>
          </w:rPr>
          <w:t xml:space="preserve"> </w:t>
        </w:r>
      </w:ins>
      <w:ins w:id="557" w:author="Carl Marchand (ACO)" w:date="2023-06-08T17:04:00Z">
        <w:r w:rsidR="008478F9">
          <w:rPr>
            <w:color w:val="auto"/>
            <w:spacing w:val="-1"/>
          </w:rPr>
          <w:t>AC (Analog Mode Alternating Current)</w:t>
        </w:r>
      </w:ins>
      <w:ins w:id="558" w:author="Carl Marchand (ACO)" w:date="2023-06-08T16:56:00Z">
        <w:r w:rsidR="0005465E">
          <w:rPr>
            <w:color w:val="auto"/>
            <w:spacing w:val="28"/>
          </w:rPr>
          <w:br/>
        </w:r>
      </w:ins>
      <w:r w:rsidRPr="0005465E">
        <w:rPr>
          <w:color w:val="auto"/>
          <w:spacing w:val="-1"/>
          <w:rPrChange w:id="559" w:author="Carl Marchand (ACO)" w:date="2023-06-08T16:49:00Z">
            <w:rPr>
              <w:spacing w:val="-1"/>
            </w:rPr>
          </w:rPrChange>
        </w:rPr>
        <w:t xml:space="preserve">00100000 </w:t>
      </w:r>
      <w:r w:rsidRPr="0005465E">
        <w:rPr>
          <w:color w:val="auto"/>
          <w:rPrChange w:id="560" w:author="Carl Marchand (ACO)" w:date="2023-06-08T16:49:00Z">
            <w:rPr/>
          </w:rPrChange>
        </w:rPr>
        <w:t>=</w:t>
      </w:r>
      <w:r w:rsidRPr="0005465E">
        <w:rPr>
          <w:color w:val="auto"/>
          <w:spacing w:val="-1"/>
          <w:rPrChange w:id="561" w:author="Carl Marchand (ACO)" w:date="2023-06-08T16:49:00Z">
            <w:rPr>
              <w:spacing w:val="-1"/>
            </w:rPr>
          </w:rPrChange>
        </w:rPr>
        <w:t xml:space="preserve"> </w:t>
      </w:r>
      <w:r w:rsidRPr="008478F9">
        <w:rPr>
          <w:strike/>
          <w:color w:val="FF7C80"/>
          <w:spacing w:val="-1"/>
          <w:rPrChange w:id="562" w:author="Carl Marchand (ACO)" w:date="2023-06-08T17:06:00Z">
            <w:rPr>
              <w:spacing w:val="-1"/>
            </w:rPr>
          </w:rPrChange>
        </w:rPr>
        <w:t>FMZ (Fleischmann)</w:t>
      </w:r>
      <w:ins w:id="563" w:author="Carl Marchand (ACO)" w:date="2023-06-08T17:04:00Z">
        <w:r w:rsidR="008478F9" w:rsidRPr="008478F9">
          <w:rPr>
            <w:color w:val="FF7C80"/>
            <w:spacing w:val="-1"/>
            <w:rPrChange w:id="564" w:author="Carl Marchand (ACO)" w:date="2023-06-08T17:06:00Z">
              <w:rPr>
                <w:color w:val="auto"/>
                <w:spacing w:val="-1"/>
              </w:rPr>
            </w:rPrChange>
          </w:rPr>
          <w:t xml:space="preserve"> </w:t>
        </w:r>
        <w:r w:rsidR="008478F9">
          <w:rPr>
            <w:color w:val="auto"/>
            <w:spacing w:val="-1"/>
          </w:rPr>
          <w:t>Motorola (digital operation)</w:t>
        </w:r>
      </w:ins>
      <w:ins w:id="565" w:author="Carl Marchand (ACO)" w:date="2023-06-08T16:49:00Z">
        <w:r w:rsidR="0005465E">
          <w:rPr>
            <w:color w:val="auto"/>
            <w:spacing w:val="-1"/>
          </w:rPr>
          <w:br/>
        </w:r>
        <w:r w:rsidR="0005465E" w:rsidRPr="0005465E">
          <w:rPr>
            <w:color w:val="FF0000"/>
            <w:spacing w:val="-1"/>
            <w:rPrChange w:id="566" w:author="Carl Marchand (ACO)" w:date="2023-06-08T16:51:00Z">
              <w:rPr>
                <w:color w:val="auto"/>
                <w:spacing w:val="-1"/>
              </w:rPr>
            </w:rPrChange>
          </w:rPr>
          <w:t>0</w:t>
        </w:r>
      </w:ins>
      <w:ins w:id="567" w:author="Carl Marchand (ACO)" w:date="2023-06-08T16:50:00Z">
        <w:r w:rsidR="0005465E" w:rsidRPr="0005465E">
          <w:rPr>
            <w:color w:val="FF0000"/>
            <w:spacing w:val="-1"/>
            <w:rPrChange w:id="568" w:author="Carl Marchand (ACO)" w:date="2023-06-08T16:51:00Z">
              <w:rPr>
                <w:color w:val="auto"/>
                <w:spacing w:val="-1"/>
              </w:rPr>
            </w:rPrChange>
          </w:rPr>
          <w:t xml:space="preserve">1000000 = </w:t>
        </w:r>
      </w:ins>
      <w:ins w:id="569" w:author="Carl Marchand (ACO)" w:date="2023-06-08T17:05:00Z">
        <w:r w:rsidR="008478F9">
          <w:rPr>
            <w:color w:val="FF0000"/>
            <w:spacing w:val="-1"/>
          </w:rPr>
          <w:t>mfx (digital operation)</w:t>
        </w:r>
        <w:r w:rsidR="008478F9">
          <w:rPr>
            <w:color w:val="FF0000"/>
            <w:spacing w:val="-1"/>
          </w:rPr>
          <w:br/>
          <w:t xml:space="preserve">10000000 = </w:t>
        </w:r>
      </w:ins>
      <w:ins w:id="570" w:author="Carl Marchand (ACO)" w:date="2023-06-08T17:06:00Z">
        <w:r w:rsidR="008478F9">
          <w:rPr>
            <w:color w:val="FF0000"/>
            <w:spacing w:val="-1"/>
          </w:rPr>
          <w:t>Reserved for Future Protocols or Modes of Operation</w:t>
        </w:r>
      </w:ins>
      <w:ins w:id="571" w:author="Carl Marchand (ACO)" w:date="2023-06-08T16:50:00Z">
        <w:r w:rsidR="0005465E" w:rsidRPr="0005465E">
          <w:rPr>
            <w:rFonts w:ascii="Arial" w:hAnsi="Arial"/>
            <w:b/>
            <w:color w:val="auto"/>
            <w:kern w:val="32"/>
            <w:sz w:val="32"/>
            <w:szCs w:val="32"/>
            <w:rPrChange w:id="572" w:author="Carl Marchand (ACO)" w:date="2023-06-08T16:51:00Z">
              <w:rPr>
                <w:color w:val="auto"/>
                <w:spacing w:val="-1"/>
              </w:rPr>
            </w:rPrChange>
          </w:rPr>
          <w:t xml:space="preserve"> </w:t>
        </w:r>
      </w:ins>
    </w:p>
    <w:p w14:paraId="6F9407D8" w14:textId="77777777" w:rsidR="00023A97" w:rsidRPr="00023A97" w:rsidRDefault="00023A97" w:rsidP="00023A97">
      <w:pPr>
        <w:pStyle w:val="Heading1"/>
      </w:pPr>
      <w:r w:rsidRPr="00023A97">
        <w:t>Appendix C: Process for changing Manufacturer Specific CVs to Optional or Uniform.</w:t>
      </w:r>
    </w:p>
    <w:p w14:paraId="7AD11836" w14:textId="77777777" w:rsidR="00EB79F5" w:rsidRDefault="00EB79F5" w:rsidP="00023A97">
      <w:pPr>
        <w:pStyle w:val="BodyText"/>
        <w:ind w:left="1554" w:right="276" w:hanging="900"/>
        <w:rPr>
          <w:spacing w:val="-1"/>
          <w:sz w:val="22"/>
          <w:szCs w:val="22"/>
        </w:rPr>
      </w:pPr>
    </w:p>
    <w:p w14:paraId="13471DA0" w14:textId="2BB5DC4C" w:rsidR="00023A97" w:rsidRPr="00EB79F5" w:rsidRDefault="00023A97" w:rsidP="00EB79F5">
      <w:pPr>
        <w:pStyle w:val="BodyText"/>
        <w:ind w:left="450" w:right="276"/>
        <w:rPr>
          <w:sz w:val="22"/>
          <w:szCs w:val="22"/>
        </w:rPr>
      </w:pPr>
      <w:r w:rsidRPr="00EB79F5">
        <w:rPr>
          <w:spacing w:val="-1"/>
          <w:sz w:val="22"/>
          <w:szCs w:val="22"/>
        </w:rPr>
        <w:t>[An official</w:t>
      </w:r>
      <w:r w:rsidRPr="00EB79F5">
        <w:rPr>
          <w:sz w:val="22"/>
          <w:szCs w:val="22"/>
        </w:rPr>
        <w:t xml:space="preserve"> </w:t>
      </w:r>
      <w:r w:rsidRPr="00EB79F5">
        <w:rPr>
          <w:spacing w:val="-1"/>
          <w:sz w:val="22"/>
          <w:szCs w:val="22"/>
        </w:rPr>
        <w:t>process</w:t>
      </w:r>
      <w:r w:rsidRPr="00EB79F5">
        <w:rPr>
          <w:spacing w:val="-2"/>
          <w:sz w:val="22"/>
          <w:szCs w:val="22"/>
        </w:rPr>
        <w:t xml:space="preserve"> </w:t>
      </w:r>
      <w:r w:rsidRPr="00EB79F5">
        <w:rPr>
          <w:spacing w:val="-1"/>
          <w:sz w:val="22"/>
          <w:szCs w:val="22"/>
        </w:rPr>
        <w:t>whereby</w:t>
      </w:r>
      <w:r w:rsidRPr="00EB79F5">
        <w:rPr>
          <w:spacing w:val="-2"/>
          <w:sz w:val="22"/>
          <w:szCs w:val="22"/>
        </w:rPr>
        <w:t xml:space="preserve"> </w:t>
      </w:r>
      <w:r w:rsidRPr="00EB79F5">
        <w:rPr>
          <w:spacing w:val="-1"/>
          <w:sz w:val="22"/>
          <w:szCs w:val="22"/>
        </w:rPr>
        <w:t>CVs</w:t>
      </w:r>
      <w:r w:rsidRPr="00EB79F5">
        <w:rPr>
          <w:sz w:val="22"/>
          <w:szCs w:val="22"/>
        </w:rPr>
        <w:t xml:space="preserve"> </w:t>
      </w:r>
      <w:r w:rsidRPr="00EB79F5">
        <w:rPr>
          <w:spacing w:val="-1"/>
          <w:sz w:val="22"/>
          <w:szCs w:val="22"/>
        </w:rPr>
        <w:t>incorporated</w:t>
      </w:r>
      <w:r w:rsidRPr="00EB79F5">
        <w:rPr>
          <w:spacing w:val="1"/>
          <w:sz w:val="22"/>
          <w:szCs w:val="22"/>
        </w:rPr>
        <w:t xml:space="preserve"> </w:t>
      </w:r>
      <w:r w:rsidRPr="00EB79F5">
        <w:rPr>
          <w:spacing w:val="-1"/>
          <w:sz w:val="22"/>
          <w:szCs w:val="22"/>
        </w:rPr>
        <w:t>initially</w:t>
      </w:r>
      <w:r w:rsidRPr="00EB79F5">
        <w:rPr>
          <w:sz w:val="22"/>
          <w:szCs w:val="22"/>
        </w:rPr>
        <w:t xml:space="preserve"> </w:t>
      </w:r>
      <w:r w:rsidRPr="00EB79F5">
        <w:rPr>
          <w:spacing w:val="-1"/>
          <w:sz w:val="22"/>
          <w:szCs w:val="22"/>
        </w:rPr>
        <w:t>as</w:t>
      </w:r>
      <w:r w:rsidRPr="00EB79F5">
        <w:rPr>
          <w:sz w:val="22"/>
          <w:szCs w:val="22"/>
        </w:rPr>
        <w:t xml:space="preserve"> </w:t>
      </w:r>
      <w:r w:rsidRPr="00EB79F5">
        <w:rPr>
          <w:spacing w:val="-1"/>
          <w:sz w:val="22"/>
          <w:szCs w:val="22"/>
        </w:rPr>
        <w:t>Manufacturer</w:t>
      </w:r>
      <w:r w:rsidRPr="00EB79F5">
        <w:rPr>
          <w:spacing w:val="-2"/>
          <w:sz w:val="22"/>
          <w:szCs w:val="22"/>
        </w:rPr>
        <w:t xml:space="preserve"> </w:t>
      </w:r>
      <w:r w:rsidRPr="00EB79F5">
        <w:rPr>
          <w:spacing w:val="-1"/>
          <w:sz w:val="22"/>
          <w:szCs w:val="22"/>
        </w:rPr>
        <w:t>Specific</w:t>
      </w:r>
      <w:r w:rsidRPr="00EB79F5">
        <w:rPr>
          <w:spacing w:val="-2"/>
          <w:sz w:val="22"/>
          <w:szCs w:val="22"/>
        </w:rPr>
        <w:t xml:space="preserve"> </w:t>
      </w:r>
      <w:r w:rsidRPr="00EB79F5">
        <w:rPr>
          <w:spacing w:val="-1"/>
          <w:sz w:val="22"/>
          <w:szCs w:val="22"/>
        </w:rPr>
        <w:t>options</w:t>
      </w:r>
      <w:r w:rsidRPr="00EB79F5">
        <w:rPr>
          <w:sz w:val="22"/>
          <w:szCs w:val="22"/>
        </w:rPr>
        <w:t xml:space="preserve"> </w:t>
      </w:r>
      <w:r w:rsidRPr="00EB79F5">
        <w:rPr>
          <w:spacing w:val="-2"/>
          <w:sz w:val="22"/>
          <w:szCs w:val="22"/>
        </w:rPr>
        <w:t>may</w:t>
      </w:r>
      <w:r w:rsidRPr="00EB79F5">
        <w:rPr>
          <w:sz w:val="22"/>
          <w:szCs w:val="22"/>
        </w:rPr>
        <w:t xml:space="preserve"> be</w:t>
      </w:r>
      <w:r w:rsidRPr="00EB79F5">
        <w:rPr>
          <w:spacing w:val="51"/>
          <w:sz w:val="22"/>
          <w:szCs w:val="22"/>
        </w:rPr>
        <w:t xml:space="preserve"> </w:t>
      </w:r>
      <w:r w:rsidRPr="00EB79F5">
        <w:rPr>
          <w:spacing w:val="-1"/>
          <w:sz w:val="22"/>
          <w:szCs w:val="22"/>
        </w:rPr>
        <w:t>incorporated</w:t>
      </w:r>
      <w:r w:rsidRPr="00EB79F5">
        <w:rPr>
          <w:spacing w:val="1"/>
          <w:sz w:val="22"/>
          <w:szCs w:val="22"/>
        </w:rPr>
        <w:t xml:space="preserve"> </w:t>
      </w:r>
      <w:r w:rsidRPr="00EB79F5">
        <w:rPr>
          <w:spacing w:val="-1"/>
          <w:sz w:val="22"/>
          <w:szCs w:val="22"/>
        </w:rPr>
        <w:t>into</w:t>
      </w:r>
      <w:r w:rsidRPr="00EB79F5">
        <w:rPr>
          <w:spacing w:val="1"/>
          <w:sz w:val="22"/>
          <w:szCs w:val="22"/>
        </w:rPr>
        <w:t xml:space="preserve"> </w:t>
      </w:r>
      <w:r w:rsidRPr="00EB79F5">
        <w:rPr>
          <w:spacing w:val="-1"/>
          <w:sz w:val="22"/>
          <w:szCs w:val="22"/>
        </w:rPr>
        <w:t>the Standard for optional</w:t>
      </w:r>
      <w:r w:rsidRPr="00EB79F5">
        <w:rPr>
          <w:spacing w:val="-2"/>
          <w:sz w:val="22"/>
          <w:szCs w:val="22"/>
        </w:rPr>
        <w:t xml:space="preserve"> </w:t>
      </w:r>
      <w:r w:rsidRPr="00EB79F5">
        <w:rPr>
          <w:spacing w:val="-1"/>
          <w:sz w:val="22"/>
          <w:szCs w:val="22"/>
        </w:rPr>
        <w:t>and/or uniform</w:t>
      </w:r>
      <w:r w:rsidRPr="00EB79F5">
        <w:rPr>
          <w:spacing w:val="-2"/>
          <w:sz w:val="22"/>
          <w:szCs w:val="22"/>
        </w:rPr>
        <w:t xml:space="preserve"> </w:t>
      </w:r>
      <w:r w:rsidRPr="00EB79F5">
        <w:rPr>
          <w:sz w:val="22"/>
          <w:szCs w:val="22"/>
        </w:rPr>
        <w:t>usage</w:t>
      </w:r>
      <w:r w:rsidRPr="00EB79F5">
        <w:rPr>
          <w:spacing w:val="-1"/>
          <w:sz w:val="22"/>
          <w:szCs w:val="22"/>
        </w:rPr>
        <w:t xml:space="preserve"> </w:t>
      </w:r>
      <w:r w:rsidRPr="00EB79F5">
        <w:rPr>
          <w:sz w:val="22"/>
          <w:szCs w:val="22"/>
        </w:rPr>
        <w:t>by</w:t>
      </w:r>
      <w:r w:rsidRPr="00EB79F5">
        <w:rPr>
          <w:spacing w:val="-1"/>
          <w:sz w:val="22"/>
          <w:szCs w:val="22"/>
        </w:rPr>
        <w:t xml:space="preserve"> all manufacturers needs</w:t>
      </w:r>
      <w:r w:rsidRPr="00EB79F5">
        <w:rPr>
          <w:sz w:val="22"/>
          <w:szCs w:val="22"/>
        </w:rPr>
        <w:t xml:space="preserve"> </w:t>
      </w:r>
      <w:r w:rsidRPr="00EB79F5">
        <w:rPr>
          <w:spacing w:val="-1"/>
          <w:sz w:val="22"/>
          <w:szCs w:val="22"/>
        </w:rPr>
        <w:t xml:space="preserve">to </w:t>
      </w:r>
      <w:r w:rsidRPr="00EB79F5">
        <w:rPr>
          <w:sz w:val="22"/>
          <w:szCs w:val="22"/>
        </w:rPr>
        <w:t>be</w:t>
      </w:r>
      <w:r w:rsidRPr="00EB79F5">
        <w:rPr>
          <w:spacing w:val="81"/>
          <w:sz w:val="22"/>
          <w:szCs w:val="22"/>
        </w:rPr>
        <w:t xml:space="preserve"> </w:t>
      </w:r>
      <w:r w:rsidRPr="00EB79F5">
        <w:rPr>
          <w:spacing w:val="-1"/>
          <w:sz w:val="22"/>
          <w:szCs w:val="22"/>
        </w:rPr>
        <w:t>defined and</w:t>
      </w:r>
      <w:r w:rsidRPr="00EB79F5">
        <w:rPr>
          <w:sz w:val="22"/>
          <w:szCs w:val="22"/>
        </w:rPr>
        <w:t xml:space="preserve"> </w:t>
      </w:r>
      <w:r w:rsidRPr="00EB79F5">
        <w:rPr>
          <w:spacing w:val="-1"/>
          <w:sz w:val="22"/>
          <w:szCs w:val="22"/>
        </w:rPr>
        <w:t>inserted here.]</w:t>
      </w:r>
    </w:p>
    <w:p w14:paraId="67CC3BD8" w14:textId="1416E1F1" w:rsidR="00064AA9" w:rsidRDefault="00064AA9" w:rsidP="00064AA9"/>
    <w:p w14:paraId="4CE695AB" w14:textId="77777777" w:rsidR="005F3A87" w:rsidRPr="00064AA9" w:rsidRDefault="005F3A87" w:rsidP="00064AA9"/>
    <w:p w14:paraId="723C3E85" w14:textId="77777777" w:rsidR="00276555" w:rsidRDefault="00276555" w:rsidP="00276555">
      <w:pPr>
        <w:pStyle w:val="Heading1"/>
      </w:pPr>
      <w:r>
        <w:lastRenderedPageBreak/>
        <w:t>Document History</w:t>
      </w:r>
    </w:p>
    <w:tbl>
      <w:tblPr>
        <w:tblStyle w:val="TableGrid"/>
        <w:tblW w:w="0" w:type="auto"/>
        <w:tblLook w:val="04A0" w:firstRow="1" w:lastRow="0" w:firstColumn="1" w:lastColumn="0" w:noHBand="0" w:noVBand="1"/>
        <w:tblPrChange w:id="573" w:author="Carl Marchand (ACO)" w:date="2023-06-08T18:01:00Z">
          <w:tblPr>
            <w:tblStyle w:val="TableGrid"/>
            <w:tblW w:w="0" w:type="auto"/>
            <w:tblLook w:val="04A0" w:firstRow="1" w:lastRow="0" w:firstColumn="1" w:lastColumn="0" w:noHBand="0" w:noVBand="1"/>
          </w:tblPr>
        </w:tblPrChange>
      </w:tblPr>
      <w:tblGrid>
        <w:gridCol w:w="1791"/>
        <w:gridCol w:w="7286"/>
        <w:gridCol w:w="561"/>
        <w:tblGridChange w:id="574">
          <w:tblGrid>
            <w:gridCol w:w="1790"/>
            <w:gridCol w:w="1"/>
            <w:gridCol w:w="7286"/>
            <w:gridCol w:w="561"/>
          </w:tblGrid>
        </w:tblGridChange>
      </w:tblGrid>
      <w:tr w:rsidR="00276555" w14:paraId="49DD8300" w14:textId="77777777" w:rsidTr="00D813E6">
        <w:trPr>
          <w:tblHeader/>
        </w:trPr>
        <w:tc>
          <w:tcPr>
            <w:tcW w:w="1791" w:type="dxa"/>
            <w:shd w:val="clear" w:color="auto" w:fill="BFBFBF" w:themeFill="background1" w:themeFillShade="BF"/>
            <w:tcPrChange w:id="575" w:author="Carl Marchand (ACO)" w:date="2023-06-08T18:01:00Z">
              <w:tcPr>
                <w:tcW w:w="1638" w:type="dxa"/>
                <w:shd w:val="clear" w:color="auto" w:fill="BFBFBF" w:themeFill="background1" w:themeFillShade="BF"/>
              </w:tcPr>
            </w:tcPrChange>
          </w:tcPr>
          <w:p w14:paraId="0C3755CD" w14:textId="77777777" w:rsidR="00276555" w:rsidRPr="00276555" w:rsidRDefault="00276555" w:rsidP="00276555">
            <w:pPr>
              <w:rPr>
                <w:b/>
              </w:rPr>
            </w:pPr>
            <w:r w:rsidRPr="00276555">
              <w:rPr>
                <w:b/>
              </w:rPr>
              <w:t>Date</w:t>
            </w:r>
          </w:p>
        </w:tc>
        <w:tc>
          <w:tcPr>
            <w:tcW w:w="7847" w:type="dxa"/>
            <w:gridSpan w:val="2"/>
            <w:shd w:val="clear" w:color="auto" w:fill="BFBFBF" w:themeFill="background1" w:themeFillShade="BF"/>
            <w:tcPrChange w:id="576" w:author="Carl Marchand (ACO)" w:date="2023-06-08T18:01:00Z">
              <w:tcPr>
                <w:tcW w:w="8226" w:type="dxa"/>
                <w:gridSpan w:val="3"/>
                <w:shd w:val="clear" w:color="auto" w:fill="BFBFBF" w:themeFill="background1" w:themeFillShade="BF"/>
              </w:tcPr>
            </w:tcPrChange>
          </w:tcPr>
          <w:p w14:paraId="41E35916" w14:textId="77777777" w:rsidR="00276555" w:rsidRPr="00276555" w:rsidRDefault="00276555" w:rsidP="00276555">
            <w:pPr>
              <w:rPr>
                <w:b/>
              </w:rPr>
            </w:pPr>
            <w:r w:rsidRPr="00276555">
              <w:rPr>
                <w:b/>
              </w:rPr>
              <w:t>Description</w:t>
            </w:r>
          </w:p>
        </w:tc>
      </w:tr>
      <w:tr w:rsidR="00276555" w14:paraId="70842FDC" w14:textId="77777777" w:rsidTr="00D813E6">
        <w:trPr>
          <w:tblHeader/>
        </w:trPr>
        <w:tc>
          <w:tcPr>
            <w:tcW w:w="1791" w:type="dxa"/>
            <w:tcPrChange w:id="577" w:author="Carl Marchand (ACO)" w:date="2023-06-08T18:01:00Z">
              <w:tcPr>
                <w:tcW w:w="1638" w:type="dxa"/>
              </w:tcPr>
            </w:tcPrChange>
          </w:tcPr>
          <w:p w14:paraId="51F760F4" w14:textId="38017444" w:rsidR="00276555" w:rsidRPr="00A95F74" w:rsidRDefault="001D50B4" w:rsidP="00276555">
            <w:pPr>
              <w:rPr>
                <w:color w:val="FF0000"/>
                <w:rPrChange w:id="578" w:author="Carl Marchand (ACO)" w:date="2023-06-08T17:17:00Z">
                  <w:rPr/>
                </w:rPrChange>
              </w:rPr>
            </w:pPr>
            <w:ins w:id="579" w:author="Carl Marchand (ACO)" w:date="2023-06-08T17:28:00Z">
              <w:r>
                <w:rPr>
                  <w:color w:val="FF0000"/>
                </w:rPr>
                <w:t>July 1995</w:t>
              </w:r>
            </w:ins>
            <w:del w:id="580" w:author="Carl Marchand (ACO)" w:date="2023-06-08T17:13:00Z">
              <w:r w:rsidR="00125840" w:rsidRPr="00A95F74" w:rsidDel="004D7DED">
                <w:rPr>
                  <w:color w:val="FF0000"/>
                  <w:rPrChange w:id="581" w:author="Carl Marchand (ACO)" w:date="2023-06-08T17:17:00Z">
                    <w:rPr/>
                  </w:rPrChange>
                </w:rPr>
                <w:delText>11/</w:delText>
              </w:r>
            </w:del>
            <w:del w:id="582" w:author="Carl Marchand (ACO)" w:date="2023-06-08T17:26:00Z">
              <w:r w:rsidR="00125840" w:rsidRPr="00A95F74" w:rsidDel="00A95F74">
                <w:rPr>
                  <w:color w:val="FF0000"/>
                  <w:rPrChange w:id="583" w:author="Carl Marchand (ACO)" w:date="2023-06-08T17:17:00Z">
                    <w:rPr/>
                  </w:rPrChange>
                </w:rPr>
                <w:delText>1</w:delText>
              </w:r>
              <w:r w:rsidR="00173658" w:rsidRPr="00A95F74" w:rsidDel="00A95F74">
                <w:rPr>
                  <w:color w:val="FF0000"/>
                  <w:rPrChange w:id="584" w:author="Carl Marchand (ACO)" w:date="2023-06-08T17:17:00Z">
                    <w:rPr/>
                  </w:rPrChange>
                </w:rPr>
                <w:delText>1</w:delText>
              </w:r>
            </w:del>
            <w:del w:id="585" w:author="Carl Marchand (ACO)" w:date="2023-06-08T17:13:00Z">
              <w:r w:rsidR="00125840" w:rsidRPr="00A95F74" w:rsidDel="004D7DED">
                <w:rPr>
                  <w:color w:val="FF0000"/>
                  <w:rPrChange w:id="586" w:author="Carl Marchand (ACO)" w:date="2023-06-08T17:17:00Z">
                    <w:rPr/>
                  </w:rPrChange>
                </w:rPr>
                <w:delText>/</w:delText>
              </w:r>
            </w:del>
            <w:del w:id="587" w:author="Carl Marchand (ACO)" w:date="2023-06-08T17:28:00Z">
              <w:r w:rsidR="00125840" w:rsidRPr="00A95F74" w:rsidDel="001D50B4">
                <w:rPr>
                  <w:color w:val="FF0000"/>
                  <w:rPrChange w:id="588" w:author="Carl Marchand (ACO)" w:date="2023-06-08T17:17:00Z">
                    <w:rPr/>
                  </w:rPrChange>
                </w:rPr>
                <w:delText>2022</w:delText>
              </w:r>
            </w:del>
          </w:p>
        </w:tc>
        <w:tc>
          <w:tcPr>
            <w:tcW w:w="7847" w:type="dxa"/>
            <w:gridSpan w:val="2"/>
            <w:tcPrChange w:id="589" w:author="Carl Marchand (ACO)" w:date="2023-06-08T18:01:00Z">
              <w:tcPr>
                <w:tcW w:w="8226" w:type="dxa"/>
                <w:gridSpan w:val="3"/>
              </w:tcPr>
            </w:tcPrChange>
          </w:tcPr>
          <w:p w14:paraId="1A4F5532" w14:textId="35A9495A" w:rsidR="00276555" w:rsidRPr="001D50B4" w:rsidRDefault="001D50B4" w:rsidP="00276555">
            <w:ins w:id="590" w:author="Carl Marchand (ACO)" w:date="2023-06-08T17:28:00Z">
              <w:r w:rsidRPr="001D50B4">
                <w:rPr>
                  <w:color w:val="FF0000"/>
                  <w:rPrChange w:id="591" w:author="Carl Marchand (ACO)" w:date="2023-06-08T17:28:00Z">
                    <w:rPr>
                      <w:strike/>
                      <w:color w:val="FF7C80"/>
                    </w:rPr>
                  </w:rPrChange>
                </w:rPr>
                <w:t>First Release</w:t>
              </w:r>
            </w:ins>
            <w:del w:id="592" w:author="Carl Marchand (ACO)" w:date="2023-06-08T17:28:00Z">
              <w:r w:rsidR="00276555" w:rsidRPr="001D50B4" w:rsidDel="001D50B4">
                <w:rPr>
                  <w:color w:val="FF7C80"/>
                  <w:rPrChange w:id="593" w:author="Carl Marchand (ACO)" w:date="2023-06-08T17:28:00Z">
                    <w:rPr/>
                  </w:rPrChange>
                </w:rPr>
                <w:delText>First Revision</w:delText>
              </w:r>
            </w:del>
          </w:p>
        </w:tc>
      </w:tr>
      <w:tr w:rsidR="005F6110" w14:paraId="29B3183C" w14:textId="77777777" w:rsidTr="00D813E6">
        <w:trPr>
          <w:tblHeader/>
          <w:ins w:id="594" w:author="Carl Marchand (ACO)" w:date="2023-06-08T17:28:00Z"/>
        </w:trPr>
        <w:tc>
          <w:tcPr>
            <w:tcW w:w="1791" w:type="dxa"/>
          </w:tcPr>
          <w:p w14:paraId="3C0F8955" w14:textId="759F6EF6" w:rsidR="001D50B4" w:rsidRPr="001D50B4" w:rsidDel="004D7DED" w:rsidRDefault="001D50B4" w:rsidP="00276555">
            <w:pPr>
              <w:rPr>
                <w:ins w:id="595" w:author="Carl Marchand (ACO)" w:date="2023-06-08T17:28:00Z"/>
                <w:color w:val="FF0000"/>
              </w:rPr>
            </w:pPr>
            <w:ins w:id="596" w:author="Carl Marchand (ACO)" w:date="2023-06-08T17:29:00Z">
              <w:r>
                <w:rPr>
                  <w:color w:val="FF0000"/>
                </w:rPr>
                <w:t>March 1997</w:t>
              </w:r>
            </w:ins>
          </w:p>
        </w:tc>
        <w:tc>
          <w:tcPr>
            <w:tcW w:w="7847" w:type="dxa"/>
            <w:gridSpan w:val="2"/>
          </w:tcPr>
          <w:p w14:paraId="3B144A8F" w14:textId="7E50E1A9" w:rsidR="001D50B4" w:rsidRPr="001D50B4" w:rsidRDefault="001D50B4" w:rsidP="00276555">
            <w:pPr>
              <w:rPr>
                <w:ins w:id="597" w:author="Carl Marchand (ACO)" w:date="2023-06-08T17:28:00Z"/>
                <w:color w:val="FF0000"/>
                <w:rPrChange w:id="598" w:author="Carl Marchand (ACO)" w:date="2023-06-08T17:29:00Z">
                  <w:rPr>
                    <w:ins w:id="599" w:author="Carl Marchand (ACO)" w:date="2023-06-08T17:28:00Z"/>
                    <w:strike/>
                    <w:color w:val="FF7C80"/>
                  </w:rPr>
                </w:rPrChange>
              </w:rPr>
            </w:pPr>
            <w:ins w:id="600" w:author="Carl Marchand (ACO)" w:date="2023-06-08T17:31:00Z">
              <w:r w:rsidRPr="005E165D">
                <w:rPr>
                  <w:color w:val="FF0000"/>
                </w:rPr>
                <w:t>Revisions approved by NMRA BOD</w:t>
              </w:r>
            </w:ins>
          </w:p>
        </w:tc>
      </w:tr>
      <w:tr w:rsidR="005F6110" w14:paraId="2032342A" w14:textId="77777777" w:rsidTr="00D813E6">
        <w:trPr>
          <w:tblHeader/>
          <w:ins w:id="601" w:author="Carl Marchand (ACO)" w:date="2023-06-08T17:27:00Z"/>
        </w:trPr>
        <w:tc>
          <w:tcPr>
            <w:tcW w:w="1791" w:type="dxa"/>
          </w:tcPr>
          <w:p w14:paraId="4D34895C" w14:textId="3ED93202" w:rsidR="001D50B4" w:rsidRPr="001D50B4" w:rsidDel="004D7DED" w:rsidRDefault="001D50B4" w:rsidP="001D50B4">
            <w:pPr>
              <w:rPr>
                <w:ins w:id="602" w:author="Carl Marchand (ACO)" w:date="2023-06-08T17:27:00Z"/>
                <w:color w:val="FF0000"/>
              </w:rPr>
            </w:pPr>
            <w:ins w:id="603" w:author="Carl Marchand (ACO)" w:date="2023-06-08T17:30:00Z">
              <w:r>
                <w:rPr>
                  <w:color w:val="FF0000"/>
                </w:rPr>
                <w:t>July 2003</w:t>
              </w:r>
            </w:ins>
          </w:p>
        </w:tc>
        <w:tc>
          <w:tcPr>
            <w:tcW w:w="7847" w:type="dxa"/>
            <w:gridSpan w:val="2"/>
          </w:tcPr>
          <w:p w14:paraId="73865FCB" w14:textId="69EB6FA1" w:rsidR="001D50B4" w:rsidRPr="001D50B4" w:rsidRDefault="001D50B4" w:rsidP="001D50B4">
            <w:pPr>
              <w:rPr>
                <w:ins w:id="604" w:author="Carl Marchand (ACO)" w:date="2023-06-08T17:27:00Z"/>
                <w:color w:val="FF0000"/>
                <w:rPrChange w:id="605" w:author="Carl Marchand (ACO)" w:date="2023-06-08T17:29:00Z">
                  <w:rPr>
                    <w:ins w:id="606" w:author="Carl Marchand (ACO)" w:date="2023-06-08T17:27:00Z"/>
                    <w:strike/>
                    <w:color w:val="FF7C80"/>
                  </w:rPr>
                </w:rPrChange>
              </w:rPr>
            </w:pPr>
            <w:ins w:id="607" w:author="Carl Marchand (ACO)" w:date="2023-06-08T17:32:00Z">
              <w:r w:rsidRPr="005E165D">
                <w:rPr>
                  <w:color w:val="FF0000"/>
                </w:rPr>
                <w:t>Revisions approved by NMRA BOD</w:t>
              </w:r>
            </w:ins>
          </w:p>
        </w:tc>
      </w:tr>
      <w:tr w:rsidR="005F6110" w14:paraId="1B13C268" w14:textId="77777777" w:rsidTr="00D813E6">
        <w:trPr>
          <w:tblHeader/>
          <w:ins w:id="608" w:author="Carl Marchand (ACO)" w:date="2023-06-08T17:30:00Z"/>
        </w:trPr>
        <w:tc>
          <w:tcPr>
            <w:tcW w:w="1791" w:type="dxa"/>
          </w:tcPr>
          <w:p w14:paraId="12430436" w14:textId="47E6F81F" w:rsidR="001D50B4" w:rsidRDefault="001D50B4" w:rsidP="001D50B4">
            <w:pPr>
              <w:rPr>
                <w:ins w:id="609" w:author="Carl Marchand (ACO)" w:date="2023-06-08T17:30:00Z"/>
                <w:color w:val="FF0000"/>
              </w:rPr>
            </w:pPr>
            <w:ins w:id="610" w:author="Carl Marchand (ACO)" w:date="2023-06-08T17:30:00Z">
              <w:r>
                <w:rPr>
                  <w:color w:val="FF0000"/>
                </w:rPr>
                <w:t>July 2006</w:t>
              </w:r>
            </w:ins>
          </w:p>
        </w:tc>
        <w:tc>
          <w:tcPr>
            <w:tcW w:w="7847" w:type="dxa"/>
            <w:gridSpan w:val="2"/>
          </w:tcPr>
          <w:p w14:paraId="300545C3" w14:textId="39740D59" w:rsidR="001D50B4" w:rsidRPr="001D50B4" w:rsidRDefault="001D50B4" w:rsidP="001D50B4">
            <w:pPr>
              <w:rPr>
                <w:ins w:id="611" w:author="Carl Marchand (ACO)" w:date="2023-06-08T17:30:00Z"/>
                <w:color w:val="FF0000"/>
              </w:rPr>
            </w:pPr>
            <w:ins w:id="612" w:author="Carl Marchand (ACO)" w:date="2023-06-08T17:32:00Z">
              <w:r w:rsidRPr="005E165D">
                <w:rPr>
                  <w:color w:val="FF0000"/>
                </w:rPr>
                <w:t>Revisions approved by NMRA BOD</w:t>
              </w:r>
            </w:ins>
          </w:p>
        </w:tc>
      </w:tr>
      <w:tr w:rsidR="005F6110" w14:paraId="2E861354" w14:textId="77777777" w:rsidTr="00D813E6">
        <w:trPr>
          <w:tblHeader/>
          <w:ins w:id="613" w:author="Carl Marchand (ACO)" w:date="2023-06-08T17:30:00Z"/>
        </w:trPr>
        <w:tc>
          <w:tcPr>
            <w:tcW w:w="1791" w:type="dxa"/>
          </w:tcPr>
          <w:p w14:paraId="1D657138" w14:textId="443A7B62" w:rsidR="001D50B4" w:rsidRDefault="001D50B4" w:rsidP="001D50B4">
            <w:pPr>
              <w:rPr>
                <w:ins w:id="614" w:author="Carl Marchand (ACO)" w:date="2023-06-08T17:30:00Z"/>
                <w:color w:val="FF0000"/>
              </w:rPr>
            </w:pPr>
            <w:ins w:id="615" w:author="Carl Marchand (ACO)" w:date="2023-06-08T17:30:00Z">
              <w:r>
                <w:rPr>
                  <w:color w:val="FF0000"/>
                </w:rPr>
                <w:t>July 2007</w:t>
              </w:r>
            </w:ins>
          </w:p>
        </w:tc>
        <w:tc>
          <w:tcPr>
            <w:tcW w:w="7847" w:type="dxa"/>
            <w:gridSpan w:val="2"/>
          </w:tcPr>
          <w:p w14:paraId="57B524E5" w14:textId="1D08A5A5" w:rsidR="001D50B4" w:rsidRPr="001D50B4" w:rsidRDefault="001D50B4" w:rsidP="001D50B4">
            <w:pPr>
              <w:rPr>
                <w:ins w:id="616" w:author="Carl Marchand (ACO)" w:date="2023-06-08T17:30:00Z"/>
                <w:color w:val="FF0000"/>
              </w:rPr>
            </w:pPr>
            <w:ins w:id="617" w:author="Carl Marchand (ACO)" w:date="2023-06-08T17:32:00Z">
              <w:r w:rsidRPr="005E165D">
                <w:rPr>
                  <w:color w:val="FF0000"/>
                </w:rPr>
                <w:t>Revisions approved by NMRA BOD</w:t>
              </w:r>
            </w:ins>
          </w:p>
        </w:tc>
      </w:tr>
      <w:tr w:rsidR="005F6110" w14:paraId="204E989C" w14:textId="77777777" w:rsidTr="00D813E6">
        <w:trPr>
          <w:tblHeader/>
          <w:ins w:id="618" w:author="Carl Marchand (ACO)" w:date="2023-06-08T17:30:00Z"/>
        </w:trPr>
        <w:tc>
          <w:tcPr>
            <w:tcW w:w="1791" w:type="dxa"/>
          </w:tcPr>
          <w:p w14:paraId="1602D5C1" w14:textId="2FD1F958" w:rsidR="001D50B4" w:rsidRDefault="001D50B4" w:rsidP="001D50B4">
            <w:pPr>
              <w:rPr>
                <w:ins w:id="619" w:author="Carl Marchand (ACO)" w:date="2023-06-08T17:30:00Z"/>
                <w:color w:val="FF0000"/>
              </w:rPr>
            </w:pPr>
            <w:ins w:id="620" w:author="Carl Marchand (ACO)" w:date="2023-06-08T17:30:00Z">
              <w:r>
                <w:rPr>
                  <w:color w:val="FF0000"/>
                </w:rPr>
                <w:t>July 2012</w:t>
              </w:r>
            </w:ins>
          </w:p>
        </w:tc>
        <w:tc>
          <w:tcPr>
            <w:tcW w:w="7847" w:type="dxa"/>
            <w:gridSpan w:val="2"/>
          </w:tcPr>
          <w:p w14:paraId="05CF1A12" w14:textId="1B7CD83E" w:rsidR="001D50B4" w:rsidRPr="001D50B4" w:rsidRDefault="001D50B4" w:rsidP="001D50B4">
            <w:pPr>
              <w:rPr>
                <w:ins w:id="621" w:author="Carl Marchand (ACO)" w:date="2023-06-08T17:30:00Z"/>
                <w:color w:val="FF0000"/>
              </w:rPr>
            </w:pPr>
            <w:ins w:id="622" w:author="Carl Marchand (ACO)" w:date="2023-06-08T17:32:00Z">
              <w:r w:rsidRPr="005E165D">
                <w:rPr>
                  <w:color w:val="FF0000"/>
                </w:rPr>
                <w:t>Revisions approved by NMRA BOD</w:t>
              </w:r>
            </w:ins>
          </w:p>
        </w:tc>
      </w:tr>
      <w:tr w:rsidR="005F6110" w14:paraId="15630EF8" w14:textId="77777777" w:rsidTr="00D813E6">
        <w:trPr>
          <w:tblHeader/>
          <w:ins w:id="623" w:author="Carl Marchand (ACO)" w:date="2023-06-08T17:27:00Z"/>
        </w:trPr>
        <w:tc>
          <w:tcPr>
            <w:tcW w:w="1791" w:type="dxa"/>
          </w:tcPr>
          <w:p w14:paraId="21A3F265" w14:textId="7BB5C8F7" w:rsidR="001D50B4" w:rsidRPr="001D50B4" w:rsidDel="004D7DED" w:rsidRDefault="001D50B4" w:rsidP="001D50B4">
            <w:pPr>
              <w:rPr>
                <w:ins w:id="624" w:author="Carl Marchand (ACO)" w:date="2023-06-08T17:27:00Z"/>
                <w:color w:val="FF0000"/>
              </w:rPr>
            </w:pPr>
            <w:ins w:id="625" w:author="Carl Marchand (ACO)" w:date="2023-06-08T17:28:00Z">
              <w:r>
                <w:rPr>
                  <w:color w:val="FF0000"/>
                </w:rPr>
                <w:t>11-Nov-</w:t>
              </w:r>
              <w:r w:rsidRPr="00984060">
                <w:rPr>
                  <w:color w:val="FF0000"/>
                </w:rPr>
                <w:t>2022</w:t>
              </w:r>
            </w:ins>
          </w:p>
        </w:tc>
        <w:tc>
          <w:tcPr>
            <w:tcW w:w="7847" w:type="dxa"/>
            <w:gridSpan w:val="2"/>
          </w:tcPr>
          <w:p w14:paraId="2996C471" w14:textId="44B7FEBC" w:rsidR="001D50B4" w:rsidRPr="001D50B4" w:rsidRDefault="001D50B4" w:rsidP="001D50B4">
            <w:pPr>
              <w:rPr>
                <w:ins w:id="626" w:author="Carl Marchand (ACO)" w:date="2023-06-08T17:27:00Z"/>
                <w:color w:val="FF0000"/>
                <w:rPrChange w:id="627" w:author="Carl Marchand (ACO)" w:date="2023-06-08T17:29:00Z">
                  <w:rPr>
                    <w:ins w:id="628" w:author="Carl Marchand (ACO)" w:date="2023-06-08T17:27:00Z"/>
                    <w:strike/>
                    <w:color w:val="FF7C80"/>
                  </w:rPr>
                </w:rPrChange>
              </w:rPr>
            </w:pPr>
            <w:ins w:id="629" w:author="Carl Marchand (ACO)" w:date="2023-06-08T17:30:00Z">
              <w:r>
                <w:rPr>
                  <w:color w:val="FF0000"/>
                </w:rPr>
                <w:t>M</w:t>
              </w:r>
            </w:ins>
            <w:ins w:id="630" w:author="Carl Marchand (ACO)" w:date="2023-06-08T17:31:00Z">
              <w:r>
                <w:rPr>
                  <w:color w:val="FF0000"/>
                </w:rPr>
                <w:t>oved to new template format.</w:t>
              </w:r>
              <w:r w:rsidRPr="0014497B">
                <w:t xml:space="preserve"> </w:t>
              </w:r>
              <w:r w:rsidRPr="0014497B">
                <w:t>Table 1 - Multi-function Decoder Configuration Variables</w:t>
              </w:r>
              <w:r>
                <w:t xml:space="preserve"> – Requirement for CV2 thru CV5, CV17, and CV18 changed from Optional to Mandatory</w:t>
              </w:r>
            </w:ins>
          </w:p>
        </w:tc>
      </w:tr>
      <w:tr w:rsidR="005F6110" w:rsidDel="001D50B4" w14:paraId="6966403F" w14:textId="77777777" w:rsidTr="00D813E6">
        <w:trPr>
          <w:gridAfter w:val="1"/>
          <w:tblHeader/>
          <w:del w:id="631" w:author="Carl Marchand (ACO)" w:date="2023-06-08T17:31:00Z"/>
        </w:trPr>
        <w:tc>
          <w:tcPr>
            <w:tcW w:w="1791" w:type="dxa"/>
          </w:tcPr>
          <w:p w14:paraId="1A2CFCD1" w14:textId="22F96F2C" w:rsidR="001D50B4" w:rsidRPr="00A95F74" w:rsidDel="001D50B4" w:rsidRDefault="001D50B4" w:rsidP="001D50B4">
            <w:pPr>
              <w:rPr>
                <w:del w:id="632" w:author="Carl Marchand (ACO)" w:date="2023-06-08T17:31:00Z"/>
                <w:color w:val="FF0000"/>
                <w:rPrChange w:id="633" w:author="Carl Marchand (ACO)" w:date="2023-06-08T17:17:00Z">
                  <w:rPr>
                    <w:del w:id="634" w:author="Carl Marchand (ACO)" w:date="2023-06-08T17:31:00Z"/>
                  </w:rPr>
                </w:rPrChange>
              </w:rPr>
            </w:pPr>
            <w:del w:id="635" w:author="Carl Marchand (ACO)" w:date="2023-06-08T17:13:00Z">
              <w:r w:rsidRPr="00A95F74" w:rsidDel="004D7DED">
                <w:rPr>
                  <w:color w:val="FF0000"/>
                  <w:rPrChange w:id="636" w:author="Carl Marchand (ACO)" w:date="2023-06-08T17:17:00Z">
                    <w:rPr/>
                  </w:rPrChange>
                </w:rPr>
                <w:delText>11/12/2022</w:delText>
              </w:r>
            </w:del>
          </w:p>
        </w:tc>
        <w:tc>
          <w:tcPr>
            <w:tcW w:w="7286" w:type="dxa"/>
          </w:tcPr>
          <w:p w14:paraId="4AEB94FF" w14:textId="562AC13A" w:rsidR="001D50B4" w:rsidDel="001D50B4" w:rsidRDefault="001D50B4" w:rsidP="001D50B4">
            <w:pPr>
              <w:tabs>
                <w:tab w:val="left" w:pos="1860"/>
              </w:tabs>
              <w:jc w:val="both"/>
              <w:rPr>
                <w:del w:id="637" w:author="Carl Marchand (ACO)" w:date="2023-06-08T17:31:00Z"/>
              </w:rPr>
            </w:pPr>
            <w:del w:id="638" w:author="Carl Marchand (ACO)" w:date="2023-06-08T17:31:00Z">
              <w:r w:rsidRPr="0014497B" w:rsidDel="001D50B4">
                <w:delText>Table 1 - Multi-function Decoder Configuration Variables</w:delText>
              </w:r>
              <w:r w:rsidDel="001D50B4">
                <w:delText xml:space="preserve"> – Requirement for CV2 thru CV5, CV17, and CV18 changed from Optional to Mandatory</w:delText>
              </w:r>
            </w:del>
          </w:p>
        </w:tc>
      </w:tr>
      <w:tr w:rsidR="005F6110" w14:paraId="5DDA3A69" w14:textId="77777777" w:rsidTr="00D813E6">
        <w:trPr>
          <w:tblHeader/>
        </w:trPr>
        <w:tc>
          <w:tcPr>
            <w:tcW w:w="1791" w:type="dxa"/>
          </w:tcPr>
          <w:p w14:paraId="3F2F9C7F" w14:textId="040C3194" w:rsidR="001D50B4" w:rsidRDefault="001D50B4" w:rsidP="001D50B4">
            <w:del w:id="639" w:author="Carl Marchand (ACO)" w:date="2023-06-08T17:18:00Z">
              <w:r w:rsidRPr="00A95F74" w:rsidDel="00A95F74">
                <w:rPr>
                  <w:color w:val="FF0000"/>
                  <w:rPrChange w:id="640" w:author="Carl Marchand (ACO)" w:date="2023-06-08T17:18:00Z">
                    <w:rPr/>
                  </w:rPrChange>
                </w:rPr>
                <w:delText>01</w:delText>
              </w:r>
            </w:del>
            <w:ins w:id="641" w:author="Carl Marchand (ACO)" w:date="2023-06-08T17:26:00Z">
              <w:r>
                <w:rPr>
                  <w:color w:val="FF0000"/>
                </w:rPr>
                <w:t>20-Jan-2023</w:t>
              </w:r>
            </w:ins>
            <w:del w:id="642" w:author="Carl Marchand (ACO)" w:date="2023-06-08T17:18:00Z">
              <w:r w:rsidRPr="00A95F74" w:rsidDel="00A95F74">
                <w:rPr>
                  <w:color w:val="FF0000"/>
                  <w:rPrChange w:id="643" w:author="Carl Marchand (ACO)" w:date="2023-06-08T17:18:00Z">
                    <w:rPr/>
                  </w:rPrChange>
                </w:rPr>
                <w:delText>/</w:delText>
              </w:r>
            </w:del>
            <w:del w:id="644" w:author="Carl Marchand (ACO)" w:date="2023-06-08T17:26:00Z">
              <w:r w:rsidRPr="00A95F74" w:rsidDel="00A95F74">
                <w:rPr>
                  <w:color w:val="FF0000"/>
                  <w:rPrChange w:id="645" w:author="Carl Marchand (ACO)" w:date="2023-06-08T17:18:00Z">
                    <w:rPr/>
                  </w:rPrChange>
                </w:rPr>
                <w:delText>20</w:delText>
              </w:r>
            </w:del>
            <w:del w:id="646" w:author="Carl Marchand (ACO)" w:date="2023-06-08T17:18:00Z">
              <w:r w:rsidRPr="00A95F74" w:rsidDel="00A95F74">
                <w:rPr>
                  <w:color w:val="FF0000"/>
                  <w:rPrChange w:id="647" w:author="Carl Marchand (ACO)" w:date="2023-06-08T17:18:00Z">
                    <w:rPr/>
                  </w:rPrChange>
                </w:rPr>
                <w:delText>/</w:delText>
              </w:r>
            </w:del>
            <w:del w:id="648" w:author="Carl Marchand (ACO)" w:date="2023-06-08T17:26:00Z">
              <w:r w:rsidRPr="00A95F74" w:rsidDel="00A95F74">
                <w:rPr>
                  <w:color w:val="FF0000"/>
                  <w:rPrChange w:id="649" w:author="Carl Marchand (ACO)" w:date="2023-06-08T17:18:00Z">
                    <w:rPr/>
                  </w:rPrChange>
                </w:rPr>
                <w:delText>2023</w:delText>
              </w:r>
            </w:del>
          </w:p>
        </w:tc>
        <w:tc>
          <w:tcPr>
            <w:tcW w:w="7847" w:type="dxa"/>
            <w:gridSpan w:val="2"/>
          </w:tcPr>
          <w:p w14:paraId="20939459" w14:textId="72D4D949" w:rsidR="001D50B4" w:rsidRDefault="001D50B4" w:rsidP="001D50B4">
            <w:r>
              <w:t xml:space="preserve">Added Sections </w:t>
            </w:r>
            <w:r w:rsidRPr="00670765">
              <w:t>1.3.3.1</w:t>
            </w:r>
            <w:r>
              <w:t>,</w:t>
            </w:r>
            <w:r w:rsidRPr="00670765">
              <w:t xml:space="preserve"> Accessory Decoders – CV Support</w:t>
            </w:r>
            <w:r>
              <w:t>;</w:t>
            </w:r>
            <w:r w:rsidRPr="00670765">
              <w:t xml:space="preserve"> 1.3.3.2</w:t>
            </w:r>
            <w:r>
              <w:t>,</w:t>
            </w:r>
            <w:r w:rsidRPr="00670765">
              <w:t xml:space="preserve"> Accessory Decoders – Programming Track Mode</w:t>
            </w:r>
          </w:p>
        </w:tc>
      </w:tr>
      <w:tr w:rsidR="001D50B4" w14:paraId="76925029" w14:textId="77777777" w:rsidTr="00D813E6">
        <w:trPr>
          <w:tblHeader/>
        </w:trPr>
        <w:tc>
          <w:tcPr>
            <w:tcW w:w="1791" w:type="dxa"/>
            <w:tcPrChange w:id="650" w:author="Carl Marchand (ACO)" w:date="2023-06-08T18:01:00Z">
              <w:tcPr>
                <w:tcW w:w="1638" w:type="dxa"/>
              </w:tcPr>
            </w:tcPrChange>
          </w:tcPr>
          <w:p w14:paraId="4667C0DF" w14:textId="0EAB9DEF" w:rsidR="001D50B4" w:rsidRDefault="00134E39" w:rsidP="001D50B4">
            <w:ins w:id="651" w:author="Carl Marchand (ACO)" w:date="2023-06-08T17:35:00Z">
              <w:r w:rsidRPr="00134E39">
                <w:rPr>
                  <w:color w:val="FF0000"/>
                  <w:rPrChange w:id="652" w:author="Carl Marchand (ACO)" w:date="2023-06-08T17:35:00Z">
                    <w:rPr/>
                  </w:rPrChange>
                </w:rPr>
                <w:t>8-Jun-2023</w:t>
              </w:r>
            </w:ins>
          </w:p>
        </w:tc>
        <w:tc>
          <w:tcPr>
            <w:tcW w:w="7847" w:type="dxa"/>
            <w:gridSpan w:val="2"/>
            <w:tcPrChange w:id="653" w:author="Carl Marchand (ACO)" w:date="2023-06-08T18:01:00Z">
              <w:tcPr>
                <w:tcW w:w="8226" w:type="dxa"/>
                <w:gridSpan w:val="3"/>
              </w:tcPr>
            </w:tcPrChange>
          </w:tcPr>
          <w:p w14:paraId="155EF2B9" w14:textId="518FD105" w:rsidR="001D50B4" w:rsidRPr="001E6448" w:rsidRDefault="00595587" w:rsidP="001D50B4">
            <w:pPr>
              <w:rPr>
                <w:color w:val="FF0000"/>
                <w:rPrChange w:id="654" w:author="Carl Marchand (ACO)" w:date="2023-06-08T17:37:00Z">
                  <w:rPr/>
                </w:rPrChange>
              </w:rPr>
            </w:pPr>
            <w:ins w:id="655" w:author="Carl Marchand (ACO)" w:date="2023-06-08T17:37:00Z">
              <w:r w:rsidRPr="001E6448">
                <w:rPr>
                  <w:color w:val="FF0000"/>
                  <w:rPrChange w:id="656" w:author="Carl Marchand (ACO)" w:date="2023-06-08T17:37:00Z">
                    <w:rPr/>
                  </w:rPrChange>
                </w:rPr>
                <w:t xml:space="preserve">Added information </w:t>
              </w:r>
              <w:r w:rsidR="001E6448">
                <w:rPr>
                  <w:color w:val="FF0000"/>
                </w:rPr>
                <w:t xml:space="preserve">to </w:t>
              </w:r>
            </w:ins>
            <w:ins w:id="657" w:author="Carl Marchand (ACO)" w:date="2023-06-08T17:38:00Z">
              <w:r w:rsidR="001E6448">
                <w:rPr>
                  <w:color w:val="FF0000"/>
                </w:rPr>
                <w:t>sections 1.2.1 Normative and 1.2.2 Informative.</w:t>
              </w:r>
            </w:ins>
            <w:ins w:id="658" w:author="Carl Marchand (ACO)" w:date="2023-06-08T17:39:00Z">
              <w:r w:rsidR="001E6448">
                <w:rPr>
                  <w:color w:val="FF0000"/>
                </w:rPr>
                <w:t xml:space="preserve"> </w:t>
              </w:r>
            </w:ins>
            <w:ins w:id="659" w:author="Carl Marchand (ACO)" w:date="2023-06-08T17:41:00Z">
              <w:r w:rsidR="001E6448">
                <w:rPr>
                  <w:color w:val="FF0000"/>
                </w:rPr>
                <w:t>Changed CV 19 from Optional to Recommende</w:t>
              </w:r>
            </w:ins>
            <w:ins w:id="660" w:author="Carl Marchand (ACO)" w:date="2023-06-08T17:42:00Z">
              <w:r w:rsidR="001E6448">
                <w:rPr>
                  <w:color w:val="FF0000"/>
                </w:rPr>
                <w:t xml:space="preserve">d. </w:t>
              </w:r>
            </w:ins>
            <w:ins w:id="661" w:author="Carl Marchand (ACO)" w:date="2023-06-08T17:39:00Z">
              <w:r w:rsidR="001E6448">
                <w:rPr>
                  <w:color w:val="FF0000"/>
                </w:rPr>
                <w:t>Removed</w:t>
              </w:r>
            </w:ins>
            <w:ins w:id="662" w:author="Carl Marchand (ACO)" w:date="2023-06-08T17:40:00Z">
              <w:r w:rsidR="001E6448">
                <w:rPr>
                  <w:color w:val="FF0000"/>
                </w:rPr>
                <w:t xml:space="preserve"> references to Dynamic CVs. </w:t>
              </w:r>
            </w:ins>
            <w:ins w:id="663" w:author="Carl Marchand (ACO)" w:date="2023-06-08T17:42:00Z">
              <w:r w:rsidR="001E6448">
                <w:rPr>
                  <w:color w:val="FF0000"/>
                </w:rPr>
                <w:t xml:space="preserve">Reverted CVs </w:t>
              </w:r>
            </w:ins>
            <w:ins w:id="664" w:author="Carl Marchand (ACO)" w:date="2023-06-08T17:56:00Z">
              <w:r w:rsidR="005F1FE3">
                <w:rPr>
                  <w:color w:val="FF0000"/>
                </w:rPr>
                <w:t>880-895</w:t>
              </w:r>
            </w:ins>
            <w:ins w:id="665" w:author="Carl Marchand (ACO)" w:date="2023-06-08T17:43:00Z">
              <w:r w:rsidR="001E6448">
                <w:rPr>
                  <w:color w:val="FF0000"/>
                </w:rPr>
                <w:t xml:space="preserve"> to reserved. </w:t>
              </w:r>
            </w:ins>
            <w:ins w:id="666" w:author="Carl Marchand (ACO)" w:date="2023-06-08T17:45:00Z">
              <w:r w:rsidR="001E6448">
                <w:rPr>
                  <w:color w:val="FF0000"/>
                </w:rPr>
                <w:t xml:space="preserve">Changes and corrections to Table </w:t>
              </w:r>
            </w:ins>
            <w:ins w:id="667" w:author="Carl Marchand (ACO)" w:date="2023-06-08T17:47:00Z">
              <w:r w:rsidR="001E6448">
                <w:rPr>
                  <w:color w:val="FF0000"/>
                </w:rPr>
                <w:t xml:space="preserve">1 and to </w:t>
              </w:r>
            </w:ins>
            <w:ins w:id="668" w:author="Carl Marchand (ACO)" w:date="2023-06-08T17:48:00Z">
              <w:r w:rsidR="005F1FE3">
                <w:rPr>
                  <w:color w:val="FF0000"/>
                </w:rPr>
                <w:t xml:space="preserve">definitions for </w:t>
              </w:r>
            </w:ins>
            <w:ins w:id="669" w:author="Carl Marchand (ACO)" w:date="2023-06-08T17:47:00Z">
              <w:r w:rsidR="001E6448">
                <w:rPr>
                  <w:color w:val="FF0000"/>
                </w:rPr>
                <w:t>CVs 9,</w:t>
              </w:r>
              <w:r w:rsidR="005F1FE3">
                <w:rPr>
                  <w:color w:val="FF0000"/>
                </w:rPr>
                <w:t xml:space="preserve"> 10,</w:t>
              </w:r>
            </w:ins>
            <w:ins w:id="670" w:author="Carl Marchand (ACO)" w:date="2023-06-08T17:48:00Z">
              <w:r w:rsidR="005F1FE3">
                <w:rPr>
                  <w:color w:val="FF0000"/>
                </w:rPr>
                <w:t xml:space="preserve"> 12, 16,</w:t>
              </w:r>
            </w:ins>
            <w:ins w:id="671" w:author="Carl Marchand (ACO)" w:date="2023-06-08T17:49:00Z">
              <w:r w:rsidR="005F1FE3">
                <w:rPr>
                  <w:color w:val="FF0000"/>
                </w:rPr>
                <w:t xml:space="preserve"> 21, 22, 25</w:t>
              </w:r>
            </w:ins>
            <w:ins w:id="672" w:author="Carl Marchand (ACO)" w:date="2023-06-08T17:50:00Z">
              <w:r w:rsidR="005F1FE3">
                <w:rPr>
                  <w:color w:val="FF0000"/>
                </w:rPr>
                <w:t>, 27, 28</w:t>
              </w:r>
            </w:ins>
            <w:ins w:id="673" w:author="Carl Marchand (ACO)" w:date="2023-06-08T17:51:00Z">
              <w:r w:rsidR="005F1FE3">
                <w:rPr>
                  <w:color w:val="FF0000"/>
                </w:rPr>
                <w:t xml:space="preserve"> (including Table</w:t>
              </w:r>
            </w:ins>
            <w:ins w:id="674" w:author="Carl Marchand (ACO)" w:date="2023-06-08T17:52:00Z">
              <w:r w:rsidR="005F1FE3">
                <w:rPr>
                  <w:color w:val="FF0000"/>
                </w:rPr>
                <w:t xml:space="preserve"> 2 and Table 3) to harmonize with RCN-225. CVs 9</w:t>
              </w:r>
            </w:ins>
            <w:ins w:id="675" w:author="Carl Marchand (ACO)" w:date="2023-06-08T17:53:00Z">
              <w:r w:rsidR="005F1FE3">
                <w:rPr>
                  <w:color w:val="FF0000"/>
                </w:rPr>
                <w:t>7-104 changed to Manufacturer unique. CVs</w:t>
              </w:r>
            </w:ins>
            <w:ins w:id="676" w:author="Carl Marchand (ACO)" w:date="2023-06-08T17:54:00Z">
              <w:r w:rsidR="005F1FE3">
                <w:rPr>
                  <w:color w:val="FF0000"/>
                </w:rPr>
                <w:t xml:space="preserve"> 107-111 changed to harmonize with RCN-225.</w:t>
              </w:r>
            </w:ins>
            <w:ins w:id="677" w:author="Carl Marchand (ACO)" w:date="2023-06-08T17:57:00Z">
              <w:r w:rsidR="005F1FE3">
                <w:rPr>
                  <w:color w:val="FF0000"/>
                </w:rPr>
                <w:t xml:space="preserve"> Typos and miscellaneous corrections made. </w:t>
              </w:r>
            </w:ins>
            <w:ins w:id="678" w:author="Carl Marchand (ACO)" w:date="2023-06-08T18:05:00Z">
              <w:r w:rsidR="00D813E6">
                <w:rPr>
                  <w:color w:val="FF0000"/>
                </w:rPr>
                <w:t>Definitions for Accessory Decoder CV31 and CV32 changed to refer to Mobile Decoder de</w:t>
              </w:r>
            </w:ins>
            <w:ins w:id="679" w:author="Carl Marchand (ACO)" w:date="2023-06-08T18:06:00Z">
              <w:r w:rsidR="00D813E6">
                <w:rPr>
                  <w:color w:val="FF0000"/>
                </w:rPr>
                <w:t xml:space="preserve">finitions for CVs 31-32. </w:t>
              </w:r>
            </w:ins>
            <w:ins w:id="680" w:author="Carl Marchand (ACO)" w:date="2023-06-08T18:02:00Z">
              <w:r w:rsidR="00D813E6">
                <w:rPr>
                  <w:color w:val="FF0000"/>
                </w:rPr>
                <w:t>Appendix B changed to</w:t>
              </w:r>
            </w:ins>
            <w:ins w:id="681" w:author="Carl Marchand (ACO)" w:date="2023-06-08T18:03:00Z">
              <w:r w:rsidR="00D813E6">
                <w:rPr>
                  <w:color w:val="FF0000"/>
                </w:rPr>
                <w:t xml:space="preserve"> harmonize with RCN-225.</w:t>
              </w:r>
            </w:ins>
          </w:p>
        </w:tc>
      </w:tr>
    </w:tbl>
    <w:p w14:paraId="661A347F" w14:textId="77777777" w:rsidR="00276555" w:rsidRPr="00276555" w:rsidRDefault="00276555" w:rsidP="00276555">
      <w:pPr>
        <w:sectPr w:rsidR="00276555" w:rsidRPr="00276555" w:rsidSect="00F267F5">
          <w:footerReference w:type="even" r:id="rId13"/>
          <w:footerReference w:type="default" r:id="rId14"/>
          <w:headerReference w:type="first" r:id="rId15"/>
          <w:footerReference w:type="first" r:id="rId16"/>
          <w:pgSz w:w="12240" w:h="15840" w:code="1"/>
          <w:pgMar w:top="864" w:right="1440" w:bottom="864" w:left="1152" w:header="288" w:footer="178" w:gutter="0"/>
          <w:lnNumType w:countBy="5" w:restart="continuous"/>
          <w:cols w:space="720"/>
          <w:titlePg/>
          <w:docGrid w:linePitch="326"/>
        </w:sectPr>
      </w:pPr>
    </w:p>
    <w:p w14:paraId="165CD2DE"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7"/>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0212434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11AAB55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5CFC4C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 xml:space="preserve">expertise. Volunteers are not necessarily members of </w:t>
      </w:r>
      <w:proofErr w:type="gramStart"/>
      <w:r w:rsidRPr="0082606B">
        <w:rPr>
          <w:rFonts w:ascii="Arial Narrow" w:hAnsi="Arial Narrow" w:cs="TimesNewRomanPSMT"/>
          <w:sz w:val="17"/>
          <w:szCs w:val="17"/>
        </w:rPr>
        <w:t>NMRA, and</w:t>
      </w:r>
      <w:proofErr w:type="gramEnd"/>
      <w:r w:rsidRPr="0082606B">
        <w:rPr>
          <w:rFonts w:ascii="Arial Narrow" w:hAnsi="Arial Narrow" w:cs="TimesNewRomanPSMT"/>
          <w:sz w:val="17"/>
          <w:szCs w:val="17"/>
        </w:rPr>
        <w:t xml:space="preserve"> participate without compensation from NMRA.</w:t>
      </w:r>
    </w:p>
    <w:p w14:paraId="560A5045"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 xml:space="preserve">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w:t>
      </w:r>
      <w:proofErr w:type="gramStart"/>
      <w:r w:rsidRPr="0082606B">
        <w:rPr>
          <w:rFonts w:ascii="Arial Narrow" w:hAnsi="Arial Narrow" w:cs="TimesNewRomanPSMT"/>
          <w:sz w:val="17"/>
          <w:szCs w:val="17"/>
        </w:rPr>
        <w:t>of:</w:t>
      </w:r>
      <w:proofErr w:type="gramEnd"/>
      <w:r w:rsidRPr="0082606B">
        <w:rPr>
          <w:rFonts w:ascii="Arial Narrow" w:hAnsi="Arial Narrow" w:cs="TimesNewRomanPSMT"/>
          <w:sz w:val="17"/>
          <w:szCs w:val="17"/>
        </w:rPr>
        <w:t xml:space="preserve">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64B641A7"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3F0194A9"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3AB0EDF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0A4E229"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0850DCB"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4B6F08D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7DB36071"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6587D9A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27B650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8398275"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714E6F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69253A75"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44092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C50F0E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5835A15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both </w:t>
      </w:r>
      <w:proofErr w:type="gramStart"/>
      <w:r w:rsidRPr="0082606B">
        <w:rPr>
          <w:rFonts w:ascii="Arial Narrow" w:hAnsi="Arial Narrow" w:cs="TimesNewRomanPSMT"/>
          <w:sz w:val="17"/>
          <w:szCs w:val="17"/>
        </w:rPr>
        <w:t>use</w:t>
      </w:r>
      <w:proofErr w:type="gramEnd"/>
      <w:r w:rsidRPr="0082606B">
        <w:rPr>
          <w:rFonts w:ascii="Arial Narrow" w:hAnsi="Arial Narrow" w:cs="TimesNewRomanPSMT"/>
          <w:sz w:val="17"/>
          <w:szCs w:val="17"/>
        </w:rPr>
        <w:t>,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1C7C140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F19F117"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from other systems, </w:t>
      </w:r>
      <w:proofErr w:type="gramStart"/>
      <w:r w:rsidRPr="0082606B">
        <w:rPr>
          <w:rFonts w:ascii="Arial Narrow" w:hAnsi="Arial Narrow" w:cs="TimesNewRomanPSMT"/>
          <w:sz w:val="17"/>
          <w:szCs w:val="17"/>
        </w:rPr>
        <w:t>devices</w:t>
      </w:r>
      <w:proofErr w:type="gramEnd"/>
      <w:r w:rsidRPr="0082606B">
        <w:rPr>
          <w:rFonts w:ascii="Arial Narrow" w:hAnsi="Arial Narrow" w:cs="TimesNewRomanPSMT"/>
          <w:sz w:val="17"/>
          <w:szCs w:val="17"/>
        </w:rPr>
        <w:t xml:space="preserve">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Carl Marchand (ACO)" w:date="2023-06-08T14:32:00Z" w:initials="CM(">
    <w:p w14:paraId="36141332" w14:textId="0E42D684" w:rsidR="008539E4" w:rsidRDefault="008539E4">
      <w:pPr>
        <w:pStyle w:val="CommentText"/>
      </w:pPr>
      <w:r>
        <w:rPr>
          <w:rStyle w:val="CommentReference"/>
        </w:rPr>
        <w:annotationRef/>
      </w:r>
      <w:r>
        <w:t>We should create a table to display the following CVs 30-32 in a future release</w:t>
      </w:r>
    </w:p>
    <w:p w14:paraId="1A9F5968" w14:textId="05F228CE" w:rsidR="008539E4" w:rsidRDefault="008539E4">
      <w:pPr>
        <w:pStyle w:val="CommentText"/>
      </w:pPr>
    </w:p>
  </w:comment>
  <w:comment w:id="27" w:author="Carl Marchand (ACO)" w:date="2023-06-08T14:41:00Z" w:initials="CM(">
    <w:p w14:paraId="4C6CC609" w14:textId="32C56B6D" w:rsidR="00A401B3" w:rsidRDefault="00A401B3">
      <w:pPr>
        <w:pStyle w:val="CommentText"/>
      </w:pPr>
      <w:r>
        <w:rPr>
          <w:rStyle w:val="CommentReference"/>
        </w:rPr>
        <w:annotationRef/>
      </w:r>
      <w:r>
        <w:t xml:space="preserve">RailCommunity has devised a scheme to use CV96 as a means to specify more flexible mapping techniques. </w:t>
      </w:r>
      <w:r>
        <w:t xml:space="preserve">The NMRA should consider adopting this scheme </w:t>
      </w:r>
      <w:r>
        <w:t>in a future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9F5968" w15:done="0"/>
  <w15:commentEx w15:paraId="4C6CC6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C6509" w16cex:dateUtc="2023-06-08T18:32:00Z"/>
  <w16cex:commentExtensible w16cex:durableId="282C672C" w16cex:dateUtc="2023-06-08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9F5968" w16cid:durableId="282C6509"/>
  <w16cid:commentId w16cid:paraId="4C6CC609" w16cid:durableId="282C67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F747" w14:textId="77777777" w:rsidR="00133D58" w:rsidRDefault="00133D58">
      <w:r>
        <w:separator/>
      </w:r>
    </w:p>
  </w:endnote>
  <w:endnote w:type="continuationSeparator" w:id="0">
    <w:p w14:paraId="4DA83459" w14:textId="77777777" w:rsidR="00133D58" w:rsidRDefault="00133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charset w:val="00"/>
    <w:family w:val="roman"/>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A46D5" w14:paraId="1009E15A" w14:textId="77777777" w:rsidTr="002A46D5">
      <w:tc>
        <w:tcPr>
          <w:tcW w:w="1384" w:type="pct"/>
        </w:tcPr>
        <w:p w14:paraId="1BCA571C" w14:textId="77777777" w:rsidR="002A46D5" w:rsidRDefault="002A46D5" w:rsidP="002A46D5">
          <w:pPr>
            <w:pStyle w:val="Footer"/>
          </w:pPr>
        </w:p>
      </w:tc>
      <w:tc>
        <w:tcPr>
          <w:tcW w:w="3616" w:type="pct"/>
        </w:tcPr>
        <w:p w14:paraId="3C7C8512" w14:textId="15D0FFB3" w:rsidR="002A46D5" w:rsidRDefault="0024263F" w:rsidP="002A46D5">
          <w:pPr>
            <w:jc w:val="right"/>
          </w:pPr>
          <w:fldSimple w:instr=" DOCPROPERTY &quot;Company&quot;  \* MERGEFORMAT ">
            <w:r w:rsidR="0002177F">
              <w:t>© 2022 National Model Railroad Association, Inc.</w:t>
            </w:r>
          </w:fldSimple>
        </w:p>
      </w:tc>
    </w:tr>
    <w:tr w:rsidR="002A46D5" w14:paraId="0D11F13F" w14:textId="77777777" w:rsidTr="002A46D5">
      <w:tc>
        <w:tcPr>
          <w:tcW w:w="1384" w:type="pct"/>
        </w:tcPr>
        <w:p w14:paraId="6616FD0E" w14:textId="77777777"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A07E8">
            <w:rPr>
              <w:rStyle w:val="PageNumber"/>
              <w:noProof/>
            </w:rPr>
            <w:t>2</w:t>
          </w:r>
          <w:r>
            <w:rPr>
              <w:rStyle w:val="PageNumber"/>
            </w:rPr>
            <w:fldChar w:fldCharType="end"/>
          </w:r>
        </w:p>
      </w:tc>
      <w:tc>
        <w:tcPr>
          <w:tcW w:w="3616" w:type="pct"/>
        </w:tcPr>
        <w:p w14:paraId="1AF6E73E" w14:textId="494C60E4" w:rsidR="002A46D5" w:rsidRDefault="0024263F" w:rsidP="002A46D5">
          <w:pPr>
            <w:jc w:val="right"/>
          </w:pPr>
          <w:fldSimple w:instr=" TITLE  \* MERGEFORMAT ">
            <w:r w:rsidR="0002177F">
              <w:t>S-9.2.2 Draft</w:t>
            </w:r>
          </w:fldSimple>
          <w:r w:rsidR="002A46D5">
            <w:t xml:space="preserve"> </w:t>
          </w:r>
          <w:fldSimple w:instr=" SUBJECT  \* MERGEFORMAT ">
            <w:r w:rsidR="0002177F">
              <w:t>Configuration Variables for Digital Command Control, All Scales</w:t>
            </w:r>
          </w:fldSimple>
        </w:p>
      </w:tc>
    </w:tr>
  </w:tbl>
  <w:p w14:paraId="0460A873" w14:textId="77777777" w:rsidR="00937078" w:rsidRPr="002A46D5" w:rsidRDefault="00937078" w:rsidP="002A46D5">
    <w:pPr>
      <w:pStyle w:val="Footer"/>
    </w:pPr>
  </w:p>
  <w:p w14:paraId="69EC1888" w14:textId="77777777" w:rsidR="007A1D7D" w:rsidRDefault="007A1D7D"/>
  <w:p w14:paraId="35DEABCC" w14:textId="77777777" w:rsidR="000A696D" w:rsidRDefault="000A69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0B593EE8" w14:textId="5EDB99B0" w:rsidR="00851FCA" w:rsidRDefault="0036619C" w:rsidP="0044692D">
        <w:pPr>
          <w:spacing w:after="0"/>
        </w:pPr>
        <w:r>
          <w:t>© 2022 National Model Railroad Association, Inc.</w:t>
        </w:r>
      </w:p>
    </w:sdtContent>
  </w:sdt>
  <w:p w14:paraId="79CF1249" w14:textId="66EC5625" w:rsidR="00937078" w:rsidRPr="002A46D5" w:rsidRDefault="00133D58"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4E79B3">
          <w:t>S-9.2.2 Draft</w:t>
        </w:r>
      </w:sdtContent>
    </w:sdt>
    <w:r w:rsidR="001A78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715F5B">
          <w:t>Configuration Variables for Digital Command Control, All Scales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A07E8">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A07E8">
      <w:rPr>
        <w:rStyle w:val="PageNumber"/>
        <w:noProof/>
      </w:rPr>
      <w:t>2</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3-06-08T00:00:00Z">
          <w:dateFormat w:val="MMM d, yyyy"/>
          <w:lid w:val="en-US"/>
          <w:storeMappedDataAs w:val="dateTime"/>
          <w:calendar w:val="gregorian"/>
        </w:date>
      </w:sdtPr>
      <w:sdtEndPr>
        <w:rPr>
          <w:rStyle w:val="PageNumber"/>
        </w:rPr>
      </w:sdtEndPr>
      <w:sdtContent>
        <w:del w:id="682" w:author="Carl Marchand (ACO)" w:date="2023-06-09T08:32:00Z">
          <w:r w:rsidR="00A4705F" w:rsidDel="005F6110">
            <w:rPr>
              <w:rStyle w:val="PageNumber"/>
            </w:rPr>
            <w:delText>Jun 4, 2023</w:delText>
          </w:r>
        </w:del>
        <w:ins w:id="683" w:author="Carl Marchand (ACO)" w:date="2023-06-09T08:32:00Z">
          <w:r w:rsidR="005F6110">
            <w:rPr>
              <w:rStyle w:val="PageNumber"/>
            </w:rPr>
            <w:t>Jun 8, 2023</w:t>
          </w:r>
        </w:ins>
      </w:sdtContent>
    </w:sdt>
  </w:p>
  <w:p w14:paraId="66726BDC" w14:textId="77777777" w:rsidR="007A1D7D" w:rsidRDefault="007A1D7D"/>
  <w:p w14:paraId="07E0B3DD" w14:textId="77777777" w:rsidR="000A696D" w:rsidRDefault="000A69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6AF3E9BB" w14:textId="0C766304" w:rsidR="00937078" w:rsidRDefault="001A78C1" w:rsidP="0044692D">
        <w:pPr>
          <w:spacing w:after="0"/>
        </w:pPr>
        <w:r>
          <w:t xml:space="preserve">© </w:t>
        </w:r>
        <w:r w:rsidR="0036619C">
          <w:t>2022</w:t>
        </w:r>
        <w:r>
          <w:t xml:space="preserve"> National Model Railroad Association, Inc.</w:t>
        </w:r>
      </w:p>
    </w:sdtContent>
  </w:sdt>
  <w:p w14:paraId="2A5A8898" w14:textId="248F07C4" w:rsidR="00851FCA" w:rsidRDefault="00133D58"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4E79B3">
          <w:t>S-9.2.2 Draft</w:t>
        </w:r>
      </w:sdtContent>
    </w:sdt>
    <w:r w:rsidR="001A78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715F5B">
          <w:t>Configuration Variables for Digital Command Control, All Scales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A07E8">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A07E8">
      <w:rPr>
        <w:rStyle w:val="PageNumber"/>
        <w:noProof/>
      </w:rPr>
      <w:t>2</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3-06-08T00:00:00Z">
          <w:dateFormat w:val="MMM d, yyyy"/>
          <w:lid w:val="en-US"/>
          <w:storeMappedDataAs w:val="dateTime"/>
          <w:calendar w:val="gregorian"/>
        </w:date>
      </w:sdtPr>
      <w:sdtEndPr>
        <w:rPr>
          <w:rStyle w:val="PageNumber"/>
        </w:rPr>
      </w:sdtEndPr>
      <w:sdtContent>
        <w:del w:id="686" w:author="Carl Marchand (ACO)" w:date="2023-06-09T08:32:00Z">
          <w:r w:rsidR="00A4705F" w:rsidDel="005F6110">
            <w:rPr>
              <w:rStyle w:val="PageNumber"/>
            </w:rPr>
            <w:delText>Jun 4, 2023</w:delText>
          </w:r>
        </w:del>
        <w:ins w:id="687" w:author="Carl Marchand (ACO)" w:date="2023-06-09T08:32:00Z">
          <w:r w:rsidR="005F6110">
            <w:rPr>
              <w:rStyle w:val="PageNumber"/>
            </w:rPr>
            <w:t>Jun 8, 2023</w:t>
          </w:r>
        </w:ins>
      </w:sdtContent>
    </w:sdt>
  </w:p>
  <w:p w14:paraId="409CCF13" w14:textId="77777777" w:rsidR="007A1D7D" w:rsidRDefault="007A1D7D"/>
  <w:p w14:paraId="0FABE88D" w14:textId="77777777" w:rsidR="000A696D" w:rsidRDefault="000A69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C7FBD" w14:textId="77777777" w:rsidR="00133D58" w:rsidRDefault="00133D58">
      <w:r>
        <w:separator/>
      </w:r>
    </w:p>
  </w:footnote>
  <w:footnote w:type="continuationSeparator" w:id="0">
    <w:p w14:paraId="72C5D455" w14:textId="77777777" w:rsidR="00133D58" w:rsidRDefault="00133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14:paraId="089991A9" w14:textId="77777777" w:rsidTr="003428C9">
      <w:tc>
        <w:tcPr>
          <w:tcW w:w="554" w:type="pct"/>
          <w:vMerge w:val="restart"/>
          <w:tcBorders>
            <w:top w:val="nil"/>
            <w:left w:val="nil"/>
            <w:right w:val="nil"/>
          </w:tcBorders>
        </w:tcPr>
        <w:p w14:paraId="6FCD5A3C"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76C1F0E" wp14:editId="39F04DAE">
                <wp:extent cx="552450" cy="581025"/>
                <wp:effectExtent l="0" t="0" r="6350" b="3175"/>
                <wp:docPr id="9" name="Picture 9"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340B97F3"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3BD10B56"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5DACB5B6" w14:textId="77777777" w:rsidR="00800DAA" w:rsidRDefault="00800DAA" w:rsidP="00851FCA"/>
      </w:tc>
      <w:tc>
        <w:tcPr>
          <w:tcW w:w="1728" w:type="pct"/>
          <w:gridSpan w:val="2"/>
          <w:vAlign w:val="center"/>
        </w:tcPr>
        <w:p w14:paraId="45C3EE4B" w14:textId="0F553842" w:rsidR="00800DAA" w:rsidRPr="00851FCA" w:rsidRDefault="00800DAA" w:rsidP="003428C9">
          <w:pPr>
            <w:pStyle w:val="Heading4"/>
            <w:numPr>
              <w:ilvl w:val="0"/>
              <w:numId w:val="0"/>
            </w:numPr>
            <w:spacing w:before="0" w:after="0"/>
            <w:jc w:val="center"/>
            <w:rPr>
              <w:rStyle w:val="Strong"/>
            </w:rPr>
          </w:pPr>
          <w:r w:rsidRPr="00851FCA">
            <w:rPr>
              <w:rStyle w:val="Strong"/>
            </w:rPr>
            <w:t xml:space="preserve">NMRA </w:t>
          </w:r>
          <w:r w:rsidR="004E79B3">
            <w:rPr>
              <w:rStyle w:val="Strong"/>
            </w:rPr>
            <w:t xml:space="preserve">Standard </w:t>
          </w:r>
        </w:p>
      </w:tc>
    </w:tr>
    <w:tr w:rsidR="00800DAA" w14:paraId="5C19E2B5" w14:textId="77777777" w:rsidTr="003428C9">
      <w:tc>
        <w:tcPr>
          <w:tcW w:w="554" w:type="pct"/>
          <w:vMerge/>
          <w:tcBorders>
            <w:left w:val="nil"/>
            <w:right w:val="nil"/>
          </w:tcBorders>
        </w:tcPr>
        <w:p w14:paraId="0675AEC7"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BBECC7A"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1B74967"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3F87A93E" w14:textId="77777777" w:rsidR="00800DAA" w:rsidRDefault="00800DAA"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2748B89" w14:textId="105D6091" w:rsidR="00800DAA" w:rsidRDefault="004E79B3" w:rsidP="004E79B3">
              <w:pPr>
                <w:jc w:val="center"/>
              </w:pPr>
              <w:r>
                <w:t xml:space="preserve">Configuration </w:t>
              </w:r>
              <w:r w:rsidR="00715F5B">
                <w:t>Variables for</w:t>
              </w:r>
              <w:r>
                <w:t xml:space="preserve"> Digital </w:t>
              </w:r>
              <w:r w:rsidR="00715F5B">
                <w:t>Command Control, Al</w:t>
              </w:r>
              <w:r>
                <w:t>l Scales</w:t>
              </w:r>
            </w:p>
          </w:tc>
        </w:sdtContent>
      </w:sdt>
    </w:tr>
    <w:tr w:rsidR="00800DAA" w14:paraId="641C67CA" w14:textId="77777777" w:rsidTr="003428C9">
      <w:tc>
        <w:tcPr>
          <w:tcW w:w="554" w:type="pct"/>
          <w:vMerge/>
          <w:tcBorders>
            <w:left w:val="nil"/>
            <w:bottom w:val="nil"/>
            <w:right w:val="nil"/>
          </w:tcBorders>
        </w:tcPr>
        <w:p w14:paraId="681B0EB8"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7110A84B"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7154454" w14:textId="687D66D0" w:rsidR="00800DAA" w:rsidRDefault="004E79B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Carl Marchand</w:t>
          </w:r>
        </w:p>
      </w:tc>
      <w:tc>
        <w:tcPr>
          <w:tcW w:w="121" w:type="pct"/>
          <w:tcBorders>
            <w:top w:val="nil"/>
            <w:left w:val="nil"/>
            <w:bottom w:val="nil"/>
          </w:tcBorders>
        </w:tcPr>
        <w:p w14:paraId="75EB0063"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3-06-08T00:00:00Z">
            <w:dateFormat w:val="MMM d, yyyy"/>
            <w:lid w:val="en-US"/>
            <w:storeMappedDataAs w:val="dateTime"/>
            <w:calendar w:val="gregorian"/>
          </w:date>
        </w:sdtPr>
        <w:sdtContent>
          <w:tc>
            <w:tcPr>
              <w:tcW w:w="744" w:type="pct"/>
              <w:vAlign w:val="center"/>
            </w:tcPr>
            <w:p w14:paraId="537AC6CE" w14:textId="45D534E9" w:rsidR="00800DAA" w:rsidRDefault="005F611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684" w:author="Carl Marchand (ACO)" w:date="2023-06-09T08:32:00Z">
                <w:r w:rsidDel="005F6110">
                  <w:rPr>
                    <w:rFonts w:ascii="CG Times" w:hAnsi="CG Times"/>
                    <w:sz w:val="20"/>
                  </w:rPr>
                  <w:delText>Jun 4, 2023</w:delText>
                </w:r>
              </w:del>
              <w:ins w:id="685" w:author="Carl Marchand (ACO)" w:date="2023-06-09T08:32:00Z">
                <w:r>
                  <w:rPr>
                    <w:rFonts w:ascii="CG Times" w:hAnsi="CG Times"/>
                    <w:sz w:val="20"/>
                  </w:rPr>
                  <w:t xml:space="preserve">Jun </w:t>
                </w:r>
                <w:r>
                  <w:rPr>
                    <w:rFonts w:ascii="CG Times" w:hAnsi="CG Times"/>
                    <w:sz w:val="20"/>
                  </w:rPr>
                  <w:t>8</w:t>
                </w:r>
                <w:r>
                  <w:rPr>
                    <w:rFonts w:ascii="CG Times" w:hAnsi="CG Times"/>
                    <w:sz w:val="20"/>
                  </w:rPr>
                  <w:t>, 2023</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2829BBF5" w14:textId="127D89A4" w:rsidR="00800DAA" w:rsidRDefault="004E79B3" w:rsidP="00851FCA">
              <w:pPr>
                <w:rPr>
                  <w:rFonts w:ascii="CG Times" w:hAnsi="CG Times"/>
                </w:rPr>
              </w:pPr>
              <w:r>
                <w:rPr>
                  <w:rFonts w:ascii="CG Times" w:hAnsi="CG Times"/>
                </w:rPr>
                <w:t>S</w:t>
              </w:r>
              <w:r w:rsidR="001A78C1">
                <w:rPr>
                  <w:rFonts w:ascii="CG Times" w:hAnsi="CG Times"/>
                </w:rPr>
                <w:t>-9.</w:t>
              </w:r>
              <w:r>
                <w:rPr>
                  <w:rFonts w:ascii="CG Times" w:hAnsi="CG Times"/>
                </w:rPr>
                <w:t>2.2</w:t>
              </w:r>
              <w:r w:rsidR="001A78C1">
                <w:rPr>
                  <w:rFonts w:ascii="CG Times" w:hAnsi="CG Times"/>
                </w:rPr>
                <w:t xml:space="preserve"> Draft</w:t>
              </w:r>
            </w:p>
          </w:tc>
        </w:sdtContent>
      </w:sdt>
    </w:tr>
  </w:tbl>
  <w:p w14:paraId="30C69CA8" w14:textId="77777777" w:rsidR="00937078" w:rsidRDefault="00937078">
    <w:pPr>
      <w:pStyle w:val="Header"/>
    </w:pPr>
  </w:p>
  <w:p w14:paraId="1D303D5A" w14:textId="77777777" w:rsidR="007A1D7D" w:rsidRDefault="007A1D7D"/>
  <w:p w14:paraId="5580F0E2" w14:textId="77777777" w:rsidR="000A696D" w:rsidRDefault="000A69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D280" w14:textId="77777777" w:rsidR="009E51BF" w:rsidRPr="008E667E" w:rsidRDefault="009E51BF"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7842BC"/>
    <w:multiLevelType w:val="hybridMultilevel"/>
    <w:tmpl w:val="D9C890EA"/>
    <w:lvl w:ilvl="0" w:tplc="7C4013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0F22260"/>
    <w:multiLevelType w:val="hybridMultilevel"/>
    <w:tmpl w:val="CE3C88FE"/>
    <w:lvl w:ilvl="0" w:tplc="168E9A8E">
      <w:start w:val="1"/>
      <w:numFmt w:val="bullet"/>
      <w:lvlText w:val=""/>
      <w:lvlJc w:val="left"/>
      <w:pPr>
        <w:ind w:left="1247" w:hanging="360"/>
      </w:pPr>
      <w:rPr>
        <w:rFonts w:ascii="Symbol" w:eastAsia="Symbol" w:hAnsi="Symbol" w:hint="default"/>
        <w:sz w:val="20"/>
        <w:szCs w:val="20"/>
      </w:rPr>
    </w:lvl>
    <w:lvl w:ilvl="1" w:tplc="E45C1CD8">
      <w:start w:val="1"/>
      <w:numFmt w:val="bullet"/>
      <w:lvlText w:val="•"/>
      <w:lvlJc w:val="left"/>
      <w:pPr>
        <w:ind w:left="2131" w:hanging="360"/>
      </w:pPr>
      <w:rPr>
        <w:rFonts w:hint="default"/>
      </w:rPr>
    </w:lvl>
    <w:lvl w:ilvl="2" w:tplc="E30A9F92">
      <w:start w:val="1"/>
      <w:numFmt w:val="bullet"/>
      <w:lvlText w:val="•"/>
      <w:lvlJc w:val="left"/>
      <w:pPr>
        <w:ind w:left="3014" w:hanging="360"/>
      </w:pPr>
      <w:rPr>
        <w:rFonts w:hint="default"/>
      </w:rPr>
    </w:lvl>
    <w:lvl w:ilvl="3" w:tplc="221E1F6E">
      <w:start w:val="1"/>
      <w:numFmt w:val="bullet"/>
      <w:lvlText w:val="•"/>
      <w:lvlJc w:val="left"/>
      <w:pPr>
        <w:ind w:left="3897" w:hanging="360"/>
      </w:pPr>
      <w:rPr>
        <w:rFonts w:hint="default"/>
      </w:rPr>
    </w:lvl>
    <w:lvl w:ilvl="4" w:tplc="00728242">
      <w:start w:val="1"/>
      <w:numFmt w:val="bullet"/>
      <w:lvlText w:val="•"/>
      <w:lvlJc w:val="left"/>
      <w:pPr>
        <w:ind w:left="4780" w:hanging="360"/>
      </w:pPr>
      <w:rPr>
        <w:rFonts w:hint="default"/>
      </w:rPr>
    </w:lvl>
    <w:lvl w:ilvl="5" w:tplc="95C2B34E">
      <w:start w:val="1"/>
      <w:numFmt w:val="bullet"/>
      <w:lvlText w:val="•"/>
      <w:lvlJc w:val="left"/>
      <w:pPr>
        <w:ind w:left="5664" w:hanging="360"/>
      </w:pPr>
      <w:rPr>
        <w:rFonts w:hint="default"/>
      </w:rPr>
    </w:lvl>
    <w:lvl w:ilvl="6" w:tplc="65B6920C">
      <w:start w:val="1"/>
      <w:numFmt w:val="bullet"/>
      <w:lvlText w:val="•"/>
      <w:lvlJc w:val="left"/>
      <w:pPr>
        <w:ind w:left="6547" w:hanging="360"/>
      </w:pPr>
      <w:rPr>
        <w:rFonts w:hint="default"/>
      </w:rPr>
    </w:lvl>
    <w:lvl w:ilvl="7" w:tplc="779C156E">
      <w:start w:val="1"/>
      <w:numFmt w:val="bullet"/>
      <w:lvlText w:val="•"/>
      <w:lvlJc w:val="left"/>
      <w:pPr>
        <w:ind w:left="7430" w:hanging="360"/>
      </w:pPr>
      <w:rPr>
        <w:rFonts w:hint="default"/>
      </w:rPr>
    </w:lvl>
    <w:lvl w:ilvl="8" w:tplc="7E6A0FF4">
      <w:start w:val="1"/>
      <w:numFmt w:val="bullet"/>
      <w:lvlText w:val="•"/>
      <w:lvlJc w:val="left"/>
      <w:pPr>
        <w:ind w:left="8313" w:hanging="360"/>
      </w:pPr>
      <w:rPr>
        <w:rFonts w:hint="default"/>
      </w:rPr>
    </w:lvl>
  </w:abstractNum>
  <w:abstractNum w:abstractNumId="14" w15:restartNumberingAfterBreak="0">
    <w:nsid w:val="2A4D19A0"/>
    <w:multiLevelType w:val="hybridMultilevel"/>
    <w:tmpl w:val="410A6DAE"/>
    <w:lvl w:ilvl="0" w:tplc="08285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6" w15:restartNumberingAfterBreak="0">
    <w:nsid w:val="374C23FB"/>
    <w:multiLevelType w:val="hybridMultilevel"/>
    <w:tmpl w:val="F60263A8"/>
    <w:lvl w:ilvl="0" w:tplc="08285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8759A6"/>
    <w:multiLevelType w:val="hybridMultilevel"/>
    <w:tmpl w:val="E3247312"/>
    <w:lvl w:ilvl="0" w:tplc="08285AF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9"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474E3515"/>
    <w:multiLevelType w:val="hybridMultilevel"/>
    <w:tmpl w:val="28F49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F4F2854"/>
    <w:multiLevelType w:val="hybridMultilevel"/>
    <w:tmpl w:val="A322BE48"/>
    <w:lvl w:ilvl="0" w:tplc="883A8C7A">
      <w:start w:val="1"/>
      <w:numFmt w:val="bullet"/>
      <w:lvlText w:val=""/>
      <w:lvlJc w:val="left"/>
      <w:pPr>
        <w:ind w:left="1248" w:hanging="360"/>
      </w:pPr>
      <w:rPr>
        <w:rFonts w:ascii="Symbol" w:eastAsia="Symbol" w:hAnsi="Symbol" w:hint="default"/>
        <w:sz w:val="20"/>
        <w:szCs w:val="20"/>
      </w:rPr>
    </w:lvl>
    <w:lvl w:ilvl="1" w:tplc="B686D49C">
      <w:start w:val="1"/>
      <w:numFmt w:val="bullet"/>
      <w:lvlText w:val="•"/>
      <w:lvlJc w:val="left"/>
      <w:pPr>
        <w:ind w:left="2131" w:hanging="360"/>
      </w:pPr>
      <w:rPr>
        <w:rFonts w:hint="default"/>
      </w:rPr>
    </w:lvl>
    <w:lvl w:ilvl="2" w:tplc="251E6466">
      <w:start w:val="1"/>
      <w:numFmt w:val="bullet"/>
      <w:lvlText w:val="•"/>
      <w:lvlJc w:val="left"/>
      <w:pPr>
        <w:ind w:left="3014" w:hanging="360"/>
      </w:pPr>
      <w:rPr>
        <w:rFonts w:hint="default"/>
      </w:rPr>
    </w:lvl>
    <w:lvl w:ilvl="3" w:tplc="F288FEBC">
      <w:start w:val="1"/>
      <w:numFmt w:val="bullet"/>
      <w:lvlText w:val="•"/>
      <w:lvlJc w:val="left"/>
      <w:pPr>
        <w:ind w:left="3897" w:hanging="360"/>
      </w:pPr>
      <w:rPr>
        <w:rFonts w:hint="default"/>
      </w:rPr>
    </w:lvl>
    <w:lvl w:ilvl="4" w:tplc="FAC05686">
      <w:start w:val="1"/>
      <w:numFmt w:val="bullet"/>
      <w:lvlText w:val="•"/>
      <w:lvlJc w:val="left"/>
      <w:pPr>
        <w:ind w:left="4780" w:hanging="360"/>
      </w:pPr>
      <w:rPr>
        <w:rFonts w:hint="default"/>
      </w:rPr>
    </w:lvl>
    <w:lvl w:ilvl="5" w:tplc="EE306550">
      <w:start w:val="1"/>
      <w:numFmt w:val="bullet"/>
      <w:lvlText w:val="•"/>
      <w:lvlJc w:val="left"/>
      <w:pPr>
        <w:ind w:left="5664" w:hanging="360"/>
      </w:pPr>
      <w:rPr>
        <w:rFonts w:hint="default"/>
      </w:rPr>
    </w:lvl>
    <w:lvl w:ilvl="6" w:tplc="153619DE">
      <w:start w:val="1"/>
      <w:numFmt w:val="bullet"/>
      <w:lvlText w:val="•"/>
      <w:lvlJc w:val="left"/>
      <w:pPr>
        <w:ind w:left="6547" w:hanging="360"/>
      </w:pPr>
      <w:rPr>
        <w:rFonts w:hint="default"/>
      </w:rPr>
    </w:lvl>
    <w:lvl w:ilvl="7" w:tplc="D076CA1E">
      <w:start w:val="1"/>
      <w:numFmt w:val="bullet"/>
      <w:lvlText w:val="•"/>
      <w:lvlJc w:val="left"/>
      <w:pPr>
        <w:ind w:left="7430" w:hanging="360"/>
      </w:pPr>
      <w:rPr>
        <w:rFonts w:hint="default"/>
      </w:rPr>
    </w:lvl>
    <w:lvl w:ilvl="8" w:tplc="65E0A5C6">
      <w:start w:val="1"/>
      <w:numFmt w:val="bullet"/>
      <w:lvlText w:val="•"/>
      <w:lvlJc w:val="left"/>
      <w:pPr>
        <w:ind w:left="8313" w:hanging="360"/>
      </w:pPr>
      <w:rPr>
        <w:rFonts w:hint="default"/>
      </w:rPr>
    </w:lvl>
  </w:abstractNum>
  <w:abstractNum w:abstractNumId="23"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049E6"/>
    <w:multiLevelType w:val="multilevel"/>
    <w:tmpl w:val="0080A1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B99611C"/>
    <w:multiLevelType w:val="hybridMultilevel"/>
    <w:tmpl w:val="4626891A"/>
    <w:lvl w:ilvl="0" w:tplc="61BCC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5"/>
  </w:num>
  <w:num w:numId="4">
    <w:abstractNumId w:val="18"/>
  </w:num>
  <w:num w:numId="5">
    <w:abstractNumId w:val="26"/>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23"/>
  </w:num>
  <w:num w:numId="19">
    <w:abstractNumId w:val="24"/>
  </w:num>
  <w:num w:numId="20">
    <w:abstractNumId w:val="20"/>
  </w:num>
  <w:num w:numId="21">
    <w:abstractNumId w:val="22"/>
  </w:num>
  <w:num w:numId="22">
    <w:abstractNumId w:val="13"/>
  </w:num>
  <w:num w:numId="23">
    <w:abstractNumId w:val="25"/>
  </w:num>
  <w:num w:numId="24">
    <w:abstractNumId w:val="11"/>
  </w:num>
  <w:num w:numId="25">
    <w:abstractNumId w:val="14"/>
  </w:num>
  <w:num w:numId="26">
    <w:abstractNumId w:val="16"/>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 Marchand (ACO)">
    <w15:presenceInfo w15:providerId="None" w15:userId="Carl Marchand (A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B3"/>
    <w:rsid w:val="00002924"/>
    <w:rsid w:val="00004BAD"/>
    <w:rsid w:val="00005AA2"/>
    <w:rsid w:val="00011993"/>
    <w:rsid w:val="00013D98"/>
    <w:rsid w:val="000205CD"/>
    <w:rsid w:val="0002177F"/>
    <w:rsid w:val="000219B4"/>
    <w:rsid w:val="00023A97"/>
    <w:rsid w:val="00025783"/>
    <w:rsid w:val="0002763E"/>
    <w:rsid w:val="000362D0"/>
    <w:rsid w:val="000409EE"/>
    <w:rsid w:val="00042C9D"/>
    <w:rsid w:val="0005465E"/>
    <w:rsid w:val="000556E9"/>
    <w:rsid w:val="00064AA9"/>
    <w:rsid w:val="00067F5F"/>
    <w:rsid w:val="000738FC"/>
    <w:rsid w:val="00075C47"/>
    <w:rsid w:val="000953AE"/>
    <w:rsid w:val="00095AE3"/>
    <w:rsid w:val="000A008E"/>
    <w:rsid w:val="000A696D"/>
    <w:rsid w:val="000B53FB"/>
    <w:rsid w:val="000B62A0"/>
    <w:rsid w:val="000B7283"/>
    <w:rsid w:val="000E76D1"/>
    <w:rsid w:val="000E79A2"/>
    <w:rsid w:val="000F1154"/>
    <w:rsid w:val="000F1807"/>
    <w:rsid w:val="000F35CD"/>
    <w:rsid w:val="00113E93"/>
    <w:rsid w:val="0011715A"/>
    <w:rsid w:val="00125840"/>
    <w:rsid w:val="0013384D"/>
    <w:rsid w:val="00133D58"/>
    <w:rsid w:val="00134E39"/>
    <w:rsid w:val="0014040C"/>
    <w:rsid w:val="001418C6"/>
    <w:rsid w:val="00141B22"/>
    <w:rsid w:val="0014497B"/>
    <w:rsid w:val="0014673D"/>
    <w:rsid w:val="00152F81"/>
    <w:rsid w:val="00153E8A"/>
    <w:rsid w:val="0015418E"/>
    <w:rsid w:val="001604C9"/>
    <w:rsid w:val="00166EE5"/>
    <w:rsid w:val="0017051E"/>
    <w:rsid w:val="00173658"/>
    <w:rsid w:val="00176288"/>
    <w:rsid w:val="0018317B"/>
    <w:rsid w:val="001870EB"/>
    <w:rsid w:val="001907CB"/>
    <w:rsid w:val="0019474D"/>
    <w:rsid w:val="00197B8A"/>
    <w:rsid w:val="001A077C"/>
    <w:rsid w:val="001A1300"/>
    <w:rsid w:val="001A78C1"/>
    <w:rsid w:val="001B5DDB"/>
    <w:rsid w:val="001C131D"/>
    <w:rsid w:val="001D04E0"/>
    <w:rsid w:val="001D2EF0"/>
    <w:rsid w:val="001D50B4"/>
    <w:rsid w:val="001E03BC"/>
    <w:rsid w:val="001E6448"/>
    <w:rsid w:val="001F517C"/>
    <w:rsid w:val="002019C1"/>
    <w:rsid w:val="00222983"/>
    <w:rsid w:val="0022354F"/>
    <w:rsid w:val="00223F68"/>
    <w:rsid w:val="0022554F"/>
    <w:rsid w:val="00233D83"/>
    <w:rsid w:val="0024263F"/>
    <w:rsid w:val="00242B4F"/>
    <w:rsid w:val="00246565"/>
    <w:rsid w:val="002471F1"/>
    <w:rsid w:val="00254EA5"/>
    <w:rsid w:val="00266148"/>
    <w:rsid w:val="0026639C"/>
    <w:rsid w:val="00276555"/>
    <w:rsid w:val="002827EF"/>
    <w:rsid w:val="00286885"/>
    <w:rsid w:val="00287F2A"/>
    <w:rsid w:val="00291B3E"/>
    <w:rsid w:val="00297593"/>
    <w:rsid w:val="002A058D"/>
    <w:rsid w:val="002A46D5"/>
    <w:rsid w:val="002A470B"/>
    <w:rsid w:val="002B11E9"/>
    <w:rsid w:val="002B6B82"/>
    <w:rsid w:val="002C21EB"/>
    <w:rsid w:val="002C5C33"/>
    <w:rsid w:val="002C6F36"/>
    <w:rsid w:val="002E7AD7"/>
    <w:rsid w:val="002F5630"/>
    <w:rsid w:val="00302A59"/>
    <w:rsid w:val="0030621F"/>
    <w:rsid w:val="003428C9"/>
    <w:rsid w:val="00353E7A"/>
    <w:rsid w:val="003575E8"/>
    <w:rsid w:val="00360266"/>
    <w:rsid w:val="003638A5"/>
    <w:rsid w:val="003652CB"/>
    <w:rsid w:val="0036619C"/>
    <w:rsid w:val="00373E07"/>
    <w:rsid w:val="0038463E"/>
    <w:rsid w:val="003850AE"/>
    <w:rsid w:val="003870B4"/>
    <w:rsid w:val="00390F05"/>
    <w:rsid w:val="00393528"/>
    <w:rsid w:val="0039569D"/>
    <w:rsid w:val="003A02C1"/>
    <w:rsid w:val="003A56C9"/>
    <w:rsid w:val="003D1D0A"/>
    <w:rsid w:val="003E1C02"/>
    <w:rsid w:val="003E395F"/>
    <w:rsid w:val="003F2F06"/>
    <w:rsid w:val="003F6283"/>
    <w:rsid w:val="00406B4E"/>
    <w:rsid w:val="00414D70"/>
    <w:rsid w:val="00414DFE"/>
    <w:rsid w:val="00424DA5"/>
    <w:rsid w:val="0042611D"/>
    <w:rsid w:val="00436ADA"/>
    <w:rsid w:val="00441635"/>
    <w:rsid w:val="0044186D"/>
    <w:rsid w:val="00445271"/>
    <w:rsid w:val="00445931"/>
    <w:rsid w:val="0044673B"/>
    <w:rsid w:val="0044692D"/>
    <w:rsid w:val="00453D36"/>
    <w:rsid w:val="00460508"/>
    <w:rsid w:val="00473B4B"/>
    <w:rsid w:val="004779BF"/>
    <w:rsid w:val="0048534E"/>
    <w:rsid w:val="00486F08"/>
    <w:rsid w:val="004A086F"/>
    <w:rsid w:val="004A222E"/>
    <w:rsid w:val="004A4266"/>
    <w:rsid w:val="004A7029"/>
    <w:rsid w:val="004A74D6"/>
    <w:rsid w:val="004B7B75"/>
    <w:rsid w:val="004C3681"/>
    <w:rsid w:val="004C5302"/>
    <w:rsid w:val="004D1A9E"/>
    <w:rsid w:val="004D7DED"/>
    <w:rsid w:val="004E0782"/>
    <w:rsid w:val="004E79B3"/>
    <w:rsid w:val="004F1507"/>
    <w:rsid w:val="004F41D8"/>
    <w:rsid w:val="004F5D7C"/>
    <w:rsid w:val="005005F3"/>
    <w:rsid w:val="00505F0D"/>
    <w:rsid w:val="005124C5"/>
    <w:rsid w:val="005312D1"/>
    <w:rsid w:val="0053192A"/>
    <w:rsid w:val="00545857"/>
    <w:rsid w:val="00550C48"/>
    <w:rsid w:val="005513F8"/>
    <w:rsid w:val="005531B1"/>
    <w:rsid w:val="0056398E"/>
    <w:rsid w:val="00564242"/>
    <w:rsid w:val="005656E2"/>
    <w:rsid w:val="0056785A"/>
    <w:rsid w:val="0057278E"/>
    <w:rsid w:val="00572971"/>
    <w:rsid w:val="00572B3B"/>
    <w:rsid w:val="00575C2F"/>
    <w:rsid w:val="0058052A"/>
    <w:rsid w:val="0058296F"/>
    <w:rsid w:val="005923BA"/>
    <w:rsid w:val="00595587"/>
    <w:rsid w:val="005A212E"/>
    <w:rsid w:val="005B7BF8"/>
    <w:rsid w:val="005C0A5C"/>
    <w:rsid w:val="005C4B53"/>
    <w:rsid w:val="005C75CD"/>
    <w:rsid w:val="005D04EA"/>
    <w:rsid w:val="005D472D"/>
    <w:rsid w:val="005E1146"/>
    <w:rsid w:val="005E4EF9"/>
    <w:rsid w:val="005F1FE3"/>
    <w:rsid w:val="005F3A87"/>
    <w:rsid w:val="005F41B7"/>
    <w:rsid w:val="005F6110"/>
    <w:rsid w:val="0060308C"/>
    <w:rsid w:val="006064B9"/>
    <w:rsid w:val="00611957"/>
    <w:rsid w:val="00616D3F"/>
    <w:rsid w:val="00621602"/>
    <w:rsid w:val="00623B38"/>
    <w:rsid w:val="00627D4B"/>
    <w:rsid w:val="006309D3"/>
    <w:rsid w:val="00633363"/>
    <w:rsid w:val="00637440"/>
    <w:rsid w:val="00643AF9"/>
    <w:rsid w:val="00652ADB"/>
    <w:rsid w:val="00657019"/>
    <w:rsid w:val="00670765"/>
    <w:rsid w:val="00686B3C"/>
    <w:rsid w:val="00686F5E"/>
    <w:rsid w:val="006942AB"/>
    <w:rsid w:val="006A07CC"/>
    <w:rsid w:val="006A44DB"/>
    <w:rsid w:val="006B016C"/>
    <w:rsid w:val="006B779C"/>
    <w:rsid w:val="006D296B"/>
    <w:rsid w:val="006D2DC7"/>
    <w:rsid w:val="006F56B9"/>
    <w:rsid w:val="00704AC6"/>
    <w:rsid w:val="00715F5B"/>
    <w:rsid w:val="00725D5A"/>
    <w:rsid w:val="00726AE1"/>
    <w:rsid w:val="00734101"/>
    <w:rsid w:val="00750AFF"/>
    <w:rsid w:val="00751009"/>
    <w:rsid w:val="007537F7"/>
    <w:rsid w:val="00755F1B"/>
    <w:rsid w:val="00755F81"/>
    <w:rsid w:val="00763976"/>
    <w:rsid w:val="007709BF"/>
    <w:rsid w:val="00775FE9"/>
    <w:rsid w:val="00782684"/>
    <w:rsid w:val="00783F9A"/>
    <w:rsid w:val="00786ECA"/>
    <w:rsid w:val="00787994"/>
    <w:rsid w:val="0079032C"/>
    <w:rsid w:val="00790C82"/>
    <w:rsid w:val="007A033A"/>
    <w:rsid w:val="007A1D7D"/>
    <w:rsid w:val="007A5C8C"/>
    <w:rsid w:val="007A695F"/>
    <w:rsid w:val="007B17A0"/>
    <w:rsid w:val="007C1B51"/>
    <w:rsid w:val="007C728D"/>
    <w:rsid w:val="007D0932"/>
    <w:rsid w:val="007D0E05"/>
    <w:rsid w:val="007D32FF"/>
    <w:rsid w:val="007E2A4A"/>
    <w:rsid w:val="007F486E"/>
    <w:rsid w:val="007F4F97"/>
    <w:rsid w:val="00800573"/>
    <w:rsid w:val="00800DAA"/>
    <w:rsid w:val="00800E73"/>
    <w:rsid w:val="008056BE"/>
    <w:rsid w:val="0082606B"/>
    <w:rsid w:val="008334C7"/>
    <w:rsid w:val="00841C3B"/>
    <w:rsid w:val="008478F9"/>
    <w:rsid w:val="00847C2F"/>
    <w:rsid w:val="00851FCA"/>
    <w:rsid w:val="008539E4"/>
    <w:rsid w:val="00855597"/>
    <w:rsid w:val="0086269B"/>
    <w:rsid w:val="0086321E"/>
    <w:rsid w:val="00873633"/>
    <w:rsid w:val="008802F1"/>
    <w:rsid w:val="008836B5"/>
    <w:rsid w:val="0088509F"/>
    <w:rsid w:val="008867AA"/>
    <w:rsid w:val="00886A37"/>
    <w:rsid w:val="00890C0B"/>
    <w:rsid w:val="00891575"/>
    <w:rsid w:val="008A272C"/>
    <w:rsid w:val="008A28C4"/>
    <w:rsid w:val="008A3607"/>
    <w:rsid w:val="008A7B7C"/>
    <w:rsid w:val="008B1DE3"/>
    <w:rsid w:val="008B654D"/>
    <w:rsid w:val="008C70E9"/>
    <w:rsid w:val="008D4166"/>
    <w:rsid w:val="008D4DD6"/>
    <w:rsid w:val="008E38DA"/>
    <w:rsid w:val="008E4368"/>
    <w:rsid w:val="008E667E"/>
    <w:rsid w:val="008F5DC2"/>
    <w:rsid w:val="009010F3"/>
    <w:rsid w:val="00903C75"/>
    <w:rsid w:val="009043B4"/>
    <w:rsid w:val="0092024D"/>
    <w:rsid w:val="009243F0"/>
    <w:rsid w:val="00926E12"/>
    <w:rsid w:val="00933EDB"/>
    <w:rsid w:val="0093412E"/>
    <w:rsid w:val="009351CB"/>
    <w:rsid w:val="00937078"/>
    <w:rsid w:val="0093752B"/>
    <w:rsid w:val="009406CA"/>
    <w:rsid w:val="00960023"/>
    <w:rsid w:val="0096785C"/>
    <w:rsid w:val="00971687"/>
    <w:rsid w:val="0097522D"/>
    <w:rsid w:val="00976BA5"/>
    <w:rsid w:val="009870A1"/>
    <w:rsid w:val="0099208C"/>
    <w:rsid w:val="009A6D75"/>
    <w:rsid w:val="009B1F47"/>
    <w:rsid w:val="009C0EF9"/>
    <w:rsid w:val="009C17C7"/>
    <w:rsid w:val="009C18A3"/>
    <w:rsid w:val="009D22A0"/>
    <w:rsid w:val="009D6FC7"/>
    <w:rsid w:val="009E0534"/>
    <w:rsid w:val="009E1AFE"/>
    <w:rsid w:val="009E3E70"/>
    <w:rsid w:val="009E4751"/>
    <w:rsid w:val="009E51BF"/>
    <w:rsid w:val="009F7C63"/>
    <w:rsid w:val="00A06364"/>
    <w:rsid w:val="00A1515D"/>
    <w:rsid w:val="00A213CF"/>
    <w:rsid w:val="00A22650"/>
    <w:rsid w:val="00A235AD"/>
    <w:rsid w:val="00A32F88"/>
    <w:rsid w:val="00A34E0D"/>
    <w:rsid w:val="00A401B3"/>
    <w:rsid w:val="00A41607"/>
    <w:rsid w:val="00A45DD9"/>
    <w:rsid w:val="00A4705F"/>
    <w:rsid w:val="00A50314"/>
    <w:rsid w:val="00A7162B"/>
    <w:rsid w:val="00A76558"/>
    <w:rsid w:val="00A902BD"/>
    <w:rsid w:val="00A93F91"/>
    <w:rsid w:val="00A95F74"/>
    <w:rsid w:val="00AA07E8"/>
    <w:rsid w:val="00AA26B6"/>
    <w:rsid w:val="00AB35DD"/>
    <w:rsid w:val="00AB51C2"/>
    <w:rsid w:val="00AC4D3D"/>
    <w:rsid w:val="00AF2E3E"/>
    <w:rsid w:val="00AF6883"/>
    <w:rsid w:val="00B14525"/>
    <w:rsid w:val="00B2190A"/>
    <w:rsid w:val="00B25AE4"/>
    <w:rsid w:val="00B26967"/>
    <w:rsid w:val="00B336C4"/>
    <w:rsid w:val="00B339E1"/>
    <w:rsid w:val="00B3407A"/>
    <w:rsid w:val="00B37458"/>
    <w:rsid w:val="00B57674"/>
    <w:rsid w:val="00B65BBD"/>
    <w:rsid w:val="00B67A67"/>
    <w:rsid w:val="00B7487D"/>
    <w:rsid w:val="00B9739E"/>
    <w:rsid w:val="00B97C75"/>
    <w:rsid w:val="00BA0AAB"/>
    <w:rsid w:val="00BC3E86"/>
    <w:rsid w:val="00BD5B6A"/>
    <w:rsid w:val="00BD7E28"/>
    <w:rsid w:val="00BE0367"/>
    <w:rsid w:val="00BF381A"/>
    <w:rsid w:val="00C02645"/>
    <w:rsid w:val="00C02E6B"/>
    <w:rsid w:val="00C066FC"/>
    <w:rsid w:val="00C12576"/>
    <w:rsid w:val="00C17D43"/>
    <w:rsid w:val="00C22BCE"/>
    <w:rsid w:val="00C27823"/>
    <w:rsid w:val="00C3041D"/>
    <w:rsid w:val="00C31994"/>
    <w:rsid w:val="00C3636A"/>
    <w:rsid w:val="00C42899"/>
    <w:rsid w:val="00C4314F"/>
    <w:rsid w:val="00C47DE5"/>
    <w:rsid w:val="00C52DBE"/>
    <w:rsid w:val="00C63C0D"/>
    <w:rsid w:val="00C72046"/>
    <w:rsid w:val="00C72F66"/>
    <w:rsid w:val="00C7478B"/>
    <w:rsid w:val="00C76283"/>
    <w:rsid w:val="00C90D91"/>
    <w:rsid w:val="00C914DE"/>
    <w:rsid w:val="00C925C6"/>
    <w:rsid w:val="00C93362"/>
    <w:rsid w:val="00C94808"/>
    <w:rsid w:val="00CA073D"/>
    <w:rsid w:val="00CA4453"/>
    <w:rsid w:val="00CA4A92"/>
    <w:rsid w:val="00CA6F5D"/>
    <w:rsid w:val="00CA7611"/>
    <w:rsid w:val="00CB2F54"/>
    <w:rsid w:val="00CB45DD"/>
    <w:rsid w:val="00CB53B9"/>
    <w:rsid w:val="00CC0949"/>
    <w:rsid w:val="00CD1301"/>
    <w:rsid w:val="00CD5DED"/>
    <w:rsid w:val="00CE0887"/>
    <w:rsid w:val="00CE0B46"/>
    <w:rsid w:val="00CF0CFD"/>
    <w:rsid w:val="00CF22D9"/>
    <w:rsid w:val="00CF41B8"/>
    <w:rsid w:val="00D0125E"/>
    <w:rsid w:val="00D018DE"/>
    <w:rsid w:val="00D02562"/>
    <w:rsid w:val="00D07B6E"/>
    <w:rsid w:val="00D07F34"/>
    <w:rsid w:val="00D107AB"/>
    <w:rsid w:val="00D12702"/>
    <w:rsid w:val="00D138C0"/>
    <w:rsid w:val="00D2342A"/>
    <w:rsid w:val="00D248BA"/>
    <w:rsid w:val="00D2620B"/>
    <w:rsid w:val="00D3011F"/>
    <w:rsid w:val="00D31FA4"/>
    <w:rsid w:val="00D40D7F"/>
    <w:rsid w:val="00D45558"/>
    <w:rsid w:val="00D55355"/>
    <w:rsid w:val="00D73D95"/>
    <w:rsid w:val="00D754C6"/>
    <w:rsid w:val="00D813E6"/>
    <w:rsid w:val="00DA5B48"/>
    <w:rsid w:val="00DA5C59"/>
    <w:rsid w:val="00DA6F56"/>
    <w:rsid w:val="00DB64B3"/>
    <w:rsid w:val="00DD2D29"/>
    <w:rsid w:val="00DF0C3E"/>
    <w:rsid w:val="00E03F12"/>
    <w:rsid w:val="00E052DD"/>
    <w:rsid w:val="00E25BA0"/>
    <w:rsid w:val="00E31D47"/>
    <w:rsid w:val="00E35B4F"/>
    <w:rsid w:val="00E44F91"/>
    <w:rsid w:val="00E5279B"/>
    <w:rsid w:val="00E56CD3"/>
    <w:rsid w:val="00E64737"/>
    <w:rsid w:val="00E67971"/>
    <w:rsid w:val="00E70B6D"/>
    <w:rsid w:val="00E70DA8"/>
    <w:rsid w:val="00E93F79"/>
    <w:rsid w:val="00E95E6F"/>
    <w:rsid w:val="00EA0AE8"/>
    <w:rsid w:val="00EA3F61"/>
    <w:rsid w:val="00EA487E"/>
    <w:rsid w:val="00EB79F5"/>
    <w:rsid w:val="00EC419E"/>
    <w:rsid w:val="00EC47B6"/>
    <w:rsid w:val="00EC7602"/>
    <w:rsid w:val="00EE1BA7"/>
    <w:rsid w:val="00EE54AD"/>
    <w:rsid w:val="00EE5868"/>
    <w:rsid w:val="00EF1967"/>
    <w:rsid w:val="00EF3AA0"/>
    <w:rsid w:val="00F20CDB"/>
    <w:rsid w:val="00F23ACC"/>
    <w:rsid w:val="00F259E8"/>
    <w:rsid w:val="00F267F5"/>
    <w:rsid w:val="00F40E66"/>
    <w:rsid w:val="00F53BC0"/>
    <w:rsid w:val="00F647A4"/>
    <w:rsid w:val="00F71897"/>
    <w:rsid w:val="00F728D2"/>
    <w:rsid w:val="00F7685D"/>
    <w:rsid w:val="00F76864"/>
    <w:rsid w:val="00F81987"/>
    <w:rsid w:val="00F90654"/>
    <w:rsid w:val="00F922F2"/>
    <w:rsid w:val="00F93D2F"/>
    <w:rsid w:val="00F94187"/>
    <w:rsid w:val="00FA1359"/>
    <w:rsid w:val="00FB16DC"/>
    <w:rsid w:val="00FB29D7"/>
    <w:rsid w:val="00FB792C"/>
    <w:rsid w:val="00FC01ED"/>
    <w:rsid w:val="00FC26FC"/>
    <w:rsid w:val="00FC4C6D"/>
    <w:rsid w:val="00FC518D"/>
    <w:rsid w:val="00FE2A63"/>
    <w:rsid w:val="00FE579F"/>
    <w:rsid w:val="00FE7DBC"/>
    <w:rsid w:val="00FF6817"/>
    <w:rsid w:val="00FF7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542FC4D"/>
  <w15:docId w15:val="{4E9C43A0-9B7F-44C4-8E05-ECB85C2B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D98"/>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uiPriority w:val="1"/>
    <w:qFormat/>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paragraph" w:customStyle="1" w:styleId="TableParagraph">
    <w:name w:val="Table Paragraph"/>
    <w:basedOn w:val="Normal"/>
    <w:uiPriority w:val="1"/>
    <w:qFormat/>
    <w:rsid w:val="00B2190A"/>
    <w:pPr>
      <w:widowControl w:val="0"/>
      <w:spacing w:after="0"/>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semiHidden/>
    <w:unhideWhenUsed/>
    <w:rsid w:val="008539E4"/>
    <w:rPr>
      <w:b/>
      <w:bCs/>
      <w:color w:val="auto"/>
    </w:rPr>
  </w:style>
  <w:style w:type="character" w:customStyle="1" w:styleId="CommentTextChar">
    <w:name w:val="Comment Text Char"/>
    <w:basedOn w:val="DefaultParagraphFont"/>
    <w:link w:val="CommentText"/>
    <w:rsid w:val="008539E4"/>
    <w:rPr>
      <w:color w:val="000000"/>
    </w:rPr>
  </w:style>
  <w:style w:type="character" w:customStyle="1" w:styleId="CommentSubjectChar">
    <w:name w:val="Comment Subject Char"/>
    <w:basedOn w:val="CommentTextChar"/>
    <w:link w:val="CommentSubject"/>
    <w:semiHidden/>
    <w:rsid w:val="008539E4"/>
    <w:rPr>
      <w:b/>
      <w:bCs/>
      <w:color w:val="000000"/>
    </w:rPr>
  </w:style>
  <w:style w:type="paragraph" w:styleId="Revision">
    <w:name w:val="Revision"/>
    <w:hidden/>
    <w:uiPriority w:val="99"/>
    <w:semiHidden/>
    <w:rsid w:val="008539E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_M\OneDrive\Documents\Carl_Stuff\NMRA\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7DAA4-6053-48D0-B530-333988BD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0</TotalTime>
  <Pages>20</Pages>
  <Words>7330</Words>
  <Characters>41784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S-9.2.2 Draft</vt:lpstr>
    </vt:vector>
  </TitlesOfParts>
  <Manager>Carl Smeigh</Manager>
  <Company>© 2022 National Model Railroad Association, Inc.</Company>
  <LinksUpToDate>false</LinksUpToDate>
  <CharactersWithSpaces>49016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S-9.2.2 Draft</dc:title>
  <dc:subject>Configuration Variables for Digital Command Control, All Scales</dc:subject>
  <dc:creator>Carl E. Marchand</dc:creator>
  <cp:keywords/>
  <dc:description/>
  <cp:lastModifiedBy>Carl Marchand (ACO)</cp:lastModifiedBy>
  <cp:revision>2</cp:revision>
  <cp:lastPrinted>2023-06-09T12:38:00Z</cp:lastPrinted>
  <dcterms:created xsi:type="dcterms:W3CDTF">2023-06-09T12:43:00Z</dcterms:created>
  <dcterms:modified xsi:type="dcterms:W3CDTF">2023-06-09T12:43:00Z</dcterms:modified>
</cp:coreProperties>
</file>