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EBE7A" w14:textId="77777777" w:rsidR="00623B38" w:rsidRDefault="00623B38" w:rsidP="00623B38">
      <w:pPr>
        <w:pStyle w:val="Heading1"/>
      </w:pPr>
      <w:r>
        <w:t>General</w:t>
      </w:r>
    </w:p>
    <w:p w14:paraId="677E3DD0" w14:textId="46F84033" w:rsidR="00851FCA" w:rsidRDefault="00623B38" w:rsidP="00623B38">
      <w:pPr>
        <w:pStyle w:val="Heading2"/>
      </w:pPr>
      <w:r>
        <w:t>Introduction and Intended Use (Informative)</w:t>
      </w:r>
    </w:p>
    <w:p w14:paraId="3CC3B659" w14:textId="6B0A092A" w:rsidR="0098131B" w:rsidRPr="0098131B" w:rsidRDefault="0098131B" w:rsidP="0098131B">
      <w:r>
        <w:t>This standard defines a uniform multi-pole interface for vehicles for safe and quick installation or exchange of electronic modules (vehicle and function decoder or SUSI module, herein after referred to as decoder) for the purpose of control via Digital Command Control systems.</w:t>
      </w:r>
    </w:p>
    <w:p w14:paraId="71163930" w14:textId="77777777" w:rsidR="00851FCA" w:rsidRDefault="00623B38" w:rsidP="00623B38">
      <w:pPr>
        <w:pStyle w:val="Heading2"/>
      </w:pPr>
      <w:r>
        <w:t>References</w:t>
      </w:r>
    </w:p>
    <w:p w14:paraId="7C9CE477" w14:textId="77777777" w:rsidR="00623B38" w:rsidRPr="00623B38" w:rsidRDefault="00623B38" w:rsidP="00623B38">
      <w:r>
        <w:t>This standard should be interpreted in the context of the following NMRA Standards, Technical Notes, and Technical Information.</w:t>
      </w:r>
    </w:p>
    <w:p w14:paraId="29F59727" w14:textId="77777777" w:rsidR="00623B38" w:rsidRDefault="00623B38" w:rsidP="00623B38">
      <w:pPr>
        <w:pStyle w:val="Heading3"/>
      </w:pPr>
      <w:r>
        <w:t>Normative</w:t>
      </w:r>
    </w:p>
    <w:p w14:paraId="4DB478A0" w14:textId="32B22D1E" w:rsidR="00623B38" w:rsidRDefault="0098131B" w:rsidP="00623B38">
      <w:pPr>
        <w:pStyle w:val="ListParagraph"/>
        <w:numPr>
          <w:ilvl w:val="0"/>
          <w:numId w:val="20"/>
        </w:numPr>
      </w:pPr>
      <w:r>
        <w:t>S-9.1.1 DCC Interfaces, which specifies general DCC interface requirements</w:t>
      </w:r>
    </w:p>
    <w:p w14:paraId="1F847A94" w14:textId="77777777" w:rsidR="00623B38" w:rsidRDefault="00623B38" w:rsidP="00623B38">
      <w:pPr>
        <w:pStyle w:val="Heading3"/>
      </w:pPr>
      <w:r>
        <w:t>Informative</w:t>
      </w:r>
    </w:p>
    <w:p w14:paraId="31509E19" w14:textId="79732A42" w:rsidR="0098131B" w:rsidRDefault="0098131B" w:rsidP="00623B38">
      <w:pPr>
        <w:pStyle w:val="ListParagraph"/>
        <w:numPr>
          <w:ilvl w:val="0"/>
          <w:numId w:val="20"/>
        </w:numPr>
      </w:pPr>
      <w:r>
        <w:t xml:space="preserve">TN-9.1.1.4 </w:t>
      </w:r>
      <w:proofErr w:type="spellStart"/>
      <w:r>
        <w:t>Plu</w:t>
      </w:r>
      <w:r w:rsidR="00895FA3">
        <w:t>X</w:t>
      </w:r>
      <w:proofErr w:type="spellEnd"/>
      <w:r>
        <w:t xml:space="preserve"> Decoder Interface, which provides commentary on the </w:t>
      </w:r>
      <w:proofErr w:type="spellStart"/>
      <w:r>
        <w:t>PluX</w:t>
      </w:r>
      <w:proofErr w:type="spellEnd"/>
      <w:r>
        <w:t xml:space="preserve"> decoder interface</w:t>
      </w:r>
      <w:r w:rsidR="00455A70">
        <w:t xml:space="preserve"> (</w:t>
      </w:r>
      <w:r w:rsidR="00455A70">
        <w:rPr>
          <w:color w:val="FF0000"/>
        </w:rPr>
        <w:t xml:space="preserve">not yet written, </w:t>
      </w:r>
      <w:r w:rsidR="00895FA3">
        <w:rPr>
          <w:color w:val="FF0000"/>
        </w:rPr>
        <w:t>I’m not sure that there is a need for it, as I don’t think there are variations on Plux16 and Plux22)</w:t>
      </w:r>
      <w:r w:rsidR="00895FA3">
        <w:t xml:space="preserve">. </w:t>
      </w:r>
    </w:p>
    <w:p w14:paraId="68E8DC2D" w14:textId="77777777" w:rsidR="0098131B" w:rsidRDefault="0098131B" w:rsidP="00623B38">
      <w:pPr>
        <w:pStyle w:val="ListParagraph"/>
        <w:numPr>
          <w:ilvl w:val="0"/>
          <w:numId w:val="20"/>
        </w:numPr>
      </w:pPr>
      <w:r>
        <w:t xml:space="preserve">TI-9.1.1 Sources for Connectors for DCC, which provides a list of manufacturer part 15 numbers for DCC interface connectors. </w:t>
      </w:r>
    </w:p>
    <w:p w14:paraId="4116012A" w14:textId="03A6609F" w:rsidR="0098131B" w:rsidRDefault="0098131B" w:rsidP="00623B38">
      <w:pPr>
        <w:pStyle w:val="ListParagraph"/>
        <w:numPr>
          <w:ilvl w:val="0"/>
          <w:numId w:val="20"/>
        </w:numPr>
      </w:pPr>
      <w:r>
        <w:t>TI-9.2.3 Serial User Standard Interface for DCC, which provides information on SUSI.</w:t>
      </w:r>
    </w:p>
    <w:p w14:paraId="637942F5" w14:textId="222953CD" w:rsidR="0098131B" w:rsidRDefault="0098131B" w:rsidP="00623B38">
      <w:pPr>
        <w:pStyle w:val="ListParagraph"/>
        <w:numPr>
          <w:ilvl w:val="0"/>
          <w:numId w:val="20"/>
        </w:numPr>
      </w:pPr>
      <w:r>
        <w:t xml:space="preserve">RCN-122 Decoder Interface </w:t>
      </w:r>
      <w:proofErr w:type="spellStart"/>
      <w:r>
        <w:t>PluX</w:t>
      </w:r>
      <w:proofErr w:type="spellEnd"/>
      <w:r>
        <w:t>, with which this standard is intended to be in harmony.</w:t>
      </w:r>
    </w:p>
    <w:p w14:paraId="4F8836D4" w14:textId="77777777" w:rsidR="00895FA3" w:rsidRDefault="0098131B" w:rsidP="0098131B">
      <w:pPr>
        <w:pStyle w:val="ListParagraph"/>
        <w:numPr>
          <w:ilvl w:val="0"/>
          <w:numId w:val="20"/>
        </w:numPr>
      </w:pPr>
      <w:r>
        <w:t xml:space="preserve">NEM 658 Electrical Interface </w:t>
      </w:r>
      <w:proofErr w:type="spellStart"/>
      <w:r>
        <w:t>PluX</w:t>
      </w:r>
      <w:proofErr w:type="spellEnd"/>
      <w:r>
        <w:t>, with which this standard is intended to be in harmony.</w:t>
      </w:r>
    </w:p>
    <w:p w14:paraId="29841732" w14:textId="6225F878" w:rsidR="0098131B" w:rsidRDefault="0098131B" w:rsidP="00895FA3">
      <w:pPr>
        <w:pStyle w:val="ListParagraph"/>
      </w:pPr>
    </w:p>
    <w:p w14:paraId="4AC9BF45" w14:textId="4F95EAC8" w:rsidR="0098131B" w:rsidRDefault="0098131B" w:rsidP="0098131B">
      <w:pPr>
        <w:pStyle w:val="Heading3"/>
      </w:pPr>
      <w:r>
        <w:t>Description of the Interface</w:t>
      </w:r>
    </w:p>
    <w:p w14:paraId="4CBBD718" w14:textId="44CAC4D0" w:rsidR="0098131B" w:rsidRDefault="0098131B" w:rsidP="0098131B">
      <w:pPr>
        <w:ind w:left="360"/>
      </w:pPr>
      <w:r>
        <w:t xml:space="preserve">The interface supports the connection of a motor, and a baseline of </w:t>
      </w:r>
      <w:r w:rsidR="008D1455">
        <w:t>7</w:t>
      </w:r>
      <w:r>
        <w:t xml:space="preserve"> function outputs,</w:t>
      </w:r>
      <w:r w:rsidR="008D1455">
        <w:t xml:space="preserve"> 3 logic level input/outputs outputs, loudspeaker connections and options to allow up to 9</w:t>
      </w:r>
      <w:r>
        <w:t xml:space="preserve"> function outputs</w:t>
      </w:r>
      <w:r w:rsidR="00895FA3">
        <w:t xml:space="preserve">. </w:t>
      </w:r>
      <w:r>
        <w:t xml:space="preserve"> The installation space and the size of the decoder are part of the interface. Vehicles with a factory-installed interface and decoder with the interface according to this standard must be clearly marked </w:t>
      </w:r>
      <w:r w:rsidR="008D1455">
        <w:t xml:space="preserve">on the packaging that they adhere PluX22 or PluX16. </w:t>
      </w:r>
    </w:p>
    <w:p w14:paraId="47BC9FC3" w14:textId="26135140" w:rsidR="008D1455" w:rsidRDefault="008D1455" w:rsidP="0098131B">
      <w:pPr>
        <w:ind w:left="360"/>
      </w:pPr>
      <w:r>
        <w:t>The interface is defined for plugging the decoder directly into the vehicle. A connection via cable is not provided and such a design</w:t>
      </w:r>
      <w:r w:rsidR="00455A70">
        <w:t xml:space="preserve"> does not correspond with this </w:t>
      </w:r>
      <w:r>
        <w:t>standard.</w:t>
      </w:r>
    </w:p>
    <w:p w14:paraId="1DB0D106" w14:textId="77777777" w:rsidR="008D1455" w:rsidRDefault="008D1455" w:rsidP="0098131B">
      <w:pPr>
        <w:ind w:left="360"/>
      </w:pPr>
    </w:p>
    <w:p w14:paraId="5196625E" w14:textId="2DAFE893" w:rsidR="0098131B" w:rsidRDefault="0098131B" w:rsidP="0098131B"/>
    <w:p w14:paraId="386E557D" w14:textId="77777777" w:rsidR="00623B38" w:rsidRDefault="00623B38" w:rsidP="00623B38">
      <w:pPr>
        <w:pStyle w:val="Heading2"/>
      </w:pPr>
      <w:r>
        <w:t>Terminology</w:t>
      </w:r>
    </w:p>
    <w:tbl>
      <w:tblPr>
        <w:tblStyle w:val="TableGrid"/>
        <w:tblW w:w="0" w:type="auto"/>
        <w:tblLook w:val="04A0" w:firstRow="1" w:lastRow="0" w:firstColumn="1" w:lastColumn="0" w:noHBand="0" w:noVBand="1"/>
      </w:tblPr>
      <w:tblGrid>
        <w:gridCol w:w="2230"/>
        <w:gridCol w:w="7408"/>
      </w:tblGrid>
      <w:tr w:rsidR="00627D4B" w14:paraId="09044395" w14:textId="77777777" w:rsidTr="00AC5F23">
        <w:tc>
          <w:tcPr>
            <w:tcW w:w="2230" w:type="dxa"/>
            <w:shd w:val="clear" w:color="auto" w:fill="BFBFBF" w:themeFill="background1" w:themeFillShade="BF"/>
          </w:tcPr>
          <w:p w14:paraId="7BD266F6" w14:textId="77777777" w:rsidR="00627D4B" w:rsidRPr="00627D4B" w:rsidRDefault="00627D4B" w:rsidP="00627D4B">
            <w:pPr>
              <w:jc w:val="center"/>
              <w:rPr>
                <w:b/>
              </w:rPr>
            </w:pPr>
            <w:r w:rsidRPr="00627D4B">
              <w:rPr>
                <w:b/>
              </w:rPr>
              <w:t>Term</w:t>
            </w:r>
          </w:p>
        </w:tc>
        <w:tc>
          <w:tcPr>
            <w:tcW w:w="7408" w:type="dxa"/>
            <w:shd w:val="clear" w:color="auto" w:fill="BFBFBF" w:themeFill="background1" w:themeFillShade="BF"/>
          </w:tcPr>
          <w:p w14:paraId="51C4E14E" w14:textId="77777777" w:rsidR="00627D4B" w:rsidRPr="00627D4B" w:rsidRDefault="00627D4B" w:rsidP="00627D4B">
            <w:pPr>
              <w:jc w:val="center"/>
              <w:rPr>
                <w:b/>
              </w:rPr>
            </w:pPr>
            <w:r w:rsidRPr="00627D4B">
              <w:rPr>
                <w:b/>
              </w:rPr>
              <w:t>Definition</w:t>
            </w:r>
          </w:p>
        </w:tc>
      </w:tr>
      <w:tr w:rsidR="00627D4B" w14:paraId="02A5BDC0" w14:textId="77777777" w:rsidTr="00AC5F23">
        <w:tc>
          <w:tcPr>
            <w:tcW w:w="2230" w:type="dxa"/>
          </w:tcPr>
          <w:p w14:paraId="03A1613B" w14:textId="73CE2B7A" w:rsidR="00627D4B" w:rsidRDefault="008D1455" w:rsidP="00627D4B">
            <w:r>
              <w:t>Vehicle</w:t>
            </w:r>
          </w:p>
        </w:tc>
        <w:tc>
          <w:tcPr>
            <w:tcW w:w="7408" w:type="dxa"/>
          </w:tcPr>
          <w:p w14:paraId="611BCD74" w14:textId="2FFFC0D3" w:rsidR="00627D4B" w:rsidRDefault="008D1455" w:rsidP="00627D4B">
            <w:r>
              <w:t>Mobile model railroad device. This includes locomotives and other rolling stock.</w:t>
            </w:r>
          </w:p>
        </w:tc>
      </w:tr>
      <w:tr w:rsidR="00627D4B" w14:paraId="498F9B3B" w14:textId="77777777" w:rsidTr="00AC5F23">
        <w:tc>
          <w:tcPr>
            <w:tcW w:w="2230" w:type="dxa"/>
          </w:tcPr>
          <w:p w14:paraId="2B6D23BA" w14:textId="47A740EF" w:rsidR="00627D4B" w:rsidRDefault="008D1455" w:rsidP="00627D4B">
            <w:r>
              <w:lastRenderedPageBreak/>
              <w:t>Decoder</w:t>
            </w:r>
          </w:p>
        </w:tc>
        <w:tc>
          <w:tcPr>
            <w:tcW w:w="7408" w:type="dxa"/>
          </w:tcPr>
          <w:p w14:paraId="15005A29" w14:textId="0349B461" w:rsidR="00627D4B" w:rsidRDefault="008D1455" w:rsidP="00627D4B">
            <w:r>
              <w:t>DCC receiver for controlling vehicle animation.</w:t>
            </w:r>
          </w:p>
        </w:tc>
      </w:tr>
      <w:tr w:rsidR="00627D4B" w14:paraId="5074A514" w14:textId="77777777" w:rsidTr="00AC5F23">
        <w:tc>
          <w:tcPr>
            <w:tcW w:w="2230" w:type="dxa"/>
          </w:tcPr>
          <w:p w14:paraId="2542F316" w14:textId="512A1B23" w:rsidR="00627D4B" w:rsidRDefault="008D1455" w:rsidP="00627D4B">
            <w:r>
              <w:t>System Board</w:t>
            </w:r>
          </w:p>
        </w:tc>
        <w:tc>
          <w:tcPr>
            <w:tcW w:w="7408" w:type="dxa"/>
          </w:tcPr>
          <w:p w14:paraId="147465DE" w14:textId="098579B7" w:rsidR="00627D4B" w:rsidRDefault="008D1455" w:rsidP="00627D4B">
            <w:r>
              <w:t>Electronic circuit board that is considered part of the vehicle which a decoder is intended to be plugged into. Also sometimes called a motherboard.</w:t>
            </w:r>
          </w:p>
        </w:tc>
      </w:tr>
      <w:tr w:rsidR="00627D4B" w14:paraId="3FDC9E47" w14:textId="77777777" w:rsidTr="00AC5F23">
        <w:tc>
          <w:tcPr>
            <w:tcW w:w="2230" w:type="dxa"/>
          </w:tcPr>
          <w:p w14:paraId="25EDC948" w14:textId="70010FF5" w:rsidR="00627D4B" w:rsidRDefault="008D1455" w:rsidP="00627D4B">
            <w:r>
              <w:t>Train Bus</w:t>
            </w:r>
          </w:p>
        </w:tc>
        <w:tc>
          <w:tcPr>
            <w:tcW w:w="7408" w:type="dxa"/>
          </w:tcPr>
          <w:p w14:paraId="2E4FA0E8" w14:textId="62FBC92F" w:rsidR="00627D4B" w:rsidRDefault="008D1455" w:rsidP="00627D4B">
            <w:r>
              <w:t>Serial User Standard Interface (SUSI)</w:t>
            </w:r>
          </w:p>
        </w:tc>
      </w:tr>
    </w:tbl>
    <w:p w14:paraId="4E64732F" w14:textId="11F2B0E3" w:rsidR="00627D4B" w:rsidRDefault="00627D4B" w:rsidP="00627D4B"/>
    <w:p w14:paraId="1288AAF9" w14:textId="77777777" w:rsidR="00AC5F23" w:rsidRDefault="00AC5F23" w:rsidP="00AC5F23">
      <w:pPr>
        <w:pStyle w:val="Heading2"/>
      </w:pPr>
      <w:r>
        <w:t>Requirements</w:t>
      </w:r>
    </w:p>
    <w:p w14:paraId="2678C251" w14:textId="4DE9E633" w:rsidR="00AC5F23" w:rsidRDefault="00AC5F23" w:rsidP="00627D4B">
      <w:r>
        <w:t>To meet this standard all mechanical and electrical values mentioned must be met and respected, unless otherwise noted. It is not necessary to implement all connections of the interface. The connections belonging to unimplemented features must remain unconnected. This applies to vehicles as well as for other devices that use this interface.</w:t>
      </w:r>
    </w:p>
    <w:p w14:paraId="481347C8" w14:textId="77777777" w:rsidR="00895FA3" w:rsidRDefault="00895FA3" w:rsidP="00895FA3">
      <w:r>
        <w:t xml:space="preserve">NEM-658 has in the past defined Plux12 and Plux8 interfaces. These are now deprecated by MOROP for new vehicles. These past definitions are not part of this standard. </w:t>
      </w:r>
    </w:p>
    <w:p w14:paraId="21311FB3" w14:textId="77777777" w:rsidR="00895FA3" w:rsidRDefault="00895FA3" w:rsidP="00895FA3">
      <w:pPr>
        <w:ind w:left="360"/>
      </w:pPr>
    </w:p>
    <w:p w14:paraId="5BB7AA48" w14:textId="7059D843" w:rsidR="00AC5F23" w:rsidRDefault="00AC5F23" w:rsidP="00AC5F23">
      <w:pPr>
        <w:pStyle w:val="Heading1"/>
      </w:pPr>
      <w:r>
        <w:t xml:space="preserve">Mechanical Properties </w:t>
      </w:r>
    </w:p>
    <w:p w14:paraId="4C444664" w14:textId="3EEC690A" w:rsidR="00455A70" w:rsidRDefault="000461A2" w:rsidP="000461A2">
      <w:pPr>
        <w:rPr>
          <w:color w:val="000000"/>
          <w:szCs w:val="24"/>
          <w:lang w:val="en-GB"/>
        </w:rPr>
      </w:pPr>
      <w:r w:rsidRPr="000461A2">
        <w:rPr>
          <w:color w:val="000000"/>
          <w:szCs w:val="24"/>
          <w:lang w:val="en-GB"/>
        </w:rPr>
        <w:t>On the vehicle side, the interface consists of a 16 or 22-pin double-ro</w:t>
      </w:r>
      <w:r>
        <w:rPr>
          <w:color w:val="000000"/>
          <w:szCs w:val="24"/>
          <w:lang w:val="en-GB"/>
        </w:rPr>
        <w:t>w set of sockets, w</w:t>
      </w:r>
      <w:r w:rsidRPr="000461A2">
        <w:rPr>
          <w:color w:val="000000"/>
          <w:szCs w:val="24"/>
          <w:lang w:val="en-GB"/>
        </w:rPr>
        <w:t>ith a grid dimension of 1.27 mm</w:t>
      </w:r>
      <w:r w:rsidR="00455A70">
        <w:rPr>
          <w:color w:val="000000"/>
          <w:szCs w:val="24"/>
          <w:lang w:val="en-GB"/>
        </w:rPr>
        <w:t xml:space="preserve"> to match that </w:t>
      </w:r>
      <w:r w:rsidRPr="000461A2">
        <w:rPr>
          <w:color w:val="000000"/>
          <w:szCs w:val="24"/>
          <w:lang w:val="en-GB"/>
        </w:rPr>
        <w:t>on the decoder</w:t>
      </w:r>
      <w:r w:rsidR="00455A70">
        <w:rPr>
          <w:color w:val="000000"/>
          <w:szCs w:val="24"/>
          <w:lang w:val="en-GB"/>
        </w:rPr>
        <w:t xml:space="preserve">.  </w:t>
      </w:r>
      <w:r>
        <w:rPr>
          <w:color w:val="000000"/>
          <w:szCs w:val="24"/>
          <w:lang w:val="en-GB"/>
        </w:rPr>
        <w:t>To ensure correct orientation of the decoder in the socket</w:t>
      </w:r>
      <w:r w:rsidR="00455A70">
        <w:rPr>
          <w:color w:val="000000"/>
          <w:szCs w:val="24"/>
          <w:lang w:val="en-GB"/>
        </w:rPr>
        <w:t xml:space="preserve"> </w:t>
      </w:r>
      <w:r>
        <w:rPr>
          <w:color w:val="000000"/>
          <w:szCs w:val="24"/>
          <w:lang w:val="en-GB"/>
        </w:rPr>
        <w:t xml:space="preserve">pin 11 is omitted on the decoder and the associated socket on the vehicle is blocked.  </w:t>
      </w:r>
    </w:p>
    <w:p w14:paraId="1718F85A" w14:textId="77777777" w:rsidR="00632D25" w:rsidRDefault="000461A2" w:rsidP="000461A2">
      <w:pPr>
        <w:rPr>
          <w:color w:val="000000"/>
          <w:szCs w:val="24"/>
          <w:lang w:val="en-GB"/>
        </w:rPr>
      </w:pPr>
      <w:r w:rsidRPr="000461A2">
        <w:rPr>
          <w:color w:val="000000"/>
          <w:szCs w:val="24"/>
          <w:lang w:val="en-GB"/>
        </w:rPr>
        <w:t xml:space="preserve">The pins have a length of a minimum of 3 mm, a maximum of 4 mm and either a square profile with 0.40 mm edge length or a round profile with a diameter of 0.43 mm. Pins and sockets have a gold-plated contact surface and a </w:t>
      </w:r>
      <w:r>
        <w:rPr>
          <w:color w:val="000000"/>
          <w:szCs w:val="24"/>
          <w:lang w:val="en-GB"/>
        </w:rPr>
        <w:t>c</w:t>
      </w:r>
      <w:r w:rsidRPr="000461A2">
        <w:rPr>
          <w:color w:val="000000"/>
          <w:szCs w:val="24"/>
          <w:lang w:val="en-GB"/>
        </w:rPr>
        <w:t xml:space="preserve">ontact load of max. 1 A. </w:t>
      </w:r>
    </w:p>
    <w:p w14:paraId="41C01626" w14:textId="7F666AB7" w:rsidR="000461A2" w:rsidRDefault="00632D25" w:rsidP="000461A2">
      <w:pPr>
        <w:rPr>
          <w:color w:val="000000"/>
          <w:szCs w:val="24"/>
          <w:lang w:val="en-GB"/>
        </w:rPr>
      </w:pPr>
      <w:r>
        <w:rPr>
          <w:color w:val="000000"/>
          <w:szCs w:val="24"/>
          <w:lang w:val="en-GB"/>
        </w:rPr>
        <w:t>PluX22 uses all 22 pins, PluX16 uses pins 3 to 18 only.</w:t>
      </w:r>
    </w:p>
    <w:p w14:paraId="633199BD" w14:textId="2C46E86C" w:rsidR="000461A2" w:rsidRDefault="000461A2" w:rsidP="000461A2">
      <w:pPr>
        <w:rPr>
          <w:color w:val="000000"/>
          <w:szCs w:val="24"/>
          <w:lang w:val="en-GB"/>
        </w:rPr>
      </w:pPr>
      <w:r>
        <w:rPr>
          <w:color w:val="000000"/>
          <w:szCs w:val="24"/>
          <w:lang w:val="en-GB"/>
        </w:rPr>
        <w:t xml:space="preserve">Note that for historical reasons the numbering of the pins on the </w:t>
      </w:r>
      <w:proofErr w:type="spellStart"/>
      <w:r>
        <w:rPr>
          <w:color w:val="000000"/>
          <w:szCs w:val="24"/>
          <w:lang w:val="en-GB"/>
        </w:rPr>
        <w:t>PluX</w:t>
      </w:r>
      <w:proofErr w:type="spellEnd"/>
      <w:r>
        <w:rPr>
          <w:color w:val="000000"/>
          <w:szCs w:val="24"/>
          <w:lang w:val="en-GB"/>
        </w:rPr>
        <w:t xml:space="preserve"> standard is not the same as that on the 21MTC decoder</w:t>
      </w:r>
      <w:r w:rsidR="00632D25">
        <w:rPr>
          <w:color w:val="000000"/>
          <w:szCs w:val="24"/>
          <w:lang w:val="en-GB"/>
        </w:rPr>
        <w:t xml:space="preserve">; see figure 1 below. </w:t>
      </w:r>
    </w:p>
    <w:p w14:paraId="2B127D72" w14:textId="25AC5BED" w:rsidR="002D1520" w:rsidRDefault="002D1520" w:rsidP="002D1520">
      <w:pPr>
        <w:pStyle w:val="Heading2"/>
        <w:rPr>
          <w:lang w:val="en-GB"/>
        </w:rPr>
      </w:pPr>
      <w:r>
        <w:rPr>
          <w:lang w:val="en-GB"/>
        </w:rPr>
        <w:t>Dimensional requirements</w:t>
      </w:r>
    </w:p>
    <w:p w14:paraId="60E7FCB3" w14:textId="0FF015B4" w:rsidR="002D1520" w:rsidRDefault="0053237C"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color w:val="000000"/>
          <w:szCs w:val="24"/>
          <w:lang w:val="en-GB"/>
        </w:rPr>
      </w:pPr>
      <w:r>
        <w:rPr>
          <w:color w:val="000000"/>
          <w:szCs w:val="24"/>
          <w:lang w:val="en-GB"/>
        </w:rPr>
        <w:t>The side of the decoder with the connector pins is defined as the underside</w:t>
      </w:r>
      <w:r w:rsidR="003E4CAE">
        <w:rPr>
          <w:color w:val="000000"/>
          <w:szCs w:val="24"/>
          <w:lang w:val="en-GB"/>
        </w:rPr>
        <w:t xml:space="preserve">. </w:t>
      </w:r>
      <w:r w:rsidR="002D1520" w:rsidRPr="002D1520">
        <w:rPr>
          <w:color w:val="000000"/>
          <w:szCs w:val="24"/>
          <w:lang w:val="en-GB"/>
        </w:rPr>
        <w:t>The maximum dimensions of the decoder are</w:t>
      </w:r>
      <w:r w:rsidR="003E4CAE">
        <w:rPr>
          <w:color w:val="000000"/>
          <w:szCs w:val="24"/>
          <w:lang w:val="en-GB"/>
        </w:rPr>
        <w:t xml:space="preserve"> as given in the table below. Refer also to figure 1. </w:t>
      </w:r>
    </w:p>
    <w:p w14:paraId="087D4B2C" w14:textId="77777777" w:rsid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color w:val="000000"/>
          <w:szCs w:val="24"/>
          <w:lang w:val="en-GB"/>
        </w:rPr>
      </w:pPr>
    </w:p>
    <w:tbl>
      <w:tblPr>
        <w:tblStyle w:val="TableGrid"/>
        <w:tblW w:w="0" w:type="auto"/>
        <w:tblLook w:val="04A0" w:firstRow="1" w:lastRow="0" w:firstColumn="1" w:lastColumn="0" w:noHBand="0" w:noVBand="1"/>
      </w:tblPr>
      <w:tblGrid>
        <w:gridCol w:w="1555"/>
        <w:gridCol w:w="4110"/>
        <w:gridCol w:w="1525"/>
        <w:gridCol w:w="1169"/>
      </w:tblGrid>
      <w:tr w:rsidR="00B66E94" w14:paraId="7A49A81E" w14:textId="77777777" w:rsidTr="00B66E94">
        <w:tc>
          <w:tcPr>
            <w:tcW w:w="1555" w:type="dxa"/>
          </w:tcPr>
          <w:p w14:paraId="10587D77" w14:textId="2BBA21A7"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Pr>
                <w:rFonts w:ascii="Arial" w:hAnsi="Arial" w:cs="Arial"/>
                <w:color w:val="000000"/>
                <w:sz w:val="18"/>
                <w:szCs w:val="18"/>
                <w:lang w:val="en-GB"/>
              </w:rPr>
              <w:t>Key on Fig</w:t>
            </w:r>
            <w:r w:rsidRPr="00B66E94">
              <w:rPr>
                <w:rFonts w:ascii="Arial" w:hAnsi="Arial" w:cs="Arial"/>
                <w:color w:val="000000"/>
                <w:sz w:val="18"/>
                <w:szCs w:val="18"/>
                <w:lang w:val="en-GB"/>
              </w:rPr>
              <w:t>ure 1</w:t>
            </w:r>
          </w:p>
        </w:tc>
        <w:tc>
          <w:tcPr>
            <w:tcW w:w="4110" w:type="dxa"/>
          </w:tcPr>
          <w:p w14:paraId="2E42A35B" w14:textId="34FDBE15"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Description</w:t>
            </w:r>
          </w:p>
        </w:tc>
        <w:tc>
          <w:tcPr>
            <w:tcW w:w="1525" w:type="dxa"/>
          </w:tcPr>
          <w:p w14:paraId="4D81976D" w14:textId="23D7143E"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PluX22</w:t>
            </w:r>
          </w:p>
        </w:tc>
        <w:tc>
          <w:tcPr>
            <w:tcW w:w="1169" w:type="dxa"/>
          </w:tcPr>
          <w:p w14:paraId="7F9B0CDE" w14:textId="1CE1B86E"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PluX16</w:t>
            </w:r>
          </w:p>
        </w:tc>
      </w:tr>
      <w:tr w:rsidR="00B66E94" w14:paraId="7FA33B3A" w14:textId="77777777" w:rsidTr="00B66E94">
        <w:tc>
          <w:tcPr>
            <w:tcW w:w="1555" w:type="dxa"/>
          </w:tcPr>
          <w:p w14:paraId="6A607C5B" w14:textId="0571EBC5"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a</w:t>
            </w:r>
          </w:p>
        </w:tc>
        <w:tc>
          <w:tcPr>
            <w:tcW w:w="4110" w:type="dxa"/>
          </w:tcPr>
          <w:p w14:paraId="76C37052" w14:textId="702B6185"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Max length of decoder</w:t>
            </w:r>
          </w:p>
        </w:tc>
        <w:tc>
          <w:tcPr>
            <w:tcW w:w="1525" w:type="dxa"/>
          </w:tcPr>
          <w:p w14:paraId="42B8E982" w14:textId="45C4E4C8"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30.0mm</w:t>
            </w:r>
          </w:p>
        </w:tc>
        <w:tc>
          <w:tcPr>
            <w:tcW w:w="1169" w:type="dxa"/>
          </w:tcPr>
          <w:p w14:paraId="4AE2F379" w14:textId="321383AE"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20.0mm</w:t>
            </w:r>
          </w:p>
        </w:tc>
      </w:tr>
      <w:tr w:rsidR="00B66E94" w14:paraId="34CF5CDE" w14:textId="77777777" w:rsidTr="00B66E94">
        <w:tc>
          <w:tcPr>
            <w:tcW w:w="1555" w:type="dxa"/>
          </w:tcPr>
          <w:p w14:paraId="29105F62" w14:textId="7E6EAA9F"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b</w:t>
            </w:r>
          </w:p>
        </w:tc>
        <w:tc>
          <w:tcPr>
            <w:tcW w:w="4110" w:type="dxa"/>
          </w:tcPr>
          <w:p w14:paraId="34240AD8" w14:textId="6B8ACED8"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Max width of decoder</w:t>
            </w:r>
          </w:p>
        </w:tc>
        <w:tc>
          <w:tcPr>
            <w:tcW w:w="1525" w:type="dxa"/>
          </w:tcPr>
          <w:p w14:paraId="65C0D429" w14:textId="624AD4C7"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16.0mm</w:t>
            </w:r>
          </w:p>
        </w:tc>
        <w:tc>
          <w:tcPr>
            <w:tcW w:w="1169" w:type="dxa"/>
          </w:tcPr>
          <w:p w14:paraId="319824FA" w14:textId="50D8C3E3"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11.0mm</w:t>
            </w:r>
          </w:p>
        </w:tc>
      </w:tr>
      <w:tr w:rsidR="00B66E94" w14:paraId="3F6DFD4C" w14:textId="77777777" w:rsidTr="00B66E94">
        <w:tc>
          <w:tcPr>
            <w:tcW w:w="1555" w:type="dxa"/>
          </w:tcPr>
          <w:p w14:paraId="3AA3D413" w14:textId="76948F98"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c</w:t>
            </w:r>
          </w:p>
        </w:tc>
        <w:tc>
          <w:tcPr>
            <w:tcW w:w="4110" w:type="dxa"/>
          </w:tcPr>
          <w:p w14:paraId="122A8685" w14:textId="6B33907C"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 xml:space="preserve">Max decoder </w:t>
            </w:r>
            <w:r w:rsidR="00051971">
              <w:rPr>
                <w:rFonts w:ascii="Arial" w:hAnsi="Arial" w:cs="Arial"/>
                <w:color w:val="000000"/>
                <w:sz w:val="18"/>
                <w:szCs w:val="18"/>
                <w:lang w:val="en-GB"/>
              </w:rPr>
              <w:t>thickness</w:t>
            </w:r>
          </w:p>
        </w:tc>
        <w:tc>
          <w:tcPr>
            <w:tcW w:w="1525" w:type="dxa"/>
          </w:tcPr>
          <w:p w14:paraId="047755F1" w14:textId="4814722B"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6.0mm</w:t>
            </w:r>
          </w:p>
        </w:tc>
        <w:tc>
          <w:tcPr>
            <w:tcW w:w="1169" w:type="dxa"/>
          </w:tcPr>
          <w:p w14:paraId="7128A5CF" w14:textId="10538A21"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4.2mm</w:t>
            </w:r>
          </w:p>
        </w:tc>
      </w:tr>
      <w:tr w:rsidR="00B66E94" w14:paraId="34BD5FAE" w14:textId="77777777" w:rsidTr="00B66E94">
        <w:tc>
          <w:tcPr>
            <w:tcW w:w="1555" w:type="dxa"/>
          </w:tcPr>
          <w:p w14:paraId="6E406AC3" w14:textId="3C55A18C"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d</w:t>
            </w:r>
          </w:p>
        </w:tc>
        <w:tc>
          <w:tcPr>
            <w:tcW w:w="4110" w:type="dxa"/>
          </w:tcPr>
          <w:p w14:paraId="799B1343" w14:textId="458AC90D"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Connector centre line from decoder edge</w:t>
            </w:r>
          </w:p>
        </w:tc>
        <w:tc>
          <w:tcPr>
            <w:tcW w:w="2694" w:type="dxa"/>
            <w:gridSpan w:val="2"/>
          </w:tcPr>
          <w:p w14:paraId="046BC050" w14:textId="7CAA0A92"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3.6mm</w:t>
            </w:r>
            <w:r w:rsidR="00051971">
              <w:rPr>
                <w:rFonts w:ascii="Arial" w:hAnsi="Arial" w:cs="Arial"/>
                <w:color w:val="000000"/>
                <w:sz w:val="18"/>
                <w:szCs w:val="18"/>
                <w:lang w:val="en-GB"/>
              </w:rPr>
              <w:t xml:space="preserve"> (exactly)</w:t>
            </w:r>
          </w:p>
        </w:tc>
      </w:tr>
      <w:tr w:rsidR="00B66E94" w14:paraId="5A276B56" w14:textId="77777777" w:rsidTr="00B66E94">
        <w:tc>
          <w:tcPr>
            <w:tcW w:w="1555" w:type="dxa"/>
          </w:tcPr>
          <w:p w14:paraId="71013A24" w14:textId="3C233DEB"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e</w:t>
            </w:r>
          </w:p>
        </w:tc>
        <w:tc>
          <w:tcPr>
            <w:tcW w:w="4110" w:type="dxa"/>
          </w:tcPr>
          <w:p w14:paraId="600C6CE7" w14:textId="26D72DA1"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Vehicle circuit board thickness</w:t>
            </w:r>
          </w:p>
        </w:tc>
        <w:tc>
          <w:tcPr>
            <w:tcW w:w="2694" w:type="dxa"/>
            <w:gridSpan w:val="2"/>
          </w:tcPr>
          <w:p w14:paraId="3177C0AD" w14:textId="12313C68"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1.0mm</w:t>
            </w:r>
          </w:p>
        </w:tc>
      </w:tr>
      <w:tr w:rsidR="00B66E94" w14:paraId="54F851F2" w14:textId="77777777" w:rsidTr="00B66E94">
        <w:tc>
          <w:tcPr>
            <w:tcW w:w="1555" w:type="dxa"/>
          </w:tcPr>
          <w:p w14:paraId="0F6DE64B" w14:textId="77777777"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p>
        </w:tc>
        <w:tc>
          <w:tcPr>
            <w:tcW w:w="4110" w:type="dxa"/>
          </w:tcPr>
          <w:p w14:paraId="15B9F4F3" w14:textId="57205BC8"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Decoder circuit board thickness</w:t>
            </w:r>
          </w:p>
        </w:tc>
        <w:tc>
          <w:tcPr>
            <w:tcW w:w="2694" w:type="dxa"/>
            <w:gridSpan w:val="2"/>
          </w:tcPr>
          <w:p w14:paraId="2BBB8C0B" w14:textId="40560399"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B66E94">
              <w:rPr>
                <w:rFonts w:ascii="Arial" w:hAnsi="Arial" w:cs="Arial"/>
                <w:color w:val="000000"/>
                <w:sz w:val="18"/>
                <w:szCs w:val="18"/>
                <w:lang w:val="en-GB"/>
              </w:rPr>
              <w:t>1.0mm</w:t>
            </w:r>
          </w:p>
        </w:tc>
      </w:tr>
      <w:tr w:rsidR="00B66E94" w14:paraId="5C3D6789" w14:textId="77777777" w:rsidTr="00B66E94">
        <w:tc>
          <w:tcPr>
            <w:tcW w:w="1555" w:type="dxa"/>
          </w:tcPr>
          <w:p w14:paraId="13DE4E29" w14:textId="77777777"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p>
        </w:tc>
        <w:tc>
          <w:tcPr>
            <w:tcW w:w="4110" w:type="dxa"/>
          </w:tcPr>
          <w:p w14:paraId="52693F74" w14:textId="4F7CAB53"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Pr>
                <w:rFonts w:ascii="Arial" w:hAnsi="Arial" w:cs="Arial"/>
                <w:color w:val="000000"/>
                <w:sz w:val="18"/>
                <w:szCs w:val="18"/>
                <w:lang w:val="en-GB"/>
              </w:rPr>
              <w:t>Free pin length from decoder connector</w:t>
            </w:r>
          </w:p>
        </w:tc>
        <w:tc>
          <w:tcPr>
            <w:tcW w:w="2694" w:type="dxa"/>
            <w:gridSpan w:val="2"/>
          </w:tcPr>
          <w:p w14:paraId="2AB426B3" w14:textId="0F4EF524"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Pr>
                <w:rFonts w:ascii="Arial" w:hAnsi="Arial" w:cs="Arial"/>
                <w:color w:val="000000"/>
                <w:sz w:val="18"/>
                <w:szCs w:val="18"/>
                <w:lang w:val="en-GB"/>
              </w:rPr>
              <w:t>3.0mm</w:t>
            </w:r>
          </w:p>
        </w:tc>
      </w:tr>
      <w:tr w:rsidR="00B66E94" w14:paraId="5BEEC233" w14:textId="77777777" w:rsidTr="00B66E94">
        <w:tc>
          <w:tcPr>
            <w:tcW w:w="1555" w:type="dxa"/>
          </w:tcPr>
          <w:p w14:paraId="52564EAA" w14:textId="77777777"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p>
        </w:tc>
        <w:tc>
          <w:tcPr>
            <w:tcW w:w="4110" w:type="dxa"/>
          </w:tcPr>
          <w:p w14:paraId="5414C013" w14:textId="7CC580E4"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Pr>
                <w:rFonts w:ascii="Arial" w:hAnsi="Arial" w:cs="Arial"/>
                <w:color w:val="000000"/>
                <w:sz w:val="18"/>
                <w:szCs w:val="18"/>
                <w:lang w:val="en-GB"/>
              </w:rPr>
              <w:t>Max thickness of components on underside of decoder</w:t>
            </w:r>
          </w:p>
        </w:tc>
        <w:tc>
          <w:tcPr>
            <w:tcW w:w="2694" w:type="dxa"/>
            <w:gridSpan w:val="2"/>
          </w:tcPr>
          <w:p w14:paraId="3B197D75" w14:textId="4BA0BDBF" w:rsidR="00B66E94" w:rsidRPr="00B66E94"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Pr>
                <w:rFonts w:ascii="Arial" w:hAnsi="Arial" w:cs="Arial"/>
                <w:color w:val="000000"/>
                <w:sz w:val="18"/>
                <w:szCs w:val="18"/>
                <w:lang w:val="en-GB"/>
              </w:rPr>
              <w:t>3.0mm</w:t>
            </w:r>
          </w:p>
        </w:tc>
      </w:tr>
    </w:tbl>
    <w:p w14:paraId="7047F38F" w14:textId="2666A723" w:rsidR="003E4CAE" w:rsidRPr="002D1520" w:rsidRDefault="00B66E94"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color w:val="000000"/>
          <w:szCs w:val="24"/>
          <w:lang w:val="en-GB"/>
        </w:rPr>
      </w:pPr>
      <w:r>
        <w:rPr>
          <w:color w:val="000000"/>
          <w:szCs w:val="24"/>
          <w:lang w:val="en-GB"/>
        </w:rPr>
        <w:t>Table 1: Decoder dimensions</w:t>
      </w:r>
    </w:p>
    <w:p w14:paraId="121A0413" w14:textId="77777777" w:rsidR="00455A70" w:rsidRDefault="00455A70"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color w:val="000000"/>
          <w:szCs w:val="24"/>
          <w:lang w:val="en-GB"/>
        </w:rPr>
      </w:pPr>
    </w:p>
    <w:p w14:paraId="00F8D63A" w14:textId="5C19334D" w:rsidR="003E4CAE" w:rsidRDefault="003E4CAE"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color w:val="000000"/>
          <w:szCs w:val="24"/>
          <w:lang w:val="en-GB"/>
        </w:rPr>
      </w:pPr>
    </w:p>
    <w:p w14:paraId="4DD20A6E" w14:textId="4E835C25" w:rsidR="003E4CAE" w:rsidRDefault="003E4CAE"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color w:val="000000"/>
          <w:szCs w:val="24"/>
          <w:lang w:val="en-GB"/>
        </w:rPr>
      </w:pPr>
      <w:r>
        <w:rPr>
          <w:noProof/>
        </w:rPr>
        <w:lastRenderedPageBreak/>
        <w:drawing>
          <wp:inline distT="0" distB="0" distL="0" distR="0" wp14:anchorId="2072D39B" wp14:editId="702CA4D1">
            <wp:extent cx="5857875" cy="3371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7875" cy="3371850"/>
                    </a:xfrm>
                    <a:prstGeom prst="rect">
                      <a:avLst/>
                    </a:prstGeom>
                  </pic:spPr>
                </pic:pic>
              </a:graphicData>
            </a:graphic>
          </wp:inline>
        </w:drawing>
      </w:r>
    </w:p>
    <w:p w14:paraId="25E88618" w14:textId="5691178A" w:rsidR="003E4CAE" w:rsidRPr="002D1520" w:rsidRDefault="003E4CAE" w:rsidP="002D1520">
      <w:pPr>
        <w:tabs>
          <w:tab w:val="left" w:pos="-720"/>
          <w:tab w:val="left" w:pos="0"/>
          <w:tab w:val="left" w:pos="720"/>
          <w:tab w:val="left" w:pos="1440"/>
          <w:tab w:val="left" w:pos="2160"/>
          <w:tab w:val="left" w:pos="2880"/>
          <w:tab w:val="left" w:pos="3600"/>
          <w:tab w:val="left" w:pos="4320"/>
        </w:tabs>
        <w:autoSpaceDE w:val="0"/>
        <w:autoSpaceDN w:val="0"/>
        <w:adjustRightInd w:val="0"/>
        <w:spacing w:after="0"/>
        <w:rPr>
          <w:color w:val="000000"/>
          <w:szCs w:val="24"/>
          <w:lang w:val="en-GB"/>
        </w:rPr>
      </w:pPr>
      <w:r>
        <w:rPr>
          <w:color w:val="000000"/>
          <w:szCs w:val="24"/>
          <w:lang w:val="en-GB"/>
        </w:rPr>
        <w:t xml:space="preserve">Figure 1: PluX22 and PluX16 dimensions. </w:t>
      </w:r>
    </w:p>
    <w:p w14:paraId="742A3E67" w14:textId="3AC043DF" w:rsidR="002D1520" w:rsidRDefault="002D1520" w:rsidP="002D1520">
      <w:pPr>
        <w:rPr>
          <w:color w:val="000000"/>
          <w:szCs w:val="24"/>
          <w:lang w:val="en-GB"/>
        </w:rPr>
      </w:pPr>
    </w:p>
    <w:p w14:paraId="7CF89F98" w14:textId="47C190D8" w:rsidR="002E62C1" w:rsidRDefault="002E62C1" w:rsidP="002E62C1">
      <w:pPr>
        <w:pStyle w:val="Heading2"/>
        <w:rPr>
          <w:lang w:val="en-GB"/>
        </w:rPr>
      </w:pPr>
      <w:r>
        <w:rPr>
          <w:lang w:val="en-GB"/>
        </w:rPr>
        <w:t>Vehicle requirements</w:t>
      </w:r>
    </w:p>
    <w:p w14:paraId="1777CFBC" w14:textId="65F22490" w:rsidR="002E62C1" w:rsidRDefault="002E62C1" w:rsidP="002D1520">
      <w:pPr>
        <w:rPr>
          <w:color w:val="000000"/>
          <w:szCs w:val="24"/>
          <w:lang w:val="en-GB"/>
        </w:rPr>
      </w:pPr>
      <w:r w:rsidRPr="002E62C1">
        <w:rPr>
          <w:color w:val="000000"/>
          <w:szCs w:val="24"/>
          <w:lang w:val="en-GB"/>
        </w:rPr>
        <w:t>The installation space in the vehicle must be such that a decoder with maximum</w:t>
      </w:r>
      <w:r w:rsidR="00455A70">
        <w:rPr>
          <w:color w:val="000000"/>
          <w:szCs w:val="24"/>
          <w:lang w:val="en-GB"/>
        </w:rPr>
        <w:t xml:space="preserve"> allowed</w:t>
      </w:r>
      <w:r w:rsidRPr="002E62C1">
        <w:rPr>
          <w:color w:val="000000"/>
          <w:szCs w:val="24"/>
          <w:lang w:val="en-GB"/>
        </w:rPr>
        <w:t xml:space="preserve"> dimensions can be inserted </w:t>
      </w:r>
      <w:r w:rsidR="00455A70">
        <w:rPr>
          <w:color w:val="000000"/>
          <w:szCs w:val="24"/>
          <w:lang w:val="en-GB"/>
        </w:rPr>
        <w:t xml:space="preserve">or removed </w:t>
      </w:r>
      <w:r w:rsidRPr="002E62C1">
        <w:rPr>
          <w:color w:val="000000"/>
          <w:szCs w:val="24"/>
          <w:lang w:val="en-GB"/>
        </w:rPr>
        <w:t xml:space="preserve">without </w:t>
      </w:r>
      <w:r>
        <w:rPr>
          <w:color w:val="000000"/>
          <w:szCs w:val="24"/>
          <w:lang w:val="en-GB"/>
        </w:rPr>
        <w:t>difficulty.  It should also be possible to insert and remove the decoder without the need for tools.</w:t>
      </w:r>
    </w:p>
    <w:p w14:paraId="315F15C0" w14:textId="7CAC8EF1" w:rsidR="002E62C1" w:rsidRDefault="002E62C1" w:rsidP="002E62C1">
      <w:pPr>
        <w:rPr>
          <w:color w:val="000000"/>
          <w:szCs w:val="24"/>
          <w:lang w:val="en-GB"/>
        </w:rPr>
      </w:pPr>
      <w:r>
        <w:rPr>
          <w:color w:val="000000"/>
          <w:szCs w:val="24"/>
          <w:lang w:val="en-GB"/>
        </w:rPr>
        <w:t>Two variants of the vehicle socket are defined</w:t>
      </w:r>
      <w:r w:rsidR="00D960AA">
        <w:rPr>
          <w:color w:val="000000"/>
          <w:szCs w:val="24"/>
          <w:lang w:val="en-GB"/>
        </w:rPr>
        <w:t xml:space="preserve">. </w:t>
      </w:r>
    </w:p>
    <w:p w14:paraId="737CA526" w14:textId="4BB85D06" w:rsidR="002E62C1" w:rsidRDefault="002E62C1" w:rsidP="002E62C1">
      <w:pPr>
        <w:pStyle w:val="Heading3"/>
        <w:rPr>
          <w:lang w:val="en-GB"/>
        </w:rPr>
      </w:pPr>
      <w:r>
        <w:rPr>
          <w:lang w:val="en-GB"/>
        </w:rPr>
        <w:t>Compact Version</w:t>
      </w:r>
    </w:p>
    <w:p w14:paraId="03121FC8" w14:textId="52815F0F" w:rsidR="002E62C1" w:rsidRDefault="002E62C1" w:rsidP="002E62C1">
      <w:pPr>
        <w:rPr>
          <w:color w:val="000000"/>
          <w:szCs w:val="24"/>
          <w:lang w:val="en-GB"/>
        </w:rPr>
      </w:pPr>
      <w:r w:rsidRPr="002E62C1">
        <w:rPr>
          <w:color w:val="000000"/>
          <w:szCs w:val="24"/>
          <w:lang w:val="en-GB"/>
        </w:rPr>
        <w:t xml:space="preserve">The compact </w:t>
      </w:r>
      <w:r>
        <w:rPr>
          <w:color w:val="000000"/>
          <w:szCs w:val="24"/>
          <w:lang w:val="en-GB"/>
        </w:rPr>
        <w:t xml:space="preserve">socket offers the lowest possible overall height by placing the vehicle socket on the </w:t>
      </w:r>
      <w:r w:rsidRPr="002E62C1">
        <w:rPr>
          <w:color w:val="000000"/>
          <w:szCs w:val="24"/>
          <w:lang w:val="en-GB"/>
        </w:rPr>
        <w:t xml:space="preserve">underside of the vehicle circuit board. The decoder sits on the vehicle circuit board.  This area of ​​the circuit board must be kept free of components. The maximum thickness of the vehicle board is 1 mm in this variant. </w:t>
      </w:r>
      <w:r>
        <w:rPr>
          <w:color w:val="000000"/>
          <w:szCs w:val="24"/>
          <w:lang w:val="en-GB"/>
        </w:rPr>
        <w:t>The board has holes in it for the pin h</w:t>
      </w:r>
      <w:r w:rsidRPr="002E62C1">
        <w:rPr>
          <w:color w:val="000000"/>
          <w:szCs w:val="24"/>
          <w:lang w:val="en-GB"/>
        </w:rPr>
        <w:t xml:space="preserve">eader to be inserted through the board from above; </w:t>
      </w:r>
      <w:r>
        <w:rPr>
          <w:color w:val="000000"/>
          <w:szCs w:val="24"/>
          <w:lang w:val="en-GB"/>
        </w:rPr>
        <w:t xml:space="preserve">no hole should be made at the pin 11 position. </w:t>
      </w:r>
      <w:r w:rsidRPr="002E62C1">
        <w:rPr>
          <w:color w:val="000000"/>
          <w:szCs w:val="24"/>
          <w:lang w:val="en-GB"/>
        </w:rPr>
        <w:t xml:space="preserve">There </w:t>
      </w:r>
      <w:r>
        <w:rPr>
          <w:color w:val="000000"/>
          <w:szCs w:val="24"/>
          <w:lang w:val="en-GB"/>
        </w:rPr>
        <w:t xml:space="preserve">must be </w:t>
      </w:r>
      <w:r w:rsidRPr="002E62C1">
        <w:rPr>
          <w:color w:val="000000"/>
          <w:szCs w:val="24"/>
          <w:lang w:val="en-GB"/>
        </w:rPr>
        <w:t>enough space under the socket strip for the maximum pin length to be provided.</w:t>
      </w:r>
    </w:p>
    <w:p w14:paraId="2BBF0079" w14:textId="580721D7" w:rsidR="00B66E94" w:rsidRDefault="00632D25" w:rsidP="002E62C1">
      <w:pPr>
        <w:rPr>
          <w:color w:val="000000"/>
          <w:szCs w:val="24"/>
          <w:lang w:val="en-GB"/>
        </w:rPr>
      </w:pPr>
      <w:r>
        <w:rPr>
          <w:noProof/>
        </w:rPr>
        <w:drawing>
          <wp:inline distT="0" distB="0" distL="0" distR="0" wp14:anchorId="24AA2B1F" wp14:editId="2F44FAF6">
            <wp:extent cx="2752725" cy="9525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2725" cy="952500"/>
                    </a:xfrm>
                    <a:prstGeom prst="rect">
                      <a:avLst/>
                    </a:prstGeom>
                  </pic:spPr>
                </pic:pic>
              </a:graphicData>
            </a:graphic>
          </wp:inline>
        </w:drawing>
      </w:r>
    </w:p>
    <w:p w14:paraId="48289445" w14:textId="013A1186" w:rsidR="00B66E94" w:rsidRDefault="00B66E94" w:rsidP="002E62C1">
      <w:pPr>
        <w:rPr>
          <w:color w:val="000000"/>
          <w:szCs w:val="24"/>
          <w:lang w:val="en-GB"/>
        </w:rPr>
      </w:pPr>
      <w:r>
        <w:rPr>
          <w:color w:val="000000"/>
          <w:szCs w:val="24"/>
          <w:lang w:val="en-GB"/>
        </w:rPr>
        <w:t>Figure 2: Compact decoder installation.</w:t>
      </w:r>
    </w:p>
    <w:p w14:paraId="019DCD27" w14:textId="6AE6B1AE" w:rsidR="002E62C1" w:rsidRDefault="000C68FA" w:rsidP="002E62C1">
      <w:pPr>
        <w:pStyle w:val="Heading3"/>
        <w:rPr>
          <w:lang w:val="en-GB"/>
        </w:rPr>
      </w:pPr>
      <w:r>
        <w:rPr>
          <w:lang w:val="en-GB"/>
        </w:rPr>
        <w:t>Tall</w:t>
      </w:r>
      <w:r w:rsidR="002E62C1">
        <w:rPr>
          <w:lang w:val="en-GB"/>
        </w:rPr>
        <w:t xml:space="preserve"> Version</w:t>
      </w:r>
    </w:p>
    <w:p w14:paraId="3F72B047" w14:textId="529D227D" w:rsidR="000C68FA" w:rsidRDefault="002E62C1" w:rsidP="000C68FA">
      <w:pPr>
        <w:rPr>
          <w:color w:val="000000"/>
          <w:szCs w:val="24"/>
          <w:lang w:val="en-GB"/>
        </w:rPr>
      </w:pPr>
      <w:r w:rsidRPr="002E62C1">
        <w:rPr>
          <w:color w:val="000000"/>
          <w:szCs w:val="24"/>
          <w:lang w:val="en-GB"/>
        </w:rPr>
        <w:t>If there is enough height</w:t>
      </w:r>
      <w:r w:rsidR="000C68FA">
        <w:rPr>
          <w:color w:val="000000"/>
          <w:szCs w:val="24"/>
          <w:lang w:val="en-GB"/>
        </w:rPr>
        <w:t xml:space="preserve"> in the vehicle above the circuit board the tall version can be used. Here the </w:t>
      </w:r>
      <w:r w:rsidRPr="002E62C1">
        <w:rPr>
          <w:color w:val="000000"/>
          <w:szCs w:val="24"/>
          <w:lang w:val="en-GB"/>
        </w:rPr>
        <w:t>socket strip is located on the top of the vehicle circuit board</w:t>
      </w:r>
      <w:r w:rsidR="000C68FA">
        <w:rPr>
          <w:color w:val="000000"/>
          <w:szCs w:val="24"/>
          <w:lang w:val="en-GB"/>
        </w:rPr>
        <w:t>, with holes in the board to ensure that the pins on the decoder can be fully inserted in the socket.</w:t>
      </w:r>
      <w:r w:rsidR="00455A70">
        <w:rPr>
          <w:color w:val="000000"/>
          <w:szCs w:val="24"/>
          <w:lang w:val="en-GB"/>
        </w:rPr>
        <w:t xml:space="preserve"> The vehicle circuit board should not have </w:t>
      </w:r>
      <w:r w:rsidR="00455A70">
        <w:rPr>
          <w:color w:val="000000"/>
          <w:szCs w:val="24"/>
          <w:lang w:val="en-GB"/>
        </w:rPr>
        <w:lastRenderedPageBreak/>
        <w:t xml:space="preserve">components in the area covered by the decoder which are taller than the connector used. </w:t>
      </w:r>
      <w:r w:rsidR="000C68FA">
        <w:rPr>
          <w:color w:val="000000"/>
          <w:szCs w:val="24"/>
          <w:lang w:val="en-GB"/>
        </w:rPr>
        <w:t xml:space="preserve">  The </w:t>
      </w:r>
      <w:r w:rsidR="00455A70">
        <w:rPr>
          <w:color w:val="000000"/>
          <w:szCs w:val="24"/>
          <w:lang w:val="en-GB"/>
        </w:rPr>
        <w:t xml:space="preserve">connector </w:t>
      </w:r>
      <w:r w:rsidR="000C68FA">
        <w:rPr>
          <w:color w:val="000000"/>
          <w:szCs w:val="24"/>
          <w:lang w:val="en-GB"/>
        </w:rPr>
        <w:t>socket should have the pin 11 position blocked.</w:t>
      </w:r>
    </w:p>
    <w:p w14:paraId="7140F671" w14:textId="7D2A07C9" w:rsidR="00B66E94" w:rsidRDefault="00632D25" w:rsidP="000C68FA">
      <w:pPr>
        <w:rPr>
          <w:color w:val="000000"/>
          <w:szCs w:val="24"/>
          <w:lang w:val="en-GB"/>
        </w:rPr>
      </w:pPr>
      <w:r>
        <w:rPr>
          <w:noProof/>
        </w:rPr>
        <w:drawing>
          <wp:inline distT="0" distB="0" distL="0" distR="0" wp14:anchorId="5079B2FD" wp14:editId="67D46F3F">
            <wp:extent cx="2724150" cy="10191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4150" cy="1019175"/>
                    </a:xfrm>
                    <a:prstGeom prst="rect">
                      <a:avLst/>
                    </a:prstGeom>
                  </pic:spPr>
                </pic:pic>
              </a:graphicData>
            </a:graphic>
          </wp:inline>
        </w:drawing>
      </w:r>
    </w:p>
    <w:p w14:paraId="3AF7F5A6" w14:textId="36A7F07F" w:rsidR="00B66E94" w:rsidRDefault="00B66E94" w:rsidP="000C68FA">
      <w:pPr>
        <w:rPr>
          <w:color w:val="000000"/>
          <w:szCs w:val="24"/>
          <w:lang w:val="en-GB"/>
        </w:rPr>
      </w:pPr>
      <w:r>
        <w:rPr>
          <w:color w:val="000000"/>
          <w:szCs w:val="24"/>
          <w:lang w:val="en-GB"/>
        </w:rPr>
        <w:t xml:space="preserve">Figure 3: </w:t>
      </w:r>
      <w:r w:rsidR="00632D25">
        <w:rPr>
          <w:color w:val="000000"/>
          <w:szCs w:val="24"/>
          <w:lang w:val="en-GB"/>
        </w:rPr>
        <w:t>T</w:t>
      </w:r>
      <w:r>
        <w:rPr>
          <w:color w:val="000000"/>
          <w:szCs w:val="24"/>
          <w:lang w:val="en-GB"/>
        </w:rPr>
        <w:t>all dec</w:t>
      </w:r>
      <w:r w:rsidR="00632D25">
        <w:rPr>
          <w:color w:val="000000"/>
          <w:szCs w:val="24"/>
          <w:lang w:val="en-GB"/>
        </w:rPr>
        <w:t>o</w:t>
      </w:r>
      <w:r>
        <w:rPr>
          <w:color w:val="000000"/>
          <w:szCs w:val="24"/>
          <w:lang w:val="en-GB"/>
        </w:rPr>
        <w:t>der installation</w:t>
      </w:r>
    </w:p>
    <w:p w14:paraId="63C2010A" w14:textId="77777777" w:rsidR="00051971" w:rsidRDefault="00051971" w:rsidP="000C68FA">
      <w:pPr>
        <w:rPr>
          <w:color w:val="000000"/>
          <w:szCs w:val="24"/>
          <w:lang w:val="en-GB"/>
        </w:rPr>
      </w:pPr>
    </w:p>
    <w:p w14:paraId="7BD99508" w14:textId="14834070" w:rsidR="00335D2E" w:rsidRDefault="00335D2E" w:rsidP="00335D2E">
      <w:pPr>
        <w:pStyle w:val="Heading1"/>
      </w:pPr>
      <w:r>
        <w:t xml:space="preserve">Electrical Characteristics </w:t>
      </w:r>
    </w:p>
    <w:p w14:paraId="395D925F" w14:textId="0493A1E4" w:rsidR="000C68FA" w:rsidRDefault="00335D2E" w:rsidP="000C68FA">
      <w:r>
        <w:t>Manufacturers of this decoder must specify the maximum current allowed to be drawn for each output and input</w:t>
      </w:r>
      <w:r w:rsidR="00051971">
        <w:t>, noting the per-pin maximum in section 2.</w:t>
      </w:r>
    </w:p>
    <w:p w14:paraId="3DBBC0F0" w14:textId="54EAD3CE" w:rsidR="00335D2E" w:rsidRDefault="00335D2E" w:rsidP="00335D2E">
      <w:pPr>
        <w:pStyle w:val="Heading2"/>
      </w:pPr>
      <w:r>
        <w:t>Pin Assignments</w:t>
      </w:r>
    </w:p>
    <w:p w14:paraId="69DBBE65" w14:textId="77777777" w:rsidR="00335D2E" w:rsidRDefault="00335D2E" w:rsidP="00335D2E">
      <w:pPr>
        <w:autoSpaceDE w:val="0"/>
        <w:autoSpaceDN w:val="0"/>
        <w:adjustRightInd w:val="0"/>
        <w:spacing w:after="0"/>
        <w:rPr>
          <w:rFonts w:ascii="Tms Rmn" w:hAnsi="Tms Rmn"/>
          <w:szCs w:val="24"/>
          <w:lang w:val="en-GB"/>
        </w:rPr>
      </w:pPr>
    </w:p>
    <w:tbl>
      <w:tblPr>
        <w:tblW w:w="9924" w:type="dxa"/>
        <w:tblInd w:w="-8" w:type="dxa"/>
        <w:tblLayout w:type="fixed"/>
        <w:tblCellMar>
          <w:left w:w="0" w:type="dxa"/>
          <w:right w:w="0" w:type="dxa"/>
        </w:tblCellMar>
        <w:tblLook w:val="00A0" w:firstRow="1" w:lastRow="0" w:firstColumn="1" w:lastColumn="0" w:noHBand="0" w:noVBand="0"/>
      </w:tblPr>
      <w:tblGrid>
        <w:gridCol w:w="1046"/>
        <w:gridCol w:w="1121"/>
        <w:gridCol w:w="1481"/>
        <w:gridCol w:w="5283"/>
        <w:gridCol w:w="993"/>
      </w:tblGrid>
      <w:tr w:rsidR="00335D2E" w14:paraId="2E7117F6" w14:textId="77777777" w:rsidTr="00335D2E">
        <w:tc>
          <w:tcPr>
            <w:tcW w:w="1046" w:type="dxa"/>
            <w:tcBorders>
              <w:top w:val="single" w:sz="6" w:space="0" w:color="auto"/>
              <w:left w:val="single" w:sz="6" w:space="0" w:color="auto"/>
              <w:bottom w:val="single" w:sz="6" w:space="0" w:color="auto"/>
              <w:right w:val="single" w:sz="6" w:space="0" w:color="auto"/>
            </w:tcBorders>
          </w:tcPr>
          <w:p w14:paraId="2E241770"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Plux22</w:t>
            </w:r>
          </w:p>
        </w:tc>
        <w:tc>
          <w:tcPr>
            <w:tcW w:w="1121" w:type="dxa"/>
            <w:tcBorders>
              <w:top w:val="single" w:sz="6" w:space="0" w:color="auto"/>
              <w:left w:val="single" w:sz="6" w:space="0" w:color="auto"/>
              <w:bottom w:val="single" w:sz="6" w:space="0" w:color="auto"/>
              <w:right w:val="single" w:sz="6" w:space="0" w:color="auto"/>
            </w:tcBorders>
          </w:tcPr>
          <w:p w14:paraId="39A3E8FF"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Plux16</w:t>
            </w:r>
          </w:p>
        </w:tc>
        <w:tc>
          <w:tcPr>
            <w:tcW w:w="1481" w:type="dxa"/>
            <w:tcBorders>
              <w:top w:val="single" w:sz="6" w:space="0" w:color="auto"/>
              <w:left w:val="single" w:sz="6" w:space="0" w:color="auto"/>
              <w:bottom w:val="single" w:sz="6" w:space="0" w:color="auto"/>
              <w:right w:val="single" w:sz="6" w:space="0" w:color="auto"/>
            </w:tcBorders>
          </w:tcPr>
          <w:p w14:paraId="602E592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Name</w:t>
            </w:r>
          </w:p>
        </w:tc>
        <w:tc>
          <w:tcPr>
            <w:tcW w:w="5283" w:type="dxa"/>
            <w:tcBorders>
              <w:top w:val="single" w:sz="6" w:space="0" w:color="auto"/>
              <w:left w:val="single" w:sz="6" w:space="0" w:color="auto"/>
              <w:bottom w:val="single" w:sz="6" w:space="0" w:color="auto"/>
              <w:right w:val="single" w:sz="6" w:space="0" w:color="auto"/>
            </w:tcBorders>
          </w:tcPr>
          <w:p w14:paraId="6D1EF0D3"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Description</w:t>
            </w:r>
          </w:p>
        </w:tc>
        <w:tc>
          <w:tcPr>
            <w:tcW w:w="993" w:type="dxa"/>
            <w:tcBorders>
              <w:top w:val="single" w:sz="6" w:space="0" w:color="auto"/>
              <w:left w:val="single" w:sz="6" w:space="0" w:color="auto"/>
              <w:bottom w:val="single" w:sz="6" w:space="0" w:color="auto"/>
              <w:right w:val="single" w:sz="6" w:space="0" w:color="auto"/>
            </w:tcBorders>
          </w:tcPr>
          <w:p w14:paraId="5709CFAE"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Group</w:t>
            </w:r>
          </w:p>
        </w:tc>
      </w:tr>
      <w:tr w:rsidR="00335D2E" w14:paraId="34E9A8D6" w14:textId="77777777" w:rsidTr="00335D2E">
        <w:tc>
          <w:tcPr>
            <w:tcW w:w="1046" w:type="dxa"/>
            <w:tcBorders>
              <w:top w:val="single" w:sz="6" w:space="0" w:color="auto"/>
              <w:left w:val="single" w:sz="6" w:space="0" w:color="auto"/>
              <w:bottom w:val="single" w:sz="6" w:space="0" w:color="auto"/>
              <w:right w:val="single" w:sz="6" w:space="0" w:color="auto"/>
            </w:tcBorders>
          </w:tcPr>
          <w:p w14:paraId="43B0F25D"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w:t>
            </w:r>
          </w:p>
        </w:tc>
        <w:tc>
          <w:tcPr>
            <w:tcW w:w="1121" w:type="dxa"/>
            <w:tcBorders>
              <w:top w:val="single" w:sz="6" w:space="0" w:color="auto"/>
              <w:left w:val="single" w:sz="6" w:space="0" w:color="auto"/>
              <w:bottom w:val="single" w:sz="6" w:space="0" w:color="auto"/>
              <w:right w:val="single" w:sz="6" w:space="0" w:color="auto"/>
            </w:tcBorders>
          </w:tcPr>
          <w:p w14:paraId="764EA3E3"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c>
          <w:tcPr>
            <w:tcW w:w="1481" w:type="dxa"/>
            <w:tcBorders>
              <w:top w:val="single" w:sz="6" w:space="0" w:color="auto"/>
              <w:left w:val="single" w:sz="6" w:space="0" w:color="auto"/>
              <w:bottom w:val="single" w:sz="6" w:space="0" w:color="auto"/>
              <w:right w:val="single" w:sz="6" w:space="0" w:color="auto"/>
            </w:tcBorders>
          </w:tcPr>
          <w:p w14:paraId="41F22DF5"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GPIO / C</w:t>
            </w:r>
          </w:p>
        </w:tc>
        <w:tc>
          <w:tcPr>
            <w:tcW w:w="5283" w:type="dxa"/>
            <w:tcBorders>
              <w:top w:val="single" w:sz="6" w:space="0" w:color="auto"/>
              <w:left w:val="single" w:sz="6" w:space="0" w:color="auto"/>
              <w:bottom w:val="single" w:sz="6" w:space="0" w:color="auto"/>
              <w:right w:val="single" w:sz="6" w:space="0" w:color="auto"/>
            </w:tcBorders>
          </w:tcPr>
          <w:p w14:paraId="02D9D877"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General Input/Output</w:t>
            </w:r>
          </w:p>
        </w:tc>
        <w:tc>
          <w:tcPr>
            <w:tcW w:w="993" w:type="dxa"/>
            <w:tcBorders>
              <w:top w:val="single" w:sz="6" w:space="0" w:color="auto"/>
              <w:left w:val="single" w:sz="6" w:space="0" w:color="auto"/>
              <w:bottom w:val="single" w:sz="6" w:space="0" w:color="auto"/>
              <w:right w:val="single" w:sz="6" w:space="0" w:color="auto"/>
            </w:tcBorders>
          </w:tcPr>
          <w:p w14:paraId="7A51F324"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4</w:t>
            </w:r>
          </w:p>
        </w:tc>
      </w:tr>
      <w:tr w:rsidR="00335D2E" w14:paraId="79990B90" w14:textId="77777777" w:rsidTr="00335D2E">
        <w:tc>
          <w:tcPr>
            <w:tcW w:w="1046" w:type="dxa"/>
            <w:tcBorders>
              <w:top w:val="single" w:sz="6" w:space="0" w:color="auto"/>
              <w:left w:val="single" w:sz="6" w:space="0" w:color="auto"/>
              <w:bottom w:val="single" w:sz="6" w:space="0" w:color="auto"/>
              <w:right w:val="single" w:sz="6" w:space="0" w:color="auto"/>
            </w:tcBorders>
          </w:tcPr>
          <w:p w14:paraId="02FEF4C9"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2</w:t>
            </w:r>
          </w:p>
        </w:tc>
        <w:tc>
          <w:tcPr>
            <w:tcW w:w="1121" w:type="dxa"/>
            <w:tcBorders>
              <w:top w:val="single" w:sz="6" w:space="0" w:color="auto"/>
              <w:left w:val="single" w:sz="6" w:space="0" w:color="auto"/>
              <w:bottom w:val="single" w:sz="6" w:space="0" w:color="auto"/>
              <w:right w:val="single" w:sz="6" w:space="0" w:color="auto"/>
            </w:tcBorders>
          </w:tcPr>
          <w:p w14:paraId="0A016ABC"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c>
          <w:tcPr>
            <w:tcW w:w="1481" w:type="dxa"/>
            <w:tcBorders>
              <w:top w:val="single" w:sz="6" w:space="0" w:color="auto"/>
              <w:left w:val="single" w:sz="6" w:space="0" w:color="auto"/>
              <w:bottom w:val="single" w:sz="6" w:space="0" w:color="auto"/>
              <w:right w:val="single" w:sz="6" w:space="0" w:color="auto"/>
            </w:tcBorders>
          </w:tcPr>
          <w:p w14:paraId="73686C1D"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Aux 3</w:t>
            </w:r>
          </w:p>
        </w:tc>
        <w:tc>
          <w:tcPr>
            <w:tcW w:w="5283" w:type="dxa"/>
            <w:tcBorders>
              <w:top w:val="single" w:sz="6" w:space="0" w:color="auto"/>
              <w:left w:val="single" w:sz="6" w:space="0" w:color="auto"/>
              <w:bottom w:val="single" w:sz="6" w:space="0" w:color="auto"/>
              <w:right w:val="single" w:sz="6" w:space="0" w:color="auto"/>
            </w:tcBorders>
          </w:tcPr>
          <w:p w14:paraId="08087FC0"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Function 3 output</w:t>
            </w:r>
          </w:p>
        </w:tc>
        <w:tc>
          <w:tcPr>
            <w:tcW w:w="993" w:type="dxa"/>
            <w:tcBorders>
              <w:top w:val="single" w:sz="6" w:space="0" w:color="auto"/>
              <w:left w:val="single" w:sz="6" w:space="0" w:color="auto"/>
              <w:bottom w:val="single" w:sz="6" w:space="0" w:color="auto"/>
              <w:right w:val="single" w:sz="6" w:space="0" w:color="auto"/>
            </w:tcBorders>
          </w:tcPr>
          <w:p w14:paraId="4919B09B"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r w:rsidR="00335D2E" w14:paraId="71D4C6D1" w14:textId="77777777" w:rsidTr="00335D2E">
        <w:tc>
          <w:tcPr>
            <w:tcW w:w="1046" w:type="dxa"/>
            <w:tcBorders>
              <w:top w:val="single" w:sz="6" w:space="0" w:color="auto"/>
              <w:left w:val="single" w:sz="6" w:space="0" w:color="auto"/>
              <w:bottom w:val="single" w:sz="6" w:space="0" w:color="auto"/>
              <w:right w:val="single" w:sz="6" w:space="0" w:color="auto"/>
            </w:tcBorders>
          </w:tcPr>
          <w:p w14:paraId="7F5D8AAB"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3</w:t>
            </w:r>
          </w:p>
        </w:tc>
        <w:tc>
          <w:tcPr>
            <w:tcW w:w="1121" w:type="dxa"/>
            <w:tcBorders>
              <w:top w:val="single" w:sz="6" w:space="0" w:color="auto"/>
              <w:left w:val="single" w:sz="6" w:space="0" w:color="auto"/>
              <w:bottom w:val="single" w:sz="6" w:space="0" w:color="auto"/>
              <w:right w:val="single" w:sz="6" w:space="0" w:color="auto"/>
            </w:tcBorders>
          </w:tcPr>
          <w:p w14:paraId="429DCFF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3</w:t>
            </w:r>
          </w:p>
        </w:tc>
        <w:tc>
          <w:tcPr>
            <w:tcW w:w="1481" w:type="dxa"/>
            <w:tcBorders>
              <w:top w:val="single" w:sz="6" w:space="0" w:color="auto"/>
              <w:left w:val="single" w:sz="6" w:space="0" w:color="auto"/>
              <w:bottom w:val="single" w:sz="6" w:space="0" w:color="auto"/>
              <w:right w:val="single" w:sz="6" w:space="0" w:color="auto"/>
            </w:tcBorders>
          </w:tcPr>
          <w:p w14:paraId="3B3FE45D"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GPIO / B</w:t>
            </w:r>
          </w:p>
        </w:tc>
        <w:tc>
          <w:tcPr>
            <w:tcW w:w="5283" w:type="dxa"/>
            <w:tcBorders>
              <w:top w:val="single" w:sz="6" w:space="0" w:color="auto"/>
              <w:left w:val="single" w:sz="6" w:space="0" w:color="auto"/>
              <w:bottom w:val="single" w:sz="6" w:space="0" w:color="auto"/>
              <w:right w:val="single" w:sz="6" w:space="0" w:color="auto"/>
            </w:tcBorders>
          </w:tcPr>
          <w:p w14:paraId="1D288F04" w14:textId="68B72A1D"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Train bus clock, alternatively AUX 8</w:t>
            </w:r>
          </w:p>
        </w:tc>
        <w:tc>
          <w:tcPr>
            <w:tcW w:w="993" w:type="dxa"/>
            <w:tcBorders>
              <w:top w:val="single" w:sz="6" w:space="0" w:color="auto"/>
              <w:left w:val="single" w:sz="6" w:space="0" w:color="auto"/>
              <w:bottom w:val="single" w:sz="6" w:space="0" w:color="auto"/>
              <w:right w:val="single" w:sz="6" w:space="0" w:color="auto"/>
            </w:tcBorders>
          </w:tcPr>
          <w:p w14:paraId="38034E04"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7</w:t>
            </w:r>
          </w:p>
        </w:tc>
      </w:tr>
      <w:tr w:rsidR="00335D2E" w14:paraId="2E12B2D8" w14:textId="77777777" w:rsidTr="00335D2E">
        <w:tc>
          <w:tcPr>
            <w:tcW w:w="1046" w:type="dxa"/>
            <w:tcBorders>
              <w:top w:val="single" w:sz="6" w:space="0" w:color="auto"/>
              <w:left w:val="single" w:sz="6" w:space="0" w:color="auto"/>
              <w:bottom w:val="single" w:sz="6" w:space="0" w:color="auto"/>
              <w:right w:val="single" w:sz="6" w:space="0" w:color="auto"/>
            </w:tcBorders>
          </w:tcPr>
          <w:p w14:paraId="0ADC3830"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4</w:t>
            </w:r>
          </w:p>
        </w:tc>
        <w:tc>
          <w:tcPr>
            <w:tcW w:w="1121" w:type="dxa"/>
            <w:tcBorders>
              <w:top w:val="single" w:sz="6" w:space="0" w:color="auto"/>
              <w:left w:val="single" w:sz="6" w:space="0" w:color="auto"/>
              <w:bottom w:val="single" w:sz="6" w:space="0" w:color="auto"/>
              <w:right w:val="single" w:sz="6" w:space="0" w:color="auto"/>
            </w:tcBorders>
          </w:tcPr>
          <w:p w14:paraId="3D645172"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4</w:t>
            </w:r>
          </w:p>
        </w:tc>
        <w:tc>
          <w:tcPr>
            <w:tcW w:w="1481" w:type="dxa"/>
            <w:tcBorders>
              <w:top w:val="single" w:sz="6" w:space="0" w:color="auto"/>
              <w:left w:val="single" w:sz="6" w:space="0" w:color="auto"/>
              <w:bottom w:val="single" w:sz="6" w:space="0" w:color="auto"/>
              <w:right w:val="single" w:sz="6" w:space="0" w:color="auto"/>
            </w:tcBorders>
          </w:tcPr>
          <w:p w14:paraId="4C954B3E"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GPIO / A</w:t>
            </w:r>
          </w:p>
        </w:tc>
        <w:tc>
          <w:tcPr>
            <w:tcW w:w="5283" w:type="dxa"/>
            <w:tcBorders>
              <w:top w:val="single" w:sz="6" w:space="0" w:color="auto"/>
              <w:left w:val="single" w:sz="6" w:space="0" w:color="auto"/>
              <w:bottom w:val="single" w:sz="6" w:space="0" w:color="auto"/>
              <w:right w:val="single" w:sz="6" w:space="0" w:color="auto"/>
            </w:tcBorders>
          </w:tcPr>
          <w:p w14:paraId="167478A5"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Train bus data, alternatively AUX 9</w:t>
            </w:r>
          </w:p>
        </w:tc>
        <w:tc>
          <w:tcPr>
            <w:tcW w:w="993" w:type="dxa"/>
            <w:tcBorders>
              <w:top w:val="single" w:sz="6" w:space="0" w:color="auto"/>
              <w:left w:val="single" w:sz="6" w:space="0" w:color="auto"/>
              <w:bottom w:val="single" w:sz="6" w:space="0" w:color="auto"/>
              <w:right w:val="single" w:sz="6" w:space="0" w:color="auto"/>
            </w:tcBorders>
          </w:tcPr>
          <w:p w14:paraId="0D4513BB"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7</w:t>
            </w:r>
          </w:p>
        </w:tc>
      </w:tr>
      <w:tr w:rsidR="00335D2E" w14:paraId="73047C46" w14:textId="77777777" w:rsidTr="00335D2E">
        <w:tc>
          <w:tcPr>
            <w:tcW w:w="1046" w:type="dxa"/>
            <w:tcBorders>
              <w:top w:val="single" w:sz="6" w:space="0" w:color="auto"/>
              <w:left w:val="single" w:sz="6" w:space="0" w:color="auto"/>
              <w:bottom w:val="single" w:sz="6" w:space="0" w:color="auto"/>
              <w:right w:val="single" w:sz="6" w:space="0" w:color="auto"/>
            </w:tcBorders>
          </w:tcPr>
          <w:p w14:paraId="1E63CE01"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c>
          <w:tcPr>
            <w:tcW w:w="1121" w:type="dxa"/>
            <w:tcBorders>
              <w:top w:val="single" w:sz="6" w:space="0" w:color="auto"/>
              <w:left w:val="single" w:sz="6" w:space="0" w:color="auto"/>
              <w:bottom w:val="single" w:sz="6" w:space="0" w:color="auto"/>
              <w:right w:val="single" w:sz="6" w:space="0" w:color="auto"/>
            </w:tcBorders>
          </w:tcPr>
          <w:p w14:paraId="75E2C56A"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c>
          <w:tcPr>
            <w:tcW w:w="1481" w:type="dxa"/>
            <w:tcBorders>
              <w:top w:val="single" w:sz="6" w:space="0" w:color="auto"/>
              <w:left w:val="single" w:sz="6" w:space="0" w:color="auto"/>
              <w:bottom w:val="single" w:sz="6" w:space="0" w:color="auto"/>
              <w:right w:val="single" w:sz="6" w:space="0" w:color="auto"/>
            </w:tcBorders>
          </w:tcPr>
          <w:p w14:paraId="17BC7789"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GND</w:t>
            </w:r>
          </w:p>
        </w:tc>
        <w:tc>
          <w:tcPr>
            <w:tcW w:w="5283" w:type="dxa"/>
            <w:tcBorders>
              <w:top w:val="single" w:sz="6" w:space="0" w:color="auto"/>
              <w:left w:val="single" w:sz="6" w:space="0" w:color="auto"/>
              <w:bottom w:val="single" w:sz="6" w:space="0" w:color="auto"/>
              <w:right w:val="single" w:sz="6" w:space="0" w:color="auto"/>
            </w:tcBorders>
          </w:tcPr>
          <w:p w14:paraId="34427858"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Decoder ground, tap after rectifier</w:t>
            </w:r>
          </w:p>
        </w:tc>
        <w:tc>
          <w:tcPr>
            <w:tcW w:w="993" w:type="dxa"/>
            <w:tcBorders>
              <w:top w:val="single" w:sz="6" w:space="0" w:color="auto"/>
              <w:left w:val="single" w:sz="6" w:space="0" w:color="auto"/>
              <w:bottom w:val="single" w:sz="6" w:space="0" w:color="auto"/>
              <w:right w:val="single" w:sz="6" w:space="0" w:color="auto"/>
            </w:tcBorders>
          </w:tcPr>
          <w:p w14:paraId="750F9CEF"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r>
      <w:tr w:rsidR="00335D2E" w14:paraId="15B386AA" w14:textId="77777777" w:rsidTr="00335D2E">
        <w:tc>
          <w:tcPr>
            <w:tcW w:w="1046" w:type="dxa"/>
            <w:tcBorders>
              <w:top w:val="single" w:sz="6" w:space="0" w:color="auto"/>
              <w:left w:val="single" w:sz="6" w:space="0" w:color="auto"/>
              <w:bottom w:val="single" w:sz="6" w:space="0" w:color="auto"/>
              <w:right w:val="single" w:sz="6" w:space="0" w:color="auto"/>
            </w:tcBorders>
          </w:tcPr>
          <w:p w14:paraId="0E20889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6</w:t>
            </w:r>
          </w:p>
        </w:tc>
        <w:tc>
          <w:tcPr>
            <w:tcW w:w="1121" w:type="dxa"/>
            <w:tcBorders>
              <w:top w:val="single" w:sz="6" w:space="0" w:color="auto"/>
              <w:left w:val="single" w:sz="6" w:space="0" w:color="auto"/>
              <w:bottom w:val="single" w:sz="6" w:space="0" w:color="auto"/>
              <w:right w:val="single" w:sz="6" w:space="0" w:color="auto"/>
            </w:tcBorders>
          </w:tcPr>
          <w:p w14:paraId="11249F69"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6</w:t>
            </w:r>
          </w:p>
        </w:tc>
        <w:tc>
          <w:tcPr>
            <w:tcW w:w="1481" w:type="dxa"/>
            <w:tcBorders>
              <w:top w:val="single" w:sz="6" w:space="0" w:color="auto"/>
              <w:left w:val="single" w:sz="6" w:space="0" w:color="auto"/>
              <w:bottom w:val="single" w:sz="6" w:space="0" w:color="auto"/>
              <w:right w:val="single" w:sz="6" w:space="0" w:color="auto"/>
            </w:tcBorders>
          </w:tcPr>
          <w:p w14:paraId="45044C78"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Cap. +</w:t>
            </w:r>
          </w:p>
        </w:tc>
        <w:tc>
          <w:tcPr>
            <w:tcW w:w="5283" w:type="dxa"/>
            <w:tcBorders>
              <w:top w:val="single" w:sz="6" w:space="0" w:color="auto"/>
              <w:left w:val="single" w:sz="6" w:space="0" w:color="auto"/>
              <w:bottom w:val="single" w:sz="6" w:space="0" w:color="auto"/>
              <w:right w:val="single" w:sz="6" w:space="0" w:color="auto"/>
            </w:tcBorders>
          </w:tcPr>
          <w:p w14:paraId="50F682D1"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Storage capacitor plus (not decoder plus)</w:t>
            </w:r>
          </w:p>
        </w:tc>
        <w:tc>
          <w:tcPr>
            <w:tcW w:w="993" w:type="dxa"/>
            <w:tcBorders>
              <w:top w:val="single" w:sz="6" w:space="0" w:color="auto"/>
              <w:left w:val="single" w:sz="6" w:space="0" w:color="auto"/>
              <w:bottom w:val="single" w:sz="6" w:space="0" w:color="auto"/>
              <w:right w:val="single" w:sz="6" w:space="0" w:color="auto"/>
            </w:tcBorders>
          </w:tcPr>
          <w:p w14:paraId="1C0562FF"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2</w:t>
            </w:r>
          </w:p>
        </w:tc>
      </w:tr>
      <w:tr w:rsidR="00335D2E" w14:paraId="3D850454" w14:textId="77777777" w:rsidTr="00335D2E">
        <w:tc>
          <w:tcPr>
            <w:tcW w:w="1046" w:type="dxa"/>
            <w:tcBorders>
              <w:top w:val="single" w:sz="6" w:space="0" w:color="auto"/>
              <w:left w:val="single" w:sz="6" w:space="0" w:color="auto"/>
              <w:bottom w:val="single" w:sz="6" w:space="0" w:color="auto"/>
              <w:right w:val="single" w:sz="6" w:space="0" w:color="auto"/>
            </w:tcBorders>
          </w:tcPr>
          <w:p w14:paraId="2341D9D0"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7</w:t>
            </w:r>
          </w:p>
        </w:tc>
        <w:tc>
          <w:tcPr>
            <w:tcW w:w="1121" w:type="dxa"/>
            <w:tcBorders>
              <w:top w:val="single" w:sz="6" w:space="0" w:color="auto"/>
              <w:left w:val="single" w:sz="6" w:space="0" w:color="auto"/>
              <w:bottom w:val="single" w:sz="6" w:space="0" w:color="auto"/>
              <w:right w:val="single" w:sz="6" w:space="0" w:color="auto"/>
            </w:tcBorders>
          </w:tcPr>
          <w:p w14:paraId="304DC0ED"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7</w:t>
            </w:r>
          </w:p>
        </w:tc>
        <w:tc>
          <w:tcPr>
            <w:tcW w:w="1481" w:type="dxa"/>
            <w:tcBorders>
              <w:top w:val="single" w:sz="6" w:space="0" w:color="auto"/>
              <w:left w:val="single" w:sz="6" w:space="0" w:color="auto"/>
              <w:bottom w:val="single" w:sz="6" w:space="0" w:color="auto"/>
              <w:right w:val="single" w:sz="6" w:space="0" w:color="auto"/>
            </w:tcBorders>
          </w:tcPr>
          <w:p w14:paraId="31EF1F10"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F0f</w:t>
            </w:r>
          </w:p>
        </w:tc>
        <w:tc>
          <w:tcPr>
            <w:tcW w:w="5283" w:type="dxa"/>
            <w:tcBorders>
              <w:top w:val="single" w:sz="6" w:space="0" w:color="auto"/>
              <w:left w:val="single" w:sz="6" w:space="0" w:color="auto"/>
              <w:bottom w:val="single" w:sz="6" w:space="0" w:color="auto"/>
              <w:right w:val="single" w:sz="6" w:space="0" w:color="auto"/>
            </w:tcBorders>
          </w:tcPr>
          <w:p w14:paraId="3D876FEC"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Forward direction of travel light</w:t>
            </w:r>
          </w:p>
        </w:tc>
        <w:tc>
          <w:tcPr>
            <w:tcW w:w="993" w:type="dxa"/>
            <w:tcBorders>
              <w:top w:val="single" w:sz="6" w:space="0" w:color="auto"/>
              <w:left w:val="single" w:sz="6" w:space="0" w:color="auto"/>
              <w:bottom w:val="single" w:sz="6" w:space="0" w:color="auto"/>
              <w:right w:val="single" w:sz="6" w:space="0" w:color="auto"/>
            </w:tcBorders>
          </w:tcPr>
          <w:p w14:paraId="0FDD72AD"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r w:rsidR="00335D2E" w14:paraId="50D76DFE" w14:textId="77777777" w:rsidTr="00335D2E">
        <w:tc>
          <w:tcPr>
            <w:tcW w:w="1046" w:type="dxa"/>
            <w:tcBorders>
              <w:top w:val="single" w:sz="6" w:space="0" w:color="auto"/>
              <w:left w:val="single" w:sz="6" w:space="0" w:color="auto"/>
              <w:bottom w:val="single" w:sz="6" w:space="0" w:color="auto"/>
              <w:right w:val="single" w:sz="6" w:space="0" w:color="auto"/>
            </w:tcBorders>
          </w:tcPr>
          <w:p w14:paraId="3303EE2C"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8</w:t>
            </w:r>
          </w:p>
        </w:tc>
        <w:tc>
          <w:tcPr>
            <w:tcW w:w="1121" w:type="dxa"/>
            <w:tcBorders>
              <w:top w:val="single" w:sz="6" w:space="0" w:color="auto"/>
              <w:left w:val="single" w:sz="6" w:space="0" w:color="auto"/>
              <w:bottom w:val="single" w:sz="6" w:space="0" w:color="auto"/>
              <w:right w:val="single" w:sz="6" w:space="0" w:color="auto"/>
            </w:tcBorders>
          </w:tcPr>
          <w:p w14:paraId="38D4D7CA"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8</w:t>
            </w:r>
          </w:p>
        </w:tc>
        <w:tc>
          <w:tcPr>
            <w:tcW w:w="1481" w:type="dxa"/>
            <w:tcBorders>
              <w:top w:val="single" w:sz="6" w:space="0" w:color="auto"/>
              <w:left w:val="single" w:sz="6" w:space="0" w:color="auto"/>
              <w:bottom w:val="single" w:sz="6" w:space="0" w:color="auto"/>
              <w:right w:val="single" w:sz="6" w:space="0" w:color="auto"/>
            </w:tcBorders>
          </w:tcPr>
          <w:p w14:paraId="58673700"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Motor1</w:t>
            </w:r>
          </w:p>
        </w:tc>
        <w:tc>
          <w:tcPr>
            <w:tcW w:w="5283" w:type="dxa"/>
            <w:tcBorders>
              <w:top w:val="single" w:sz="6" w:space="0" w:color="auto"/>
              <w:left w:val="single" w:sz="6" w:space="0" w:color="auto"/>
              <w:bottom w:val="single" w:sz="6" w:space="0" w:color="auto"/>
              <w:right w:val="single" w:sz="6" w:space="0" w:color="auto"/>
            </w:tcBorders>
          </w:tcPr>
          <w:p w14:paraId="0AB5D3F2"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Motor connection 1 plus / forward</w:t>
            </w:r>
          </w:p>
        </w:tc>
        <w:tc>
          <w:tcPr>
            <w:tcW w:w="993" w:type="dxa"/>
            <w:tcBorders>
              <w:top w:val="single" w:sz="6" w:space="0" w:color="auto"/>
              <w:left w:val="single" w:sz="6" w:space="0" w:color="auto"/>
              <w:bottom w:val="single" w:sz="6" w:space="0" w:color="auto"/>
              <w:right w:val="single" w:sz="6" w:space="0" w:color="auto"/>
            </w:tcBorders>
          </w:tcPr>
          <w:p w14:paraId="7C908F53"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3</w:t>
            </w:r>
          </w:p>
        </w:tc>
      </w:tr>
      <w:tr w:rsidR="00335D2E" w14:paraId="41C584F9" w14:textId="77777777" w:rsidTr="00335D2E">
        <w:tc>
          <w:tcPr>
            <w:tcW w:w="1046" w:type="dxa"/>
            <w:tcBorders>
              <w:top w:val="single" w:sz="6" w:space="0" w:color="auto"/>
              <w:left w:val="single" w:sz="6" w:space="0" w:color="auto"/>
              <w:bottom w:val="single" w:sz="6" w:space="0" w:color="auto"/>
              <w:right w:val="single" w:sz="6" w:space="0" w:color="auto"/>
            </w:tcBorders>
          </w:tcPr>
          <w:p w14:paraId="73A39970"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9</w:t>
            </w:r>
          </w:p>
        </w:tc>
        <w:tc>
          <w:tcPr>
            <w:tcW w:w="1121" w:type="dxa"/>
            <w:tcBorders>
              <w:top w:val="single" w:sz="6" w:space="0" w:color="auto"/>
              <w:left w:val="single" w:sz="6" w:space="0" w:color="auto"/>
              <w:bottom w:val="single" w:sz="6" w:space="0" w:color="auto"/>
              <w:right w:val="single" w:sz="6" w:space="0" w:color="auto"/>
            </w:tcBorders>
          </w:tcPr>
          <w:p w14:paraId="66425AAA"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9</w:t>
            </w:r>
          </w:p>
        </w:tc>
        <w:tc>
          <w:tcPr>
            <w:tcW w:w="1481" w:type="dxa"/>
            <w:tcBorders>
              <w:top w:val="single" w:sz="6" w:space="0" w:color="auto"/>
              <w:left w:val="single" w:sz="6" w:space="0" w:color="auto"/>
              <w:bottom w:val="single" w:sz="6" w:space="0" w:color="auto"/>
              <w:right w:val="single" w:sz="6" w:space="0" w:color="auto"/>
            </w:tcBorders>
          </w:tcPr>
          <w:p w14:paraId="1A9D2B10"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V +</w:t>
            </w:r>
          </w:p>
        </w:tc>
        <w:tc>
          <w:tcPr>
            <w:tcW w:w="5283" w:type="dxa"/>
            <w:tcBorders>
              <w:top w:val="single" w:sz="6" w:space="0" w:color="auto"/>
              <w:left w:val="single" w:sz="6" w:space="0" w:color="auto"/>
              <w:bottom w:val="single" w:sz="6" w:space="0" w:color="auto"/>
              <w:right w:val="single" w:sz="6" w:space="0" w:color="auto"/>
            </w:tcBorders>
          </w:tcPr>
          <w:p w14:paraId="1A89CF98"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Decoder Plus, tap after rectifier</w:t>
            </w:r>
          </w:p>
        </w:tc>
        <w:tc>
          <w:tcPr>
            <w:tcW w:w="993" w:type="dxa"/>
            <w:tcBorders>
              <w:top w:val="single" w:sz="6" w:space="0" w:color="auto"/>
              <w:left w:val="single" w:sz="6" w:space="0" w:color="auto"/>
              <w:bottom w:val="single" w:sz="6" w:space="0" w:color="auto"/>
              <w:right w:val="single" w:sz="6" w:space="0" w:color="auto"/>
            </w:tcBorders>
          </w:tcPr>
          <w:p w14:paraId="33EDB85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r>
      <w:tr w:rsidR="00335D2E" w14:paraId="72BB4616" w14:textId="77777777" w:rsidTr="00335D2E">
        <w:tc>
          <w:tcPr>
            <w:tcW w:w="1046" w:type="dxa"/>
            <w:tcBorders>
              <w:top w:val="single" w:sz="6" w:space="0" w:color="auto"/>
              <w:left w:val="single" w:sz="6" w:space="0" w:color="auto"/>
              <w:bottom w:val="single" w:sz="6" w:space="0" w:color="auto"/>
              <w:right w:val="single" w:sz="6" w:space="0" w:color="auto"/>
            </w:tcBorders>
          </w:tcPr>
          <w:p w14:paraId="518B141B"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10</w:t>
            </w:r>
          </w:p>
        </w:tc>
        <w:tc>
          <w:tcPr>
            <w:tcW w:w="1121" w:type="dxa"/>
            <w:tcBorders>
              <w:top w:val="single" w:sz="6" w:space="0" w:color="auto"/>
              <w:left w:val="single" w:sz="6" w:space="0" w:color="auto"/>
              <w:bottom w:val="single" w:sz="6" w:space="0" w:color="auto"/>
              <w:right w:val="single" w:sz="6" w:space="0" w:color="auto"/>
            </w:tcBorders>
          </w:tcPr>
          <w:p w14:paraId="5F8F2CDE"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0</w:t>
            </w:r>
          </w:p>
        </w:tc>
        <w:tc>
          <w:tcPr>
            <w:tcW w:w="1481" w:type="dxa"/>
            <w:tcBorders>
              <w:top w:val="single" w:sz="6" w:space="0" w:color="auto"/>
              <w:left w:val="single" w:sz="6" w:space="0" w:color="auto"/>
              <w:bottom w:val="single" w:sz="6" w:space="0" w:color="auto"/>
              <w:right w:val="single" w:sz="6" w:space="0" w:color="auto"/>
            </w:tcBorders>
          </w:tcPr>
          <w:p w14:paraId="12B9316B"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Motor2</w:t>
            </w:r>
          </w:p>
        </w:tc>
        <w:tc>
          <w:tcPr>
            <w:tcW w:w="5283" w:type="dxa"/>
            <w:tcBorders>
              <w:top w:val="single" w:sz="6" w:space="0" w:color="auto"/>
              <w:left w:val="single" w:sz="6" w:space="0" w:color="auto"/>
              <w:bottom w:val="single" w:sz="6" w:space="0" w:color="auto"/>
              <w:right w:val="single" w:sz="6" w:space="0" w:color="auto"/>
            </w:tcBorders>
          </w:tcPr>
          <w:p w14:paraId="65A99782"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Motor connection 2 minus / reverse</w:t>
            </w:r>
          </w:p>
        </w:tc>
        <w:tc>
          <w:tcPr>
            <w:tcW w:w="993" w:type="dxa"/>
            <w:tcBorders>
              <w:top w:val="single" w:sz="6" w:space="0" w:color="auto"/>
              <w:left w:val="single" w:sz="6" w:space="0" w:color="auto"/>
              <w:bottom w:val="single" w:sz="6" w:space="0" w:color="auto"/>
              <w:right w:val="single" w:sz="6" w:space="0" w:color="auto"/>
            </w:tcBorders>
          </w:tcPr>
          <w:p w14:paraId="36263490"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3</w:t>
            </w:r>
          </w:p>
        </w:tc>
      </w:tr>
      <w:tr w:rsidR="00335D2E" w14:paraId="73B4BCB4" w14:textId="77777777" w:rsidTr="00335D2E">
        <w:tc>
          <w:tcPr>
            <w:tcW w:w="1046" w:type="dxa"/>
            <w:tcBorders>
              <w:top w:val="single" w:sz="6" w:space="0" w:color="auto"/>
              <w:left w:val="single" w:sz="6" w:space="0" w:color="auto"/>
              <w:bottom w:val="single" w:sz="6" w:space="0" w:color="auto"/>
              <w:right w:val="single" w:sz="6" w:space="0" w:color="auto"/>
            </w:tcBorders>
          </w:tcPr>
          <w:p w14:paraId="157CA8AA"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11</w:t>
            </w:r>
          </w:p>
        </w:tc>
        <w:tc>
          <w:tcPr>
            <w:tcW w:w="1121" w:type="dxa"/>
            <w:tcBorders>
              <w:top w:val="single" w:sz="6" w:space="0" w:color="auto"/>
              <w:left w:val="single" w:sz="6" w:space="0" w:color="auto"/>
              <w:bottom w:val="single" w:sz="6" w:space="0" w:color="auto"/>
              <w:right w:val="single" w:sz="6" w:space="0" w:color="auto"/>
            </w:tcBorders>
          </w:tcPr>
          <w:p w14:paraId="6A5F402C"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11</w:t>
            </w:r>
          </w:p>
        </w:tc>
        <w:tc>
          <w:tcPr>
            <w:tcW w:w="1481" w:type="dxa"/>
            <w:tcBorders>
              <w:top w:val="single" w:sz="6" w:space="0" w:color="auto"/>
              <w:left w:val="single" w:sz="6" w:space="0" w:color="auto"/>
              <w:bottom w:val="single" w:sz="6" w:space="0" w:color="auto"/>
              <w:right w:val="single" w:sz="6" w:space="0" w:color="auto"/>
            </w:tcBorders>
          </w:tcPr>
          <w:p w14:paraId="632DBD96"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index</w:t>
            </w:r>
          </w:p>
        </w:tc>
        <w:tc>
          <w:tcPr>
            <w:tcW w:w="5283" w:type="dxa"/>
            <w:tcBorders>
              <w:top w:val="single" w:sz="6" w:space="0" w:color="auto"/>
              <w:left w:val="single" w:sz="6" w:space="0" w:color="auto"/>
              <w:bottom w:val="single" w:sz="6" w:space="0" w:color="auto"/>
              <w:right w:val="single" w:sz="6" w:space="0" w:color="auto"/>
            </w:tcBorders>
          </w:tcPr>
          <w:p w14:paraId="6CCF0905" w14:textId="34A0FF14"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 xml:space="preserve">not used, decoder orientation.  </w:t>
            </w:r>
          </w:p>
        </w:tc>
        <w:tc>
          <w:tcPr>
            <w:tcW w:w="993" w:type="dxa"/>
            <w:tcBorders>
              <w:top w:val="single" w:sz="6" w:space="0" w:color="auto"/>
              <w:left w:val="single" w:sz="6" w:space="0" w:color="auto"/>
              <w:bottom w:val="single" w:sz="6" w:space="0" w:color="auto"/>
              <w:right w:val="single" w:sz="6" w:space="0" w:color="auto"/>
            </w:tcBorders>
          </w:tcPr>
          <w:p w14:paraId="5D99E360"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r>
      <w:tr w:rsidR="00335D2E" w14:paraId="2D1EC07C" w14:textId="77777777" w:rsidTr="00335D2E">
        <w:tc>
          <w:tcPr>
            <w:tcW w:w="1046" w:type="dxa"/>
            <w:tcBorders>
              <w:top w:val="single" w:sz="6" w:space="0" w:color="auto"/>
              <w:left w:val="single" w:sz="6" w:space="0" w:color="auto"/>
              <w:bottom w:val="single" w:sz="6" w:space="0" w:color="auto"/>
              <w:right w:val="single" w:sz="6" w:space="0" w:color="auto"/>
            </w:tcBorders>
          </w:tcPr>
          <w:p w14:paraId="77B835A1"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12</w:t>
            </w:r>
          </w:p>
        </w:tc>
        <w:tc>
          <w:tcPr>
            <w:tcW w:w="1121" w:type="dxa"/>
            <w:tcBorders>
              <w:top w:val="single" w:sz="6" w:space="0" w:color="auto"/>
              <w:left w:val="single" w:sz="6" w:space="0" w:color="auto"/>
              <w:bottom w:val="single" w:sz="6" w:space="0" w:color="auto"/>
              <w:right w:val="single" w:sz="6" w:space="0" w:color="auto"/>
            </w:tcBorders>
          </w:tcPr>
          <w:p w14:paraId="70EE659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12</w:t>
            </w:r>
          </w:p>
        </w:tc>
        <w:tc>
          <w:tcPr>
            <w:tcW w:w="1481" w:type="dxa"/>
            <w:tcBorders>
              <w:top w:val="single" w:sz="6" w:space="0" w:color="auto"/>
              <w:left w:val="single" w:sz="6" w:space="0" w:color="auto"/>
              <w:bottom w:val="single" w:sz="6" w:space="0" w:color="auto"/>
              <w:right w:val="single" w:sz="6" w:space="0" w:color="auto"/>
            </w:tcBorders>
          </w:tcPr>
          <w:p w14:paraId="04BC0E54"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Track 1</w:t>
            </w:r>
          </w:p>
        </w:tc>
        <w:tc>
          <w:tcPr>
            <w:tcW w:w="5283" w:type="dxa"/>
            <w:tcBorders>
              <w:top w:val="single" w:sz="6" w:space="0" w:color="auto"/>
              <w:left w:val="single" w:sz="6" w:space="0" w:color="auto"/>
              <w:bottom w:val="single" w:sz="6" w:space="0" w:color="auto"/>
              <w:right w:val="single" w:sz="6" w:space="0" w:color="auto"/>
            </w:tcBorders>
          </w:tcPr>
          <w:p w14:paraId="3D7E501B" w14:textId="62B5C02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Track pick-up right rail when in the forward direction of travel</w:t>
            </w:r>
          </w:p>
        </w:tc>
        <w:tc>
          <w:tcPr>
            <w:tcW w:w="993" w:type="dxa"/>
            <w:tcBorders>
              <w:top w:val="single" w:sz="6" w:space="0" w:color="auto"/>
              <w:left w:val="single" w:sz="6" w:space="0" w:color="auto"/>
              <w:bottom w:val="single" w:sz="6" w:space="0" w:color="auto"/>
              <w:right w:val="single" w:sz="6" w:space="0" w:color="auto"/>
            </w:tcBorders>
          </w:tcPr>
          <w:p w14:paraId="31D4005D"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w:t>
            </w:r>
          </w:p>
        </w:tc>
      </w:tr>
      <w:tr w:rsidR="00335D2E" w14:paraId="0C6FF9D0" w14:textId="77777777" w:rsidTr="00335D2E">
        <w:tc>
          <w:tcPr>
            <w:tcW w:w="1046" w:type="dxa"/>
            <w:tcBorders>
              <w:top w:val="single" w:sz="6" w:space="0" w:color="auto"/>
              <w:left w:val="single" w:sz="6" w:space="0" w:color="auto"/>
              <w:bottom w:val="single" w:sz="6" w:space="0" w:color="auto"/>
              <w:right w:val="single" w:sz="6" w:space="0" w:color="auto"/>
            </w:tcBorders>
          </w:tcPr>
          <w:p w14:paraId="0FCB2094"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13</w:t>
            </w:r>
          </w:p>
        </w:tc>
        <w:tc>
          <w:tcPr>
            <w:tcW w:w="1121" w:type="dxa"/>
            <w:tcBorders>
              <w:top w:val="single" w:sz="6" w:space="0" w:color="auto"/>
              <w:left w:val="single" w:sz="6" w:space="0" w:color="auto"/>
              <w:bottom w:val="single" w:sz="6" w:space="0" w:color="auto"/>
              <w:right w:val="single" w:sz="6" w:space="0" w:color="auto"/>
            </w:tcBorders>
          </w:tcPr>
          <w:p w14:paraId="7EAD84D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13</w:t>
            </w:r>
          </w:p>
        </w:tc>
        <w:tc>
          <w:tcPr>
            <w:tcW w:w="1481" w:type="dxa"/>
            <w:tcBorders>
              <w:top w:val="single" w:sz="6" w:space="0" w:color="auto"/>
              <w:left w:val="single" w:sz="6" w:space="0" w:color="auto"/>
              <w:bottom w:val="single" w:sz="6" w:space="0" w:color="auto"/>
              <w:right w:val="single" w:sz="6" w:space="0" w:color="auto"/>
            </w:tcBorders>
          </w:tcPr>
          <w:p w14:paraId="61CDF2FC"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F0r</w:t>
            </w:r>
          </w:p>
        </w:tc>
        <w:tc>
          <w:tcPr>
            <w:tcW w:w="5283" w:type="dxa"/>
            <w:tcBorders>
              <w:top w:val="single" w:sz="6" w:space="0" w:color="auto"/>
              <w:left w:val="single" w:sz="6" w:space="0" w:color="auto"/>
              <w:bottom w:val="single" w:sz="6" w:space="0" w:color="auto"/>
              <w:right w:val="single" w:sz="6" w:space="0" w:color="auto"/>
            </w:tcBorders>
          </w:tcPr>
          <w:p w14:paraId="34EFA775"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Reverse direction light</w:t>
            </w:r>
          </w:p>
        </w:tc>
        <w:tc>
          <w:tcPr>
            <w:tcW w:w="993" w:type="dxa"/>
            <w:tcBorders>
              <w:top w:val="single" w:sz="6" w:space="0" w:color="auto"/>
              <w:left w:val="single" w:sz="6" w:space="0" w:color="auto"/>
              <w:bottom w:val="single" w:sz="6" w:space="0" w:color="auto"/>
              <w:right w:val="single" w:sz="6" w:space="0" w:color="auto"/>
            </w:tcBorders>
          </w:tcPr>
          <w:p w14:paraId="68F7FB48"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r w:rsidR="00335D2E" w14:paraId="1CA8831B" w14:textId="77777777" w:rsidTr="00335D2E">
        <w:tc>
          <w:tcPr>
            <w:tcW w:w="1046" w:type="dxa"/>
            <w:tcBorders>
              <w:top w:val="single" w:sz="6" w:space="0" w:color="auto"/>
              <w:left w:val="single" w:sz="6" w:space="0" w:color="auto"/>
              <w:bottom w:val="single" w:sz="6" w:space="0" w:color="auto"/>
              <w:right w:val="single" w:sz="6" w:space="0" w:color="auto"/>
            </w:tcBorders>
          </w:tcPr>
          <w:p w14:paraId="3ECF4F51"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14</w:t>
            </w:r>
          </w:p>
        </w:tc>
        <w:tc>
          <w:tcPr>
            <w:tcW w:w="1121" w:type="dxa"/>
            <w:tcBorders>
              <w:top w:val="single" w:sz="6" w:space="0" w:color="auto"/>
              <w:left w:val="single" w:sz="6" w:space="0" w:color="auto"/>
              <w:bottom w:val="single" w:sz="6" w:space="0" w:color="auto"/>
              <w:right w:val="single" w:sz="6" w:space="0" w:color="auto"/>
            </w:tcBorders>
          </w:tcPr>
          <w:p w14:paraId="3222BD74"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14</w:t>
            </w:r>
          </w:p>
        </w:tc>
        <w:tc>
          <w:tcPr>
            <w:tcW w:w="1481" w:type="dxa"/>
            <w:tcBorders>
              <w:top w:val="single" w:sz="6" w:space="0" w:color="auto"/>
              <w:left w:val="single" w:sz="6" w:space="0" w:color="auto"/>
              <w:bottom w:val="single" w:sz="6" w:space="0" w:color="auto"/>
              <w:right w:val="single" w:sz="6" w:space="0" w:color="auto"/>
            </w:tcBorders>
          </w:tcPr>
          <w:p w14:paraId="79CADB9C"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Track2</w:t>
            </w:r>
          </w:p>
        </w:tc>
        <w:tc>
          <w:tcPr>
            <w:tcW w:w="5283" w:type="dxa"/>
            <w:tcBorders>
              <w:top w:val="single" w:sz="6" w:space="0" w:color="auto"/>
              <w:left w:val="single" w:sz="6" w:space="0" w:color="auto"/>
              <w:bottom w:val="single" w:sz="6" w:space="0" w:color="auto"/>
              <w:right w:val="single" w:sz="6" w:space="0" w:color="auto"/>
            </w:tcBorders>
          </w:tcPr>
          <w:p w14:paraId="7657F305" w14:textId="79CEB832"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Track pick-up left rail when in the forward direction of travel</w:t>
            </w:r>
          </w:p>
        </w:tc>
        <w:tc>
          <w:tcPr>
            <w:tcW w:w="993" w:type="dxa"/>
            <w:tcBorders>
              <w:top w:val="single" w:sz="6" w:space="0" w:color="auto"/>
              <w:left w:val="single" w:sz="6" w:space="0" w:color="auto"/>
              <w:bottom w:val="single" w:sz="6" w:space="0" w:color="auto"/>
              <w:right w:val="single" w:sz="6" w:space="0" w:color="auto"/>
            </w:tcBorders>
          </w:tcPr>
          <w:p w14:paraId="2712F0B1"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w:t>
            </w:r>
          </w:p>
        </w:tc>
      </w:tr>
      <w:tr w:rsidR="00335D2E" w14:paraId="57FFC0E2" w14:textId="77777777" w:rsidTr="00335D2E">
        <w:tc>
          <w:tcPr>
            <w:tcW w:w="1046" w:type="dxa"/>
            <w:tcBorders>
              <w:top w:val="single" w:sz="6" w:space="0" w:color="auto"/>
              <w:left w:val="single" w:sz="6" w:space="0" w:color="auto"/>
              <w:bottom w:val="single" w:sz="6" w:space="0" w:color="auto"/>
              <w:right w:val="single" w:sz="6" w:space="0" w:color="auto"/>
            </w:tcBorders>
          </w:tcPr>
          <w:p w14:paraId="07BA5D42"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15</w:t>
            </w:r>
          </w:p>
        </w:tc>
        <w:tc>
          <w:tcPr>
            <w:tcW w:w="1121" w:type="dxa"/>
            <w:tcBorders>
              <w:top w:val="single" w:sz="6" w:space="0" w:color="auto"/>
              <w:left w:val="single" w:sz="6" w:space="0" w:color="auto"/>
              <w:bottom w:val="single" w:sz="6" w:space="0" w:color="auto"/>
              <w:right w:val="single" w:sz="6" w:space="0" w:color="auto"/>
            </w:tcBorders>
          </w:tcPr>
          <w:p w14:paraId="1398542B"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15</w:t>
            </w:r>
          </w:p>
        </w:tc>
        <w:tc>
          <w:tcPr>
            <w:tcW w:w="1481" w:type="dxa"/>
            <w:tcBorders>
              <w:top w:val="single" w:sz="6" w:space="0" w:color="auto"/>
              <w:left w:val="single" w:sz="6" w:space="0" w:color="auto"/>
              <w:bottom w:val="single" w:sz="6" w:space="0" w:color="auto"/>
              <w:right w:val="single" w:sz="6" w:space="0" w:color="auto"/>
            </w:tcBorders>
          </w:tcPr>
          <w:p w14:paraId="55E1A905"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LS / A</w:t>
            </w:r>
          </w:p>
        </w:tc>
        <w:tc>
          <w:tcPr>
            <w:tcW w:w="5283" w:type="dxa"/>
            <w:tcBorders>
              <w:top w:val="single" w:sz="6" w:space="0" w:color="auto"/>
              <w:left w:val="single" w:sz="6" w:space="0" w:color="auto"/>
              <w:bottom w:val="single" w:sz="6" w:space="0" w:color="auto"/>
              <w:right w:val="single" w:sz="6" w:space="0" w:color="auto"/>
            </w:tcBorders>
          </w:tcPr>
          <w:p w14:paraId="4D1E15E2"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Speaker connector A</w:t>
            </w:r>
          </w:p>
        </w:tc>
        <w:tc>
          <w:tcPr>
            <w:tcW w:w="993" w:type="dxa"/>
            <w:tcBorders>
              <w:top w:val="single" w:sz="6" w:space="0" w:color="auto"/>
              <w:left w:val="single" w:sz="6" w:space="0" w:color="auto"/>
              <w:bottom w:val="single" w:sz="6" w:space="0" w:color="auto"/>
              <w:right w:val="single" w:sz="6" w:space="0" w:color="auto"/>
            </w:tcBorders>
          </w:tcPr>
          <w:p w14:paraId="163A5C9D"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6</w:t>
            </w:r>
          </w:p>
        </w:tc>
      </w:tr>
      <w:tr w:rsidR="00335D2E" w14:paraId="1DABF169" w14:textId="77777777" w:rsidTr="00335D2E">
        <w:tc>
          <w:tcPr>
            <w:tcW w:w="1046" w:type="dxa"/>
            <w:tcBorders>
              <w:top w:val="single" w:sz="6" w:space="0" w:color="auto"/>
              <w:left w:val="single" w:sz="6" w:space="0" w:color="auto"/>
              <w:bottom w:val="single" w:sz="6" w:space="0" w:color="auto"/>
              <w:right w:val="single" w:sz="6" w:space="0" w:color="auto"/>
            </w:tcBorders>
          </w:tcPr>
          <w:p w14:paraId="099793BE"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16</w:t>
            </w:r>
          </w:p>
        </w:tc>
        <w:tc>
          <w:tcPr>
            <w:tcW w:w="1121" w:type="dxa"/>
            <w:tcBorders>
              <w:top w:val="single" w:sz="6" w:space="0" w:color="auto"/>
              <w:left w:val="single" w:sz="6" w:space="0" w:color="auto"/>
              <w:bottom w:val="single" w:sz="6" w:space="0" w:color="auto"/>
              <w:right w:val="single" w:sz="6" w:space="0" w:color="auto"/>
            </w:tcBorders>
          </w:tcPr>
          <w:p w14:paraId="170B9A3F"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16</w:t>
            </w:r>
          </w:p>
        </w:tc>
        <w:tc>
          <w:tcPr>
            <w:tcW w:w="1481" w:type="dxa"/>
            <w:tcBorders>
              <w:top w:val="single" w:sz="6" w:space="0" w:color="auto"/>
              <w:left w:val="single" w:sz="6" w:space="0" w:color="auto"/>
              <w:bottom w:val="single" w:sz="6" w:space="0" w:color="auto"/>
              <w:right w:val="single" w:sz="6" w:space="0" w:color="auto"/>
            </w:tcBorders>
          </w:tcPr>
          <w:p w14:paraId="33291B89"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AUX1</w:t>
            </w:r>
          </w:p>
        </w:tc>
        <w:tc>
          <w:tcPr>
            <w:tcW w:w="5283" w:type="dxa"/>
            <w:tcBorders>
              <w:top w:val="single" w:sz="6" w:space="0" w:color="auto"/>
              <w:left w:val="single" w:sz="6" w:space="0" w:color="auto"/>
              <w:bottom w:val="single" w:sz="6" w:space="0" w:color="auto"/>
              <w:right w:val="single" w:sz="6" w:space="0" w:color="auto"/>
            </w:tcBorders>
          </w:tcPr>
          <w:p w14:paraId="4B121688"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Function 1 output</w:t>
            </w:r>
          </w:p>
        </w:tc>
        <w:tc>
          <w:tcPr>
            <w:tcW w:w="993" w:type="dxa"/>
            <w:tcBorders>
              <w:top w:val="single" w:sz="6" w:space="0" w:color="auto"/>
              <w:left w:val="single" w:sz="6" w:space="0" w:color="auto"/>
              <w:bottom w:val="single" w:sz="6" w:space="0" w:color="auto"/>
              <w:right w:val="single" w:sz="6" w:space="0" w:color="auto"/>
            </w:tcBorders>
          </w:tcPr>
          <w:p w14:paraId="0FF74F5A"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r w:rsidR="00335D2E" w14:paraId="297574C3" w14:textId="77777777" w:rsidTr="00335D2E">
        <w:tc>
          <w:tcPr>
            <w:tcW w:w="1046" w:type="dxa"/>
            <w:tcBorders>
              <w:top w:val="single" w:sz="6" w:space="0" w:color="auto"/>
              <w:left w:val="single" w:sz="6" w:space="0" w:color="auto"/>
              <w:bottom w:val="single" w:sz="6" w:space="0" w:color="auto"/>
              <w:right w:val="single" w:sz="6" w:space="0" w:color="auto"/>
            </w:tcBorders>
          </w:tcPr>
          <w:p w14:paraId="68590815"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17</w:t>
            </w:r>
          </w:p>
        </w:tc>
        <w:tc>
          <w:tcPr>
            <w:tcW w:w="1121" w:type="dxa"/>
            <w:tcBorders>
              <w:top w:val="single" w:sz="6" w:space="0" w:color="auto"/>
              <w:left w:val="single" w:sz="6" w:space="0" w:color="auto"/>
              <w:bottom w:val="single" w:sz="6" w:space="0" w:color="auto"/>
              <w:right w:val="single" w:sz="6" w:space="0" w:color="auto"/>
            </w:tcBorders>
          </w:tcPr>
          <w:p w14:paraId="3A97FDA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17</w:t>
            </w:r>
          </w:p>
        </w:tc>
        <w:tc>
          <w:tcPr>
            <w:tcW w:w="1481" w:type="dxa"/>
            <w:tcBorders>
              <w:top w:val="single" w:sz="6" w:space="0" w:color="auto"/>
              <w:left w:val="single" w:sz="6" w:space="0" w:color="auto"/>
              <w:bottom w:val="single" w:sz="6" w:space="0" w:color="auto"/>
              <w:right w:val="single" w:sz="6" w:space="0" w:color="auto"/>
            </w:tcBorders>
          </w:tcPr>
          <w:p w14:paraId="73EA91FB"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LS / B</w:t>
            </w:r>
          </w:p>
        </w:tc>
        <w:tc>
          <w:tcPr>
            <w:tcW w:w="5283" w:type="dxa"/>
            <w:tcBorders>
              <w:top w:val="single" w:sz="6" w:space="0" w:color="auto"/>
              <w:left w:val="single" w:sz="6" w:space="0" w:color="auto"/>
              <w:bottom w:val="single" w:sz="6" w:space="0" w:color="auto"/>
              <w:right w:val="single" w:sz="6" w:space="0" w:color="auto"/>
            </w:tcBorders>
          </w:tcPr>
          <w:p w14:paraId="08EF51BC"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Speaker connection B</w:t>
            </w:r>
          </w:p>
        </w:tc>
        <w:tc>
          <w:tcPr>
            <w:tcW w:w="993" w:type="dxa"/>
            <w:tcBorders>
              <w:top w:val="single" w:sz="6" w:space="0" w:color="auto"/>
              <w:left w:val="single" w:sz="6" w:space="0" w:color="auto"/>
              <w:bottom w:val="single" w:sz="6" w:space="0" w:color="auto"/>
              <w:right w:val="single" w:sz="6" w:space="0" w:color="auto"/>
            </w:tcBorders>
          </w:tcPr>
          <w:p w14:paraId="601F3D09"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6</w:t>
            </w:r>
          </w:p>
        </w:tc>
      </w:tr>
      <w:tr w:rsidR="00335D2E" w14:paraId="6B56B9CB" w14:textId="77777777" w:rsidTr="00335D2E">
        <w:tc>
          <w:tcPr>
            <w:tcW w:w="1046" w:type="dxa"/>
            <w:tcBorders>
              <w:top w:val="single" w:sz="6" w:space="0" w:color="auto"/>
              <w:left w:val="single" w:sz="6" w:space="0" w:color="auto"/>
              <w:bottom w:val="single" w:sz="6" w:space="0" w:color="auto"/>
              <w:right w:val="single" w:sz="6" w:space="0" w:color="auto"/>
            </w:tcBorders>
          </w:tcPr>
          <w:p w14:paraId="1A0D254C"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18</w:t>
            </w:r>
          </w:p>
        </w:tc>
        <w:tc>
          <w:tcPr>
            <w:tcW w:w="1121" w:type="dxa"/>
            <w:tcBorders>
              <w:top w:val="single" w:sz="6" w:space="0" w:color="auto"/>
              <w:left w:val="single" w:sz="6" w:space="0" w:color="auto"/>
              <w:bottom w:val="single" w:sz="6" w:space="0" w:color="auto"/>
              <w:right w:val="single" w:sz="6" w:space="0" w:color="auto"/>
            </w:tcBorders>
          </w:tcPr>
          <w:p w14:paraId="055CA0E4"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18</w:t>
            </w:r>
          </w:p>
        </w:tc>
        <w:tc>
          <w:tcPr>
            <w:tcW w:w="1481" w:type="dxa"/>
            <w:tcBorders>
              <w:top w:val="single" w:sz="6" w:space="0" w:color="auto"/>
              <w:left w:val="single" w:sz="6" w:space="0" w:color="auto"/>
              <w:bottom w:val="single" w:sz="6" w:space="0" w:color="auto"/>
              <w:right w:val="single" w:sz="6" w:space="0" w:color="auto"/>
            </w:tcBorders>
          </w:tcPr>
          <w:p w14:paraId="4D94FADB"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AUX2</w:t>
            </w:r>
          </w:p>
        </w:tc>
        <w:tc>
          <w:tcPr>
            <w:tcW w:w="5283" w:type="dxa"/>
            <w:tcBorders>
              <w:top w:val="single" w:sz="6" w:space="0" w:color="auto"/>
              <w:left w:val="single" w:sz="6" w:space="0" w:color="auto"/>
              <w:bottom w:val="single" w:sz="6" w:space="0" w:color="auto"/>
              <w:right w:val="single" w:sz="6" w:space="0" w:color="auto"/>
            </w:tcBorders>
          </w:tcPr>
          <w:p w14:paraId="67688DF4"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Function 2 output</w:t>
            </w:r>
          </w:p>
        </w:tc>
        <w:tc>
          <w:tcPr>
            <w:tcW w:w="993" w:type="dxa"/>
            <w:tcBorders>
              <w:top w:val="single" w:sz="6" w:space="0" w:color="auto"/>
              <w:left w:val="single" w:sz="6" w:space="0" w:color="auto"/>
              <w:bottom w:val="single" w:sz="6" w:space="0" w:color="auto"/>
              <w:right w:val="single" w:sz="6" w:space="0" w:color="auto"/>
            </w:tcBorders>
          </w:tcPr>
          <w:p w14:paraId="311AC72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r w:rsidR="00335D2E" w14:paraId="25253A77" w14:textId="77777777" w:rsidTr="00335D2E">
        <w:tc>
          <w:tcPr>
            <w:tcW w:w="1046" w:type="dxa"/>
            <w:tcBorders>
              <w:top w:val="single" w:sz="6" w:space="0" w:color="auto"/>
              <w:left w:val="single" w:sz="6" w:space="0" w:color="auto"/>
              <w:bottom w:val="single" w:sz="6" w:space="0" w:color="auto"/>
              <w:right w:val="single" w:sz="6" w:space="0" w:color="auto"/>
            </w:tcBorders>
          </w:tcPr>
          <w:p w14:paraId="79229B67"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19</w:t>
            </w:r>
          </w:p>
        </w:tc>
        <w:tc>
          <w:tcPr>
            <w:tcW w:w="1121" w:type="dxa"/>
            <w:tcBorders>
              <w:top w:val="single" w:sz="6" w:space="0" w:color="auto"/>
              <w:left w:val="single" w:sz="6" w:space="0" w:color="auto"/>
              <w:bottom w:val="single" w:sz="6" w:space="0" w:color="auto"/>
              <w:right w:val="single" w:sz="6" w:space="0" w:color="auto"/>
            </w:tcBorders>
          </w:tcPr>
          <w:p w14:paraId="3FB0A598"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c>
          <w:tcPr>
            <w:tcW w:w="1481" w:type="dxa"/>
            <w:tcBorders>
              <w:top w:val="single" w:sz="6" w:space="0" w:color="auto"/>
              <w:left w:val="single" w:sz="6" w:space="0" w:color="auto"/>
              <w:bottom w:val="single" w:sz="6" w:space="0" w:color="auto"/>
              <w:right w:val="single" w:sz="6" w:space="0" w:color="auto"/>
            </w:tcBorders>
          </w:tcPr>
          <w:p w14:paraId="76CD96B3"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AUX4</w:t>
            </w:r>
          </w:p>
        </w:tc>
        <w:tc>
          <w:tcPr>
            <w:tcW w:w="5283" w:type="dxa"/>
            <w:tcBorders>
              <w:top w:val="single" w:sz="6" w:space="0" w:color="auto"/>
              <w:left w:val="single" w:sz="6" w:space="0" w:color="auto"/>
              <w:bottom w:val="single" w:sz="6" w:space="0" w:color="auto"/>
              <w:right w:val="single" w:sz="6" w:space="0" w:color="auto"/>
            </w:tcBorders>
          </w:tcPr>
          <w:p w14:paraId="481B531A"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Function 4 output</w:t>
            </w:r>
          </w:p>
        </w:tc>
        <w:tc>
          <w:tcPr>
            <w:tcW w:w="993" w:type="dxa"/>
            <w:tcBorders>
              <w:top w:val="single" w:sz="6" w:space="0" w:color="auto"/>
              <w:left w:val="single" w:sz="6" w:space="0" w:color="auto"/>
              <w:bottom w:val="single" w:sz="6" w:space="0" w:color="auto"/>
              <w:right w:val="single" w:sz="6" w:space="0" w:color="auto"/>
            </w:tcBorders>
          </w:tcPr>
          <w:p w14:paraId="5B4FF2DF"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r w:rsidR="00335D2E" w14:paraId="05A15D3E" w14:textId="77777777" w:rsidTr="00335D2E">
        <w:tc>
          <w:tcPr>
            <w:tcW w:w="1046" w:type="dxa"/>
            <w:tcBorders>
              <w:top w:val="single" w:sz="6" w:space="0" w:color="auto"/>
              <w:left w:val="single" w:sz="6" w:space="0" w:color="auto"/>
              <w:bottom w:val="single" w:sz="6" w:space="0" w:color="auto"/>
              <w:right w:val="single" w:sz="6" w:space="0" w:color="auto"/>
            </w:tcBorders>
          </w:tcPr>
          <w:p w14:paraId="2040BED3"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20</w:t>
            </w:r>
          </w:p>
        </w:tc>
        <w:tc>
          <w:tcPr>
            <w:tcW w:w="1121" w:type="dxa"/>
            <w:tcBorders>
              <w:top w:val="single" w:sz="6" w:space="0" w:color="auto"/>
              <w:left w:val="single" w:sz="6" w:space="0" w:color="auto"/>
              <w:bottom w:val="single" w:sz="6" w:space="0" w:color="auto"/>
              <w:right w:val="single" w:sz="6" w:space="0" w:color="auto"/>
            </w:tcBorders>
          </w:tcPr>
          <w:p w14:paraId="6EE56517"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c>
          <w:tcPr>
            <w:tcW w:w="1481" w:type="dxa"/>
            <w:tcBorders>
              <w:top w:val="single" w:sz="6" w:space="0" w:color="auto"/>
              <w:left w:val="single" w:sz="6" w:space="0" w:color="auto"/>
              <w:bottom w:val="single" w:sz="6" w:space="0" w:color="auto"/>
              <w:right w:val="single" w:sz="6" w:space="0" w:color="auto"/>
            </w:tcBorders>
          </w:tcPr>
          <w:p w14:paraId="71640549"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AUX5</w:t>
            </w:r>
          </w:p>
        </w:tc>
        <w:tc>
          <w:tcPr>
            <w:tcW w:w="5283" w:type="dxa"/>
            <w:tcBorders>
              <w:top w:val="single" w:sz="6" w:space="0" w:color="auto"/>
              <w:left w:val="single" w:sz="6" w:space="0" w:color="auto"/>
              <w:bottom w:val="single" w:sz="6" w:space="0" w:color="auto"/>
              <w:right w:val="single" w:sz="6" w:space="0" w:color="auto"/>
            </w:tcBorders>
          </w:tcPr>
          <w:p w14:paraId="252BAAF2"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Function 5 output</w:t>
            </w:r>
          </w:p>
        </w:tc>
        <w:tc>
          <w:tcPr>
            <w:tcW w:w="993" w:type="dxa"/>
            <w:tcBorders>
              <w:top w:val="single" w:sz="6" w:space="0" w:color="auto"/>
              <w:left w:val="single" w:sz="6" w:space="0" w:color="auto"/>
              <w:bottom w:val="single" w:sz="6" w:space="0" w:color="auto"/>
              <w:right w:val="single" w:sz="6" w:space="0" w:color="auto"/>
            </w:tcBorders>
          </w:tcPr>
          <w:p w14:paraId="1749CF46"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r w:rsidR="00335D2E" w14:paraId="57137C27" w14:textId="77777777" w:rsidTr="00335D2E">
        <w:tc>
          <w:tcPr>
            <w:tcW w:w="1046" w:type="dxa"/>
            <w:tcBorders>
              <w:top w:val="single" w:sz="6" w:space="0" w:color="auto"/>
              <w:left w:val="single" w:sz="6" w:space="0" w:color="auto"/>
              <w:bottom w:val="single" w:sz="6" w:space="0" w:color="auto"/>
              <w:right w:val="single" w:sz="6" w:space="0" w:color="auto"/>
            </w:tcBorders>
          </w:tcPr>
          <w:p w14:paraId="1A82B877"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21</w:t>
            </w:r>
          </w:p>
        </w:tc>
        <w:tc>
          <w:tcPr>
            <w:tcW w:w="1121" w:type="dxa"/>
            <w:tcBorders>
              <w:top w:val="single" w:sz="6" w:space="0" w:color="auto"/>
              <w:left w:val="single" w:sz="6" w:space="0" w:color="auto"/>
              <w:bottom w:val="single" w:sz="6" w:space="0" w:color="auto"/>
              <w:right w:val="single" w:sz="6" w:space="0" w:color="auto"/>
            </w:tcBorders>
          </w:tcPr>
          <w:p w14:paraId="23EB75C3"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c>
          <w:tcPr>
            <w:tcW w:w="1481" w:type="dxa"/>
            <w:tcBorders>
              <w:top w:val="single" w:sz="6" w:space="0" w:color="auto"/>
              <w:left w:val="single" w:sz="6" w:space="0" w:color="auto"/>
              <w:bottom w:val="single" w:sz="6" w:space="0" w:color="auto"/>
              <w:right w:val="single" w:sz="6" w:space="0" w:color="auto"/>
            </w:tcBorders>
          </w:tcPr>
          <w:p w14:paraId="1B118D16"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AUX6</w:t>
            </w:r>
          </w:p>
        </w:tc>
        <w:tc>
          <w:tcPr>
            <w:tcW w:w="5283" w:type="dxa"/>
            <w:tcBorders>
              <w:top w:val="single" w:sz="6" w:space="0" w:color="auto"/>
              <w:left w:val="single" w:sz="6" w:space="0" w:color="auto"/>
              <w:bottom w:val="single" w:sz="6" w:space="0" w:color="auto"/>
              <w:right w:val="single" w:sz="6" w:space="0" w:color="auto"/>
            </w:tcBorders>
          </w:tcPr>
          <w:p w14:paraId="0B5E5744"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Function 6 output</w:t>
            </w:r>
          </w:p>
        </w:tc>
        <w:tc>
          <w:tcPr>
            <w:tcW w:w="993" w:type="dxa"/>
            <w:tcBorders>
              <w:top w:val="single" w:sz="6" w:space="0" w:color="auto"/>
              <w:left w:val="single" w:sz="6" w:space="0" w:color="auto"/>
              <w:bottom w:val="single" w:sz="6" w:space="0" w:color="auto"/>
              <w:right w:val="single" w:sz="6" w:space="0" w:color="auto"/>
            </w:tcBorders>
          </w:tcPr>
          <w:p w14:paraId="3D46901D"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r w:rsidR="00335D2E" w14:paraId="5CF65DF8" w14:textId="77777777" w:rsidTr="00335D2E">
        <w:tc>
          <w:tcPr>
            <w:tcW w:w="1046" w:type="dxa"/>
            <w:tcBorders>
              <w:top w:val="single" w:sz="6" w:space="0" w:color="auto"/>
              <w:left w:val="single" w:sz="6" w:space="0" w:color="auto"/>
              <w:bottom w:val="single" w:sz="6" w:space="0" w:color="auto"/>
              <w:right w:val="single" w:sz="6" w:space="0" w:color="auto"/>
            </w:tcBorders>
          </w:tcPr>
          <w:p w14:paraId="218ED948"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22</w:t>
            </w:r>
          </w:p>
        </w:tc>
        <w:tc>
          <w:tcPr>
            <w:tcW w:w="1121" w:type="dxa"/>
            <w:tcBorders>
              <w:top w:val="single" w:sz="6" w:space="0" w:color="auto"/>
              <w:left w:val="single" w:sz="6" w:space="0" w:color="auto"/>
              <w:bottom w:val="single" w:sz="6" w:space="0" w:color="auto"/>
              <w:right w:val="single" w:sz="6" w:space="0" w:color="auto"/>
            </w:tcBorders>
          </w:tcPr>
          <w:p w14:paraId="00327554"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p>
        </w:tc>
        <w:tc>
          <w:tcPr>
            <w:tcW w:w="1481" w:type="dxa"/>
            <w:tcBorders>
              <w:top w:val="single" w:sz="6" w:space="0" w:color="auto"/>
              <w:left w:val="single" w:sz="6" w:space="0" w:color="auto"/>
              <w:bottom w:val="single" w:sz="6" w:space="0" w:color="auto"/>
              <w:right w:val="single" w:sz="6" w:space="0" w:color="auto"/>
            </w:tcBorders>
          </w:tcPr>
          <w:p w14:paraId="2ACBC6A6" w14:textId="77777777" w:rsidR="00335D2E" w:rsidRPr="00CF4E3D" w:rsidRDefault="00335D2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AUX7</w:t>
            </w:r>
          </w:p>
        </w:tc>
        <w:tc>
          <w:tcPr>
            <w:tcW w:w="5283" w:type="dxa"/>
            <w:tcBorders>
              <w:top w:val="single" w:sz="6" w:space="0" w:color="auto"/>
              <w:left w:val="single" w:sz="6" w:space="0" w:color="auto"/>
              <w:bottom w:val="single" w:sz="6" w:space="0" w:color="auto"/>
              <w:right w:val="single" w:sz="6" w:space="0" w:color="auto"/>
            </w:tcBorders>
          </w:tcPr>
          <w:p w14:paraId="66908B72"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Function 7 output</w:t>
            </w:r>
          </w:p>
        </w:tc>
        <w:tc>
          <w:tcPr>
            <w:tcW w:w="993" w:type="dxa"/>
            <w:tcBorders>
              <w:top w:val="single" w:sz="6" w:space="0" w:color="auto"/>
              <w:left w:val="single" w:sz="6" w:space="0" w:color="auto"/>
              <w:bottom w:val="single" w:sz="6" w:space="0" w:color="auto"/>
              <w:right w:val="single" w:sz="6" w:space="0" w:color="auto"/>
            </w:tcBorders>
          </w:tcPr>
          <w:p w14:paraId="52428508" w14:textId="77777777" w:rsidR="00335D2E" w:rsidRPr="00CF4E3D" w:rsidRDefault="00335D2E">
            <w:pPr>
              <w:keepNext/>
              <w:keepLines/>
              <w:autoSpaceDE w:val="0"/>
              <w:autoSpaceDN w:val="0"/>
              <w:adjustRightInd w:val="0"/>
              <w:spacing w:after="0"/>
              <w:ind w:left="15"/>
              <w:rPr>
                <w:rFonts w:ascii="Arial" w:hAnsi="Arial" w:cs="Arial"/>
                <w:color w:val="000000"/>
                <w:sz w:val="18"/>
                <w:szCs w:val="18"/>
                <w:lang w:val="en-GB"/>
              </w:rPr>
            </w:pPr>
            <w:r w:rsidRPr="00CF4E3D">
              <w:rPr>
                <w:rFonts w:ascii="Arial" w:hAnsi="Arial" w:cs="Arial"/>
                <w:color w:val="000000"/>
                <w:sz w:val="18"/>
                <w:szCs w:val="18"/>
                <w:lang w:val="en-GB"/>
              </w:rPr>
              <w:t>5</w:t>
            </w:r>
          </w:p>
        </w:tc>
      </w:tr>
    </w:tbl>
    <w:p w14:paraId="3958787B" w14:textId="624E614C" w:rsidR="00335D2E" w:rsidRDefault="00335D2E" w:rsidP="00335D2E">
      <w:r>
        <w:t xml:space="preserve">Table </w:t>
      </w:r>
      <w:r w:rsidR="00632D25">
        <w:t>2</w:t>
      </w:r>
      <w:r>
        <w:t xml:space="preserve">: Contact assignment and description of each contact. </w:t>
      </w:r>
    </w:p>
    <w:p w14:paraId="1212D849" w14:textId="77777777" w:rsidR="00335D2E" w:rsidRDefault="00335D2E" w:rsidP="00335D2E"/>
    <w:p w14:paraId="78001493" w14:textId="242CE61B" w:rsidR="00335D2E" w:rsidRDefault="00335D2E" w:rsidP="00335D2E">
      <w:r>
        <w:t xml:space="preserve">Connections that are not used on the vehicle side </w:t>
      </w:r>
      <w:r w:rsidR="00CF4E3D">
        <w:t xml:space="preserve">should </w:t>
      </w:r>
      <w:r>
        <w:t>be routed to soldering points on the vehicle circuit board.</w:t>
      </w:r>
    </w:p>
    <w:p w14:paraId="6984712C" w14:textId="77777777" w:rsidR="00051971" w:rsidRDefault="00051971" w:rsidP="00335D2E"/>
    <w:p w14:paraId="3622441D" w14:textId="54DA151A" w:rsidR="00335D2E" w:rsidRDefault="00CF4E3D" w:rsidP="00CF4E3D">
      <w:pPr>
        <w:pStyle w:val="Heading2"/>
      </w:pPr>
      <w:r>
        <w:t>Description of Groups</w:t>
      </w:r>
    </w:p>
    <w:p w14:paraId="4D68762A" w14:textId="3F27B9E2" w:rsidR="00CF4E3D" w:rsidRPr="00CF4E3D" w:rsidRDefault="00CF4E3D" w:rsidP="00CF4E3D">
      <w:r>
        <w:t xml:space="preserve">See table 1 above. </w:t>
      </w:r>
    </w:p>
    <w:p w14:paraId="5B9BD7FD" w14:textId="7926466E" w:rsidR="00335D2E" w:rsidRDefault="00335D2E" w:rsidP="00CF4E3D">
      <w:pPr>
        <w:ind w:left="1276" w:hanging="1276"/>
      </w:pPr>
      <w:r>
        <w:t xml:space="preserve">Group 1: </w:t>
      </w:r>
      <w:r w:rsidR="00CF4E3D">
        <w:tab/>
      </w:r>
      <w:r>
        <w:t>For 3-rail AC operation, track 1 (pin 12) is connected to the power take-off for the center conductor and track 2 (pin 14) is connected to the power take-off for the wheels.</w:t>
      </w:r>
    </w:p>
    <w:p w14:paraId="04B9DB62" w14:textId="6DB8B85A" w:rsidR="00335D2E" w:rsidRDefault="00335D2E" w:rsidP="00CF4E3D">
      <w:pPr>
        <w:ind w:left="1276" w:hanging="1276"/>
      </w:pPr>
      <w:r>
        <w:lastRenderedPageBreak/>
        <w:t xml:space="preserve">Group 2: </w:t>
      </w:r>
      <w:r w:rsidR="00CF4E3D">
        <w:tab/>
      </w:r>
      <w:r>
        <w:t>Cap. + Is specially designed for connecting storage capacitors. This plus connection should be switchable in order to switch off the storage capacitor</w:t>
      </w:r>
      <w:r w:rsidR="00CF4E3D">
        <w:t xml:space="preserve">, for example when on </w:t>
      </w:r>
      <w:r>
        <w:t>the programming track. It carries a maximum of the track voltage to V +.</w:t>
      </w:r>
    </w:p>
    <w:p w14:paraId="6921E33D" w14:textId="2BA1A0B8" w:rsidR="00335D2E" w:rsidRDefault="00335D2E" w:rsidP="00CF4E3D">
      <w:pPr>
        <w:ind w:left="1276" w:hanging="1276"/>
      </w:pPr>
      <w:r>
        <w:t xml:space="preserve">Group 3: </w:t>
      </w:r>
      <w:r w:rsidR="00CF4E3D">
        <w:tab/>
      </w:r>
      <w:r>
        <w:t>For AC motors, Motor1 (pin 8) is field coil A, Motor2 (pin 10) is field coil B.</w:t>
      </w:r>
    </w:p>
    <w:p w14:paraId="5417948B" w14:textId="6DE2075F" w:rsidR="00335D2E" w:rsidRDefault="00335D2E" w:rsidP="00CF4E3D">
      <w:pPr>
        <w:ind w:left="1276" w:hanging="1276"/>
      </w:pPr>
      <w:r>
        <w:t xml:space="preserve">Group 4: </w:t>
      </w:r>
      <w:r w:rsidR="00CF4E3D">
        <w:tab/>
      </w:r>
      <w:r>
        <w:t xml:space="preserve">GPIO / C can be output or input. As an input, it must be switched to GND. The input resistance should be approx. 100 </w:t>
      </w:r>
      <w:proofErr w:type="spellStart"/>
      <w:r>
        <w:t>kΩ</w:t>
      </w:r>
      <w:proofErr w:type="spellEnd"/>
      <w:r>
        <w:t>. It has TTL-compatible logic levels (table 3) as output and can be loaded with a maximum of 0.5 mA.</w:t>
      </w:r>
    </w:p>
    <w:p w14:paraId="27AA7C3A" w14:textId="5E2742C2" w:rsidR="00335D2E" w:rsidRDefault="00335D2E" w:rsidP="00CF4E3D">
      <w:pPr>
        <w:ind w:left="1276" w:hanging="1276"/>
      </w:pPr>
      <w:r>
        <w:t xml:space="preserve">Group 5: </w:t>
      </w:r>
      <w:r w:rsidR="00CF4E3D">
        <w:tab/>
      </w:r>
      <w:r>
        <w:t>When switched on, these outputs are connected to GND on the decoder side. The voltage for the switched load results from the track voltage at V +. If the rear lights are connected separately from the headlights in the vehicle, the rear lights from driver's cab 1 are switched with Aux1 (pin 16) and those from driver's cab 2 with Aux2 (pin 18).</w:t>
      </w:r>
    </w:p>
    <w:p w14:paraId="526C8DD8" w14:textId="5D802E34" w:rsidR="00335D2E" w:rsidRDefault="00335D2E" w:rsidP="00CF4E3D">
      <w:pPr>
        <w:ind w:left="1276" w:hanging="1276"/>
      </w:pPr>
      <w:r>
        <w:t xml:space="preserve">Group 6: </w:t>
      </w:r>
      <w:r w:rsidR="00CF4E3D">
        <w:tab/>
      </w:r>
      <w:r>
        <w:t>The impedance of the loudspeaker is determined by the manufacturer of the decoder and must be documented.</w:t>
      </w:r>
    </w:p>
    <w:p w14:paraId="54A839AB" w14:textId="77777777" w:rsidR="00CF4E3D" w:rsidRDefault="00335D2E" w:rsidP="00CF4E3D">
      <w:pPr>
        <w:ind w:left="1276" w:hanging="1276"/>
      </w:pPr>
      <w:r>
        <w:t xml:space="preserve">Group 7: </w:t>
      </w:r>
      <w:r w:rsidR="00CF4E3D">
        <w:tab/>
      </w:r>
      <w:r>
        <w:t xml:space="preserve">The processor pins of the train bus are brought out directly with a series resistance of max. 470 Ω. The levels correspond to TTL-compatible logic levels (Table </w:t>
      </w:r>
      <w:r w:rsidR="00CF4E3D">
        <w:t>2</w:t>
      </w:r>
      <w:r>
        <w:t>). These connections can also be used as function outputs with logic level.</w:t>
      </w:r>
    </w:p>
    <w:tbl>
      <w:tblPr>
        <w:tblW w:w="0" w:type="auto"/>
        <w:tblInd w:w="1361" w:type="dxa"/>
        <w:tblLayout w:type="fixed"/>
        <w:tblCellMar>
          <w:left w:w="0" w:type="dxa"/>
          <w:right w:w="0" w:type="dxa"/>
        </w:tblCellMar>
        <w:tblLook w:val="00A0" w:firstRow="1" w:lastRow="0" w:firstColumn="1" w:lastColumn="0" w:noHBand="0" w:noVBand="0"/>
      </w:tblPr>
      <w:tblGrid>
        <w:gridCol w:w="1961"/>
        <w:gridCol w:w="2624"/>
        <w:gridCol w:w="3544"/>
      </w:tblGrid>
      <w:tr w:rsidR="00CF4E3D" w14:paraId="053B69D1" w14:textId="77777777" w:rsidTr="00CF4E3D">
        <w:tc>
          <w:tcPr>
            <w:tcW w:w="1961" w:type="dxa"/>
            <w:tcBorders>
              <w:top w:val="single" w:sz="6" w:space="0" w:color="auto"/>
              <w:left w:val="single" w:sz="6" w:space="0" w:color="auto"/>
              <w:bottom w:val="single" w:sz="6" w:space="0" w:color="auto"/>
              <w:right w:val="single" w:sz="6" w:space="0" w:color="auto"/>
            </w:tcBorders>
          </w:tcPr>
          <w:p w14:paraId="6343023F" w14:textId="5D56E5F2" w:rsidR="00CF4E3D" w:rsidRPr="00CF4E3D" w:rsidRDefault="00335D2E" w:rsidP="00CF4E3D">
            <w:pPr>
              <w:keepNext/>
              <w:keepLines/>
              <w:autoSpaceDE w:val="0"/>
              <w:autoSpaceDN w:val="0"/>
              <w:adjustRightInd w:val="0"/>
              <w:spacing w:after="0"/>
              <w:rPr>
                <w:rFonts w:ascii="Arial" w:hAnsi="Arial" w:cs="Arial"/>
                <w:szCs w:val="24"/>
                <w:lang w:val="en-GB"/>
              </w:rPr>
            </w:pPr>
            <w:r>
              <w:tab/>
            </w:r>
          </w:p>
        </w:tc>
        <w:tc>
          <w:tcPr>
            <w:tcW w:w="2624" w:type="dxa"/>
            <w:tcBorders>
              <w:top w:val="single" w:sz="6" w:space="0" w:color="auto"/>
              <w:left w:val="single" w:sz="6" w:space="0" w:color="auto"/>
              <w:bottom w:val="single" w:sz="6" w:space="0" w:color="auto"/>
              <w:right w:val="single" w:sz="6" w:space="0" w:color="auto"/>
            </w:tcBorders>
          </w:tcPr>
          <w:p w14:paraId="1CBA1330" w14:textId="2166F1DD" w:rsidR="00CF4E3D" w:rsidRPr="00CF4E3D" w:rsidRDefault="00CF4E3D" w:rsidP="00CF4E3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Pr>
                <w:rFonts w:ascii="Arial" w:hAnsi="Arial" w:cs="Arial"/>
                <w:color w:val="000000"/>
                <w:sz w:val="18"/>
                <w:szCs w:val="18"/>
                <w:lang w:val="en-GB"/>
              </w:rPr>
              <w:t>Voltage level Decoder output</w:t>
            </w:r>
          </w:p>
        </w:tc>
        <w:tc>
          <w:tcPr>
            <w:tcW w:w="3544" w:type="dxa"/>
            <w:tcBorders>
              <w:top w:val="single" w:sz="6" w:space="0" w:color="auto"/>
              <w:left w:val="single" w:sz="6" w:space="0" w:color="auto"/>
              <w:bottom w:val="single" w:sz="6" w:space="0" w:color="auto"/>
              <w:right w:val="single" w:sz="6" w:space="0" w:color="auto"/>
            </w:tcBorders>
          </w:tcPr>
          <w:p w14:paraId="297EEC49" w14:textId="6ECCAC39" w:rsidR="00CF4E3D" w:rsidRPr="00CF4E3D" w:rsidRDefault="00CF4E3D" w:rsidP="00CF4E3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ind w:left="637" w:hanging="609"/>
              <w:rPr>
                <w:rFonts w:ascii="Arial" w:hAnsi="Arial" w:cs="Arial"/>
                <w:color w:val="000000"/>
                <w:sz w:val="18"/>
                <w:szCs w:val="18"/>
                <w:lang w:val="en-GB"/>
              </w:rPr>
            </w:pPr>
            <w:r>
              <w:rPr>
                <w:rFonts w:ascii="Arial" w:hAnsi="Arial" w:cs="Arial"/>
                <w:color w:val="000000"/>
                <w:sz w:val="18"/>
                <w:szCs w:val="18"/>
                <w:lang w:val="en-GB"/>
              </w:rPr>
              <w:t>Input load switch</w:t>
            </w:r>
          </w:p>
        </w:tc>
      </w:tr>
      <w:tr w:rsidR="00CF4E3D" w14:paraId="151B7C39" w14:textId="77777777" w:rsidTr="00CF4E3D">
        <w:tc>
          <w:tcPr>
            <w:tcW w:w="1961" w:type="dxa"/>
            <w:tcBorders>
              <w:top w:val="single" w:sz="6" w:space="0" w:color="auto"/>
              <w:left w:val="single" w:sz="6" w:space="0" w:color="auto"/>
              <w:bottom w:val="single" w:sz="6" w:space="0" w:color="auto"/>
              <w:right w:val="single" w:sz="6" w:space="0" w:color="auto"/>
            </w:tcBorders>
          </w:tcPr>
          <w:p w14:paraId="53571A5E" w14:textId="77777777" w:rsidR="00CF4E3D" w:rsidRPr="00CF4E3D" w:rsidRDefault="00CF4E3D" w:rsidP="00CF4E3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CF4E3D">
              <w:rPr>
                <w:rFonts w:ascii="Arial" w:hAnsi="Arial" w:cs="Arial"/>
                <w:color w:val="000000"/>
                <w:sz w:val="18"/>
                <w:szCs w:val="18"/>
                <w:lang w:val="en-GB"/>
              </w:rPr>
              <w:t>Function switched off</w:t>
            </w:r>
          </w:p>
        </w:tc>
        <w:tc>
          <w:tcPr>
            <w:tcW w:w="2624" w:type="dxa"/>
            <w:tcBorders>
              <w:top w:val="single" w:sz="6" w:space="0" w:color="auto"/>
              <w:left w:val="single" w:sz="6" w:space="0" w:color="auto"/>
              <w:bottom w:val="single" w:sz="6" w:space="0" w:color="auto"/>
              <w:right w:val="single" w:sz="6" w:space="0" w:color="auto"/>
            </w:tcBorders>
          </w:tcPr>
          <w:p w14:paraId="4F9B5EC4" w14:textId="77777777" w:rsidR="00CF4E3D" w:rsidRPr="00CF4E3D" w:rsidRDefault="00CF4E3D" w:rsidP="00CF4E3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CF4E3D">
              <w:rPr>
                <w:rFonts w:ascii="Arial" w:hAnsi="Arial" w:cs="Arial"/>
                <w:color w:val="000000"/>
                <w:sz w:val="18"/>
                <w:szCs w:val="18"/>
                <w:lang w:val="en-GB"/>
              </w:rPr>
              <w:t>&lt;= 0.4 volts</w:t>
            </w:r>
          </w:p>
        </w:tc>
        <w:tc>
          <w:tcPr>
            <w:tcW w:w="3544" w:type="dxa"/>
            <w:tcBorders>
              <w:top w:val="single" w:sz="6" w:space="0" w:color="auto"/>
              <w:left w:val="single" w:sz="6" w:space="0" w:color="auto"/>
              <w:bottom w:val="single" w:sz="6" w:space="0" w:color="auto"/>
              <w:right w:val="single" w:sz="6" w:space="0" w:color="auto"/>
            </w:tcBorders>
          </w:tcPr>
          <w:p w14:paraId="168F5E25" w14:textId="77777777" w:rsidR="00CF4E3D" w:rsidRPr="00CF4E3D" w:rsidRDefault="00CF4E3D" w:rsidP="00CF4E3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CF4E3D">
              <w:rPr>
                <w:rFonts w:ascii="Arial" w:hAnsi="Arial" w:cs="Arial"/>
                <w:color w:val="000000"/>
                <w:sz w:val="18"/>
                <w:szCs w:val="18"/>
                <w:lang w:val="en-GB"/>
              </w:rPr>
              <w:t>&lt;= 0.8 volts</w:t>
            </w:r>
          </w:p>
        </w:tc>
      </w:tr>
      <w:tr w:rsidR="00CF4E3D" w14:paraId="0991E364" w14:textId="77777777" w:rsidTr="00CF4E3D">
        <w:tc>
          <w:tcPr>
            <w:tcW w:w="1961" w:type="dxa"/>
            <w:tcBorders>
              <w:top w:val="single" w:sz="6" w:space="0" w:color="auto"/>
              <w:left w:val="single" w:sz="6" w:space="0" w:color="auto"/>
              <w:bottom w:val="single" w:sz="6" w:space="0" w:color="auto"/>
              <w:right w:val="single" w:sz="6" w:space="0" w:color="auto"/>
            </w:tcBorders>
          </w:tcPr>
          <w:p w14:paraId="5A7954D2" w14:textId="77777777" w:rsidR="00CF4E3D" w:rsidRPr="00CF4E3D" w:rsidRDefault="00CF4E3D" w:rsidP="00CF4E3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CF4E3D">
              <w:rPr>
                <w:rFonts w:ascii="Arial" w:hAnsi="Arial" w:cs="Arial"/>
                <w:color w:val="000000"/>
                <w:sz w:val="18"/>
                <w:szCs w:val="18"/>
                <w:lang w:val="en-GB"/>
              </w:rPr>
              <w:t>Function switched on</w:t>
            </w:r>
          </w:p>
        </w:tc>
        <w:tc>
          <w:tcPr>
            <w:tcW w:w="2624" w:type="dxa"/>
            <w:tcBorders>
              <w:top w:val="single" w:sz="6" w:space="0" w:color="auto"/>
              <w:left w:val="single" w:sz="6" w:space="0" w:color="auto"/>
              <w:bottom w:val="single" w:sz="6" w:space="0" w:color="auto"/>
              <w:right w:val="single" w:sz="6" w:space="0" w:color="auto"/>
            </w:tcBorders>
          </w:tcPr>
          <w:p w14:paraId="7BB7EC61" w14:textId="77777777" w:rsidR="00CF4E3D" w:rsidRPr="00CF4E3D" w:rsidRDefault="00CF4E3D" w:rsidP="00CF4E3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CF4E3D">
              <w:rPr>
                <w:rFonts w:ascii="Arial" w:hAnsi="Arial" w:cs="Arial"/>
                <w:color w:val="000000"/>
                <w:sz w:val="18"/>
                <w:szCs w:val="18"/>
                <w:lang w:val="en-GB"/>
              </w:rPr>
              <w:t>&gt; = 2.4 volts</w:t>
            </w:r>
          </w:p>
        </w:tc>
        <w:tc>
          <w:tcPr>
            <w:tcW w:w="3544" w:type="dxa"/>
            <w:tcBorders>
              <w:top w:val="single" w:sz="6" w:space="0" w:color="auto"/>
              <w:left w:val="single" w:sz="6" w:space="0" w:color="auto"/>
              <w:bottom w:val="single" w:sz="6" w:space="0" w:color="auto"/>
              <w:right w:val="single" w:sz="6" w:space="0" w:color="auto"/>
            </w:tcBorders>
          </w:tcPr>
          <w:p w14:paraId="59F43B40" w14:textId="77777777" w:rsidR="00CF4E3D" w:rsidRPr="00CF4E3D" w:rsidRDefault="00CF4E3D" w:rsidP="00CF4E3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rPr>
                <w:rFonts w:ascii="Arial" w:hAnsi="Arial" w:cs="Arial"/>
                <w:color w:val="000000"/>
                <w:sz w:val="18"/>
                <w:szCs w:val="18"/>
                <w:lang w:val="en-GB"/>
              </w:rPr>
            </w:pPr>
            <w:r w:rsidRPr="00CF4E3D">
              <w:rPr>
                <w:rFonts w:ascii="Arial" w:hAnsi="Arial" w:cs="Arial"/>
                <w:color w:val="000000"/>
                <w:sz w:val="18"/>
                <w:szCs w:val="18"/>
                <w:lang w:val="en-GB"/>
              </w:rPr>
              <w:t>&gt; = 2.0 volts</w:t>
            </w:r>
          </w:p>
        </w:tc>
      </w:tr>
    </w:tbl>
    <w:p w14:paraId="0DC2A76D" w14:textId="49959E7C" w:rsidR="00335D2E" w:rsidRDefault="00335D2E" w:rsidP="00CF4E3D">
      <w:pPr>
        <w:ind w:left="1276"/>
      </w:pPr>
      <w:r>
        <w:t xml:space="preserve">Table </w:t>
      </w:r>
      <w:r w:rsidR="00CF4E3D">
        <w:t>2</w:t>
      </w:r>
      <w:r>
        <w:t>: Voltage level at the GPIO connections of the decoder</w:t>
      </w:r>
    </w:p>
    <w:p w14:paraId="607F49A8" w14:textId="77777777" w:rsidR="00335D2E" w:rsidRDefault="00335D2E" w:rsidP="00335D2E">
      <w:r>
        <w:t>It should be noted that when the decoder processor is started, uncontrolled states including a high-resistance state at the outputs with logic level can occur. Critical hardware on the locomotive board must be secured accordingly.</w:t>
      </w:r>
    </w:p>
    <w:p w14:paraId="290C7D62" w14:textId="18F0AC1B" w:rsidR="00335D2E" w:rsidRDefault="00335D2E" w:rsidP="00335D2E">
      <w:r>
        <w:t>If a PluX16 decoder is plugged into a vehicle with a Plux22 interface, the functions on pins 1, 2 and 19 to 22 cannot be controlled. If there is enough space in a vehicle with a PluX16 interface and the corresponding holes are available in the compact installation variant, a PluX22 decoder can also be plugged in. This can be useful if, for example, a company offers a (sound) decoder only with a PluX22 interface, but the additional functions are not required on the vehicle side.</w:t>
      </w:r>
    </w:p>
    <w:p w14:paraId="64075415" w14:textId="77777777" w:rsidR="00051971" w:rsidRDefault="00051971" w:rsidP="00335D2E"/>
    <w:p w14:paraId="001A0C30" w14:textId="15279AD1" w:rsidR="00335D2E" w:rsidRDefault="00CF4E3D" w:rsidP="00CF4E3D">
      <w:pPr>
        <w:pStyle w:val="Heading1"/>
      </w:pPr>
      <w:r>
        <w:t>Operation without a Decoder</w:t>
      </w:r>
    </w:p>
    <w:p w14:paraId="005BAFBD" w14:textId="7BA8C848" w:rsidR="00CF4E3D" w:rsidRDefault="00CF4E3D" w:rsidP="00CF4E3D">
      <w:r>
        <w:t>When operating without a decoder, a jumper plug must be used, which connects at least the connections of track 1 (pin 12) with motor 1 (pin 8) and track 2 (pin 14) with motor 2 (pin 10).</w:t>
      </w:r>
      <w:r w:rsidR="00632D25">
        <w:t xml:space="preserve"> See figure 4. </w:t>
      </w:r>
    </w:p>
    <w:p w14:paraId="2B6B0EDB" w14:textId="2AFAF532" w:rsidR="00CF4E3D" w:rsidRDefault="00CF4E3D" w:rsidP="00CF4E3D">
      <w:r>
        <w:t>If there is vehicle lighting, F0f (pin 7) must also be connected to track 2 (pin 14) and F0r (pin 13) to track 1 (pin 12). The connection V + (pin 9) is to be supplied via two diodes from the track connections.</w:t>
      </w:r>
    </w:p>
    <w:p w14:paraId="0A416206" w14:textId="3FFB7F62" w:rsidR="00CF4E3D" w:rsidRDefault="00CF4E3D" w:rsidP="00CF4E3D">
      <w:r w:rsidRPr="00CF4E3D">
        <w:t>Depending on the wiring of the function outputs in the vehicle, the vehicle manufacturer can produce a jumper plug specific to the vehicle that connects other outputs. In the middle picture the outputs F0f and F0r are controlled depending on the direction; In the right picture, the functions AUX1 and AUX2 are also always switched on.</w:t>
      </w:r>
    </w:p>
    <w:p w14:paraId="2E52B848" w14:textId="0B73E0D7" w:rsidR="00632D25" w:rsidRDefault="00632D25" w:rsidP="00CF4E3D"/>
    <w:p w14:paraId="778547AF" w14:textId="688AA76D" w:rsidR="00632D25" w:rsidRDefault="00632D25" w:rsidP="00CF4E3D">
      <w:r>
        <w:rPr>
          <w:noProof/>
        </w:rPr>
        <w:lastRenderedPageBreak/>
        <w:drawing>
          <wp:inline distT="0" distB="0" distL="0" distR="0" wp14:anchorId="2A45EBBF" wp14:editId="5771CE7C">
            <wp:extent cx="6048375" cy="30003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48375" cy="3000375"/>
                    </a:xfrm>
                    <a:prstGeom prst="rect">
                      <a:avLst/>
                    </a:prstGeom>
                  </pic:spPr>
                </pic:pic>
              </a:graphicData>
            </a:graphic>
          </wp:inline>
        </w:drawing>
      </w:r>
    </w:p>
    <w:p w14:paraId="7B485B17" w14:textId="5799FC9E" w:rsidR="00632D25" w:rsidRDefault="00632D25" w:rsidP="00CF4E3D">
      <w:r>
        <w:t xml:space="preserve">Figure 4: Blanking Plug arrangements. </w:t>
      </w:r>
    </w:p>
    <w:p w14:paraId="497D2EF6" w14:textId="77777777" w:rsidR="00051971" w:rsidRDefault="00051971" w:rsidP="00CF4E3D"/>
    <w:p w14:paraId="7F5C5159" w14:textId="64B6274D" w:rsidR="00F54432" w:rsidRDefault="00F54432" w:rsidP="00F54432">
      <w:pPr>
        <w:pStyle w:val="Heading1"/>
      </w:pPr>
      <w:r>
        <w:t>Use of the interface with SUSI</w:t>
      </w:r>
    </w:p>
    <w:p w14:paraId="4680550F" w14:textId="4AC8B2E5" w:rsidR="00F54432" w:rsidRDefault="00F54432" w:rsidP="00CF4E3D">
      <w:r w:rsidRPr="00F54432">
        <w:t xml:space="preserve">The </w:t>
      </w:r>
      <w:r>
        <w:t>Plux</w:t>
      </w:r>
      <w:r w:rsidRPr="00F54432">
        <w:t>22</w:t>
      </w:r>
      <w:r>
        <w:t xml:space="preserve"> </w:t>
      </w:r>
      <w:r w:rsidRPr="00F54432">
        <w:t xml:space="preserve">interface can also be used as a SUSI interface according to </w:t>
      </w:r>
      <w:r>
        <w:t xml:space="preserve">TI 9.2.3. In this case, only four signals are used: </w:t>
      </w:r>
    </w:p>
    <w:p w14:paraId="514063EC" w14:textId="38D41EDE" w:rsidR="00F54432" w:rsidRDefault="00F54432" w:rsidP="00F54432">
      <w:pPr>
        <w:pStyle w:val="ListParagraph"/>
        <w:numPr>
          <w:ilvl w:val="0"/>
          <w:numId w:val="23"/>
        </w:numPr>
      </w:pPr>
      <w:r w:rsidRPr="00F54432">
        <w:t>GND (pin 5)</w:t>
      </w:r>
    </w:p>
    <w:p w14:paraId="67FEAC57" w14:textId="515EB73C" w:rsidR="00F54432" w:rsidRDefault="00F54432" w:rsidP="00F54432">
      <w:pPr>
        <w:pStyle w:val="ListParagraph"/>
        <w:numPr>
          <w:ilvl w:val="0"/>
          <w:numId w:val="23"/>
        </w:numPr>
      </w:pPr>
      <w:r w:rsidRPr="00F54432">
        <w:t>V + (pin 9)</w:t>
      </w:r>
    </w:p>
    <w:p w14:paraId="5E2F1FB6" w14:textId="61DE0059" w:rsidR="00F54432" w:rsidRDefault="00F54432" w:rsidP="00F54432">
      <w:pPr>
        <w:pStyle w:val="ListParagraph"/>
        <w:numPr>
          <w:ilvl w:val="0"/>
          <w:numId w:val="23"/>
        </w:numPr>
      </w:pPr>
      <w:r w:rsidRPr="00F54432">
        <w:t>train bus clock (pin 3)</w:t>
      </w:r>
    </w:p>
    <w:p w14:paraId="59DFF125" w14:textId="77777777" w:rsidR="00F54432" w:rsidRDefault="00F54432" w:rsidP="00F54432">
      <w:pPr>
        <w:pStyle w:val="ListParagraph"/>
        <w:numPr>
          <w:ilvl w:val="0"/>
          <w:numId w:val="23"/>
        </w:numPr>
      </w:pPr>
      <w:r w:rsidRPr="00F54432">
        <w:t xml:space="preserve">train bus data (pin 4) </w:t>
      </w:r>
    </w:p>
    <w:p w14:paraId="261FDBF9" w14:textId="44C5D507" w:rsidR="00CF4E3D" w:rsidRDefault="00F54432" w:rsidP="000C68FA">
      <w:r>
        <w:t xml:space="preserve">Which will be </w:t>
      </w:r>
      <w:r w:rsidRPr="00F54432">
        <w:t>are connected directly to the drive or function decoder. In particular, the track connections are not connected when used as a SUSI interface. All other connections can be used for the functions of the SUSI module.</w:t>
      </w:r>
    </w:p>
    <w:p w14:paraId="748A43EF" w14:textId="77777777" w:rsidR="00051971" w:rsidRDefault="00051971" w:rsidP="000C68FA"/>
    <w:p w14:paraId="3D732796" w14:textId="6ACE0A17" w:rsidR="00335D2E" w:rsidRDefault="00335D2E" w:rsidP="00335D2E">
      <w:pPr>
        <w:pStyle w:val="Heading1"/>
      </w:pPr>
      <w:r>
        <w:t>Document History</w:t>
      </w:r>
    </w:p>
    <w:p w14:paraId="2C160C06" w14:textId="77777777" w:rsidR="00335D2E" w:rsidRDefault="00335D2E" w:rsidP="000C68FA"/>
    <w:tbl>
      <w:tblPr>
        <w:tblStyle w:val="TableGrid"/>
        <w:tblW w:w="0" w:type="auto"/>
        <w:tblLook w:val="04A0" w:firstRow="1" w:lastRow="0" w:firstColumn="1" w:lastColumn="0" w:noHBand="0" w:noVBand="1"/>
      </w:tblPr>
      <w:tblGrid>
        <w:gridCol w:w="1621"/>
        <w:gridCol w:w="8017"/>
      </w:tblGrid>
      <w:tr w:rsidR="00276555" w14:paraId="3FD5FDD8" w14:textId="77777777" w:rsidTr="006B016C">
        <w:tc>
          <w:tcPr>
            <w:tcW w:w="1638" w:type="dxa"/>
            <w:shd w:val="clear" w:color="auto" w:fill="BFBFBF" w:themeFill="background1" w:themeFillShade="BF"/>
          </w:tcPr>
          <w:p w14:paraId="6782C7A0" w14:textId="77777777" w:rsidR="00276555" w:rsidRPr="00276555" w:rsidRDefault="00276555" w:rsidP="00276555">
            <w:pPr>
              <w:rPr>
                <w:b/>
              </w:rPr>
            </w:pPr>
            <w:r w:rsidRPr="00276555">
              <w:rPr>
                <w:b/>
              </w:rPr>
              <w:t>Date</w:t>
            </w:r>
          </w:p>
        </w:tc>
        <w:tc>
          <w:tcPr>
            <w:tcW w:w="8226" w:type="dxa"/>
            <w:shd w:val="clear" w:color="auto" w:fill="BFBFBF" w:themeFill="background1" w:themeFillShade="BF"/>
          </w:tcPr>
          <w:p w14:paraId="1F3142A2" w14:textId="77777777" w:rsidR="00276555" w:rsidRPr="00276555" w:rsidRDefault="00276555" w:rsidP="00276555">
            <w:pPr>
              <w:rPr>
                <w:b/>
              </w:rPr>
            </w:pPr>
            <w:r w:rsidRPr="00276555">
              <w:rPr>
                <w:b/>
              </w:rPr>
              <w:t>Description</w:t>
            </w:r>
          </w:p>
        </w:tc>
      </w:tr>
      <w:tr w:rsidR="00276555" w14:paraId="30546AFE" w14:textId="77777777" w:rsidTr="006B016C">
        <w:tc>
          <w:tcPr>
            <w:tcW w:w="1638" w:type="dxa"/>
          </w:tcPr>
          <w:p w14:paraId="0F781BC4" w14:textId="06206080" w:rsidR="00276555" w:rsidRDefault="00AC5F23" w:rsidP="00276555">
            <w:r>
              <w:t>February 2021</w:t>
            </w:r>
          </w:p>
        </w:tc>
        <w:tc>
          <w:tcPr>
            <w:tcW w:w="8226" w:type="dxa"/>
          </w:tcPr>
          <w:p w14:paraId="0DCDEEF2" w14:textId="517FADCC" w:rsidR="00276555" w:rsidRDefault="00AC5F23" w:rsidP="00276555">
            <w:r>
              <w:t>First Version</w:t>
            </w:r>
          </w:p>
        </w:tc>
      </w:tr>
      <w:tr w:rsidR="00276555" w14:paraId="2D2B7811" w14:textId="77777777" w:rsidTr="006B016C">
        <w:tc>
          <w:tcPr>
            <w:tcW w:w="1638" w:type="dxa"/>
          </w:tcPr>
          <w:p w14:paraId="31996B24" w14:textId="77777777" w:rsidR="00276555" w:rsidRDefault="00276555" w:rsidP="00276555"/>
        </w:tc>
        <w:tc>
          <w:tcPr>
            <w:tcW w:w="8226" w:type="dxa"/>
          </w:tcPr>
          <w:p w14:paraId="65B007E3" w14:textId="77777777" w:rsidR="00276555" w:rsidRDefault="00276555" w:rsidP="00276555"/>
        </w:tc>
      </w:tr>
      <w:tr w:rsidR="00276555" w14:paraId="1F4EF239" w14:textId="77777777" w:rsidTr="006B016C">
        <w:tc>
          <w:tcPr>
            <w:tcW w:w="1638" w:type="dxa"/>
          </w:tcPr>
          <w:p w14:paraId="77A9ED87" w14:textId="77777777" w:rsidR="00276555" w:rsidRDefault="00276555" w:rsidP="00276555"/>
        </w:tc>
        <w:tc>
          <w:tcPr>
            <w:tcW w:w="8226" w:type="dxa"/>
          </w:tcPr>
          <w:p w14:paraId="4D0A4D94" w14:textId="77777777" w:rsidR="00276555" w:rsidRDefault="00276555" w:rsidP="00276555"/>
        </w:tc>
      </w:tr>
      <w:tr w:rsidR="00276555" w14:paraId="75B62FB2" w14:textId="77777777" w:rsidTr="006B016C">
        <w:tc>
          <w:tcPr>
            <w:tcW w:w="1638" w:type="dxa"/>
          </w:tcPr>
          <w:p w14:paraId="32AF24D0" w14:textId="77777777" w:rsidR="00276555" w:rsidRDefault="00276555" w:rsidP="00276555"/>
        </w:tc>
        <w:tc>
          <w:tcPr>
            <w:tcW w:w="8226" w:type="dxa"/>
          </w:tcPr>
          <w:p w14:paraId="04240A92" w14:textId="77777777" w:rsidR="00276555" w:rsidRDefault="00276555" w:rsidP="00276555"/>
        </w:tc>
      </w:tr>
    </w:tbl>
    <w:p w14:paraId="6950A364" w14:textId="77777777" w:rsidR="00276555" w:rsidRPr="00276555" w:rsidRDefault="00276555" w:rsidP="00276555">
      <w:pPr>
        <w:sectPr w:rsidR="00276555" w:rsidRPr="00276555" w:rsidSect="00EC47B6">
          <w:footerReference w:type="even" r:id="rId13"/>
          <w:footerReference w:type="default" r:id="rId14"/>
          <w:headerReference w:type="first" r:id="rId15"/>
          <w:footerReference w:type="first" r:id="rId16"/>
          <w:pgSz w:w="12240" w:h="15840" w:code="1"/>
          <w:pgMar w:top="864" w:right="1440" w:bottom="864" w:left="1152" w:header="288" w:footer="648" w:gutter="0"/>
          <w:lnNumType w:countBy="5" w:restart="continuous"/>
          <w:cols w:space="720"/>
          <w:titlePg/>
          <w:docGrid w:linePitch="326"/>
        </w:sectPr>
      </w:pPr>
    </w:p>
    <w:p w14:paraId="55992A8A" w14:textId="77777777"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7"/>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14:paraId="7001C998"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14:paraId="0F9FC7C7"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14:paraId="7FBFE4FF"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14:paraId="7FC10451"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14:paraId="2ACF9708"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14:paraId="78E1CE44"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14:paraId="09B30808" w14:textId="77777777"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14:paraId="3447E22A" w14:textId="77777777" w:rsidR="0082606B" w:rsidRPr="0082606B" w:rsidRDefault="0082606B" w:rsidP="0044186D">
      <w:pPr>
        <w:autoSpaceDE w:val="0"/>
        <w:autoSpaceDN w:val="0"/>
        <w:adjustRightInd w:val="0"/>
        <w:spacing w:after="80"/>
        <w:rPr>
          <w:rFonts w:ascii="Arial Narrow" w:hAnsi="Arial Narrow" w:cs="TimesNewRomanPSMT"/>
          <w:sz w:val="17"/>
          <w:szCs w:val="17"/>
        </w:rPr>
      </w:pPr>
    </w:p>
    <w:p w14:paraId="44BC3522" w14:textId="77777777"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14:paraId="034F24F5"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14:paraId="0E49890C"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14:paraId="361B5420"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14:paraId="51771409"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14:paraId="604870E3" w14:textId="77777777"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14:paraId="561FA994"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14:paraId="17B968F0"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14:paraId="3EFB6E51"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14:paraId="4EC3FCEE"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14:paraId="4FCB18B1" w14:textId="77777777"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14:paraId="3D7F1D29" w14:textId="77777777"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14:paraId="508E8616" w14:textId="77777777"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436F00" w14:textId="77777777" w:rsidR="00C07A9A" w:rsidRDefault="00C07A9A">
      <w:r>
        <w:separator/>
      </w:r>
    </w:p>
  </w:endnote>
  <w:endnote w:type="continuationSeparator" w:id="0">
    <w:p w14:paraId="1B8E6A4E" w14:textId="77777777" w:rsidR="00C07A9A" w:rsidRDefault="00C07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1"/>
      <w:gridCol w:w="6977"/>
    </w:tblGrid>
    <w:tr w:rsidR="002E62C1" w14:paraId="634E9C55" w14:textId="77777777" w:rsidTr="002A46D5">
      <w:tc>
        <w:tcPr>
          <w:tcW w:w="1384" w:type="pct"/>
        </w:tcPr>
        <w:p w14:paraId="23FC97E6" w14:textId="77777777" w:rsidR="002E62C1" w:rsidRDefault="002E62C1" w:rsidP="002A46D5">
          <w:pPr>
            <w:pStyle w:val="Footer"/>
          </w:pPr>
        </w:p>
      </w:tc>
      <w:tc>
        <w:tcPr>
          <w:tcW w:w="3616" w:type="pct"/>
        </w:tcPr>
        <w:p w14:paraId="2C5C12EB" w14:textId="77777777" w:rsidR="002E62C1" w:rsidRDefault="002E62C1" w:rsidP="002A46D5">
          <w:pPr>
            <w:jc w:val="right"/>
          </w:pPr>
          <w:r>
            <w:fldChar w:fldCharType="begin"/>
          </w:r>
          <w:r>
            <w:instrText xml:space="preserve"> DOCPROPERTY "Company"  \* MERGEFORMAT </w:instrText>
          </w:r>
          <w:r>
            <w:fldChar w:fldCharType="separate"/>
          </w:r>
          <w:r>
            <w:t xml:space="preserve">© </w:t>
          </w:r>
          <w:proofErr w:type="spellStart"/>
          <w:r>
            <w:t>yyyy</w:t>
          </w:r>
          <w:proofErr w:type="spellEnd"/>
          <w:r>
            <w:t xml:space="preserve"> – </w:t>
          </w:r>
          <w:proofErr w:type="spellStart"/>
          <w:r>
            <w:t>yyyy</w:t>
          </w:r>
          <w:proofErr w:type="spellEnd"/>
          <w:r>
            <w:t xml:space="preserve"> National Model Railroad Association, Inc.</w:t>
          </w:r>
          <w:r>
            <w:fldChar w:fldCharType="end"/>
          </w:r>
        </w:p>
      </w:tc>
    </w:tr>
    <w:tr w:rsidR="002E62C1" w14:paraId="56F326B2" w14:textId="77777777" w:rsidTr="002A46D5">
      <w:tc>
        <w:tcPr>
          <w:tcW w:w="1384" w:type="pct"/>
        </w:tcPr>
        <w:p w14:paraId="59D05659" w14:textId="77777777" w:rsidR="002E62C1" w:rsidRDefault="002E62C1"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p>
      </w:tc>
      <w:tc>
        <w:tcPr>
          <w:tcW w:w="3616" w:type="pct"/>
        </w:tcPr>
        <w:p w14:paraId="288D7CA2" w14:textId="77777777" w:rsidR="002E62C1" w:rsidRDefault="00FA5C9A" w:rsidP="002A46D5">
          <w:pPr>
            <w:jc w:val="right"/>
          </w:pPr>
          <w:fldSimple w:instr=" TITLE  \* MERGEFORMAT ">
            <w:r w:rsidR="002E62C1">
              <w:t>X-9.99.99 Draft</w:t>
            </w:r>
          </w:fldSimple>
          <w:r w:rsidR="002E62C1">
            <w:t xml:space="preserve"> </w:t>
          </w:r>
          <w:fldSimple w:instr=" SUBJECT  \* MERGEFORMAT ">
            <w:r w:rsidR="002E62C1">
              <w:t>Brief Desc.</w:t>
            </w:r>
          </w:fldSimple>
        </w:p>
      </w:tc>
    </w:tr>
  </w:tbl>
  <w:p w14:paraId="49205E52" w14:textId="77777777" w:rsidR="002E62C1" w:rsidRPr="002A46D5" w:rsidRDefault="002E62C1" w:rsidP="002A46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Company"/>
      <w:tag w:val=""/>
      <w:id w:val="1478949830"/>
      <w:dataBinding w:prefixMappings="xmlns:ns0='http://schemas.openxmlformats.org/officeDocument/2006/extended-properties' " w:xpath="/ns0:Properties[1]/ns0:Company[1]" w:storeItemID="{6668398D-A668-4E3E-A5EB-62B293D839F1}"/>
      <w:text/>
    </w:sdtPr>
    <w:sdtEndPr/>
    <w:sdtContent>
      <w:p w14:paraId="1DE152D7" w14:textId="77777777" w:rsidR="002E62C1" w:rsidRDefault="002E62C1" w:rsidP="0044692D">
        <w:pPr>
          <w:spacing w:after="0"/>
        </w:pPr>
        <w:r>
          <w:t xml:space="preserve">© </w:t>
        </w:r>
        <w:proofErr w:type="spellStart"/>
        <w:r>
          <w:t>yyyy</w:t>
        </w:r>
        <w:proofErr w:type="spellEnd"/>
        <w:r>
          <w:t xml:space="preserve"> – </w:t>
        </w:r>
        <w:proofErr w:type="spellStart"/>
        <w:r>
          <w:t>yyyy</w:t>
        </w:r>
        <w:proofErr w:type="spellEnd"/>
        <w:r>
          <w:t xml:space="preserve"> National Model Railroad Association, Inc.</w:t>
        </w:r>
      </w:p>
    </w:sdtContent>
  </w:sdt>
  <w:p w14:paraId="6833B4AE" w14:textId="7BDDBE0E" w:rsidR="002E62C1" w:rsidRPr="002A46D5" w:rsidRDefault="00C07A9A" w:rsidP="0044692D">
    <w:pPr>
      <w:pStyle w:val="Footer"/>
      <w:tabs>
        <w:tab w:val="clear" w:pos="4320"/>
        <w:tab w:val="clear" w:pos="8640"/>
      </w:tabs>
      <w:spacing w:after="0"/>
    </w:pPr>
    <w:sdt>
      <w:sdtPr>
        <w:alias w:val="Title"/>
        <w:tag w:val=""/>
        <w:id w:val="998307294"/>
        <w:dataBinding w:prefixMappings="xmlns:ns0='http://purl.org/dc/elements/1.1/' xmlns:ns1='http://schemas.openxmlformats.org/package/2006/metadata/core-properties' " w:xpath="/ns1:coreProperties[1]/ns0:title[1]" w:storeItemID="{6C3C8BC8-F283-45AE-878A-BAB7291924A1}"/>
        <w:text/>
      </w:sdtPr>
      <w:sdtEndPr/>
      <w:sdtContent>
        <w:r w:rsidR="002E62C1">
          <w:t>S-9.1.1.4 Draft</w:t>
        </w:r>
      </w:sdtContent>
    </w:sdt>
    <w:r w:rsidR="002E62C1">
      <w:t xml:space="preserve"> </w:t>
    </w:r>
    <w:sdt>
      <w:sdtPr>
        <w:alias w:val="Subject"/>
        <w:tag w:val=""/>
        <w:id w:val="-153140277"/>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2E62C1">
          <w:t>PluX</w:t>
        </w:r>
        <w:proofErr w:type="spellEnd"/>
        <w:r w:rsidR="002E62C1">
          <w:t xml:space="preserve"> Decoder Interface</w:t>
        </w:r>
      </w:sdtContent>
    </w:sdt>
    <w:r w:rsidR="002E62C1">
      <w:ptab w:relativeTo="margin" w:alignment="right" w:leader="none"/>
    </w:r>
    <w:r w:rsidR="002E62C1" w:rsidRPr="00851FCA">
      <w:t xml:space="preserve"> </w:t>
    </w:r>
    <w:r w:rsidR="002E62C1">
      <w:t xml:space="preserve">Page </w:t>
    </w:r>
    <w:r w:rsidR="002E62C1">
      <w:rPr>
        <w:rStyle w:val="PageNumber"/>
      </w:rPr>
      <w:fldChar w:fldCharType="begin"/>
    </w:r>
    <w:r w:rsidR="002E62C1">
      <w:rPr>
        <w:rStyle w:val="PageNumber"/>
      </w:rPr>
      <w:instrText xml:space="preserve"> PAGE </w:instrText>
    </w:r>
    <w:r w:rsidR="002E62C1">
      <w:rPr>
        <w:rStyle w:val="PageNumber"/>
      </w:rPr>
      <w:fldChar w:fldCharType="separate"/>
    </w:r>
    <w:r w:rsidR="002E62C1">
      <w:rPr>
        <w:rStyle w:val="PageNumber"/>
        <w:noProof/>
      </w:rPr>
      <w:t>2</w:t>
    </w:r>
    <w:r w:rsidR="002E62C1">
      <w:rPr>
        <w:rStyle w:val="PageNumber"/>
      </w:rPr>
      <w:fldChar w:fldCharType="end"/>
    </w:r>
    <w:r w:rsidR="002E62C1">
      <w:rPr>
        <w:rStyle w:val="PageNumber"/>
      </w:rPr>
      <w:t xml:space="preserve"> of </w:t>
    </w:r>
    <w:r w:rsidR="002E62C1">
      <w:rPr>
        <w:rStyle w:val="PageNumber"/>
      </w:rPr>
      <w:fldChar w:fldCharType="begin"/>
    </w:r>
    <w:r w:rsidR="002E62C1">
      <w:rPr>
        <w:rStyle w:val="PageNumber"/>
      </w:rPr>
      <w:instrText xml:space="preserve"> NUMPAGES  \* MERGEFORMAT </w:instrText>
    </w:r>
    <w:r w:rsidR="002E62C1">
      <w:rPr>
        <w:rStyle w:val="PageNumber"/>
      </w:rPr>
      <w:fldChar w:fldCharType="separate"/>
    </w:r>
    <w:r w:rsidR="002E62C1">
      <w:rPr>
        <w:rStyle w:val="PageNumber"/>
        <w:noProof/>
      </w:rPr>
      <w:t>2</w:t>
    </w:r>
    <w:r w:rsidR="002E62C1">
      <w:rPr>
        <w:rStyle w:val="PageNumber"/>
      </w:rPr>
      <w:fldChar w:fldCharType="end"/>
    </w:r>
    <w:r w:rsidR="002E62C1">
      <w:rPr>
        <w:rStyle w:val="PageNumber"/>
      </w:rPr>
      <w:t xml:space="preserve"> – </w:t>
    </w:r>
    <w:sdt>
      <w:sdtPr>
        <w:rPr>
          <w:rStyle w:val="PageNumber"/>
        </w:rPr>
        <w:alias w:val="Publish Date"/>
        <w:tag w:val=""/>
        <w:id w:val="324172492"/>
        <w:dataBinding w:prefixMappings="xmlns:ns0='http://schemas.microsoft.com/office/2006/coverPageProps' " w:xpath="/ns0:CoverPageProperties[1]/ns0:PublishDate[1]" w:storeItemID="{55AF091B-3C7A-41E3-B477-F2FDAA23CFDA}"/>
        <w:date w:fullDate="2021-02-11T00:00:00Z">
          <w:dateFormat w:val="MMM d, yyyy"/>
          <w:lid w:val="en-US"/>
          <w:storeMappedDataAs w:val="dateTime"/>
          <w:calendar w:val="gregorian"/>
        </w:date>
      </w:sdtPr>
      <w:sdtEndPr>
        <w:rPr>
          <w:rStyle w:val="PageNumber"/>
        </w:rPr>
      </w:sdtEndPr>
      <w:sdtContent>
        <w:r w:rsidR="002E62C1">
          <w:rPr>
            <w:rStyle w:val="PageNumber"/>
          </w:rPr>
          <w:t>Feb 11, 2021</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Company"/>
      <w:tag w:val=""/>
      <w:id w:val="1772364481"/>
      <w:dataBinding w:prefixMappings="xmlns:ns0='http://schemas.openxmlformats.org/officeDocument/2006/extended-properties' " w:xpath="/ns0:Properties[1]/ns0:Company[1]" w:storeItemID="{6668398D-A668-4E3E-A5EB-62B293D839F1}"/>
      <w:text/>
    </w:sdtPr>
    <w:sdtEndPr/>
    <w:sdtContent>
      <w:p w14:paraId="0DA87711" w14:textId="77777777" w:rsidR="002E62C1" w:rsidRDefault="002E62C1" w:rsidP="0044692D">
        <w:pPr>
          <w:spacing w:after="0"/>
        </w:pPr>
        <w:r>
          <w:t xml:space="preserve">© </w:t>
        </w:r>
        <w:proofErr w:type="spellStart"/>
        <w:r>
          <w:t>yyyy</w:t>
        </w:r>
        <w:proofErr w:type="spellEnd"/>
        <w:r>
          <w:t xml:space="preserve"> – </w:t>
        </w:r>
        <w:proofErr w:type="spellStart"/>
        <w:r>
          <w:t>yyyy</w:t>
        </w:r>
        <w:proofErr w:type="spellEnd"/>
        <w:r>
          <w:t xml:space="preserve"> National Model Railroad Association, Inc.</w:t>
        </w:r>
      </w:p>
    </w:sdtContent>
  </w:sdt>
  <w:p w14:paraId="12EC7E2D" w14:textId="1C07ABDB" w:rsidR="002E62C1" w:rsidRDefault="00C07A9A" w:rsidP="0044692D">
    <w:pPr>
      <w:spacing w:after="0"/>
    </w:pPr>
    <w:sdt>
      <w:sdtPr>
        <w:alias w:val="Title"/>
        <w:tag w:val=""/>
        <w:id w:val="-617983614"/>
        <w:dataBinding w:prefixMappings="xmlns:ns0='http://purl.org/dc/elements/1.1/' xmlns:ns1='http://schemas.openxmlformats.org/package/2006/metadata/core-properties' " w:xpath="/ns1:coreProperties[1]/ns0:title[1]" w:storeItemID="{6C3C8BC8-F283-45AE-878A-BAB7291924A1}"/>
        <w:text/>
      </w:sdtPr>
      <w:sdtEndPr/>
      <w:sdtContent>
        <w:r w:rsidR="002E62C1">
          <w:t>S-9.1.1.4 Draft</w:t>
        </w:r>
      </w:sdtContent>
    </w:sdt>
    <w:r w:rsidR="002E62C1">
      <w:t xml:space="preserve"> </w:t>
    </w:r>
    <w:sdt>
      <w:sdtPr>
        <w:alias w:val="Subject"/>
        <w:tag w:val=""/>
        <w:id w:val="-2113655656"/>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2E62C1">
          <w:t>PluX</w:t>
        </w:r>
        <w:proofErr w:type="spellEnd"/>
        <w:r w:rsidR="002E62C1">
          <w:t xml:space="preserve"> Decoder Interface</w:t>
        </w:r>
      </w:sdtContent>
    </w:sdt>
    <w:r w:rsidR="002E62C1">
      <w:ptab w:relativeTo="margin" w:alignment="right" w:leader="none"/>
    </w:r>
    <w:r w:rsidR="002E62C1" w:rsidRPr="00851FCA">
      <w:t xml:space="preserve"> </w:t>
    </w:r>
    <w:r w:rsidR="002E62C1">
      <w:t xml:space="preserve">Page </w:t>
    </w:r>
    <w:r w:rsidR="002E62C1">
      <w:rPr>
        <w:rStyle w:val="PageNumber"/>
      </w:rPr>
      <w:fldChar w:fldCharType="begin"/>
    </w:r>
    <w:r w:rsidR="002E62C1">
      <w:rPr>
        <w:rStyle w:val="PageNumber"/>
      </w:rPr>
      <w:instrText xml:space="preserve"> PAGE </w:instrText>
    </w:r>
    <w:r w:rsidR="002E62C1">
      <w:rPr>
        <w:rStyle w:val="PageNumber"/>
      </w:rPr>
      <w:fldChar w:fldCharType="separate"/>
    </w:r>
    <w:r w:rsidR="002E62C1">
      <w:rPr>
        <w:rStyle w:val="PageNumber"/>
        <w:noProof/>
      </w:rPr>
      <w:t>1</w:t>
    </w:r>
    <w:r w:rsidR="002E62C1">
      <w:rPr>
        <w:rStyle w:val="PageNumber"/>
      </w:rPr>
      <w:fldChar w:fldCharType="end"/>
    </w:r>
    <w:r w:rsidR="002E62C1">
      <w:rPr>
        <w:rStyle w:val="PageNumber"/>
      </w:rPr>
      <w:t xml:space="preserve"> of </w:t>
    </w:r>
    <w:r w:rsidR="002E62C1">
      <w:rPr>
        <w:rStyle w:val="PageNumber"/>
      </w:rPr>
      <w:fldChar w:fldCharType="begin"/>
    </w:r>
    <w:r w:rsidR="002E62C1">
      <w:rPr>
        <w:rStyle w:val="PageNumber"/>
      </w:rPr>
      <w:instrText xml:space="preserve"> NUMPAGES  \* MERGEFORMAT </w:instrText>
    </w:r>
    <w:r w:rsidR="002E62C1">
      <w:rPr>
        <w:rStyle w:val="PageNumber"/>
      </w:rPr>
      <w:fldChar w:fldCharType="separate"/>
    </w:r>
    <w:r w:rsidR="002E62C1">
      <w:rPr>
        <w:rStyle w:val="PageNumber"/>
        <w:noProof/>
      </w:rPr>
      <w:t>2</w:t>
    </w:r>
    <w:r w:rsidR="002E62C1">
      <w:rPr>
        <w:rStyle w:val="PageNumber"/>
      </w:rPr>
      <w:fldChar w:fldCharType="end"/>
    </w:r>
    <w:r w:rsidR="002E62C1">
      <w:rPr>
        <w:rStyle w:val="PageNumber"/>
      </w:rPr>
      <w:t xml:space="preserve"> – </w:t>
    </w:r>
    <w:sdt>
      <w:sdtPr>
        <w:rPr>
          <w:rStyle w:val="PageNumber"/>
        </w:rPr>
        <w:alias w:val="Publish Date"/>
        <w:tag w:val=""/>
        <w:id w:val="-824500248"/>
        <w:dataBinding w:prefixMappings="xmlns:ns0='http://schemas.microsoft.com/office/2006/coverPageProps' " w:xpath="/ns0:CoverPageProperties[1]/ns0:PublishDate[1]" w:storeItemID="{55AF091B-3C7A-41E3-B477-F2FDAA23CFDA}"/>
        <w:date w:fullDate="2021-02-11T00:00:00Z">
          <w:dateFormat w:val="MMM d, yyyy"/>
          <w:lid w:val="en-US"/>
          <w:storeMappedDataAs w:val="dateTime"/>
          <w:calendar w:val="gregorian"/>
        </w:date>
      </w:sdtPr>
      <w:sdtEndPr>
        <w:rPr>
          <w:rStyle w:val="PageNumber"/>
        </w:rPr>
      </w:sdtEndPr>
      <w:sdtContent>
        <w:r w:rsidR="002E62C1">
          <w:rPr>
            <w:rStyle w:val="PageNumber"/>
          </w:rPr>
          <w:t>Feb 11, 2021</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4263A4" w14:textId="77777777" w:rsidR="00C07A9A" w:rsidRDefault="00C07A9A">
      <w:r>
        <w:separator/>
      </w:r>
    </w:p>
  </w:footnote>
  <w:footnote w:type="continuationSeparator" w:id="0">
    <w:p w14:paraId="7F9EBF9C" w14:textId="77777777" w:rsidR="00C07A9A" w:rsidRDefault="00C07A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4"/>
      <w:gridCol w:w="270"/>
      <w:gridCol w:w="4718"/>
      <w:gridCol w:w="236"/>
      <w:gridCol w:w="1429"/>
      <w:gridCol w:w="1891"/>
    </w:tblGrid>
    <w:tr w:rsidR="002E62C1" w14:paraId="7DFAF28C" w14:textId="77777777" w:rsidTr="003428C9">
      <w:tc>
        <w:tcPr>
          <w:tcW w:w="554" w:type="pct"/>
          <w:vMerge w:val="restart"/>
          <w:tcBorders>
            <w:top w:val="nil"/>
            <w:left w:val="nil"/>
            <w:right w:val="nil"/>
          </w:tcBorders>
        </w:tcPr>
        <w:p w14:paraId="0B5B292D" w14:textId="77777777" w:rsidR="002E62C1" w:rsidRDefault="002E62C1"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1BA46E5D" wp14:editId="0E2AB98F">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14:paraId="43476D14" w14:textId="77777777" w:rsidR="002E62C1" w:rsidRDefault="002E62C1"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14:paraId="263067EB" w14:textId="77777777" w:rsidR="002E62C1" w:rsidRDefault="002E62C1"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14:paraId="2A0F5912" w14:textId="77777777" w:rsidR="002E62C1" w:rsidRDefault="002E62C1" w:rsidP="00851FCA"/>
      </w:tc>
      <w:tc>
        <w:tcPr>
          <w:tcW w:w="1728" w:type="pct"/>
          <w:gridSpan w:val="2"/>
          <w:vAlign w:val="center"/>
        </w:tcPr>
        <w:p w14:paraId="29D8D1F2" w14:textId="7E7E89C5" w:rsidR="002E62C1" w:rsidRPr="00851FCA" w:rsidRDefault="002E62C1" w:rsidP="003428C9">
          <w:pPr>
            <w:pStyle w:val="Heading4"/>
            <w:numPr>
              <w:ilvl w:val="0"/>
              <w:numId w:val="0"/>
            </w:numPr>
            <w:spacing w:before="0" w:after="0"/>
            <w:jc w:val="center"/>
            <w:rPr>
              <w:rStyle w:val="Strong"/>
            </w:rPr>
          </w:pPr>
          <w:r w:rsidRPr="00851FCA">
            <w:rPr>
              <w:rStyle w:val="Strong"/>
            </w:rPr>
            <w:t xml:space="preserve">NMRA </w:t>
          </w:r>
          <w:r>
            <w:rPr>
              <w:rStyle w:val="Strong"/>
            </w:rPr>
            <w:t>Standard</w:t>
          </w:r>
          <w:r w:rsidRPr="0098131B">
            <w:rPr>
              <w:rStyle w:val="Strong"/>
              <w:color w:val="FF0000"/>
            </w:rPr>
            <w:t xml:space="preserve"> (Draft)</w:t>
          </w:r>
        </w:p>
      </w:tc>
    </w:tr>
    <w:tr w:rsidR="002E62C1" w14:paraId="0FCB4A93" w14:textId="77777777" w:rsidTr="003428C9">
      <w:tc>
        <w:tcPr>
          <w:tcW w:w="554" w:type="pct"/>
          <w:vMerge/>
          <w:tcBorders>
            <w:left w:val="nil"/>
            <w:right w:val="nil"/>
          </w:tcBorders>
        </w:tcPr>
        <w:p w14:paraId="1F37E98F" w14:textId="77777777" w:rsidR="002E62C1" w:rsidRDefault="002E62C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3F07E0CD" w14:textId="77777777" w:rsidR="002E62C1" w:rsidRDefault="002E62C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2C47E7C0" w14:textId="77777777" w:rsidR="002E62C1" w:rsidRDefault="002E62C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14:paraId="5D926AF8" w14:textId="77777777" w:rsidR="002E62C1" w:rsidRDefault="002E62C1" w:rsidP="00152F81"/>
      </w:tc>
      <w:sdt>
        <w:sdtPr>
          <w:alias w:val="Subject"/>
          <w:tag w:val=""/>
          <w:id w:val="1216005313"/>
          <w:dataBinding w:prefixMappings="xmlns:ns0='http://purl.org/dc/elements/1.1/' xmlns:ns1='http://schemas.openxmlformats.org/package/2006/metadata/core-properties' " w:xpath="/ns1:coreProperties[1]/ns0:subject[1]" w:storeItemID="{6C3C8BC8-F283-45AE-878A-BAB7291924A1}"/>
          <w:text/>
        </w:sdtPr>
        <w:sdtEndPr/>
        <w:sdtContent>
          <w:tc>
            <w:tcPr>
              <w:tcW w:w="1728" w:type="pct"/>
              <w:gridSpan w:val="2"/>
              <w:vAlign w:val="center"/>
            </w:tcPr>
            <w:p w14:paraId="551E8B1A" w14:textId="3E6C24B6" w:rsidR="002E62C1" w:rsidRDefault="002E62C1" w:rsidP="00851FCA">
              <w:pPr>
                <w:jc w:val="center"/>
              </w:pPr>
              <w:proofErr w:type="spellStart"/>
              <w:r>
                <w:t>PluX</w:t>
              </w:r>
              <w:proofErr w:type="spellEnd"/>
              <w:r>
                <w:t xml:space="preserve"> Decoder Interface</w:t>
              </w:r>
            </w:p>
          </w:tc>
        </w:sdtContent>
      </w:sdt>
    </w:tr>
    <w:tr w:rsidR="002E62C1" w14:paraId="495F97DC" w14:textId="77777777" w:rsidTr="003428C9">
      <w:tc>
        <w:tcPr>
          <w:tcW w:w="554" w:type="pct"/>
          <w:vMerge/>
          <w:tcBorders>
            <w:left w:val="nil"/>
            <w:bottom w:val="nil"/>
            <w:right w:val="nil"/>
          </w:tcBorders>
        </w:tcPr>
        <w:p w14:paraId="04F8B2FC" w14:textId="77777777" w:rsidR="002E62C1" w:rsidRDefault="002E62C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14:paraId="53F72F42" w14:textId="77777777" w:rsidR="002E62C1" w:rsidRDefault="002E62C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14:paraId="4CDCDC47" w14:textId="77777777" w:rsidR="002E62C1" w:rsidRDefault="002E62C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[Optional] Authors of this revision; include prior authors if minor revisions</w:t>
          </w:r>
        </w:p>
      </w:tc>
      <w:tc>
        <w:tcPr>
          <w:tcW w:w="121" w:type="pct"/>
          <w:tcBorders>
            <w:top w:val="nil"/>
            <w:left w:val="nil"/>
            <w:bottom w:val="nil"/>
          </w:tcBorders>
        </w:tcPr>
        <w:p w14:paraId="4FFB7FCF" w14:textId="77777777" w:rsidR="002E62C1" w:rsidRDefault="002E62C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dataBinding w:prefixMappings="xmlns:ns0='http://schemas.microsoft.com/office/2006/coverPageProps' " w:xpath="/ns0:CoverPageProperties[1]/ns0:PublishDate[1]" w:storeItemID="{55AF091B-3C7A-41E3-B477-F2FDAA23CFDA}"/>
          <w:date w:fullDate="2021-02-11T00:00:00Z">
            <w:dateFormat w:val="MMM d, yyyy"/>
            <w:lid w:val="en-US"/>
            <w:storeMappedDataAs w:val="dateTime"/>
            <w:calendar w:val="gregorian"/>
          </w:date>
        </w:sdtPr>
        <w:sdtEndPr/>
        <w:sdtContent>
          <w:tc>
            <w:tcPr>
              <w:tcW w:w="744" w:type="pct"/>
              <w:vAlign w:val="center"/>
            </w:tcPr>
            <w:p w14:paraId="7E63173D" w14:textId="74D80ABA" w:rsidR="002E62C1" w:rsidRDefault="002E62C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Feb 11, 2021</w:t>
              </w:r>
            </w:p>
          </w:tc>
        </w:sdtContent>
      </w:sdt>
      <w:sdt>
        <w:sdtPr>
          <w:rPr>
            <w:rFonts w:ascii="CG Times" w:hAnsi="CG Times"/>
          </w:rPr>
          <w:alias w:val="Title"/>
          <w:tag w:val=""/>
          <w:id w:val="-1136491503"/>
          <w:dataBinding w:prefixMappings="xmlns:ns0='http://purl.org/dc/elements/1.1/' xmlns:ns1='http://schemas.openxmlformats.org/package/2006/metadata/core-properties' " w:xpath="/ns1:coreProperties[1]/ns0:title[1]" w:storeItemID="{6C3C8BC8-F283-45AE-878A-BAB7291924A1}"/>
          <w:text/>
        </w:sdtPr>
        <w:sdtEndPr/>
        <w:sdtContent>
          <w:tc>
            <w:tcPr>
              <w:tcW w:w="984" w:type="pct"/>
              <w:vAlign w:val="center"/>
            </w:tcPr>
            <w:p w14:paraId="3A7F86B5" w14:textId="00292187" w:rsidR="002E62C1" w:rsidRDefault="002E62C1" w:rsidP="00851FCA">
              <w:pPr>
                <w:rPr>
                  <w:rFonts w:ascii="CG Times" w:hAnsi="CG Times"/>
                </w:rPr>
              </w:pPr>
              <w:r>
                <w:rPr>
                  <w:rFonts w:ascii="CG Times" w:hAnsi="CG Times"/>
                </w:rPr>
                <w:t>S-9.1.1.4 Draft</w:t>
              </w:r>
            </w:p>
          </w:tc>
        </w:sdtContent>
      </w:sdt>
    </w:tr>
  </w:tbl>
  <w:p w14:paraId="73519F0C" w14:textId="77777777" w:rsidR="002E62C1" w:rsidRDefault="002E62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9495DB" w14:textId="77777777" w:rsidR="002E62C1" w:rsidRPr="008E667E" w:rsidRDefault="002E62C1" w:rsidP="008E66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3"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14"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474E3515"/>
    <w:multiLevelType w:val="hybridMultilevel"/>
    <w:tmpl w:val="37763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3B01D6B"/>
    <w:multiLevelType w:val="hybridMultilevel"/>
    <w:tmpl w:val="8842AE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DA2C84"/>
    <w:multiLevelType w:val="hybridMultilevel"/>
    <w:tmpl w:val="0B3A14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7D01539E"/>
    <w:multiLevelType w:val="hybridMultilevel"/>
    <w:tmpl w:val="5226D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2"/>
  </w:num>
  <w:num w:numId="4">
    <w:abstractNumId w:val="13"/>
  </w:num>
  <w:num w:numId="5">
    <w:abstractNumId w:val="22"/>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18"/>
  </w:num>
  <w:num w:numId="19">
    <w:abstractNumId w:val="20"/>
  </w:num>
  <w:num w:numId="20">
    <w:abstractNumId w:val="15"/>
  </w:num>
  <w:num w:numId="21">
    <w:abstractNumId w:val="19"/>
  </w:num>
  <w:num w:numId="22">
    <w:abstractNumId w:val="21"/>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5D"/>
    <w:rsid w:val="00005AA2"/>
    <w:rsid w:val="00032814"/>
    <w:rsid w:val="000461A2"/>
    <w:rsid w:val="00051971"/>
    <w:rsid w:val="000556E9"/>
    <w:rsid w:val="00067F5F"/>
    <w:rsid w:val="000A008E"/>
    <w:rsid w:val="000B53FB"/>
    <w:rsid w:val="000C68FA"/>
    <w:rsid w:val="0011715A"/>
    <w:rsid w:val="001418C6"/>
    <w:rsid w:val="00141B22"/>
    <w:rsid w:val="00152F81"/>
    <w:rsid w:val="00166EE5"/>
    <w:rsid w:val="0019474D"/>
    <w:rsid w:val="001A1300"/>
    <w:rsid w:val="001A78C1"/>
    <w:rsid w:val="001E03BC"/>
    <w:rsid w:val="001F517C"/>
    <w:rsid w:val="0022554F"/>
    <w:rsid w:val="00276555"/>
    <w:rsid w:val="002A058D"/>
    <w:rsid w:val="002A46D5"/>
    <w:rsid w:val="002D1520"/>
    <w:rsid w:val="002E62C1"/>
    <w:rsid w:val="00335D2E"/>
    <w:rsid w:val="003428C9"/>
    <w:rsid w:val="003652CB"/>
    <w:rsid w:val="0039569D"/>
    <w:rsid w:val="003A56C9"/>
    <w:rsid w:val="003E4CAE"/>
    <w:rsid w:val="00441635"/>
    <w:rsid w:val="0044186D"/>
    <w:rsid w:val="0044692D"/>
    <w:rsid w:val="00455A70"/>
    <w:rsid w:val="00486F08"/>
    <w:rsid w:val="005117BD"/>
    <w:rsid w:val="0053237C"/>
    <w:rsid w:val="0056234A"/>
    <w:rsid w:val="00623B38"/>
    <w:rsid w:val="00627D4B"/>
    <w:rsid w:val="00632D25"/>
    <w:rsid w:val="00643AF9"/>
    <w:rsid w:val="00686F5E"/>
    <w:rsid w:val="006B016C"/>
    <w:rsid w:val="006B27A6"/>
    <w:rsid w:val="007D32FF"/>
    <w:rsid w:val="00800DAA"/>
    <w:rsid w:val="0082606B"/>
    <w:rsid w:val="00851FCA"/>
    <w:rsid w:val="008802F1"/>
    <w:rsid w:val="00895FA3"/>
    <w:rsid w:val="008A7B7C"/>
    <w:rsid w:val="008B158D"/>
    <w:rsid w:val="008D1455"/>
    <w:rsid w:val="008E667E"/>
    <w:rsid w:val="009010F3"/>
    <w:rsid w:val="00937078"/>
    <w:rsid w:val="0097522D"/>
    <w:rsid w:val="0098131B"/>
    <w:rsid w:val="009870A1"/>
    <w:rsid w:val="009E4751"/>
    <w:rsid w:val="009E51BF"/>
    <w:rsid w:val="00A22650"/>
    <w:rsid w:val="00A41607"/>
    <w:rsid w:val="00A50314"/>
    <w:rsid w:val="00AC4D3D"/>
    <w:rsid w:val="00AC5F23"/>
    <w:rsid w:val="00B14525"/>
    <w:rsid w:val="00B57674"/>
    <w:rsid w:val="00B66E94"/>
    <w:rsid w:val="00B97C75"/>
    <w:rsid w:val="00BF381A"/>
    <w:rsid w:val="00C07A9A"/>
    <w:rsid w:val="00C17D43"/>
    <w:rsid w:val="00C3636A"/>
    <w:rsid w:val="00C42899"/>
    <w:rsid w:val="00C72046"/>
    <w:rsid w:val="00C90D91"/>
    <w:rsid w:val="00CF4E3D"/>
    <w:rsid w:val="00D31FA4"/>
    <w:rsid w:val="00D960AA"/>
    <w:rsid w:val="00DB6787"/>
    <w:rsid w:val="00E31D47"/>
    <w:rsid w:val="00EA0AE8"/>
    <w:rsid w:val="00EC47B6"/>
    <w:rsid w:val="00EC7602"/>
    <w:rsid w:val="00F16B5D"/>
    <w:rsid w:val="00F40E66"/>
    <w:rsid w:val="00F53BC0"/>
    <w:rsid w:val="00F54432"/>
    <w:rsid w:val="00F71897"/>
    <w:rsid w:val="00F7685D"/>
    <w:rsid w:val="00FA5C9A"/>
    <w:rsid w:val="00FB16DC"/>
    <w:rsid w:val="00FB29D7"/>
    <w:rsid w:val="00FC01ED"/>
    <w:rsid w:val="00FC2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38F6A05B"/>
  <w15:docId w15:val="{B3C4E36C-10C3-4F3D-9C89-5517879E6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outlineLvl w:val="8"/>
    </w:pPr>
    <w:rPr>
      <w:rFonts w:ascii="Arial" w:hAnsi="Arial"/>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PlaceholderText">
    <w:name w:val="Placeholder Text"/>
    <w:basedOn w:val="DefaultParagraphFont"/>
    <w:uiPriority w:val="99"/>
    <w:semiHidden/>
    <w:rsid w:val="00A226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k_Moignard\Dropbox%20(Personal)\NMRA%20DCC%20WG\NMR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AA76AA-C2F6-4F47-9CD3-A749883A2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194</TotalTime>
  <Pages>7</Pages>
  <Words>2704</Words>
  <Characters>15415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S-9.1.1.4 Draft</vt:lpstr>
    </vt:vector>
  </TitlesOfParts>
  <Manager>Carl Smeigh</Manager>
  <Company>© yyyy – yyyy National Model Railroad Association, Inc.</Company>
  <LinksUpToDate>false</LinksUpToDate>
  <CharactersWithSpaces>18083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S-9.1.1.4 Draft</dc:title>
  <dc:subject>PluX Decoder Interface</dc:subject>
  <dc:creator>Mick_Moignard</dc:creator>
  <cp:lastModifiedBy>Mick_Moignard</cp:lastModifiedBy>
  <cp:revision>8</cp:revision>
  <cp:lastPrinted>2011-06-18T21:26:00Z</cp:lastPrinted>
  <dcterms:created xsi:type="dcterms:W3CDTF">2021-02-11T10:02:00Z</dcterms:created>
  <dcterms:modified xsi:type="dcterms:W3CDTF">2021-02-16T11:36:00Z</dcterms:modified>
</cp:coreProperties>
</file>