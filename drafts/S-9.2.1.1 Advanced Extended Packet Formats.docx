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77124"/>
      <w:r>
        <w:t>General</w:t>
      </w:r>
      <w:bookmarkEnd w:id="0"/>
    </w:p>
    <w:p>
      <w:pPr>
        <w:pStyle w:val="Heading2"/>
      </w:pPr>
      <w:bookmarkStart w:id="1" w:name="_Toc86777125"/>
      <w:r>
        <w:t>Introduction and Intended Use (Informative)</w:t>
      </w:r>
      <w:bookmarkEnd w:id="1"/>
    </w:p>
    <w:p>
      <w:r>
        <w:t xml:space="preserve">This standard describes advanced commands that are in the DCC address partitions 253 and 254 as described by S-9.2.1. The </w:t>
      </w:r>
      <w:proofErr w:type="gramStart"/>
      <w:r>
        <w:t>253 address</w:t>
      </w:r>
      <w:proofErr w:type="gramEnd"/>
      <w:r>
        <w:t xml:space="preserve"> partition provides the following features:</w:t>
      </w:r>
    </w:p>
    <w:p>
      <w:pPr>
        <w:pStyle w:val="ListParagraph"/>
        <w:numPr>
          <w:ilvl w:val="0"/>
          <w:numId w:val="21"/>
        </w:numPr>
      </w:pPr>
      <w:r>
        <w:t>New packet framing with added integrity checking for packets greater than 6-bytes inclusive of X-OR checksum.</w:t>
      </w:r>
    </w:p>
    <w:p>
      <w:pPr>
        <w:pStyle w:val="ListParagraph"/>
        <w:numPr>
          <w:ilvl w:val="0"/>
          <w:numId w:val="21"/>
        </w:numPr>
      </w:pPr>
      <w:r>
        <w:t>Bulk data transfers to/from Decoder.</w:t>
      </w:r>
    </w:p>
    <w:p>
      <w:pPr>
        <w:pStyle w:val="ListParagraph"/>
        <w:numPr>
          <w:ilvl w:val="0"/>
          <w:numId w:val="21"/>
        </w:numPr>
      </w:pPr>
      <w:r>
        <w:t>Ability to address a Decoder by its 7-bit or 14-bit DCC mobile address, or 9-bit or 11-bit DCC accessory address and send it commands</w:t>
      </w:r>
    </w:p>
    <w:p>
      <w:r>
        <w:t xml:space="preserve">The </w:t>
      </w:r>
      <w:proofErr w:type="gramStart"/>
      <w:r>
        <w:t>254 address</w:t>
      </w:r>
      <w:proofErr w:type="gramEnd"/>
      <w:r>
        <w:t xml:space="preserve"> partition provides the following features:</w:t>
      </w:r>
    </w:p>
    <w:p>
      <w:pPr>
        <w:pStyle w:val="ListParagraph"/>
        <w:numPr>
          <w:ilvl w:val="0"/>
          <w:numId w:val="22"/>
        </w:numPr>
      </w:pPr>
      <w:r>
        <w:t>New packet framing with added integrity checking for packets greater than 6-bytes inclusive of X-OR checksum.</w:t>
      </w:r>
    </w:p>
    <w:p>
      <w:pPr>
        <w:pStyle w:val="ListParagraph"/>
        <w:numPr>
          <w:ilvl w:val="0"/>
          <w:numId w:val="22"/>
        </w:numPr>
      </w:pPr>
      <w:r>
        <w:t>Ability to discover a Decoder by unique 44-bit ID and assign it a 7-bit or 14-bit DCC mobile address, or 9-bit or 11-bit DCC accessory address.</w:t>
      </w:r>
    </w:p>
    <w:p>
      <w:pPr>
        <w:pStyle w:val="ListParagraph"/>
        <w:numPr>
          <w:ilvl w:val="0"/>
          <w:numId w:val="22"/>
        </w:numPr>
      </w:pPr>
      <w:r>
        <w:t>Ability to address a Decoder by unique 44-bit ID and send it commands.</w:t>
      </w:r>
    </w:p>
    <w:p>
      <w:pPr>
        <w:pStyle w:val="ListParagraph"/>
        <w:numPr>
          <w:ilvl w:val="0"/>
          <w:numId w:val="22"/>
        </w:numPr>
      </w:pPr>
      <w:r>
        <w:t>Bulk data transfers to/from Decoder.</w:t>
      </w:r>
    </w:p>
    <w:p>
      <w:pPr>
        <w:pStyle w:val="Heading2"/>
      </w:pPr>
      <w:bookmarkStart w:id="2" w:name="_Toc86777126"/>
      <w:r>
        <w:t>References</w:t>
      </w:r>
      <w:bookmarkEnd w:id="2"/>
    </w:p>
    <w:p>
      <w:r>
        <w:t>This standard should be interpreted in the context of the following NMRA Standards, Technical Notes, and Technical Information.</w:t>
      </w:r>
    </w:p>
    <w:p>
      <w:pPr>
        <w:pStyle w:val="Heading3"/>
      </w:pPr>
      <w:bookmarkStart w:id="3" w:name="_Toc86777127"/>
      <w:r>
        <w:t>Normative</w:t>
      </w:r>
      <w:bookmarkEnd w:id="3"/>
    </w:p>
    <w:p>
      <w:pPr>
        <w:pStyle w:val="ListParagraph"/>
        <w:numPr>
          <w:ilvl w:val="0"/>
          <w:numId w:val="23"/>
        </w:numPr>
      </w:pPr>
      <w:r>
        <w:t>S-9.2 DCC Electrical Standard, which specifies the general packet format</w:t>
      </w:r>
    </w:p>
    <w:p>
      <w:pPr>
        <w:pStyle w:val="ListParagraph"/>
        <w:numPr>
          <w:ilvl w:val="0"/>
          <w:numId w:val="23"/>
        </w:numPr>
      </w:pPr>
      <w:r>
        <w:t>S-9.2.1 DCC Extended Packet Formats, which specifies the available packet address spaces as well as extended DCC packet commands</w:t>
      </w:r>
    </w:p>
    <w:p>
      <w:pPr>
        <w:pStyle w:val="ListParagraph"/>
        <w:numPr>
          <w:ilvl w:val="0"/>
          <w:numId w:val="23"/>
        </w:numPr>
      </w:pPr>
      <w:r>
        <w:t>S-9.2.2 DCC Configuration Variables</w:t>
      </w:r>
    </w:p>
    <w:p>
      <w:pPr>
        <w:pStyle w:val="ListParagraph"/>
        <w:numPr>
          <w:ilvl w:val="0"/>
          <w:numId w:val="23"/>
        </w:numPr>
      </w:pPr>
      <w:r>
        <w:t>S-9.2.2, Appendix A, DCC Manufacturer ID Codes</w:t>
      </w:r>
    </w:p>
    <w:p>
      <w:pPr>
        <w:pStyle w:val="ListParagraph"/>
        <w:numPr>
          <w:ilvl w:val="0"/>
          <w:numId w:val="23"/>
        </w:numPr>
      </w:pPr>
      <w:r>
        <w:t>S-9.3.2 DCC Basic Decoder Transmission, which specifies the technique and basic commands for Decoders to transmit feedback information</w:t>
      </w:r>
    </w:p>
    <w:p>
      <w:pPr>
        <w:pStyle w:val="Heading3"/>
      </w:pPr>
      <w:bookmarkStart w:id="4" w:name="_Toc86777128"/>
      <w:r>
        <w:t>Informative</w:t>
      </w:r>
      <w:bookmarkEnd w:id="4"/>
    </w:p>
    <w:p>
      <w:pPr>
        <w:pStyle w:val="ListParagraph"/>
        <w:numPr>
          <w:ilvl w:val="0"/>
          <w:numId w:val="24"/>
        </w:numPr>
      </w:pPr>
      <w:r>
        <w:t>TN-9.2.1.1 DCC Electrical Standard, which provides commentary on this standard</w:t>
      </w:r>
    </w:p>
    <w:p>
      <w:pPr>
        <w:pStyle w:val="ListParagraph"/>
        <w:numPr>
          <w:ilvl w:val="0"/>
          <w:numId w:val="24"/>
        </w:numPr>
      </w:pPr>
      <w:r>
        <w:t>RCN-218 DCC-A Automatic Logon, with which applicable parts of this standard are intended to be in harmony</w:t>
      </w:r>
    </w:p>
    <w:p>
      <w:pPr>
        <w:pStyle w:val="Heading2"/>
      </w:pPr>
      <w:bookmarkStart w:id="5" w:name="_Toc86777129"/>
      <w:r>
        <w:t>Terminology</w:t>
      </w:r>
      <w:bookmarkEnd w:id="5"/>
    </w:p>
    <w:tbl>
      <w:tblPr>
        <w:tblStyle w:val="TableGrid"/>
        <w:tblW w:w="0" w:type="auto"/>
        <w:tblLook w:val="04A0" w:firstRow="1" w:lastRow="0" w:firstColumn="1" w:lastColumn="0" w:noHBand="0" w:noVBand="1"/>
      </w:tblPr>
      <w:tblGrid>
        <w:gridCol w:w="2240"/>
        <w:gridCol w:w="7398"/>
      </w:tblGrid>
      <w:tr>
        <w:trPr>
          <w:cantSplit/>
          <w:tblHeader/>
        </w:trP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rPr>
          <w:cantSplit/>
        </w:trPr>
        <w:tc>
          <w:tcPr>
            <w:tcW w:w="2268" w:type="dxa"/>
          </w:tcPr>
          <w:p>
            <w:r>
              <w:t>Decoder</w:t>
            </w:r>
          </w:p>
        </w:tc>
        <w:tc>
          <w:tcPr>
            <w:tcW w:w="7596" w:type="dxa"/>
          </w:tcPr>
          <w:p>
            <w:r>
              <w:t>DCC receiver for controlling vehicle or accessory animation.</w:t>
            </w:r>
          </w:p>
        </w:tc>
      </w:tr>
      <w:tr>
        <w:trPr>
          <w:cantSplit/>
        </w:trPr>
        <w:tc>
          <w:tcPr>
            <w:tcW w:w="2268" w:type="dxa"/>
          </w:tcPr>
          <w:p>
            <w:r>
              <w:lastRenderedPageBreak/>
              <w:t>System</w:t>
            </w:r>
          </w:p>
        </w:tc>
        <w:tc>
          <w:tcPr>
            <w:tcW w:w="7596" w:type="dxa"/>
          </w:tcPr>
          <w:p>
            <w:r>
              <w:t>Device (or combination of devices) that sends DCC commands and processes Decoder feedback. Commonly referred to a Command Station or Central Unit. The system may also comprise separate feedback modules.</w:t>
            </w:r>
          </w:p>
        </w:tc>
      </w:tr>
      <w:tr>
        <w:trPr>
          <w:cantSplit/>
        </w:trPr>
        <w:tc>
          <w:tcPr>
            <w:tcW w:w="2268" w:type="dxa"/>
          </w:tcPr>
          <w:p>
            <w:r>
              <w:t>Unique ID</w:t>
            </w:r>
          </w:p>
        </w:tc>
        <w:tc>
          <w:tcPr>
            <w:tcW w:w="7596" w:type="dxa"/>
          </w:tcPr>
          <w:p>
            <w:r>
              <w:t>Unique 44-bit ID</w:t>
            </w:r>
          </w:p>
          <w:p>
            <w:r>
              <w:t>HHHH HHHHHHHH (12-bit Manufacturer ID, represented as big endian)</w:t>
            </w:r>
          </w:p>
          <w:p>
            <w:r>
              <w:t xml:space="preserve">UUUUUUUU </w:t>
            </w:r>
            <w:proofErr w:type="spellStart"/>
            <w:r>
              <w:t>UUUUUUUU</w:t>
            </w:r>
            <w:proofErr w:type="spellEnd"/>
            <w:r>
              <w:t xml:space="preserve"> </w:t>
            </w:r>
            <w:proofErr w:type="spellStart"/>
            <w:r>
              <w:t>UUUUUUUU</w:t>
            </w:r>
            <w:proofErr w:type="spellEnd"/>
            <w:r>
              <w:t xml:space="preserve"> </w:t>
            </w:r>
            <w:proofErr w:type="spellStart"/>
            <w:r>
              <w:t>UUUUUUUU</w:t>
            </w:r>
            <w:proofErr w:type="spellEnd"/>
            <w:r>
              <w:t xml:space="preserve"> (32-bit Unique ID, represented as big endian)</w:t>
            </w:r>
          </w:p>
        </w:tc>
      </w:tr>
      <w:tr>
        <w:trPr>
          <w:cantSplit/>
        </w:trPr>
        <w:tc>
          <w:tcPr>
            <w:tcW w:w="2268" w:type="dxa"/>
          </w:tcPr>
          <w:p>
            <w:r>
              <w:t>CID</w:t>
            </w:r>
          </w:p>
        </w:tc>
        <w:tc>
          <w:tcPr>
            <w:tcW w:w="7596" w:type="dxa"/>
          </w:tcPr>
          <w:p>
            <w:r>
              <w:t>System (Command Station) ID. 16-bit value typically represented by a hash of the system’s Manufacturer ID and Unique ID.</w:t>
            </w:r>
          </w:p>
        </w:tc>
      </w:tr>
      <w:tr>
        <w:trPr>
          <w:cantSplit/>
        </w:trPr>
        <w:tc>
          <w:tcPr>
            <w:tcW w:w="2268" w:type="dxa"/>
          </w:tcPr>
          <w:p>
            <w:r>
              <w:t>DID</w:t>
            </w:r>
          </w:p>
        </w:tc>
        <w:tc>
          <w:tcPr>
            <w:tcW w:w="7596" w:type="dxa"/>
          </w:tcPr>
          <w:p>
            <w:r>
              <w:t>Unique ID of a decoder (44-bit).</w:t>
            </w:r>
          </w:p>
        </w:tc>
      </w:tr>
      <w:tr>
        <w:trPr>
          <w:cantSplit/>
        </w:trPr>
        <w:tc>
          <w:tcPr>
            <w:tcW w:w="2268" w:type="dxa"/>
          </w:tcPr>
          <w:p>
            <w:r>
              <w:t>Session ID</w:t>
            </w:r>
          </w:p>
        </w:tc>
        <w:tc>
          <w:tcPr>
            <w:tcW w:w="7596" w:type="dxa"/>
          </w:tcPr>
          <w:p/>
        </w:tc>
      </w:tr>
      <w:tr>
        <w:trPr>
          <w:cantSplit/>
        </w:trPr>
        <w:tc>
          <w:tcPr>
            <w:tcW w:w="2268" w:type="dxa"/>
          </w:tcPr>
          <w:p>
            <w:r>
              <w:t>►</w:t>
            </w:r>
          </w:p>
        </w:tc>
        <w:tc>
          <w:tcPr>
            <w:tcW w:w="7596" w:type="dxa"/>
          </w:tcPr>
          <w:p>
            <w:r>
              <w:t>Message sent from System to Decoder</w:t>
            </w:r>
          </w:p>
        </w:tc>
      </w:tr>
      <w:tr>
        <w:trPr>
          <w:cantSplit/>
        </w:trPr>
        <w:tc>
          <w:tcPr>
            <w:tcW w:w="2268" w:type="dxa"/>
          </w:tcPr>
          <w:p>
            <w:r>
              <w:t>◄</w:t>
            </w:r>
          </w:p>
        </w:tc>
        <w:tc>
          <w:tcPr>
            <w:tcW w:w="7596" w:type="dxa"/>
          </w:tcPr>
          <w:p>
            <w:r>
              <w:t>Message sent from Decoder to System (Feedback)</w:t>
            </w:r>
          </w:p>
        </w:tc>
      </w:tr>
      <w:tr>
        <w:trPr>
          <w:cantSplit/>
        </w:trPr>
        <w:tc>
          <w:tcPr>
            <w:tcW w:w="2268" w:type="dxa"/>
          </w:tcPr>
          <w:p>
            <w:r>
              <w:t>{checksum}</w:t>
            </w:r>
          </w:p>
        </w:tc>
        <w:tc>
          <w:tcPr>
            <w:tcW w:w="7596" w:type="dxa"/>
          </w:tcPr>
          <w:p>
            <w:r>
              <w:t>Represents the single X-OR checksum or CRC-8 + X-OR checksum as appropriate for the given packet length.</w:t>
            </w:r>
          </w:p>
        </w:tc>
      </w:tr>
    </w:tbl>
    <w:p>
      <w:pPr>
        <w:pStyle w:val="Heading2"/>
      </w:pPr>
      <w:bookmarkStart w:id="6" w:name="_Toc86777130"/>
      <w:r>
        <w:t>Requirements</w:t>
      </w:r>
      <w:bookmarkEnd w:id="6"/>
    </w:p>
    <w:p>
      <w:r>
        <w:t>All messages defined by this standard are optional. For certain interactions, a specific set of messages are required to be supported. If a Decoder implements a message defined by this standard, it must be implemented exactly as described by this standard.</w:t>
      </w:r>
    </w:p>
    <w:p>
      <w:pPr>
        <w:ind w:left="720"/>
        <w:rPr>
          <w:rFonts w:ascii="Arial" w:hAnsi="Arial" w:cs="Arial"/>
          <w:color w:val="000000"/>
          <w:sz w:val="22"/>
          <w:szCs w:val="22"/>
        </w:rPr>
      </w:pPr>
      <w:r>
        <w:rPr>
          <w:rFonts w:ascii="Arial" w:hAnsi="Arial" w:cs="Arial"/>
          <w:color w:val="000000"/>
          <w:sz w:val="22"/>
          <w:szCs w:val="22"/>
        </w:rPr>
        <w:t>M = Mandatory, O = Optional</w:t>
      </w:r>
    </w:p>
    <w:tbl>
      <w:tblPr>
        <w:tblStyle w:val="TableGrid"/>
        <w:tblW w:w="0" w:type="auto"/>
        <w:tblLook w:val="04A0" w:firstRow="1" w:lastRow="0" w:firstColumn="1" w:lastColumn="0" w:noHBand="0" w:noVBand="1"/>
      </w:tblPr>
      <w:tblGrid>
        <w:gridCol w:w="2695"/>
        <w:gridCol w:w="1082"/>
        <w:gridCol w:w="1082"/>
        <w:gridCol w:w="1082"/>
      </w:tblGrid>
      <w:tr>
        <w:trPr>
          <w:cantSplit/>
          <w:tblHeader/>
        </w:trPr>
        <w:tc>
          <w:tcPr>
            <w:tcW w:w="2695" w:type="dxa"/>
            <w:vMerge w:val="restart"/>
            <w:shd w:val="clear" w:color="auto" w:fill="BFBFBF" w:themeFill="background1" w:themeFillShade="BF"/>
            <w:vAlign w:val="center"/>
          </w:tcPr>
          <w:p>
            <w:pPr>
              <w:rPr>
                <w:b/>
              </w:rPr>
            </w:pPr>
            <w:r>
              <w:rPr>
                <w:b/>
              </w:rPr>
              <w:t>Command</w:t>
            </w:r>
          </w:p>
        </w:tc>
        <w:tc>
          <w:tcPr>
            <w:tcW w:w="3246" w:type="dxa"/>
            <w:gridSpan w:val="3"/>
            <w:shd w:val="clear" w:color="auto" w:fill="BFBFBF" w:themeFill="background1" w:themeFillShade="BF"/>
          </w:tcPr>
          <w:p>
            <w:pPr>
              <w:jc w:val="center"/>
              <w:rPr>
                <w:b/>
              </w:rPr>
            </w:pPr>
            <w:r>
              <w:rPr>
                <w:b/>
              </w:rPr>
              <w:t>Interaction Type</w:t>
            </w:r>
          </w:p>
        </w:tc>
      </w:tr>
      <w:tr>
        <w:trPr>
          <w:cantSplit/>
          <w:tblHeader/>
        </w:trP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rPr>
          <w:cantSplit/>
        </w:trPr>
        <w:tc>
          <w:tcPr>
            <w:tcW w:w="2695" w:type="dxa"/>
          </w:tcPr>
          <w:p>
            <w:r>
              <w:t>Select (</w:t>
            </w:r>
            <w:proofErr w:type="spellStart"/>
            <w:r>
              <w:t>ReadShortInfo</w:t>
            </w:r>
            <w:proofErr w:type="spellEnd"/>
            <w:r>
              <w:t>)</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Assign</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Logon Enable</w:t>
            </w:r>
          </w:p>
        </w:tc>
        <w:tc>
          <w:tcPr>
            <w:tcW w:w="1082" w:type="dxa"/>
          </w:tcPr>
          <w:p>
            <w:pPr>
              <w:jc w:val="center"/>
            </w:pPr>
            <w:r>
              <w:t>M</w:t>
            </w:r>
          </w:p>
        </w:tc>
        <w:tc>
          <w:tcPr>
            <w:tcW w:w="1082" w:type="dxa"/>
          </w:tcPr>
          <w:p>
            <w:pPr>
              <w:jc w:val="center"/>
            </w:pPr>
          </w:p>
        </w:tc>
        <w:tc>
          <w:tcPr>
            <w:tcW w:w="1082" w:type="dxa"/>
          </w:tcPr>
          <w:p>
            <w:pPr>
              <w:jc w:val="center"/>
            </w:pPr>
          </w:p>
        </w:tc>
      </w:tr>
      <w:tr>
        <w:trPr>
          <w:cantSplit/>
        </w:trPr>
        <w:tc>
          <w:tcPr>
            <w:tcW w:w="2695" w:type="dxa"/>
          </w:tcPr>
          <w:p>
            <w:r>
              <w:t>Get Data Start</w:t>
            </w:r>
          </w:p>
        </w:tc>
        <w:tc>
          <w:tcPr>
            <w:tcW w:w="1082" w:type="dxa"/>
          </w:tcPr>
          <w:p>
            <w:pPr>
              <w:jc w:val="center"/>
            </w:pPr>
          </w:p>
        </w:tc>
        <w:tc>
          <w:tcPr>
            <w:tcW w:w="1082" w:type="dxa"/>
          </w:tcPr>
          <w:p>
            <w:pPr>
              <w:jc w:val="center"/>
            </w:pPr>
            <w:r>
              <w:t>O</w:t>
            </w:r>
            <w:bookmarkStart w:id="7" w:name="_Ref84759592"/>
            <w:r>
              <w:rPr>
                <w:rStyle w:val="FootnoteReference"/>
              </w:rPr>
              <w:footnoteReference w:id="1"/>
            </w:r>
            <w:bookmarkEnd w:id="7"/>
          </w:p>
        </w:tc>
        <w:tc>
          <w:tcPr>
            <w:tcW w:w="1082" w:type="dxa"/>
          </w:tcPr>
          <w:p>
            <w:pPr>
              <w:jc w:val="center"/>
            </w:pPr>
          </w:p>
        </w:tc>
      </w:tr>
      <w:tr>
        <w:trPr>
          <w:cantSplit/>
        </w:trPr>
        <w:tc>
          <w:tcPr>
            <w:tcW w:w="2695" w:type="dxa"/>
          </w:tcPr>
          <w:p>
            <w:r>
              <w:t>Get Data Continue</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t>POM</w:t>
            </w:r>
          </w:p>
        </w:tc>
        <w:tc>
          <w:tcPr>
            <w:tcW w:w="1082" w:type="dxa"/>
          </w:tcPr>
          <w:p>
            <w:pPr>
              <w:jc w:val="center"/>
            </w:pPr>
          </w:p>
        </w:tc>
        <w:tc>
          <w:tcPr>
            <w:tcW w:w="1082" w:type="dxa"/>
          </w:tcPr>
          <w:p>
            <w:pPr>
              <w:jc w:val="center"/>
            </w:pPr>
            <w:r>
              <w:t>M</w:t>
            </w:r>
          </w:p>
        </w:tc>
        <w:tc>
          <w:tcPr>
            <w:tcW w:w="1082" w:type="dxa"/>
          </w:tcPr>
          <w:p>
            <w:pPr>
              <w:jc w:val="center"/>
            </w:pPr>
          </w:p>
        </w:tc>
      </w:tr>
      <w:tr>
        <w:trPr>
          <w:cantSplit/>
        </w:trPr>
        <w:tc>
          <w:tcPr>
            <w:tcW w:w="2695" w:type="dxa"/>
          </w:tcPr>
          <w:p>
            <w:r>
              <w:t>XPOM</w:t>
            </w:r>
            <w:r>
              <w:rPr>
                <w:rStyle w:val="FootnoteReference"/>
              </w:rPr>
              <w:footnoteReference w:id="2"/>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r>
              <w:lastRenderedPageBreak/>
              <w:t>Select (</w:t>
            </w:r>
            <w:proofErr w:type="spellStart"/>
            <w:r>
              <w:t>ReadBlock</w:t>
            </w:r>
            <w:proofErr w:type="spellEnd"/>
            <w:r>
              <w:t>)</w:t>
            </w:r>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ReadBlock</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ReadBackground</w:t>
            </w:r>
            <w:proofErr w:type="spellEnd"/>
          </w:p>
        </w:tc>
        <w:tc>
          <w:tcPr>
            <w:tcW w:w="1082" w:type="dxa"/>
          </w:tcPr>
          <w:p>
            <w:pPr>
              <w:jc w:val="center"/>
            </w:pPr>
          </w:p>
        </w:tc>
        <w:tc>
          <w:tcPr>
            <w:tcW w:w="1082" w:type="dxa"/>
          </w:tcPr>
          <w:p>
            <w:pPr>
              <w:jc w:val="center"/>
            </w:pPr>
            <w:r>
              <w:t>O</w:t>
            </w:r>
            <w:r>
              <w:rPr>
                <w:vertAlign w:val="superscript"/>
              </w:rPr>
              <w:fldChar w:fldCharType="begin"/>
            </w:r>
            <w:r>
              <w:rPr>
                <w:vertAlign w:val="superscript"/>
              </w:rPr>
              <w:instrText xml:space="preserve"> NOTEREF _Ref84759592 \h  \* MERGEFORMAT </w:instrText>
            </w:r>
            <w:r>
              <w:rPr>
                <w:vertAlign w:val="superscript"/>
              </w:rPr>
            </w:r>
            <w:r>
              <w:rPr>
                <w:vertAlign w:val="superscript"/>
              </w:rPr>
              <w:fldChar w:fldCharType="separate"/>
            </w:r>
            <w:r>
              <w:rPr>
                <w:vertAlign w:val="superscript"/>
              </w:rPr>
              <w:t>1</w:t>
            </w:r>
            <w:r>
              <w:rPr>
                <w:vertAlign w:val="superscript"/>
              </w:rPr>
              <w:fldChar w:fldCharType="end"/>
            </w:r>
          </w:p>
        </w:tc>
        <w:tc>
          <w:tcPr>
            <w:tcW w:w="1082" w:type="dxa"/>
          </w:tcPr>
          <w:p>
            <w:pPr>
              <w:jc w:val="center"/>
            </w:pPr>
          </w:p>
        </w:tc>
      </w:tr>
      <w:tr>
        <w:trPr>
          <w:cantSplit/>
        </w:trPr>
        <w:tc>
          <w:tcPr>
            <w:tcW w:w="2695" w:type="dxa"/>
          </w:tcPr>
          <w:p>
            <w:proofErr w:type="spellStart"/>
            <w:r>
              <w:t>WriteBlock</w:t>
            </w:r>
            <w:proofErr w:type="spellEnd"/>
          </w:p>
        </w:tc>
        <w:tc>
          <w:tcPr>
            <w:tcW w:w="1082" w:type="dxa"/>
          </w:tcPr>
          <w:p>
            <w:pPr>
              <w:jc w:val="center"/>
            </w:pPr>
          </w:p>
        </w:tc>
        <w:tc>
          <w:tcPr>
            <w:tcW w:w="1082" w:type="dxa"/>
          </w:tcPr>
          <w:p>
            <w:pPr>
              <w:jc w:val="center"/>
            </w:pPr>
          </w:p>
        </w:tc>
        <w:tc>
          <w:tcPr>
            <w:tcW w:w="1082" w:type="dxa"/>
          </w:tcPr>
          <w:p>
            <w:pPr>
              <w:jc w:val="center"/>
            </w:pPr>
            <w:r>
              <w:t>M</w:t>
            </w:r>
          </w:p>
        </w:tc>
      </w:tr>
      <w:tr>
        <w:trPr>
          <w:cantSplit/>
        </w:trPr>
        <w:tc>
          <w:tcPr>
            <w:tcW w:w="2695" w:type="dxa"/>
          </w:tcPr>
          <w:p>
            <w:r>
              <w:t>253 Addressed Continue</w:t>
            </w:r>
          </w:p>
        </w:tc>
        <w:tc>
          <w:tcPr>
            <w:tcW w:w="1082" w:type="dxa"/>
          </w:tcPr>
          <w:p>
            <w:pPr>
              <w:jc w:val="center"/>
            </w:pPr>
          </w:p>
        </w:tc>
        <w:tc>
          <w:tcPr>
            <w:tcW w:w="1082" w:type="dxa"/>
          </w:tcPr>
          <w:p>
            <w:pPr>
              <w:jc w:val="center"/>
            </w:pPr>
          </w:p>
        </w:tc>
        <w:tc>
          <w:tcPr>
            <w:tcW w:w="1082" w:type="dxa"/>
          </w:tcPr>
          <w:p>
            <w:pPr>
              <w:jc w:val="center"/>
            </w:pPr>
            <w:r>
              <w:t>M</w:t>
            </w:r>
          </w:p>
        </w:tc>
      </w:tr>
    </w:tbl>
    <w:p/>
    <w:tbl>
      <w:tblPr>
        <w:tblStyle w:val="TableGrid"/>
        <w:tblW w:w="0" w:type="auto"/>
        <w:tblLook w:val="04A0" w:firstRow="1" w:lastRow="0" w:firstColumn="1" w:lastColumn="0" w:noHBand="0" w:noVBand="1"/>
      </w:tblPr>
      <w:tblGrid>
        <w:gridCol w:w="2695"/>
        <w:gridCol w:w="1082"/>
        <w:gridCol w:w="1082"/>
        <w:gridCol w:w="1082"/>
      </w:tblGrid>
      <w:tr>
        <w:tc>
          <w:tcPr>
            <w:tcW w:w="2695" w:type="dxa"/>
            <w:vMerge w:val="restart"/>
            <w:shd w:val="clear" w:color="auto" w:fill="BFBFBF" w:themeFill="background1" w:themeFillShade="BF"/>
            <w:vAlign w:val="center"/>
          </w:tcPr>
          <w:p>
            <w:pPr>
              <w:rPr>
                <w:b/>
              </w:rPr>
            </w:pPr>
            <w:r>
              <w:rPr>
                <w:b/>
              </w:rPr>
              <w:t>Data Space</w:t>
            </w:r>
          </w:p>
        </w:tc>
        <w:tc>
          <w:tcPr>
            <w:tcW w:w="3246" w:type="dxa"/>
            <w:gridSpan w:val="3"/>
            <w:shd w:val="clear" w:color="auto" w:fill="BFBFBF" w:themeFill="background1" w:themeFillShade="BF"/>
          </w:tcPr>
          <w:p>
            <w:pPr>
              <w:jc w:val="center"/>
              <w:rPr>
                <w:b/>
              </w:rPr>
            </w:pPr>
            <w:r>
              <w:rPr>
                <w:b/>
              </w:rPr>
              <w:t>Interaction Type</w:t>
            </w:r>
          </w:p>
        </w:tc>
      </w:tr>
      <w:tr>
        <w:tc>
          <w:tcPr>
            <w:tcW w:w="2695" w:type="dxa"/>
            <w:vMerge/>
            <w:shd w:val="clear" w:color="auto" w:fill="BFBFBF" w:themeFill="background1" w:themeFillShade="BF"/>
          </w:tcPr>
          <w:p>
            <w:pPr>
              <w:rPr>
                <w:b/>
              </w:rPr>
            </w:pPr>
          </w:p>
        </w:tc>
        <w:tc>
          <w:tcPr>
            <w:tcW w:w="1082" w:type="dxa"/>
            <w:shd w:val="clear" w:color="auto" w:fill="BFBFBF" w:themeFill="background1" w:themeFillShade="BF"/>
          </w:tcPr>
          <w:p>
            <w:pPr>
              <w:jc w:val="center"/>
              <w:rPr>
                <w:b/>
              </w:rPr>
            </w:pPr>
            <w:r>
              <w:rPr>
                <w:b/>
              </w:rPr>
              <w:t>Logon</w:t>
            </w:r>
          </w:p>
        </w:tc>
        <w:tc>
          <w:tcPr>
            <w:tcW w:w="1082" w:type="dxa"/>
            <w:shd w:val="clear" w:color="auto" w:fill="BFBFBF" w:themeFill="background1" w:themeFillShade="BF"/>
          </w:tcPr>
          <w:p>
            <w:pPr>
              <w:jc w:val="center"/>
              <w:rPr>
                <w:b/>
              </w:rPr>
            </w:pPr>
            <w:r>
              <w:rPr>
                <w:b/>
              </w:rPr>
              <w:t>Throttle UI</w:t>
            </w:r>
          </w:p>
        </w:tc>
        <w:tc>
          <w:tcPr>
            <w:tcW w:w="1082" w:type="dxa"/>
            <w:shd w:val="clear" w:color="auto" w:fill="BFBFBF" w:themeFill="background1" w:themeFillShade="BF"/>
          </w:tcPr>
          <w:p>
            <w:pPr>
              <w:jc w:val="center"/>
              <w:rPr>
                <w:b/>
              </w:rPr>
            </w:pPr>
            <w:r>
              <w:rPr>
                <w:b/>
              </w:rPr>
              <w:t>Bulk Write</w:t>
            </w:r>
          </w:p>
        </w:tc>
      </w:tr>
      <w:tr>
        <w:tc>
          <w:tcPr>
            <w:tcW w:w="2695" w:type="dxa"/>
          </w:tcPr>
          <w:p>
            <w:r>
              <w:t>Capabilities</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Data Space Info</w:t>
            </w:r>
          </w:p>
        </w:tc>
        <w:tc>
          <w:tcPr>
            <w:tcW w:w="1082" w:type="dxa"/>
          </w:tcPr>
          <w:p>
            <w:pPr>
              <w:jc w:val="center"/>
            </w:pPr>
            <w:r>
              <w:t>O</w:t>
            </w:r>
          </w:p>
        </w:tc>
        <w:tc>
          <w:tcPr>
            <w:tcW w:w="1082" w:type="dxa"/>
          </w:tcPr>
          <w:p>
            <w:pPr>
              <w:jc w:val="center"/>
            </w:pPr>
            <w:r>
              <w:t>O</w:t>
            </w:r>
          </w:p>
        </w:tc>
        <w:tc>
          <w:tcPr>
            <w:tcW w:w="1082" w:type="dxa"/>
          </w:tcPr>
          <w:p>
            <w:pPr>
              <w:jc w:val="center"/>
            </w:pPr>
            <w:r>
              <w:t>O</w:t>
            </w:r>
          </w:p>
        </w:tc>
      </w:tr>
      <w:tr>
        <w:tc>
          <w:tcPr>
            <w:tcW w:w="2695" w:type="dxa"/>
          </w:tcPr>
          <w:p>
            <w:r>
              <w:t xml:space="preserve">Short </w:t>
            </w:r>
            <w:proofErr w:type="spellStart"/>
            <w:r>
              <w:t>Gui</w:t>
            </w:r>
            <w:proofErr w:type="spellEnd"/>
          </w:p>
        </w:tc>
        <w:tc>
          <w:tcPr>
            <w:tcW w:w="1082" w:type="dxa"/>
          </w:tcPr>
          <w:p>
            <w:pPr>
              <w:jc w:val="center"/>
            </w:pPr>
            <w:r>
              <w:t>O</w:t>
            </w:r>
          </w:p>
        </w:tc>
        <w:tc>
          <w:tcPr>
            <w:tcW w:w="1082" w:type="dxa"/>
          </w:tcPr>
          <w:p>
            <w:pPr>
              <w:jc w:val="center"/>
            </w:pPr>
            <w:r>
              <w:t>M</w:t>
            </w:r>
          </w:p>
        </w:tc>
        <w:tc>
          <w:tcPr>
            <w:tcW w:w="1082" w:type="dxa"/>
          </w:tcPr>
          <w:p>
            <w:pPr>
              <w:jc w:val="center"/>
            </w:pPr>
            <w:r>
              <w:t>O</w:t>
            </w:r>
          </w:p>
        </w:tc>
      </w:tr>
      <w:tr>
        <w:tc>
          <w:tcPr>
            <w:tcW w:w="2695" w:type="dxa"/>
          </w:tcPr>
          <w:p>
            <w:r>
              <w:t>Configuration Variables</w:t>
            </w:r>
          </w:p>
        </w:tc>
        <w:tc>
          <w:tcPr>
            <w:tcW w:w="1082" w:type="dxa"/>
          </w:tcPr>
          <w:p>
            <w:pPr>
              <w:jc w:val="center"/>
            </w:pPr>
            <w:r>
              <w:t>O</w:t>
            </w:r>
          </w:p>
        </w:tc>
        <w:tc>
          <w:tcPr>
            <w:tcW w:w="1082" w:type="dxa"/>
          </w:tcPr>
          <w:p>
            <w:pPr>
              <w:jc w:val="center"/>
            </w:pPr>
            <w:r>
              <w:t>O</w:t>
            </w:r>
          </w:p>
        </w:tc>
        <w:tc>
          <w:tcPr>
            <w:tcW w:w="1082" w:type="dxa"/>
          </w:tcPr>
          <w:p>
            <w:pPr>
              <w:jc w:val="center"/>
            </w:pPr>
            <w:r>
              <w:t>O</w:t>
            </w:r>
          </w:p>
        </w:tc>
      </w:tr>
    </w:tbl>
    <w:p>
      <w:pPr>
        <w:pStyle w:val="Heading1"/>
      </w:pPr>
      <w:bookmarkStart w:id="8" w:name="_Toc86777131"/>
      <w:r>
        <w:t>Packet Framing</w:t>
      </w:r>
      <w:bookmarkEnd w:id="8"/>
    </w:p>
    <w:p>
      <w:pPr>
        <w:pStyle w:val="Heading2"/>
      </w:pPr>
      <w:bookmarkStart w:id="9" w:name="_Ref84790563"/>
      <w:bookmarkStart w:id="10" w:name="_Toc86777132"/>
      <w:r>
        <w:t>Error Detection</w:t>
      </w:r>
      <w:bookmarkEnd w:id="9"/>
      <w:bookmarkEnd w:id="10"/>
    </w:p>
    <w:p>
      <w:r>
        <w:t>If total packet length inclusive of the X-OR checksum in bytes (from start of packet bit to packet end bit) is less than or equal to 6-bytes, the normal packet framing and X-OR checksum is used, as described in S-9.2 Baseline Packets.</w:t>
      </w:r>
    </w:p>
    <w:tbl>
      <w:tblPr>
        <w:tblStyle w:val="TableGrid"/>
        <w:tblW w:w="0" w:type="auto"/>
        <w:tblLook w:val="04A0" w:firstRow="1" w:lastRow="0" w:firstColumn="1" w:lastColumn="0" w:noHBand="0" w:noVBand="1"/>
      </w:tblPr>
      <w:tblGrid>
        <w:gridCol w:w="1525"/>
        <w:gridCol w:w="6936"/>
        <w:gridCol w:w="1177"/>
      </w:tblGrid>
      <w:tr>
        <w:tc>
          <w:tcPr>
            <w:tcW w:w="1525" w:type="dxa"/>
          </w:tcPr>
          <w:p>
            <w:r>
              <w:t>253 or 254</w:t>
            </w:r>
          </w:p>
        </w:tc>
        <w:tc>
          <w:tcPr>
            <w:tcW w:w="6936" w:type="dxa"/>
          </w:tcPr>
          <w:p>
            <w:r>
              <w:t>1-4 bytes payload</w:t>
            </w:r>
          </w:p>
        </w:tc>
        <w:tc>
          <w:tcPr>
            <w:tcW w:w="1177" w:type="dxa"/>
          </w:tcPr>
          <w:p>
            <w:r>
              <w:t>X-OR</w:t>
            </w:r>
          </w:p>
        </w:tc>
      </w:tr>
    </w:tbl>
    <w:p/>
    <w:p>
      <w:r>
        <w:t>If the total packet length exceeds 6-bytes, an additional CRC-8 checksum is inserted just before the traditional X-OR byte. A Decoder is required to check that both the CRC-8 and X-OR checksums are valid.</w:t>
      </w:r>
    </w:p>
    <w:tbl>
      <w:tblPr>
        <w:tblStyle w:val="TableGrid"/>
        <w:tblW w:w="0" w:type="auto"/>
        <w:tblLook w:val="04A0" w:firstRow="1" w:lastRow="0" w:firstColumn="1" w:lastColumn="0" w:noHBand="0" w:noVBand="1"/>
      </w:tblPr>
      <w:tblGrid>
        <w:gridCol w:w="1525"/>
        <w:gridCol w:w="5760"/>
        <w:gridCol w:w="1176"/>
        <w:gridCol w:w="1177"/>
      </w:tblGrid>
      <w:tr>
        <w:tc>
          <w:tcPr>
            <w:tcW w:w="1525" w:type="dxa"/>
          </w:tcPr>
          <w:p>
            <w:r>
              <w:t>253 or 254</w:t>
            </w:r>
          </w:p>
        </w:tc>
        <w:tc>
          <w:tcPr>
            <w:tcW w:w="5760" w:type="dxa"/>
          </w:tcPr>
          <w:p>
            <w:r>
              <w:t>1-4 bytes payload</w:t>
            </w:r>
          </w:p>
        </w:tc>
        <w:tc>
          <w:tcPr>
            <w:tcW w:w="1176" w:type="dxa"/>
          </w:tcPr>
          <w:p>
            <w:r>
              <w:t>CRC-8</w:t>
            </w:r>
          </w:p>
        </w:tc>
        <w:tc>
          <w:tcPr>
            <w:tcW w:w="1177" w:type="dxa"/>
          </w:tcPr>
          <w:p>
            <w:r>
              <w:t>X-OR</w:t>
            </w:r>
          </w:p>
        </w:tc>
      </w:tr>
    </w:tbl>
    <w:p/>
    <w:p>
      <w:r>
        <w:t>The CRC-8 polynomial used is x</w:t>
      </w:r>
      <w:r>
        <w:rPr>
          <w:vertAlign w:val="superscript"/>
        </w:rPr>
        <w:t>8</w:t>
      </w:r>
      <w:r>
        <w:t xml:space="preserve"> + x</w:t>
      </w:r>
      <w:r>
        <w:rPr>
          <w:vertAlign w:val="superscript"/>
        </w:rPr>
        <w:t>5</w:t>
      </w:r>
      <w:r>
        <w:t xml:space="preserve"> + x</w:t>
      </w:r>
      <w:r>
        <w:rPr>
          <w:vertAlign w:val="superscript"/>
        </w:rPr>
        <w:t>4</w:t>
      </w:r>
      <w:r>
        <w:t xml:space="preserve"> + 1, also commonly known as the Dallas/Maxim 1-Wire bus CRC. The initial value is 0, not inverted. On the receiving end, the final result is expected to be 0 when calculated over the entire message including the CRC-8 byte itself and excluding the X-OR byte.</w:t>
      </w:r>
    </w:p>
    <w:p>
      <w:r>
        <w:t xml:space="preserve">When a CRC-8 is specified for use in Decoder feedback, the same CRC-8 polynomial with initial value 0 and not inverted is used, </w:t>
      </w:r>
      <w:r>
        <w:rPr>
          <w:u w:val="single"/>
        </w:rPr>
        <w:t>unless otherwise specified</w:t>
      </w:r>
      <w:r>
        <w:t>.</w:t>
      </w:r>
    </w:p>
    <w:p>
      <w:r>
        <w:t>All packets defined by this standard (253 and 254 address partitions), use this packet framing and error detection scheme, and therefore the type of error detection that a Decoder must perform on any given packet is fully generalized.</w:t>
      </w:r>
    </w:p>
    <w:p>
      <w:r>
        <w:lastRenderedPageBreak/>
        <w:t>The System shall not send packets with a total length of 7 bytes to the address partitions 253 and 254. A Decoder shall ignore packets received to address partitions 253 and 254 which are 7 bytes long.</w:t>
      </w:r>
    </w:p>
    <w:p>
      <w:r>
        <w:t>The maximum length of a packet in the Address Partition 253 and 254 is 32 bytes unless explicitly noted otherwise, including the 253/254 address and the checksum byte(s).</w:t>
      </w:r>
    </w:p>
    <w:p>
      <w:pPr>
        <w:pStyle w:val="Heading2"/>
      </w:pPr>
      <w:bookmarkStart w:id="11" w:name="_Toc86777133"/>
      <w:r>
        <w:t>Feedback</w:t>
      </w:r>
      <w:bookmarkEnd w:id="11"/>
    </w:p>
    <w:p>
      <w:r>
        <w:t>S-9.3.2 defines two feedback channels 1 &amp; 2.</w:t>
      </w:r>
    </w:p>
    <w:p>
      <w:pPr>
        <w:pStyle w:val="Heading3"/>
      </w:pPr>
      <w:bookmarkStart w:id="12" w:name="_Ref86692691"/>
      <w:bookmarkStart w:id="13" w:name="_Toc86777134"/>
      <w:r>
        <w:t>Address Partition 253</w:t>
      </w:r>
      <w:bookmarkEnd w:id="12"/>
      <w:bookmarkEnd w:id="13"/>
    </w:p>
    <w:p>
      <w:r>
        <w:t>For any addressed message sent to the 253 partition, only the specifically addressed Decoder may send feedback data in channel 2. Feedback channel 1 is reserved for future standards. A mobile Decoder shall not respond in channel 1, even if its CV28, bit 0 setting enables unsolicited Decoder initiated transmission.</w:t>
      </w:r>
    </w:p>
    <w:p>
      <w:r>
        <w:t>The System shall support reception of feedback to addressed packets using the 253 address.</w:t>
      </w:r>
    </w:p>
    <w:p>
      <w:pPr>
        <w:pStyle w:val="Heading3"/>
      </w:pPr>
      <w:bookmarkStart w:id="14" w:name="_Ref86698290"/>
      <w:bookmarkStart w:id="15" w:name="_Toc86777135"/>
      <w:r>
        <w:t>Address Partition 254</w:t>
      </w:r>
      <w:bookmarkEnd w:id="14"/>
      <w:bookmarkEnd w:id="15"/>
    </w:p>
    <w:p>
      <w:r>
        <w:t xml:space="preserve">All messages sent to the </w:t>
      </w:r>
      <w:proofErr w:type="gramStart"/>
      <w:r>
        <w:t>254 address</w:t>
      </w:r>
      <w:proofErr w:type="gramEnd"/>
      <w:r>
        <w:t xml:space="preserve"> space combine feedback channels 1 &amp; 2 into a single extended length feedback channel. The channel 1 and 2 start and end timing shall be respected by the Decoder.</w:t>
      </w:r>
    </w:p>
    <w:p>
      <w:r>
        <w:t>CV28, bit 7 must be set in order to enable address partition 254. Otherwise, a Decoder shall ignore all commands sent to address partition 254.</w:t>
      </w:r>
    </w:p>
    <w:p>
      <w:pPr>
        <w:pStyle w:val="Heading3"/>
      </w:pPr>
      <w:bookmarkStart w:id="16" w:name="_Toc86777136"/>
      <w:r>
        <w:t>Encoding, Padding, and Alignment</w:t>
      </w:r>
      <w:bookmarkEnd w:id="16"/>
    </w:p>
    <w:p>
      <w:r>
        <w:t>As defined in S-9.3.2, all feedback data is encoded as 6 bits of actual information into 8-bits over the physical track circuit. S-9.3.2 refers to this as 4/8 coding, and it is more commonly referred to as 6b/8b encoding.</w:t>
      </w:r>
    </w:p>
    <w:p>
      <w:r>
        <w:t>To meet the coding requirement, all feedback data size must fall on a 6-bit boundary. In some cases, the feedback messages defined do not end on a 6-bit boundary. In this case, they shall be padded to the next 6-bit boundary by '0' bits. If after padding '0' bits to the next 6-bit boundary results in remaining space in the feedback channel, the Decoder shall fill the remaining space with ACK bytes.</w:t>
      </w:r>
    </w:p>
    <w:p>
      <w:pPr>
        <w:pStyle w:val="Heading3"/>
      </w:pPr>
      <w:bookmarkStart w:id="17" w:name="_Ref84766776"/>
      <w:bookmarkStart w:id="18" w:name="_Toc86777137"/>
      <w:r>
        <w:t>Variable Length Feedback</w:t>
      </w:r>
      <w:bookmarkEnd w:id="17"/>
      <w:bookmarkEnd w:id="18"/>
    </w:p>
    <w:p>
      <w:r>
        <w:t>Certain interactions defined in this Standard require a variable length message to be transmitted from the Decoder to the System. A variable length message is typically transmitted over multiple cutouts, and has the following format:</w:t>
      </w:r>
    </w:p>
    <w:p>
      <w:pPr>
        <w:ind w:left="720"/>
      </w:pPr>
      <w:r>
        <w:t>{header} {payload-bytes} {CRC-8}.</w:t>
      </w:r>
    </w:p>
    <w:p>
      <w:r>
        <w:t>The header byte is as follows:</w:t>
      </w:r>
    </w:p>
    <w:p>
      <w:pPr>
        <w:ind w:left="432"/>
        <w:rPr>
          <w:rFonts w:ascii="Courier New" w:hAnsi="Courier New" w:cs="Courier New"/>
        </w:rPr>
      </w:pPr>
      <w:r>
        <w:rPr>
          <w:rFonts w:ascii="Courier New" w:hAnsi="Courier New" w:cs="Courier New"/>
        </w:rPr>
        <w:t>XRCLLLLL</w:t>
      </w:r>
    </w:p>
    <w:tbl>
      <w:tblPr>
        <w:tblStyle w:val="TableGrid"/>
        <w:tblW w:w="0" w:type="auto"/>
        <w:tblLook w:val="04A0" w:firstRow="1" w:lastRow="0" w:firstColumn="1" w:lastColumn="0" w:noHBand="0" w:noVBand="1"/>
      </w:tblPr>
      <w:tblGrid>
        <w:gridCol w:w="1628"/>
        <w:gridCol w:w="8010"/>
      </w:tblGrid>
      <w:tr>
        <w:trPr>
          <w:cantSplit/>
          <w:tblHeader/>
        </w:trPr>
        <w:tc>
          <w:tcPr>
            <w:tcW w:w="1638" w:type="dxa"/>
            <w:shd w:val="clear" w:color="auto" w:fill="BFBFBF" w:themeFill="background1" w:themeFillShade="BF"/>
          </w:tcPr>
          <w:p>
            <w:pPr>
              <w:rPr>
                <w:b/>
              </w:rPr>
            </w:pPr>
            <w:r>
              <w:rPr>
                <w:b/>
              </w:rPr>
              <w:lastRenderedPageBreak/>
              <w:t>Parameter</w:t>
            </w:r>
          </w:p>
        </w:tc>
        <w:tc>
          <w:tcPr>
            <w:tcW w:w="8226" w:type="dxa"/>
            <w:shd w:val="clear" w:color="auto" w:fill="BFBFBF" w:themeFill="background1" w:themeFillShade="BF"/>
          </w:tcPr>
          <w:p>
            <w:pPr>
              <w:rPr>
                <w:b/>
              </w:rPr>
            </w:pPr>
            <w:r>
              <w:rPr>
                <w:b/>
              </w:rPr>
              <w:t>Description</w:t>
            </w:r>
          </w:p>
        </w:tc>
      </w:tr>
      <w:tr>
        <w:trPr>
          <w:cantSplit/>
        </w:trPr>
        <w:tc>
          <w:tcPr>
            <w:tcW w:w="1638" w:type="dxa"/>
          </w:tcPr>
          <w:p>
            <w:pPr>
              <w:rPr>
                <w:rFonts w:ascii="Courier New" w:hAnsi="Courier New" w:cs="Courier New"/>
              </w:rPr>
            </w:pPr>
            <w:r>
              <w:rPr>
                <w:rFonts w:ascii="Courier New" w:hAnsi="Courier New" w:cs="Courier New"/>
              </w:rPr>
              <w:t>X</w:t>
            </w:r>
          </w:p>
        </w:tc>
        <w:tc>
          <w:tcPr>
            <w:tcW w:w="8226" w:type="dxa"/>
          </w:tcPr>
          <w:p>
            <w:r>
              <w:t>Signals a special format message that fits into a single cutout</w:t>
            </w:r>
          </w:p>
          <w:p>
            <w:r>
              <w:rPr>
                <w:b/>
              </w:rPr>
              <w:t>0</w:t>
            </w:r>
            <w:r>
              <w:t>: Regular message following the header format</w:t>
            </w:r>
          </w:p>
          <w:p>
            <w:r>
              <w:rPr>
                <w:b/>
              </w:rPr>
              <w:t>1</w:t>
            </w:r>
            <w:r>
              <w:t xml:space="preserve">: Special format message. The </w:t>
            </w:r>
            <w:proofErr w:type="spellStart"/>
            <w:r>
              <w:t>remaing</w:t>
            </w:r>
            <w:proofErr w:type="spellEnd"/>
            <w:r>
              <w:t xml:space="preserve"> bits of the header byte do not follow the format defined here; see the specific message to which this </w:t>
            </w:r>
            <w:proofErr w:type="spellStart"/>
            <w:r>
              <w:t>repsonse</w:t>
            </w:r>
            <w:proofErr w:type="spellEnd"/>
            <w:r>
              <w:t xml:space="preserve"> is given</w:t>
            </w:r>
          </w:p>
        </w:tc>
      </w:tr>
      <w:tr>
        <w:trPr>
          <w:cantSplit/>
        </w:trPr>
        <w:tc>
          <w:tcPr>
            <w:tcW w:w="1638" w:type="dxa"/>
          </w:tcPr>
          <w:p>
            <w:pPr>
              <w:rPr>
                <w:rFonts w:ascii="Courier New" w:hAnsi="Courier New" w:cs="Courier New"/>
              </w:rPr>
            </w:pPr>
            <w:r>
              <w:rPr>
                <w:rFonts w:ascii="Courier New" w:hAnsi="Courier New" w:cs="Courier New"/>
              </w:rPr>
              <w:t>R</w:t>
            </w:r>
          </w:p>
        </w:tc>
        <w:tc>
          <w:tcPr>
            <w:tcW w:w="8226" w:type="dxa"/>
          </w:tcPr>
          <w:p>
            <w:r>
              <w:t>Response bit</w:t>
            </w:r>
          </w:p>
          <w:p>
            <w:r>
              <w:rPr>
                <w:b/>
              </w:rPr>
              <w:t>0</w:t>
            </w:r>
            <w:r>
              <w:t>: This message is a response to a request sent by the System</w:t>
            </w:r>
          </w:p>
          <w:p>
            <w:r>
              <w:rPr>
                <w:b/>
              </w:rPr>
              <w:t>1</w:t>
            </w:r>
            <w:r>
              <w:t>: This is an unsolicited message generated by the Decoder.</w:t>
            </w:r>
          </w:p>
        </w:tc>
      </w:tr>
      <w:tr>
        <w:trPr>
          <w:cantSplit/>
        </w:trPr>
        <w:tc>
          <w:tcPr>
            <w:tcW w:w="1638" w:type="dxa"/>
          </w:tcPr>
          <w:p>
            <w:pPr>
              <w:rPr>
                <w:rFonts w:ascii="Courier New" w:hAnsi="Courier New" w:cs="Courier New"/>
              </w:rPr>
            </w:pPr>
            <w:r>
              <w:rPr>
                <w:rFonts w:ascii="Courier New" w:hAnsi="Courier New" w:cs="Courier New"/>
              </w:rPr>
              <w:t>C</w:t>
            </w:r>
          </w:p>
        </w:tc>
        <w:tc>
          <w:tcPr>
            <w:tcW w:w="8226" w:type="dxa"/>
          </w:tcPr>
          <w:p>
            <w:r>
              <w:t>Continuation bit</w:t>
            </w:r>
          </w:p>
          <w:p>
            <w:r>
              <w:rPr>
                <w:b/>
              </w:rPr>
              <w:t>0</w:t>
            </w:r>
            <w:r>
              <w:t>: This is the first message from the Decoder in an interaction.</w:t>
            </w:r>
          </w:p>
          <w:p>
            <w:r>
              <w:rPr>
                <w:b/>
              </w:rPr>
              <w:t>1</w:t>
            </w:r>
            <w:r>
              <w:t xml:space="preserve">: Continuation message, which should be interpreted in the context of the previous message sent from the same Decoder. </w:t>
            </w:r>
          </w:p>
        </w:tc>
      </w:tr>
      <w:tr>
        <w:trPr>
          <w:cantSplit/>
        </w:trPr>
        <w:tc>
          <w:tcPr>
            <w:tcW w:w="1638" w:type="dxa"/>
          </w:tcPr>
          <w:p>
            <w:pPr>
              <w:rPr>
                <w:rFonts w:ascii="Courier New" w:hAnsi="Courier New" w:cs="Courier New"/>
              </w:rPr>
            </w:pPr>
            <w:r>
              <w:rPr>
                <w:rFonts w:ascii="Courier New" w:hAnsi="Courier New" w:cs="Courier New"/>
              </w:rPr>
              <w:t>LLLLL</w:t>
            </w:r>
          </w:p>
        </w:tc>
        <w:tc>
          <w:tcPr>
            <w:tcW w:w="8226" w:type="dxa"/>
          </w:tcPr>
          <w:p>
            <w:r>
              <w:t>Length field, defines the total number of payload bytes that follow. The total number of bytes is Length + 2 (header + payload + CRC-8).</w:t>
            </w:r>
          </w:p>
        </w:tc>
      </w:tr>
    </w:tbl>
    <w:p>
      <w:pPr>
        <w:pStyle w:val="Heading2"/>
      </w:pPr>
      <w:bookmarkStart w:id="19" w:name="_Toc86777138"/>
      <w:r>
        <w:t>Acknowledgement</w:t>
      </w:r>
      <w:bookmarkEnd w:id="19"/>
    </w:p>
    <w:p>
      <w:r>
        <w:t>A Decoder shall acknowledge all messages sent to the 253 and 254 address partitions which are specifically addressed to that Decoder, as follows:</w:t>
      </w:r>
    </w:p>
    <w:p>
      <w:pPr>
        <w:pStyle w:val="ListParagraph"/>
        <w:numPr>
          <w:ilvl w:val="0"/>
          <w:numId w:val="25"/>
        </w:numPr>
      </w:pPr>
      <w:r>
        <w:t>For a message that failed checksum validation, the Decoder shall not transmit in either channel.</w:t>
      </w:r>
    </w:p>
    <w:p>
      <w:pPr>
        <w:pStyle w:val="ListParagraph"/>
        <w:numPr>
          <w:ilvl w:val="0"/>
          <w:numId w:val="25"/>
        </w:numPr>
      </w:pPr>
      <w:r>
        <w:t>Any response message specified in the standard acts as an acknowledgement.</w:t>
      </w:r>
    </w:p>
    <w:p>
      <w:pPr>
        <w:pStyle w:val="ListParagraph"/>
        <w:numPr>
          <w:ilvl w:val="0"/>
          <w:numId w:val="25"/>
        </w:numPr>
      </w:pPr>
      <w:r>
        <w:t xml:space="preserve">For a message in the </w:t>
      </w:r>
      <w:proofErr w:type="gramStart"/>
      <w:r>
        <w:t>254 address</w:t>
      </w:r>
      <w:proofErr w:type="gramEnd"/>
      <w:r>
        <w:t xml:space="preserve"> partition, if the Decoder does not have a specific message to transmit, then 8 ACK bytes shall be transmitted, filling channel 1 and 2.</w:t>
      </w:r>
    </w:p>
    <w:p>
      <w:pPr>
        <w:pStyle w:val="ListParagraph"/>
        <w:numPr>
          <w:ilvl w:val="0"/>
          <w:numId w:val="25"/>
        </w:numPr>
      </w:pPr>
      <w:r>
        <w:t xml:space="preserve">For a message in the </w:t>
      </w:r>
      <w:proofErr w:type="gramStart"/>
      <w:r>
        <w:t>253 address</w:t>
      </w:r>
      <w:proofErr w:type="gramEnd"/>
      <w:r>
        <w:t xml:space="preserve"> partition, if the Decoder does not have a specific message to transmit, then 6 ACK bytes shall be transmitted, filling channel 2.</w:t>
      </w:r>
    </w:p>
    <w:p>
      <w:pPr>
        <w:pStyle w:val="Heading2"/>
      </w:pPr>
      <w:bookmarkStart w:id="20" w:name="_Toc86777139"/>
      <w:r>
        <w:t>Frequency</w:t>
      </w:r>
      <w:bookmarkEnd w:id="20"/>
    </w:p>
    <w:p>
      <w:r>
        <w:t>In order to make the most efficient use of the limited DCC bandwidth, messages defined by this standard:</w:t>
      </w:r>
    </w:p>
    <w:p>
      <w:pPr>
        <w:pStyle w:val="ListParagraph"/>
        <w:numPr>
          <w:ilvl w:val="0"/>
          <w:numId w:val="26"/>
        </w:numPr>
      </w:pPr>
      <w:r>
        <w:t>shall only be repeated if not acknowledged;</w:t>
      </w:r>
    </w:p>
    <w:p>
      <w:pPr>
        <w:pStyle w:val="ListParagraph"/>
        <w:numPr>
          <w:ilvl w:val="0"/>
          <w:numId w:val="26"/>
        </w:numPr>
      </w:pPr>
      <w:r>
        <w:t>shall not be sent periodically as part of a background "refresh" loop unless explicitly noted otherwise.</w:t>
      </w:r>
    </w:p>
    <w:p>
      <w:r>
        <w:t>For all of the packets in this standard, a Decoder is required to correctly decode and act upon all packets, including packets sent back-to-back or directly following another previously sent packet addressed to it, with no delay in between.</w:t>
      </w:r>
    </w:p>
    <w:p>
      <w:pPr>
        <w:pStyle w:val="Heading2"/>
      </w:pPr>
      <w:bookmarkStart w:id="21" w:name="_Ref84762823"/>
      <w:bookmarkStart w:id="22" w:name="_Toc86777140"/>
      <w:r>
        <w:t>Sequenced Messages</w:t>
      </w:r>
      <w:bookmarkEnd w:id="21"/>
      <w:bookmarkEnd w:id="22"/>
    </w:p>
    <w:p>
      <w:r>
        <w:t>Certain interactions defined by this standard require a sequence of DCC messages emitted by the System, and the interpretation and desired behavior of a Decoder depends on the entire sequence (stateful evaluation).</w:t>
      </w:r>
    </w:p>
    <w:p>
      <w:r>
        <w:t xml:space="preserve">A Decoder shall act on such a sequenced message if and only if the Decoder has successfully decoded an uninterrupted contiguous stream of DCC messages without any checksum errors since </w:t>
      </w:r>
      <w:r>
        <w:lastRenderedPageBreak/>
        <w:t>the message that started the stateful sequence. The System, when sending out a sequence of messages for stateful evaluation, shall not interleave packets of any alternative track protocol within the sequence.</w:t>
      </w:r>
    </w:p>
    <w:p>
      <w:pPr>
        <w:pStyle w:val="Heading2"/>
      </w:pPr>
      <w:bookmarkStart w:id="23" w:name="_Ref86699154"/>
      <w:bookmarkStart w:id="24" w:name="_Toc86777141"/>
      <w:r>
        <w:t>Error Codes</w:t>
      </w:r>
      <w:bookmarkEnd w:id="23"/>
      <w:bookmarkEnd w:id="24"/>
    </w:p>
    <w:p>
      <w:r>
        <w:t>In some cases, as specified in the individual command definitions, a command response might produce an error. These are the generalized error codes that may be used:</w:t>
      </w:r>
    </w:p>
    <w:tbl>
      <w:tblPr>
        <w:tblStyle w:val="TableGrid"/>
        <w:tblW w:w="0" w:type="auto"/>
        <w:tblLook w:val="04A0" w:firstRow="1" w:lastRow="0" w:firstColumn="1" w:lastColumn="0" w:noHBand="0" w:noVBand="1"/>
      </w:tblPr>
      <w:tblGrid>
        <w:gridCol w:w="1525"/>
        <w:gridCol w:w="8113"/>
      </w:tblGrid>
      <w:tr>
        <w:trPr>
          <w:cantSplit/>
          <w:tblHeader/>
        </w:trPr>
        <w:tc>
          <w:tcPr>
            <w:tcW w:w="1525" w:type="dxa"/>
            <w:shd w:val="clear" w:color="auto" w:fill="BFBFBF" w:themeFill="background1" w:themeFillShade="BF"/>
          </w:tcPr>
          <w:p>
            <w:pPr>
              <w:rPr>
                <w:b/>
              </w:rPr>
            </w:pPr>
            <w:r>
              <w:rPr>
                <w:b/>
              </w:rPr>
              <w:t>Error Code</w:t>
            </w:r>
          </w:p>
        </w:tc>
        <w:tc>
          <w:tcPr>
            <w:tcW w:w="8113" w:type="dxa"/>
            <w:shd w:val="clear" w:color="auto" w:fill="BFBFBF" w:themeFill="background1" w:themeFillShade="BF"/>
          </w:tcPr>
          <w:p>
            <w:pPr>
              <w:rPr>
                <w:b/>
              </w:rPr>
            </w:pPr>
            <w:r>
              <w:rPr>
                <w:b/>
              </w:rPr>
              <w:t>Description</w:t>
            </w:r>
          </w:p>
        </w:tc>
      </w:tr>
      <w:tr>
        <w:trPr>
          <w:cantSplit/>
        </w:trPr>
        <w:tc>
          <w:tcPr>
            <w:tcW w:w="1525" w:type="dxa"/>
          </w:tcPr>
          <w:p>
            <w:r>
              <w:t>0x1000</w:t>
            </w:r>
          </w:p>
        </w:tc>
        <w:tc>
          <w:tcPr>
            <w:tcW w:w="8113" w:type="dxa"/>
          </w:tcPr>
          <w:p>
            <w:r>
              <w:t>Unspecified permanent error.</w:t>
            </w:r>
          </w:p>
        </w:tc>
      </w:tr>
      <w:tr>
        <w:trPr>
          <w:cantSplit/>
        </w:trPr>
        <w:tc>
          <w:tcPr>
            <w:tcW w:w="1525" w:type="dxa"/>
          </w:tcPr>
          <w:p>
            <w:r>
              <w:t>0x1040</w:t>
            </w:r>
          </w:p>
        </w:tc>
        <w:tc>
          <w:tcPr>
            <w:tcW w:w="8113" w:type="dxa"/>
          </w:tcPr>
          <w:p>
            <w:r>
              <w:t>Unimplemented.</w:t>
            </w:r>
          </w:p>
        </w:tc>
      </w:tr>
      <w:tr>
        <w:trPr>
          <w:cantSplit/>
        </w:trPr>
        <w:tc>
          <w:tcPr>
            <w:tcW w:w="1525" w:type="dxa"/>
          </w:tcPr>
          <w:p>
            <w:r>
              <w:t>0x1042</w:t>
            </w:r>
          </w:p>
        </w:tc>
        <w:tc>
          <w:tcPr>
            <w:tcW w:w="8113" w:type="dxa"/>
          </w:tcPr>
          <w:p>
            <w:r>
              <w:t>Command is not supported by this Decoder.</w:t>
            </w:r>
          </w:p>
        </w:tc>
      </w:tr>
      <w:tr>
        <w:trPr>
          <w:cantSplit/>
        </w:trPr>
        <w:tc>
          <w:tcPr>
            <w:tcW w:w="1525" w:type="dxa"/>
          </w:tcPr>
          <w:p>
            <w:r>
              <w:t>0x1080</w:t>
            </w:r>
          </w:p>
        </w:tc>
        <w:tc>
          <w:tcPr>
            <w:tcW w:w="8113" w:type="dxa"/>
          </w:tcPr>
          <w:p>
            <w:r>
              <w:t>Invalid arguments.</w:t>
            </w:r>
          </w:p>
        </w:tc>
      </w:tr>
      <w:tr>
        <w:trPr>
          <w:cantSplit/>
        </w:trPr>
        <w:tc>
          <w:tcPr>
            <w:tcW w:w="1525" w:type="dxa"/>
          </w:tcPr>
          <w:p>
            <w:r>
              <w:t>0x1081</w:t>
            </w:r>
          </w:p>
        </w:tc>
        <w:tc>
          <w:tcPr>
            <w:tcW w:w="8113" w:type="dxa"/>
          </w:tcPr>
          <w:p>
            <w:r>
              <w:t>Data space number is unknown.</w:t>
            </w:r>
          </w:p>
        </w:tc>
      </w:tr>
      <w:tr>
        <w:trPr>
          <w:cantSplit/>
        </w:trPr>
        <w:tc>
          <w:tcPr>
            <w:tcW w:w="1525" w:type="dxa"/>
          </w:tcPr>
          <w:p>
            <w:r>
              <w:t>0x1082</w:t>
            </w:r>
          </w:p>
        </w:tc>
        <w:tc>
          <w:tcPr>
            <w:tcW w:w="8113" w:type="dxa"/>
          </w:tcPr>
          <w:p>
            <w:r>
              <w:t>Write offset is out of bounds.</w:t>
            </w:r>
          </w:p>
        </w:tc>
      </w:tr>
      <w:tr>
        <w:trPr>
          <w:cantSplit/>
        </w:trPr>
        <w:tc>
          <w:tcPr>
            <w:tcW w:w="1525" w:type="dxa"/>
          </w:tcPr>
          <w:p>
            <w:r>
              <w:t>0x1083</w:t>
            </w:r>
          </w:p>
        </w:tc>
        <w:tc>
          <w:tcPr>
            <w:tcW w:w="8113" w:type="dxa"/>
          </w:tcPr>
          <w:p>
            <w:r>
              <w:t>Data space is read-only.</w:t>
            </w:r>
          </w:p>
        </w:tc>
      </w:tr>
      <w:tr>
        <w:trPr>
          <w:cantSplit/>
        </w:trPr>
        <w:tc>
          <w:tcPr>
            <w:tcW w:w="1525" w:type="dxa"/>
          </w:tcPr>
          <w:p>
            <w:r>
              <w:t>0x2000</w:t>
            </w:r>
          </w:p>
        </w:tc>
        <w:tc>
          <w:tcPr>
            <w:tcW w:w="8113" w:type="dxa"/>
          </w:tcPr>
          <w:p>
            <w:r>
              <w:t>Unspecified temporary error.</w:t>
            </w:r>
          </w:p>
        </w:tc>
      </w:tr>
      <w:tr>
        <w:trPr>
          <w:cantSplit/>
        </w:trPr>
        <w:tc>
          <w:tcPr>
            <w:tcW w:w="1525" w:type="dxa"/>
          </w:tcPr>
          <w:p>
            <w:r>
              <w:t>0x2010</w:t>
            </w:r>
          </w:p>
        </w:tc>
        <w:tc>
          <w:tcPr>
            <w:tcW w:w="8113" w:type="dxa"/>
          </w:tcPr>
          <w:p>
            <w:r>
              <w:t>Timeout.</w:t>
            </w:r>
          </w:p>
        </w:tc>
      </w:tr>
      <w:tr>
        <w:trPr>
          <w:cantSplit/>
        </w:trPr>
        <w:tc>
          <w:tcPr>
            <w:tcW w:w="1525" w:type="dxa"/>
          </w:tcPr>
          <w:p>
            <w:r>
              <w:t>0x2020</w:t>
            </w:r>
          </w:p>
        </w:tc>
        <w:tc>
          <w:tcPr>
            <w:tcW w:w="8113" w:type="dxa"/>
          </w:tcPr>
          <w:p>
            <w:r>
              <w:t>Buffer unavailable or Decoder busy.</w:t>
            </w:r>
          </w:p>
        </w:tc>
      </w:tr>
      <w:tr>
        <w:trPr>
          <w:cantSplit/>
        </w:trPr>
        <w:tc>
          <w:tcPr>
            <w:tcW w:w="1525" w:type="dxa"/>
          </w:tcPr>
          <w:p>
            <w:r>
              <w:t>0x2040</w:t>
            </w:r>
          </w:p>
        </w:tc>
        <w:tc>
          <w:tcPr>
            <w:tcW w:w="8113" w:type="dxa"/>
          </w:tcPr>
          <w:p>
            <w:r>
              <w:t>Unexpected sequence of operations or inconsistency found in the internal state.</w:t>
            </w:r>
          </w:p>
        </w:tc>
      </w:tr>
      <w:tr>
        <w:trPr>
          <w:cantSplit/>
        </w:trPr>
        <w:tc>
          <w:tcPr>
            <w:tcW w:w="1525" w:type="dxa"/>
          </w:tcPr>
          <w:p>
            <w:r>
              <w:t>0x2041</w:t>
            </w:r>
          </w:p>
        </w:tc>
        <w:tc>
          <w:tcPr>
            <w:tcW w:w="8113" w:type="dxa"/>
          </w:tcPr>
          <w:p>
            <w:r>
              <w:t>Decoder’s internal state has been reset, for example due to a loss of power.</w:t>
            </w:r>
          </w:p>
        </w:tc>
      </w:tr>
    </w:tbl>
    <w:p>
      <w:pPr>
        <w:pStyle w:val="Heading1"/>
      </w:pPr>
      <w:bookmarkStart w:id="25" w:name="_Ref84765955"/>
      <w:bookmarkStart w:id="26" w:name="_Toc86777142"/>
      <w:r>
        <w:t>Extended Address Format</w:t>
      </w:r>
      <w:bookmarkEnd w:id="25"/>
      <w:bookmarkEnd w:id="26"/>
    </w:p>
    <w:p>
      <w:r>
        <w:t>Messages within this standard that address a Decoder by traditional DCC address use the following format:</w:t>
      </w:r>
    </w:p>
    <w:tbl>
      <w:tblPr>
        <w:tblStyle w:val="TableGrid"/>
        <w:tblW w:w="0" w:type="auto"/>
        <w:tblLook w:val="04A0" w:firstRow="1" w:lastRow="0" w:firstColumn="1" w:lastColumn="0" w:noHBand="0" w:noVBand="1"/>
      </w:tblPr>
      <w:tblGrid>
        <w:gridCol w:w="2065"/>
        <w:gridCol w:w="3786"/>
        <w:gridCol w:w="3787"/>
      </w:tblGrid>
      <w:tr>
        <w:trPr>
          <w:cantSplit/>
          <w:tblHeader/>
        </w:trPr>
        <w:tc>
          <w:tcPr>
            <w:tcW w:w="2065" w:type="dxa"/>
            <w:shd w:val="clear" w:color="auto" w:fill="BFBFBF" w:themeFill="background1" w:themeFillShade="BF"/>
          </w:tcPr>
          <w:p>
            <w:pPr>
              <w:rPr>
                <w:b/>
              </w:rPr>
            </w:pPr>
            <w:r>
              <w:rPr>
                <w:b/>
              </w:rPr>
              <w:t>Address Type</w:t>
            </w:r>
          </w:p>
        </w:tc>
        <w:tc>
          <w:tcPr>
            <w:tcW w:w="3786" w:type="dxa"/>
            <w:shd w:val="clear" w:color="auto" w:fill="BFBFBF" w:themeFill="background1" w:themeFillShade="BF"/>
          </w:tcPr>
          <w:p>
            <w:pPr>
              <w:rPr>
                <w:b/>
              </w:rPr>
            </w:pPr>
            <w:r>
              <w:rPr>
                <w:b/>
              </w:rPr>
              <w:t>Byte 1</w:t>
            </w:r>
          </w:p>
        </w:tc>
        <w:tc>
          <w:tcPr>
            <w:tcW w:w="3787" w:type="dxa"/>
            <w:shd w:val="clear" w:color="auto" w:fill="BFBFBF" w:themeFill="background1" w:themeFillShade="BF"/>
          </w:tcPr>
          <w:p>
            <w:pPr>
              <w:rPr>
                <w:b/>
              </w:rPr>
            </w:pPr>
            <w:r>
              <w:rPr>
                <w:b/>
              </w:rPr>
              <w:t>Byte 2</w:t>
            </w:r>
          </w:p>
        </w:tc>
      </w:tr>
      <w:tr>
        <w:trPr>
          <w:cantSplit/>
        </w:trPr>
        <w:tc>
          <w:tcPr>
            <w:tcW w:w="2065" w:type="dxa"/>
          </w:tcPr>
          <w:p>
            <w:r>
              <w:t>14-bit DCC</w:t>
            </w:r>
          </w:p>
        </w:tc>
        <w:tc>
          <w:tcPr>
            <w:tcW w:w="3786" w:type="dxa"/>
          </w:tcPr>
          <w:p>
            <w:pPr>
              <w:rPr>
                <w:rFonts w:ascii="Courier New" w:hAnsi="Courier New" w:cs="Courier New"/>
              </w:rPr>
            </w:pPr>
            <w:r>
              <w:rPr>
                <w:rFonts w:ascii="Courier New" w:hAnsi="Courier New" w:cs="Courier New"/>
              </w:rPr>
              <w:t>xx000000 - xx100111</w:t>
            </w:r>
          </w:p>
          <w:p>
            <w:pPr>
              <w:rPr>
                <w:rFonts w:ascii="Courier New" w:hAnsi="Courier New" w:cs="Courier New"/>
              </w:rPr>
            </w:pPr>
            <w:r>
              <w:t>(CV 17 &amp; 0x3F)</w:t>
            </w:r>
          </w:p>
        </w:tc>
        <w:tc>
          <w:tcPr>
            <w:tcW w:w="3787" w:type="dxa"/>
          </w:tcPr>
          <w:p>
            <w:r>
              <w:rPr>
                <w:rFonts w:ascii="Courier New" w:hAnsi="Courier New" w:cs="Courier New"/>
              </w:rPr>
              <w:t>AAAAAAAA</w:t>
            </w:r>
            <w:r>
              <w:t xml:space="preserve"> (CV 18)</w:t>
            </w:r>
          </w:p>
        </w:tc>
      </w:tr>
      <w:tr>
        <w:trPr>
          <w:cantSplit/>
        </w:trPr>
        <w:tc>
          <w:tcPr>
            <w:tcW w:w="2065" w:type="dxa"/>
          </w:tcPr>
          <w:p>
            <w:r>
              <w:t>11-bit Accessory</w:t>
            </w:r>
          </w:p>
        </w:tc>
        <w:tc>
          <w:tcPr>
            <w:tcW w:w="3786" w:type="dxa"/>
          </w:tcPr>
          <w:p>
            <w:pPr>
              <w:rPr>
                <w:rFonts w:ascii="Courier New" w:hAnsi="Courier New" w:cs="Courier New"/>
              </w:rPr>
            </w:pPr>
            <w:r>
              <w:rPr>
                <w:rFonts w:ascii="Courier New" w:hAnsi="Courier New" w:cs="Courier New"/>
              </w:rPr>
              <w:t>xx101000 - xx101111</w:t>
            </w:r>
          </w:p>
          <w:p>
            <w:r>
              <w:t>((CV521 &amp; 0x07) | 0x28)</w:t>
            </w:r>
          </w:p>
        </w:tc>
        <w:tc>
          <w:tcPr>
            <w:tcW w:w="3787" w:type="dxa"/>
          </w:tcPr>
          <w:p>
            <w:r>
              <w:rPr>
                <w:rFonts w:ascii="Courier New" w:hAnsi="Courier New" w:cs="Courier New"/>
              </w:rPr>
              <w:t>AAAAAAAA</w:t>
            </w:r>
            <w:r>
              <w:t xml:space="preserve"> (CV 1)</w:t>
            </w:r>
          </w:p>
        </w:tc>
      </w:tr>
      <w:tr>
        <w:trPr>
          <w:cantSplit/>
        </w:trPr>
        <w:tc>
          <w:tcPr>
            <w:tcW w:w="2065" w:type="dxa"/>
          </w:tcPr>
          <w:p>
            <w:r>
              <w:t>9-bit Accessory</w:t>
            </w:r>
          </w:p>
        </w:tc>
        <w:tc>
          <w:tcPr>
            <w:tcW w:w="3786" w:type="dxa"/>
          </w:tcPr>
          <w:p>
            <w:pPr>
              <w:rPr>
                <w:rFonts w:ascii="Courier New" w:hAnsi="Courier New" w:cs="Courier New"/>
              </w:rPr>
            </w:pPr>
            <w:r>
              <w:rPr>
                <w:rFonts w:ascii="Courier New" w:hAnsi="Courier New" w:cs="Courier New"/>
              </w:rPr>
              <w:t>xx110000 - xx110111</w:t>
            </w:r>
          </w:p>
          <w:p>
            <w:r>
              <w:t>((CV521 &amp; 0x07) | 0x30)</w:t>
            </w:r>
          </w:p>
        </w:tc>
        <w:tc>
          <w:tcPr>
            <w:tcW w:w="3787" w:type="dxa"/>
          </w:tcPr>
          <w:p>
            <w:r>
              <w:rPr>
                <w:rFonts w:ascii="Courier New" w:hAnsi="Courier New" w:cs="Courier New"/>
              </w:rPr>
              <w:t>AAAAAANN</w:t>
            </w:r>
            <w:r>
              <w:t xml:space="preserve"> (</w:t>
            </w:r>
            <w:r>
              <w:rPr>
                <w:rFonts w:ascii="Courier New" w:hAnsi="Courier New" w:cs="Courier New"/>
              </w:rPr>
              <w:t>NN</w:t>
            </w:r>
            <w:r>
              <w:t xml:space="preserve"> == output pair)</w:t>
            </w:r>
          </w:p>
        </w:tc>
      </w:tr>
      <w:tr>
        <w:trPr>
          <w:cantSplit/>
        </w:trPr>
        <w:tc>
          <w:tcPr>
            <w:tcW w:w="2065" w:type="dxa"/>
          </w:tcPr>
          <w:p>
            <w:r>
              <w:t>7-bit DCC</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0AAAAAAA</w:t>
            </w:r>
          </w:p>
        </w:tc>
      </w:tr>
      <w:tr>
        <w:trPr>
          <w:cantSplit/>
        </w:trPr>
        <w:tc>
          <w:tcPr>
            <w:tcW w:w="2065" w:type="dxa"/>
          </w:tcPr>
          <w:p>
            <w:r>
              <w:t>Broadcast</w:t>
            </w:r>
          </w:p>
        </w:tc>
        <w:tc>
          <w:tcPr>
            <w:tcW w:w="3786" w:type="dxa"/>
          </w:tcPr>
          <w:p>
            <w:pPr>
              <w:rPr>
                <w:rFonts w:ascii="Courier New" w:hAnsi="Courier New" w:cs="Courier New"/>
              </w:rPr>
            </w:pPr>
            <w:r>
              <w:rPr>
                <w:rFonts w:ascii="Courier New" w:hAnsi="Courier New" w:cs="Courier New"/>
              </w:rPr>
              <w:t>xx111000</w:t>
            </w:r>
          </w:p>
        </w:tc>
        <w:tc>
          <w:tcPr>
            <w:tcW w:w="3787" w:type="dxa"/>
          </w:tcPr>
          <w:p>
            <w:pPr>
              <w:rPr>
                <w:rFonts w:ascii="Courier New" w:hAnsi="Courier New" w:cs="Courier New"/>
              </w:rPr>
            </w:pPr>
            <w:r>
              <w:rPr>
                <w:rFonts w:ascii="Courier New" w:hAnsi="Courier New" w:cs="Courier New"/>
              </w:rPr>
              <w:t>00000000</w:t>
            </w:r>
          </w:p>
        </w:tc>
      </w:tr>
      <w:tr>
        <w:trPr>
          <w:cantSplit/>
        </w:trPr>
        <w:tc>
          <w:tcPr>
            <w:tcW w:w="2065" w:type="dxa"/>
          </w:tcPr>
          <w:p>
            <w:r>
              <w:t>Reserved</w:t>
            </w:r>
          </w:p>
        </w:tc>
        <w:tc>
          <w:tcPr>
            <w:tcW w:w="3786" w:type="dxa"/>
          </w:tcPr>
          <w:p>
            <w:pPr>
              <w:rPr>
                <w:rFonts w:ascii="Courier New" w:hAnsi="Courier New" w:cs="Courier New"/>
              </w:rPr>
            </w:pPr>
            <w:r>
              <w:rPr>
                <w:rFonts w:ascii="Courier New" w:hAnsi="Courier New" w:cs="Courier New"/>
              </w:rPr>
              <w:t>xx111001 - xx111111</w:t>
            </w:r>
          </w:p>
        </w:tc>
        <w:tc>
          <w:tcPr>
            <w:tcW w:w="3787" w:type="dxa"/>
          </w:tcPr>
          <w:p/>
        </w:tc>
      </w:tr>
    </w:tbl>
    <w:p>
      <w:pPr>
        <w:pStyle w:val="Heading1"/>
      </w:pPr>
      <w:bookmarkStart w:id="27" w:name="_Toc86777143"/>
      <w:r>
        <w:t>Command Types in Address Partition 253</w:t>
      </w:r>
      <w:bookmarkEnd w:id="27"/>
    </w:p>
    <w:p>
      <w:r>
        <w:t>All commands take the following generalized form:</w:t>
      </w:r>
    </w:p>
    <w:p>
      <w:pPr>
        <w:tabs>
          <w:tab w:val="left" w:pos="1980"/>
        </w:tabs>
        <w:ind w:left="360" w:hanging="360"/>
        <w:rPr>
          <w:rFonts w:ascii="Courier New" w:hAnsi="Courier New" w:cs="Courier New"/>
        </w:rPr>
      </w:pPr>
      <w:r>
        <w:lastRenderedPageBreak/>
        <w:t>►</w:t>
      </w:r>
      <w:r>
        <w:tab/>
      </w:r>
      <w:r>
        <w:rPr>
          <w:rFonts w:ascii="Courier New" w:hAnsi="Courier New" w:cs="Courier New"/>
        </w:rPr>
        <w:t>{preamble}</w:t>
      </w:r>
      <w:r>
        <w:rPr>
          <w:rFonts w:ascii="Courier New" w:hAnsi="Courier New" w:cs="Courier New"/>
        </w:rPr>
        <w:tab/>
        <w:t>0 11111101 0 TTAAAAAA 0 AAAAAAAA 0 {command byte} 0 {payload-bytes} 0 {checksum byte(s)} 1</w:t>
      </w:r>
    </w:p>
    <w:p>
      <w:r>
        <w:t>Where:</w:t>
      </w:r>
    </w:p>
    <w:tbl>
      <w:tblPr>
        <w:tblStyle w:val="TableGrid"/>
        <w:tblW w:w="0" w:type="auto"/>
        <w:tblLook w:val="04A0" w:firstRow="1" w:lastRow="0" w:firstColumn="1" w:lastColumn="0" w:noHBand="0" w:noVBand="1"/>
      </w:tblPr>
      <w:tblGrid>
        <w:gridCol w:w="1630"/>
        <w:gridCol w:w="8008"/>
      </w:tblGrid>
      <w:tr>
        <w:tc>
          <w:tcPr>
            <w:tcW w:w="1638" w:type="dxa"/>
            <w:shd w:val="clear" w:color="auto" w:fill="BFBFBF" w:themeFill="background1" w:themeFillShade="BF"/>
          </w:tcPr>
          <w:p>
            <w:pPr>
              <w:rPr>
                <w:b/>
              </w:rPr>
            </w:pPr>
            <w:proofErr w:type="spellStart"/>
            <w:r>
              <w:rPr>
                <w:b/>
              </w:rPr>
              <w:t>TTxxxxxx</w:t>
            </w:r>
            <w:proofErr w:type="spellEnd"/>
          </w:p>
        </w:tc>
        <w:tc>
          <w:tcPr>
            <w:tcW w:w="8226" w:type="dxa"/>
            <w:shd w:val="clear" w:color="auto" w:fill="BFBFBF" w:themeFill="background1" w:themeFillShade="BF"/>
          </w:tcPr>
          <w:p>
            <w:pPr>
              <w:rPr>
                <w:b/>
              </w:rPr>
            </w:pPr>
            <w:r>
              <w:rPr>
                <w:b/>
              </w:rPr>
              <w:t>Command Type</w:t>
            </w:r>
          </w:p>
        </w:tc>
      </w:tr>
      <w:tr>
        <w:tc>
          <w:tcPr>
            <w:tcW w:w="1638" w:type="dxa"/>
          </w:tcPr>
          <w:p>
            <w:pPr>
              <w:rPr>
                <w:rFonts w:ascii="Courier New" w:hAnsi="Courier New" w:cs="Courier New"/>
              </w:rPr>
            </w:pPr>
            <w:r>
              <w:rPr>
                <w:rFonts w:ascii="Courier New" w:hAnsi="Courier New" w:cs="Courier New"/>
              </w:rPr>
              <w:t>11AAAAAA</w:t>
            </w:r>
          </w:p>
        </w:tc>
        <w:tc>
          <w:tcPr>
            <w:tcW w:w="8226" w:type="dxa"/>
          </w:tcPr>
          <w:p>
            <w:r>
              <w:t>Addressed</w:t>
            </w:r>
          </w:p>
        </w:tc>
      </w:tr>
      <w:tr>
        <w:tc>
          <w:tcPr>
            <w:tcW w:w="1638" w:type="dxa"/>
          </w:tcPr>
          <w:p>
            <w:pPr>
              <w:rPr>
                <w:rFonts w:ascii="Courier New" w:hAnsi="Courier New" w:cs="Courier New"/>
              </w:rPr>
            </w:pPr>
            <w:r>
              <w:rPr>
                <w:rFonts w:ascii="Courier New" w:hAnsi="Courier New" w:cs="Courier New"/>
              </w:rPr>
              <w:t>10AAAAAA</w:t>
            </w:r>
          </w:p>
        </w:tc>
        <w:tc>
          <w:tcPr>
            <w:tcW w:w="8226" w:type="dxa"/>
          </w:tcPr>
          <w:p>
            <w:r>
              <w:t>Addressed Continue</w:t>
            </w:r>
          </w:p>
        </w:tc>
      </w:tr>
      <w:tr>
        <w:tc>
          <w:tcPr>
            <w:tcW w:w="1638" w:type="dxa"/>
          </w:tcPr>
          <w:p>
            <w:pPr>
              <w:rPr>
                <w:rFonts w:ascii="Courier New" w:hAnsi="Courier New" w:cs="Courier New"/>
              </w:rPr>
            </w:pPr>
            <w:r>
              <w:rPr>
                <w:rFonts w:ascii="Courier New" w:hAnsi="Courier New" w:cs="Courier New"/>
              </w:rPr>
              <w:t>01AAAAAA</w:t>
            </w:r>
          </w:p>
        </w:tc>
        <w:tc>
          <w:tcPr>
            <w:tcW w:w="8226" w:type="dxa"/>
          </w:tcPr>
          <w:p>
            <w:r>
              <w:t>Addressed Control</w:t>
            </w:r>
          </w:p>
        </w:tc>
      </w:tr>
      <w:tr>
        <w:tc>
          <w:tcPr>
            <w:tcW w:w="1638" w:type="dxa"/>
          </w:tcPr>
          <w:p>
            <w:pPr>
              <w:rPr>
                <w:rFonts w:ascii="Courier New" w:hAnsi="Courier New" w:cs="Courier New"/>
              </w:rPr>
            </w:pPr>
            <w:r>
              <w:rPr>
                <w:rFonts w:ascii="Courier New" w:hAnsi="Courier New" w:cs="Courier New"/>
              </w:rPr>
              <w:t>00AAAAAA</w:t>
            </w:r>
          </w:p>
        </w:tc>
        <w:tc>
          <w:tcPr>
            <w:tcW w:w="8226" w:type="dxa"/>
          </w:tcPr>
          <w:p>
            <w:r>
              <w:t>Addressed S-9.2 / S-9.2.1 Chained</w:t>
            </w:r>
          </w:p>
        </w:tc>
      </w:tr>
    </w:tbl>
    <w:p/>
    <w:p>
      <w:r>
        <w:t>For Addressed, Addressed Continue, and Addressed Control, multiple command/payload byte sequences cannot be chained together in a single packet frame.</w:t>
      </w:r>
    </w:p>
    <w:p>
      <w:pPr>
        <w:pStyle w:val="Heading2"/>
      </w:pPr>
      <w:bookmarkStart w:id="28" w:name="_Toc86777144"/>
      <w:r>
        <w:t>Addressed and Addressed Continue</w:t>
      </w:r>
      <w:bookmarkEnd w:id="28"/>
    </w:p>
    <w:p>
      <w:r>
        <w:t xml:space="preserve">All Addressed and Addressed Continue commands have bit 7 of the first byte set, and the destination Decoder address defined in the first and second byte. </w:t>
      </w:r>
      <w:proofErr w:type="spellStart"/>
      <w:r>
        <w:t>Bit</w:t>
      </w:r>
      <w:proofErr w:type="spellEnd"/>
      <w:r>
        <w:t xml:space="preserve"> 6 of the first byte is the "continue" flag, which is clear if the command is an Addressed Continue command.</w:t>
      </w:r>
    </w:p>
    <w:p>
      <w:r>
        <w:t>Addressed:</w:t>
      </w:r>
    </w:p>
    <w:p>
      <w:pPr>
        <w:ind w:left="360" w:hanging="360"/>
        <w:rPr>
          <w:rFonts w:ascii="Courier New" w:hAnsi="Courier New" w:cs="Courier New"/>
        </w:rPr>
      </w:pPr>
      <w:r>
        <w:t>►</w:t>
      </w:r>
      <w:r>
        <w:tab/>
      </w:r>
      <w:r>
        <w:rPr>
          <w:rFonts w:ascii="Courier New" w:hAnsi="Courier New" w:cs="Courier New"/>
        </w:rPr>
        <w:t>{preamble} 0 11111101 0 11AAAAAA 0 AAAAAAAA 0 {command-byte} 0 {payload-bytes} 0 {checksum} 1</w:t>
      </w:r>
    </w:p>
    <w:p>
      <w:r>
        <w:t>Addressed Continue:</w:t>
      </w:r>
    </w:p>
    <w:p>
      <w:pPr>
        <w:ind w:left="360" w:hanging="360"/>
        <w:rPr>
          <w:rFonts w:ascii="Courier New" w:hAnsi="Courier New" w:cs="Courier New"/>
        </w:rPr>
      </w:pPr>
      <w:r>
        <w:t>►</w:t>
      </w:r>
      <w:r>
        <w:tab/>
      </w:r>
      <w:r>
        <w:rPr>
          <w:rFonts w:ascii="Courier New" w:hAnsi="Courier New" w:cs="Courier New"/>
        </w:rPr>
        <w:t>{preamble} 0 11111101 0 10AAAAAA 0 AAAAAAAA 0 {payload-bytes} 0 {checksum} 1</w:t>
      </w:r>
    </w:p>
    <w:p>
      <w:r>
        <w:t xml:space="preserve">An addressed continue message has to be interpreted in the context of the previous addressed message sent to the same Decoder, which shall explicitly allow a continuation message to be sent and the interpretation of said continue message. For more information, please see section </w:t>
      </w:r>
      <w:r>
        <w:fldChar w:fldCharType="begin"/>
      </w:r>
      <w:r>
        <w:instrText xml:space="preserve"> REF _Ref84762823 \n \p \h </w:instrText>
      </w:r>
      <w:r>
        <w:fldChar w:fldCharType="separate"/>
      </w:r>
      <w:r>
        <w:t>2.5 above</w:t>
      </w:r>
      <w:r>
        <w:fldChar w:fldCharType="end"/>
      </w:r>
      <w:r>
        <w:t>.</w:t>
      </w:r>
    </w:p>
    <w:tbl>
      <w:tblPr>
        <w:tblStyle w:val="TableGrid"/>
        <w:tblW w:w="0" w:type="auto"/>
        <w:tblLook w:val="04A0" w:firstRow="1" w:lastRow="0" w:firstColumn="1" w:lastColumn="0" w:noHBand="0" w:noVBand="1"/>
      </w:tblPr>
      <w:tblGrid>
        <w:gridCol w:w="1887"/>
        <w:gridCol w:w="1888"/>
        <w:gridCol w:w="5863"/>
      </w:tblGrid>
      <w:tr>
        <w:tc>
          <w:tcPr>
            <w:tcW w:w="3775" w:type="dxa"/>
            <w:gridSpan w:val="2"/>
            <w:shd w:val="clear" w:color="auto" w:fill="BFBFBF" w:themeFill="background1" w:themeFillShade="BF"/>
          </w:tcPr>
          <w:p>
            <w:pPr>
              <w:rPr>
                <w:b/>
              </w:rPr>
            </w:pPr>
            <w:r>
              <w:rPr>
                <w:b/>
              </w:rPr>
              <w:t>Command Byte</w:t>
            </w:r>
          </w:p>
        </w:tc>
        <w:tc>
          <w:tcPr>
            <w:tcW w:w="5863" w:type="dxa"/>
            <w:shd w:val="clear" w:color="auto" w:fill="BFBFBF" w:themeFill="background1" w:themeFillShade="BF"/>
          </w:tcPr>
          <w:p>
            <w:pPr>
              <w:rPr>
                <w:b/>
              </w:rPr>
            </w:pPr>
            <w:r>
              <w:rPr>
                <w:b/>
              </w:rPr>
              <w:t>Brief Description</w:t>
            </w:r>
          </w:p>
        </w:tc>
      </w:tr>
      <w:tr>
        <w:tc>
          <w:tcPr>
            <w:tcW w:w="1887" w:type="dxa"/>
          </w:tcPr>
          <w:p>
            <w:pPr>
              <w:rPr>
                <w:rFonts w:ascii="Courier New" w:hAnsi="Courier New" w:cs="Courier New"/>
              </w:rPr>
            </w:pPr>
            <w:r>
              <w:rPr>
                <w:rFonts w:ascii="Courier New" w:hAnsi="Courier New" w:cs="Courier New"/>
              </w:rPr>
              <w:t>0000HHHH</w:t>
            </w:r>
          </w:p>
        </w:tc>
        <w:tc>
          <w:tcPr>
            <w:tcW w:w="1888" w:type="dxa"/>
          </w:tcPr>
          <w:p>
            <w:r>
              <w:t>Manufacturer Specific</w:t>
            </w:r>
          </w:p>
        </w:tc>
        <w:tc>
          <w:tcPr>
            <w:tcW w:w="5863" w:type="dxa"/>
          </w:tcPr>
          <w:p>
            <w:r>
              <w:t>Command space available to manufacturers using their 12-bit DCC manufacturer ID</w:t>
            </w:r>
          </w:p>
        </w:tc>
      </w:tr>
      <w:tr>
        <w:tc>
          <w:tcPr>
            <w:tcW w:w="1887" w:type="dxa"/>
          </w:tcPr>
          <w:p>
            <w:pPr>
              <w:rPr>
                <w:rFonts w:ascii="Courier New" w:hAnsi="Courier New" w:cs="Courier New"/>
              </w:rPr>
            </w:pPr>
            <w:r>
              <w:rPr>
                <w:rFonts w:ascii="Courier New" w:hAnsi="Courier New" w:cs="Courier New"/>
              </w:rPr>
              <w:t>00010000 –</w:t>
            </w:r>
          </w:p>
          <w:p>
            <w:pPr>
              <w:rPr>
                <w:rFonts w:ascii="Courier New" w:hAnsi="Courier New" w:cs="Courier New"/>
              </w:rPr>
            </w:pPr>
            <w:r>
              <w:rPr>
                <w:rFonts w:ascii="Courier New" w:hAnsi="Courier New" w:cs="Courier New"/>
              </w:rPr>
              <w:t>11111011</w:t>
            </w:r>
          </w:p>
        </w:tc>
        <w:tc>
          <w:tcPr>
            <w:tcW w:w="1888" w:type="dxa"/>
          </w:tcPr>
          <w:p>
            <w:r>
              <w:t>Reserved</w:t>
            </w:r>
          </w:p>
        </w:tc>
        <w:tc>
          <w:tcPr>
            <w:tcW w:w="5863" w:type="dxa"/>
          </w:tcPr>
          <w:p>
            <w:r>
              <w:t xml:space="preserve">All undefined commands are reserved for future use </w:t>
            </w:r>
          </w:p>
        </w:tc>
      </w:tr>
      <w:tr>
        <w:tc>
          <w:tcPr>
            <w:tcW w:w="1887" w:type="dxa"/>
          </w:tcPr>
          <w:p>
            <w:pPr>
              <w:rPr>
                <w:rFonts w:ascii="Courier New" w:hAnsi="Courier New" w:cs="Courier New"/>
              </w:rPr>
            </w:pPr>
            <w:r>
              <w:rPr>
                <w:rFonts w:ascii="Courier New" w:hAnsi="Courier New" w:cs="Courier New"/>
              </w:rPr>
              <w:t>11111100</w:t>
            </w:r>
          </w:p>
        </w:tc>
        <w:tc>
          <w:tcPr>
            <w:tcW w:w="1888" w:type="dxa"/>
          </w:tcPr>
          <w:p>
            <w:proofErr w:type="spellStart"/>
            <w:r>
              <w:t>WriteBlock</w:t>
            </w:r>
            <w:proofErr w:type="spellEnd"/>
          </w:p>
        </w:tc>
        <w:tc>
          <w:tcPr>
            <w:tcW w:w="5863" w:type="dxa"/>
          </w:tcPr>
          <w:p>
            <w:r>
              <w:t>Data space write</w:t>
            </w:r>
          </w:p>
        </w:tc>
      </w:tr>
      <w:tr>
        <w:tc>
          <w:tcPr>
            <w:tcW w:w="1887" w:type="dxa"/>
          </w:tcPr>
          <w:p>
            <w:pPr>
              <w:rPr>
                <w:rFonts w:ascii="Courier New" w:hAnsi="Courier New" w:cs="Courier New"/>
              </w:rPr>
            </w:pPr>
            <w:r>
              <w:rPr>
                <w:rFonts w:ascii="Courier New" w:hAnsi="Courier New" w:cs="Courier New"/>
              </w:rPr>
              <w:t>11111101</w:t>
            </w:r>
          </w:p>
        </w:tc>
        <w:tc>
          <w:tcPr>
            <w:tcW w:w="1888" w:type="dxa"/>
          </w:tcPr>
          <w:p>
            <w:proofErr w:type="spellStart"/>
            <w:r>
              <w:t>ReadBackground</w:t>
            </w:r>
            <w:proofErr w:type="spellEnd"/>
          </w:p>
        </w:tc>
        <w:tc>
          <w:tcPr>
            <w:tcW w:w="5863" w:type="dxa"/>
          </w:tcPr>
          <w:p>
            <w:r>
              <w:t>Background data space read</w:t>
            </w:r>
          </w:p>
        </w:tc>
      </w:tr>
      <w:tr>
        <w:tc>
          <w:tcPr>
            <w:tcW w:w="1887" w:type="dxa"/>
          </w:tcPr>
          <w:p>
            <w:pPr>
              <w:rPr>
                <w:rFonts w:ascii="Courier New" w:hAnsi="Courier New" w:cs="Courier New"/>
              </w:rPr>
            </w:pPr>
            <w:r>
              <w:rPr>
                <w:rFonts w:ascii="Courier New" w:hAnsi="Courier New" w:cs="Courier New"/>
              </w:rPr>
              <w:t>11111110</w:t>
            </w:r>
          </w:p>
        </w:tc>
        <w:tc>
          <w:tcPr>
            <w:tcW w:w="1888" w:type="dxa"/>
          </w:tcPr>
          <w:p>
            <w:proofErr w:type="spellStart"/>
            <w:r>
              <w:t>ReadBlock</w:t>
            </w:r>
            <w:proofErr w:type="spellEnd"/>
          </w:p>
        </w:tc>
        <w:tc>
          <w:tcPr>
            <w:tcW w:w="5863" w:type="dxa"/>
          </w:tcPr>
          <w:p>
            <w:r>
              <w:t>Fast data space read</w:t>
            </w:r>
          </w:p>
        </w:tc>
      </w:tr>
      <w:tr>
        <w:tc>
          <w:tcPr>
            <w:tcW w:w="1887" w:type="dxa"/>
          </w:tcPr>
          <w:p>
            <w:pPr>
              <w:rPr>
                <w:rFonts w:ascii="Courier New" w:hAnsi="Courier New" w:cs="Courier New"/>
              </w:rPr>
            </w:pPr>
            <w:r>
              <w:rPr>
                <w:rFonts w:ascii="Courier New" w:hAnsi="Courier New" w:cs="Courier New"/>
              </w:rPr>
              <w:t>11111111</w:t>
            </w:r>
          </w:p>
        </w:tc>
        <w:tc>
          <w:tcPr>
            <w:tcW w:w="1888" w:type="dxa"/>
          </w:tcPr>
          <w:p>
            <w:r>
              <w:t>Reserved</w:t>
            </w:r>
          </w:p>
        </w:tc>
        <w:tc>
          <w:tcPr>
            <w:tcW w:w="5863" w:type="dxa"/>
          </w:tcPr>
          <w:p>
            <w:r>
              <w:t>All undefined commands are reserved for future use.</w:t>
            </w:r>
          </w:p>
        </w:tc>
      </w:tr>
    </w:tbl>
    <w:p>
      <w:pPr>
        <w:pStyle w:val="Heading2"/>
      </w:pPr>
      <w:bookmarkStart w:id="29" w:name="_Toc86777145"/>
      <w:r>
        <w:t>Addressed Control</w:t>
      </w:r>
      <w:bookmarkEnd w:id="29"/>
    </w:p>
    <w:p>
      <w:r>
        <w:t>All Addressed control commands have bit 7 clear and bit 6 set in the first byte. Currently there are no messages defined for Addressed Control.</w:t>
      </w:r>
    </w:p>
    <w:p>
      <w:pPr>
        <w:ind w:left="360" w:hanging="360"/>
        <w:rPr>
          <w:rFonts w:ascii="Courier New" w:hAnsi="Courier New" w:cs="Courier New"/>
        </w:rPr>
      </w:pPr>
      <w:r>
        <w:lastRenderedPageBreak/>
        <w:t>►</w:t>
      </w:r>
      <w:r>
        <w:tab/>
      </w:r>
      <w:r>
        <w:rPr>
          <w:rFonts w:ascii="Courier New" w:hAnsi="Courier New" w:cs="Courier New"/>
        </w:rPr>
        <w:t>{preamble} 0 11111101 0 01AAAAAA 0 AAAAAAAA 0 {control byte} 0 {payload-bytes} 0 {checksum} 1</w:t>
      </w:r>
    </w:p>
    <w:p>
      <w:pPr>
        <w:pStyle w:val="Heading2"/>
      </w:pPr>
      <w:bookmarkStart w:id="30" w:name="_Toc86777146"/>
      <w:r>
        <w:t>Addressed S-9.2 / S-9.2.1 Chained</w:t>
      </w:r>
      <w:bookmarkEnd w:id="30"/>
    </w:p>
    <w:p>
      <w:r>
        <w:t xml:space="preserve">All Addressed S-9.2 / S-9.2.1 chained </w:t>
      </w:r>
      <w:proofErr w:type="gramStart"/>
      <w:r>
        <w:t>commands</w:t>
      </w:r>
      <w:proofErr w:type="gramEnd"/>
      <w:r>
        <w:t xml:space="preserve"> have bits 7 and 6 of the first byte clear, and the destination Decoder address defined in the first and second byte.</w:t>
      </w:r>
    </w:p>
    <w:p>
      <w:pPr>
        <w:ind w:left="360" w:hanging="360"/>
        <w:rPr>
          <w:rFonts w:ascii="Courier New" w:hAnsi="Courier New" w:cs="Courier New"/>
        </w:rPr>
      </w:pPr>
      <w:r>
        <w:t>►</w:t>
      </w:r>
      <w:r>
        <w:tab/>
      </w:r>
      <w:r>
        <w:rPr>
          <w:rFonts w:ascii="Courier New" w:hAnsi="Courier New" w:cs="Courier New"/>
        </w:rPr>
        <w:t>{preamble} 0 11111101 0 00AAAAAA 0 AAAAAAAA 0 {instruction</w:t>
      </w:r>
      <w:r>
        <w:rPr>
          <w:rFonts w:ascii="Courier New" w:hAnsi="Courier New" w:cs="Courier New"/>
        </w:rPr>
        <w:noBreakHyphen/>
        <w:t>bytes} 0 {instruction-bytes} 0 … {instruction</w:t>
      </w:r>
      <w:r>
        <w:rPr>
          <w:rFonts w:ascii="Courier New" w:hAnsi="Courier New" w:cs="Courier New"/>
        </w:rPr>
        <w:noBreakHyphen/>
        <w:t>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 or other feedback response</w:t>
      </w:r>
    </w:p>
    <w:p>
      <w:r>
        <w:t>Each set of {instruction-bytes} is a separate S-9.2 / S-9.2.1 Multi-Function Decoder command. A chained packet may contain multiple commands up to a maximum allowable packet length of 16 bytes, including the 253 address and the checksum byte(s).</w:t>
      </w:r>
    </w:p>
    <w:p>
      <w:r>
        <w:t>Upon successful reception, the Decoder shall respond in feedback channel 2 with either an ACK or another appropriate feedback response.</w:t>
      </w:r>
    </w:p>
    <w:p>
      <w:pPr>
        <w:pStyle w:val="Heading1"/>
      </w:pPr>
      <w:bookmarkStart w:id="31" w:name="_Toc86777147"/>
      <w:r>
        <w:t>Command Types in Address Partition 254</w:t>
      </w:r>
      <w:bookmarkEnd w:id="31"/>
    </w:p>
    <w:p>
      <w:r>
        <w:t>The general format is:</w:t>
      </w:r>
    </w:p>
    <w:p>
      <w:pPr>
        <w:ind w:left="360" w:hanging="360"/>
        <w:rPr>
          <w:rFonts w:ascii="Courier New" w:hAnsi="Courier New" w:cs="Courier New"/>
        </w:rPr>
      </w:pPr>
      <w:r>
        <w:t>►</w:t>
      </w:r>
      <w:r>
        <w:tab/>
      </w:r>
      <w:r>
        <w:rPr>
          <w:rFonts w:ascii="Courier New" w:hAnsi="Courier New" w:cs="Courier New"/>
        </w:rPr>
        <w:t>{preamble} 0 11111110 0 {command byte} 0 {parameter bytes(s)} 0 {checksum} 1</w:t>
      </w:r>
    </w:p>
    <w:tbl>
      <w:tblPr>
        <w:tblStyle w:val="TableGrid"/>
        <w:tblW w:w="0" w:type="auto"/>
        <w:tblLook w:val="04A0" w:firstRow="1" w:lastRow="0" w:firstColumn="1" w:lastColumn="0" w:noHBand="0" w:noVBand="1"/>
      </w:tblPr>
      <w:tblGrid>
        <w:gridCol w:w="1887"/>
        <w:gridCol w:w="1888"/>
        <w:gridCol w:w="5863"/>
      </w:tblGrid>
      <w:tr>
        <w:trPr>
          <w:cantSplit/>
          <w:tblHeader/>
        </w:trPr>
        <w:tc>
          <w:tcPr>
            <w:tcW w:w="3775" w:type="dxa"/>
            <w:gridSpan w:val="2"/>
            <w:shd w:val="clear" w:color="auto" w:fill="BFBFBF" w:themeFill="background1" w:themeFillShade="BF"/>
          </w:tcPr>
          <w:p>
            <w:pPr>
              <w:rPr>
                <w:b/>
              </w:rPr>
            </w:pPr>
            <w:r>
              <w:rPr>
                <w:b/>
              </w:rPr>
              <w:t>Command Byte</w:t>
            </w:r>
          </w:p>
        </w:tc>
        <w:tc>
          <w:tcPr>
            <w:tcW w:w="5863" w:type="dxa"/>
            <w:shd w:val="clear" w:color="auto" w:fill="BFBFBF" w:themeFill="background1" w:themeFillShade="BF"/>
          </w:tcPr>
          <w:p>
            <w:pPr>
              <w:rPr>
                <w:b/>
              </w:rPr>
            </w:pPr>
            <w:r>
              <w:rPr>
                <w:b/>
              </w:rPr>
              <w:t>Brief Description</w:t>
            </w:r>
          </w:p>
        </w:tc>
      </w:tr>
      <w:tr>
        <w:trPr>
          <w:cantSplit/>
        </w:trPr>
        <w:tc>
          <w:tcPr>
            <w:tcW w:w="1887" w:type="dxa"/>
          </w:tcPr>
          <w:p>
            <w:pPr>
              <w:rPr>
                <w:rFonts w:ascii="Courier New" w:hAnsi="Courier New" w:cs="Courier New"/>
              </w:rPr>
            </w:pPr>
            <w:r>
              <w:rPr>
                <w:rFonts w:ascii="Courier New" w:hAnsi="Courier New" w:cs="Courier New"/>
              </w:rPr>
              <w:t>00000000</w:t>
            </w:r>
          </w:p>
        </w:tc>
        <w:tc>
          <w:tcPr>
            <w:tcW w:w="1888" w:type="dxa"/>
          </w:tcPr>
          <w:p>
            <w:r>
              <w:t>Get Data Start</w:t>
            </w:r>
          </w:p>
        </w:tc>
        <w:tc>
          <w:tcPr>
            <w:tcW w:w="5863" w:type="dxa"/>
          </w:tcPr>
          <w:p>
            <w:r>
              <w:t>First of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00000001</w:t>
            </w:r>
          </w:p>
        </w:tc>
        <w:tc>
          <w:tcPr>
            <w:tcW w:w="1888" w:type="dxa"/>
          </w:tcPr>
          <w:p>
            <w:r>
              <w:t xml:space="preserve">Get Data </w:t>
            </w:r>
            <w:proofErr w:type="spellStart"/>
            <w:r>
              <w:t>Cont</w:t>
            </w:r>
            <w:proofErr w:type="spellEnd"/>
          </w:p>
        </w:tc>
        <w:tc>
          <w:tcPr>
            <w:tcW w:w="5863" w:type="dxa"/>
          </w:tcPr>
          <w:p>
            <w:r>
              <w:t>Further sequenced messages for Decoder to send data</w:t>
            </w:r>
          </w:p>
        </w:tc>
      </w:tr>
      <w:tr>
        <w:trPr>
          <w:cantSplit/>
        </w:trPr>
        <w:tc>
          <w:tcPr>
            <w:tcW w:w="1887" w:type="dxa"/>
          </w:tcPr>
          <w:p>
            <w:pPr>
              <w:rPr>
                <w:rFonts w:ascii="Courier New" w:hAnsi="Courier New" w:cs="Courier New"/>
              </w:rPr>
            </w:pPr>
            <w:r>
              <w:rPr>
                <w:rFonts w:ascii="Courier New" w:hAnsi="Courier New" w:cs="Courier New"/>
              </w:rPr>
              <w:t>00000010</w:t>
            </w:r>
          </w:p>
        </w:tc>
        <w:tc>
          <w:tcPr>
            <w:tcW w:w="1888" w:type="dxa"/>
          </w:tcPr>
          <w:p>
            <w:r>
              <w:t>Get Data Start</w:t>
            </w:r>
          </w:p>
        </w:tc>
        <w:tc>
          <w:tcPr>
            <w:tcW w:w="5863" w:type="dxa"/>
          </w:tcPr>
          <w:p>
            <w:r>
              <w:t>First of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t>00000011</w:t>
            </w:r>
          </w:p>
        </w:tc>
        <w:tc>
          <w:tcPr>
            <w:tcW w:w="1888" w:type="dxa"/>
          </w:tcPr>
          <w:p>
            <w:r>
              <w:t xml:space="preserve">Get Data </w:t>
            </w:r>
            <w:proofErr w:type="spellStart"/>
            <w:r>
              <w:t>Cont</w:t>
            </w:r>
            <w:proofErr w:type="spellEnd"/>
          </w:p>
        </w:tc>
        <w:tc>
          <w:tcPr>
            <w:tcW w:w="5863" w:type="dxa"/>
          </w:tcPr>
          <w:p>
            <w:r>
              <w:t>Further sequenced messages for Decoder to receive data</w:t>
            </w:r>
          </w:p>
        </w:tc>
      </w:tr>
      <w:tr>
        <w:trPr>
          <w:cantSplit/>
        </w:trPr>
        <w:tc>
          <w:tcPr>
            <w:tcW w:w="1887" w:type="dxa"/>
          </w:tcPr>
          <w:p>
            <w:pPr>
              <w:rPr>
                <w:rFonts w:ascii="Courier New" w:hAnsi="Courier New" w:cs="Courier New"/>
              </w:rPr>
            </w:pPr>
            <w:r>
              <w:rPr>
                <w:rFonts w:ascii="Courier New" w:hAnsi="Courier New" w:cs="Courier New"/>
              </w:rPr>
              <w:t>00000100 –</w:t>
            </w:r>
          </w:p>
          <w:p>
            <w:pPr>
              <w:rPr>
                <w:rFonts w:ascii="Courier New" w:hAnsi="Courier New" w:cs="Courier New"/>
              </w:rPr>
            </w:pPr>
            <w:r>
              <w:rPr>
                <w:rFonts w:ascii="Courier New" w:hAnsi="Courier New" w:cs="Courier New"/>
              </w:rPr>
              <w:t>10111111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1101HHHH</w:t>
            </w:r>
          </w:p>
        </w:tc>
        <w:tc>
          <w:tcPr>
            <w:tcW w:w="1888" w:type="dxa"/>
          </w:tcPr>
          <w:p>
            <w:r>
              <w:t>Select</w:t>
            </w:r>
          </w:p>
        </w:tc>
        <w:tc>
          <w:tcPr>
            <w:tcW w:w="5863" w:type="dxa"/>
          </w:tcPr>
          <w:p>
            <w:r>
              <w:t>Requests metadata such as desired address from Decoder</w:t>
            </w:r>
          </w:p>
        </w:tc>
      </w:tr>
      <w:tr>
        <w:trPr>
          <w:cantSplit/>
        </w:trPr>
        <w:tc>
          <w:tcPr>
            <w:tcW w:w="1887" w:type="dxa"/>
          </w:tcPr>
          <w:p>
            <w:pPr>
              <w:rPr>
                <w:rFonts w:ascii="Courier New" w:hAnsi="Courier New" w:cs="Courier New"/>
              </w:rPr>
            </w:pPr>
            <w:r>
              <w:rPr>
                <w:rFonts w:ascii="Courier New" w:hAnsi="Courier New" w:cs="Courier New"/>
              </w:rPr>
              <w:t>1110HHHH</w:t>
            </w:r>
          </w:p>
        </w:tc>
        <w:tc>
          <w:tcPr>
            <w:tcW w:w="1888" w:type="dxa"/>
          </w:tcPr>
          <w:p>
            <w:r>
              <w:t>Logon Assign</w:t>
            </w:r>
          </w:p>
        </w:tc>
        <w:tc>
          <w:tcPr>
            <w:tcW w:w="5863" w:type="dxa"/>
          </w:tcPr>
          <w:p>
            <w:r>
              <w:t>Assigned a DCC address to a given Decoder</w:t>
            </w:r>
          </w:p>
        </w:tc>
      </w:tr>
      <w:tr>
        <w:trPr>
          <w:cantSplit/>
        </w:trPr>
        <w:tc>
          <w:tcPr>
            <w:tcW w:w="1887" w:type="dxa"/>
          </w:tcPr>
          <w:p>
            <w:pPr>
              <w:rPr>
                <w:rFonts w:ascii="Courier New" w:hAnsi="Courier New" w:cs="Courier New"/>
              </w:rPr>
            </w:pPr>
            <w:r>
              <w:rPr>
                <w:rFonts w:ascii="Courier New" w:hAnsi="Courier New" w:cs="Courier New"/>
              </w:rPr>
              <w:t>11110000 –</w:t>
            </w:r>
          </w:p>
          <w:p>
            <w:pPr>
              <w:rPr>
                <w:rFonts w:ascii="Courier New" w:hAnsi="Courier New" w:cs="Courier New"/>
              </w:rPr>
            </w:pPr>
            <w:r>
              <w:rPr>
                <w:rFonts w:ascii="Courier New" w:hAnsi="Courier New" w:cs="Courier New"/>
              </w:rPr>
              <w:t>10111011</w:t>
            </w:r>
          </w:p>
        </w:tc>
        <w:tc>
          <w:tcPr>
            <w:tcW w:w="1888" w:type="dxa"/>
          </w:tcPr>
          <w:p>
            <w:r>
              <w:t>Reserved</w:t>
            </w:r>
          </w:p>
        </w:tc>
        <w:tc>
          <w:tcPr>
            <w:tcW w:w="5863" w:type="dxa"/>
          </w:tcPr>
          <w:p>
            <w:r>
              <w:t>All undefined commands are reserved for future use.</w:t>
            </w:r>
          </w:p>
        </w:tc>
      </w:tr>
      <w:tr>
        <w:trPr>
          <w:cantSplit/>
        </w:trPr>
        <w:tc>
          <w:tcPr>
            <w:tcW w:w="1887" w:type="dxa"/>
          </w:tcPr>
          <w:p>
            <w:pPr>
              <w:rPr>
                <w:rFonts w:ascii="Courier New" w:hAnsi="Courier New" w:cs="Courier New"/>
              </w:rPr>
            </w:pPr>
            <w:r>
              <w:rPr>
                <w:rFonts w:ascii="Courier New" w:hAnsi="Courier New" w:cs="Courier New"/>
              </w:rPr>
              <w:t>111111GG</w:t>
            </w:r>
          </w:p>
        </w:tc>
        <w:tc>
          <w:tcPr>
            <w:tcW w:w="1888" w:type="dxa"/>
          </w:tcPr>
          <w:p>
            <w:r>
              <w:t>Logon Enable</w:t>
            </w:r>
          </w:p>
        </w:tc>
        <w:tc>
          <w:tcPr>
            <w:tcW w:w="5863" w:type="dxa"/>
          </w:tcPr>
          <w:p>
            <w:r>
              <w:t>Requests registration from one or more Decoders</w:t>
            </w:r>
          </w:p>
        </w:tc>
      </w:tr>
    </w:tbl>
    <w:p>
      <w:pPr>
        <w:pStyle w:val="Heading1"/>
      </w:pPr>
      <w:bookmarkStart w:id="32" w:name="_Toc86777148"/>
      <w:r>
        <w:t>Logon</w:t>
      </w:r>
      <w:bookmarkEnd w:id="32"/>
    </w:p>
    <w:p>
      <w:r>
        <w:t>Logon is an automatic registration procedure for DCC. The aim is to significantly increase the user-friendliness of model railway controls. Its application relieves the user from the burden of assigning addresses and functions. The aim is, for example, to have a vehicle immediately available to the DCC System with its name and all its properties automatically discovered upon placement onto the rails.</w:t>
      </w:r>
    </w:p>
    <w:p>
      <w:pPr>
        <w:pStyle w:val="Heading2"/>
      </w:pPr>
      <w:bookmarkStart w:id="33" w:name="_Toc86777149"/>
      <w:r>
        <w:lastRenderedPageBreak/>
        <w:t>Procedure</w:t>
      </w:r>
      <w:bookmarkEnd w:id="33"/>
    </w:p>
    <w:p>
      <w:r>
        <w:t>A unique Decoder Identifier (DID) is used to distinguish between different Decoders. Based on this DID, the Decoders are assigned a shortened (session) address (non-conflicting regular DCC address) which enables Decoders to receive regular DCC commands. If possible, the previous Decoder address is used for the session address. For this purpose, a registration procedure is carried out at the beginning in order to assign a DCC address and optionally make known the Decoder properties.</w:t>
      </w:r>
    </w:p>
    <w:p>
      <w:r>
        <w:t>With respect to the registration procedure a Decoder may be in one of two states: Unselected or Selected.</w:t>
      </w:r>
    </w:p>
    <w:p>
      <w:r>
        <w:t>The registration is divided into the following steps:</w:t>
      </w:r>
    </w:p>
    <w:p>
      <w:pPr>
        <w:pStyle w:val="Heading3"/>
      </w:pPr>
      <w:bookmarkStart w:id="34" w:name="_Toc86777150"/>
      <w:r>
        <w:t>Enumeration</w:t>
      </w:r>
      <w:bookmarkEnd w:id="34"/>
    </w:p>
    <w:p>
      <w:r>
        <w:t>This is where the existing Decoders are determined and any access conflicts that may arise are resolved. At the end of the enumeration phase, the System knows the DID's of the existing Decoders.</w:t>
      </w:r>
    </w:p>
    <w:p>
      <w:r>
        <w:t>The System sends requests to the Decoders to Logon (</w:t>
      </w:r>
      <w:r>
        <w:rPr>
          <w:b/>
        </w:rPr>
        <w:t>Logon Enable</w:t>
      </w:r>
      <w:r>
        <w:t xml:space="preserve">). These Logon requests contain a unique identifier (CID) for the System and a Session ID. The Decoders can use the combined ID to recognize the System after a power cycle. If the System is not recognized, the Decoder shall start in the Unselected state. The Decoders in Unselected state respond to the </w:t>
      </w:r>
      <w:r>
        <w:rPr>
          <w:b/>
        </w:rPr>
        <w:t>Logon Enable</w:t>
      </w:r>
      <w:r>
        <w:t xml:space="preserve"> command according to certain rules with a Logon feedback response containing the DID of the Decoder.</w:t>
      </w:r>
    </w:p>
    <w:p>
      <w:r>
        <w:t xml:space="preserve">If many of the Decoders are already known in the System, or if local feedback detectors are used, this phase will be short. In the event of a collision of simultaneous responses from several Decoders, the detection is not reliable. A separation is then carried out by means of dynamic back-offs in the Decoders. The separation takes place (identified by the coding of the </w:t>
      </w:r>
      <w:r>
        <w:rPr>
          <w:b/>
        </w:rPr>
        <w:t>Logon Enable</w:t>
      </w:r>
      <w:r>
        <w:t xml:space="preserve"> command) separately for accessory Decoders and mobile Decoders.</w:t>
      </w:r>
    </w:p>
    <w:p>
      <w:pPr>
        <w:pStyle w:val="Heading3"/>
      </w:pPr>
      <w:bookmarkStart w:id="35" w:name="_Toc86777151"/>
      <w:bookmarkStart w:id="36" w:name="_GoBack"/>
      <w:bookmarkEnd w:id="36"/>
      <w:r>
        <w:t>Confirmation</w:t>
      </w:r>
      <w:bookmarkEnd w:id="35"/>
    </w:p>
    <w:p>
      <w:r>
        <w:t xml:space="preserve">The System confirms the enumeration by addressing the Decoder via its DID using the </w:t>
      </w:r>
      <w:r>
        <w:rPr>
          <w:b/>
        </w:rPr>
        <w:t>Select</w:t>
      </w:r>
      <w:r>
        <w:t xml:space="preserve"> (</w:t>
      </w:r>
      <w:proofErr w:type="spellStart"/>
      <w:r>
        <w:rPr>
          <w:b/>
        </w:rPr>
        <w:t>ReadShortInfo</w:t>
      </w:r>
      <w:proofErr w:type="spellEnd"/>
      <w:r>
        <w:t>)</w:t>
      </w:r>
      <w:r>
        <w:rPr>
          <w:b/>
        </w:rPr>
        <w:t xml:space="preserve"> </w:t>
      </w:r>
      <w:r>
        <w:t xml:space="preserve">command. The </w:t>
      </w:r>
      <w:proofErr w:type="spellStart"/>
      <w:r>
        <w:rPr>
          <w:b/>
        </w:rPr>
        <w:t>ReadShortInfo</w:t>
      </w:r>
      <w:proofErr w:type="spellEnd"/>
      <w:r>
        <w:t xml:space="preserve"> feedback to the </w:t>
      </w:r>
      <w:r>
        <w:rPr>
          <w:b/>
        </w:rPr>
        <w:t>Select</w:t>
      </w:r>
      <w:r>
        <w:t xml:space="preserve"> command tells the System important information about the Decoder such as the last assigned DCC address, protocol capabilities, and function capabilities.</w:t>
      </w:r>
    </w:p>
    <w:p>
      <w:r>
        <w:t xml:space="preserve">When a Decoder receives a command addressed to its unique ID, such as a </w:t>
      </w:r>
      <w:r>
        <w:rPr>
          <w:b/>
        </w:rPr>
        <w:t>Select</w:t>
      </w:r>
      <w:r>
        <w:t xml:space="preserve"> command, it will transition to Selected state for the current session.</w:t>
      </w:r>
    </w:p>
    <w:p>
      <w:pPr>
        <w:pStyle w:val="Heading3"/>
      </w:pPr>
      <w:bookmarkStart w:id="37" w:name="_Toc86777152"/>
      <w:r>
        <w:t>Assignment</w:t>
      </w:r>
      <w:bookmarkEnd w:id="37"/>
    </w:p>
    <w:p>
      <w:r>
        <w:t xml:space="preserve">The System assigns a DCC address to the Decoder which is to be used in this session using the </w:t>
      </w:r>
      <w:r>
        <w:rPr>
          <w:b/>
        </w:rPr>
        <w:t>Logon Assign</w:t>
      </w:r>
      <w:r>
        <w:t xml:space="preserve"> command. The Decoder replies to this message with feedback containing information about whether its configuration has changed since last discovered by the System.</w:t>
      </w:r>
    </w:p>
    <w:p>
      <w:r>
        <w:t xml:space="preserve">When a Decoder receives an assigned address, after a Decoder restart, upon receiving a </w:t>
      </w:r>
      <w:r>
        <w:rPr>
          <w:b/>
        </w:rPr>
        <w:t>Logon Enable</w:t>
      </w:r>
      <w:r>
        <w:t>, the Decoder shall start in Selected state if the CID is the same and the Session ID is the same or has been incremented by less than four.</w:t>
      </w:r>
    </w:p>
    <w:p>
      <w:pPr>
        <w:pStyle w:val="Heading3"/>
      </w:pPr>
      <w:bookmarkStart w:id="38" w:name="_Toc86777153"/>
      <w:r>
        <w:t>Configuration Discovery</w:t>
      </w:r>
      <w:bookmarkEnd w:id="38"/>
    </w:p>
    <w:p>
      <w:r>
        <w:t xml:space="preserve">Lastly, the System may optionally discover additional configuration information about the Decoder, such as user-visible name, function assignments, </w:t>
      </w:r>
      <w:proofErr w:type="spellStart"/>
      <w:r>
        <w:t>etc</w:t>
      </w:r>
      <w:proofErr w:type="spellEnd"/>
      <w:r>
        <w:t xml:space="preserve">… The most commonly used information is </w:t>
      </w:r>
      <w:r>
        <w:lastRenderedPageBreak/>
        <w:t>mapped to standardized CVs. Existing CV read/write commands (</w:t>
      </w:r>
      <w:r>
        <w:rPr>
          <w:b/>
        </w:rPr>
        <w:t>POM / XPOM</w:t>
      </w:r>
      <w:r>
        <w:t>) may be used to retrieve this information. Implementation of the Data Space commands are not required; however, the Decoder may optionally implement the Data Space commands for more efficient transfer of this information.</w:t>
      </w:r>
    </w:p>
    <w:p>
      <w:pPr>
        <w:pStyle w:val="Heading3"/>
      </w:pPr>
      <w:bookmarkStart w:id="39" w:name="_Toc86777154"/>
      <w:r>
        <w:t>CID</w:t>
      </w:r>
      <w:bookmarkEnd w:id="39"/>
    </w:p>
    <w:p>
      <w:r>
        <w:t>The CID is a 16-bit value chosen by the manufacturer to have a reasonable probability of uniqueness among all systems produced by a given manufacturer.</w:t>
      </w:r>
    </w:p>
    <w:p>
      <w:pPr>
        <w:pStyle w:val="Heading2"/>
      </w:pPr>
      <w:bookmarkStart w:id="40" w:name="_Toc86777155"/>
      <w:r>
        <w:t>Logon Commands</w:t>
      </w:r>
      <w:bookmarkEnd w:id="40"/>
    </w:p>
    <w:p>
      <w:pPr>
        <w:pStyle w:val="Heading3"/>
      </w:pPr>
      <w:bookmarkStart w:id="41" w:name="_Toc86777156"/>
      <w:r>
        <w:t>Logon Enable</w:t>
      </w:r>
      <w:bookmarkEnd w:id="41"/>
    </w:p>
    <w:p>
      <w:r>
        <w:t>This is a registration request. It shall be sent out periodically at least once every 300 milliseconds. More frequent transmission is recommended after the system is started.</w:t>
      </w:r>
    </w:p>
    <w:p>
      <w:pPr>
        <w:ind w:left="360" w:hanging="360"/>
        <w:rPr>
          <w:rFonts w:ascii="Courier New" w:hAnsi="Courier New" w:cs="Courier New"/>
        </w:rPr>
      </w:pPr>
      <w:r>
        <w:t>►</w:t>
      </w:r>
      <w:r>
        <w:tab/>
      </w:r>
      <w:r>
        <w:rPr>
          <w:rFonts w:ascii="Courier New" w:hAnsi="Courier New" w:cs="Courier New"/>
        </w:rPr>
        <w:t>{preamble} 0 11111110 0 111111GG 0 CCCCCCCC 0 CCCCCCCC 0 SSSSSSSS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15}HHHH</w:t>
      </w:r>
      <w:proofErr w:type="gramEnd"/>
      <w:r>
        <w:rPr>
          <w:rFonts w:ascii="Courier New" w:hAnsi="Courier New" w:cs="Courier New"/>
        </w:rPr>
        <w:t xml:space="preserve"> HHHHHHHH UUUUUUUU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r>
        <w:rPr>
          <w:rFonts w:ascii="Courier New" w:hAnsi="Courier New" w:cs="Courier New"/>
        </w:rPr>
        <w:t xml:space="preserve"> </w:t>
      </w:r>
      <w:proofErr w:type="spellStart"/>
      <w:r>
        <w:rPr>
          <w:rFonts w:ascii="Courier New" w:hAnsi="Courier New" w:cs="Courier New"/>
        </w:rPr>
        <w:t>UUUUUUUU</w:t>
      </w:r>
      <w:proofErr w:type="spellEnd"/>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GG</w:t>
            </w:r>
          </w:p>
        </w:tc>
        <w:tc>
          <w:tcPr>
            <w:tcW w:w="7843" w:type="dxa"/>
          </w:tcPr>
          <w:p>
            <w:r>
              <w:t>The address group determines which Decoders shall respond</w:t>
            </w:r>
          </w:p>
          <w:p>
            <w:r>
              <w:rPr>
                <w:b/>
              </w:rPr>
              <w:t>00</w:t>
            </w:r>
            <w:r>
              <w:t xml:space="preserve"> ALL: All Decoders respond</w:t>
            </w:r>
          </w:p>
          <w:p>
            <w:r>
              <w:rPr>
                <w:b/>
              </w:rPr>
              <w:t>01</w:t>
            </w:r>
            <w:r>
              <w:t xml:space="preserve"> LOCO: Mobile Decoders only</w:t>
            </w:r>
          </w:p>
          <w:p>
            <w:r>
              <w:rPr>
                <w:b/>
              </w:rPr>
              <w:t>10</w:t>
            </w:r>
            <w:r>
              <w:t xml:space="preserve"> ACC: Accessory Decoders only</w:t>
            </w:r>
          </w:p>
          <w:p>
            <w:pPr>
              <w:rPr>
                <w:b/>
              </w:rPr>
            </w:pPr>
            <w:r>
              <w:rPr>
                <w:b/>
              </w:rPr>
              <w:t>11</w:t>
            </w:r>
            <w:r>
              <w:t xml:space="preserve"> NOW: All Decoders (regardless of back-off)</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CID (System Identifier), two bytes, MSB first followed by LSB</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Session ID number</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bl>
    <w:p/>
    <w:p>
      <w:r>
        <w:t xml:space="preserve">A Decoder, upon receiving a </w:t>
      </w:r>
      <w:r>
        <w:rPr>
          <w:b/>
        </w:rPr>
        <w:t>Logon Enable</w:t>
      </w:r>
      <w:r>
        <w:t xml:space="preserve"> message, shall evaluate if it is in Selected or Unselected state according to Section </w:t>
      </w:r>
      <w:r>
        <w:fldChar w:fldCharType="begin"/>
      </w:r>
      <w:r>
        <w:instrText xml:space="preserve"> REF _Ref86702775 \r \p \h </w:instrText>
      </w:r>
      <w:r>
        <w:fldChar w:fldCharType="separate"/>
      </w:r>
      <w:r>
        <w:t>6.4.1 below</w:t>
      </w:r>
      <w:r>
        <w:fldChar w:fldCharType="end"/>
      </w:r>
      <w:r>
        <w:t xml:space="preserve">. Decoders in Selected state shall never respond to Logon Enable commands. Decoders in Unselected state respond based on the GG parameter and their back-off algorithm according to Section </w:t>
      </w:r>
      <w:r>
        <w:fldChar w:fldCharType="begin"/>
      </w:r>
      <w:r>
        <w:instrText xml:space="preserve"> REF _Ref86702816 \r \p \h </w:instrText>
      </w:r>
      <w:r>
        <w:fldChar w:fldCharType="separate"/>
      </w:r>
      <w:r>
        <w:t>6.4.2 below</w:t>
      </w:r>
      <w:r>
        <w:fldChar w:fldCharType="end"/>
      </w:r>
      <w:r>
        <w:rPr>
          <w:color w:val="4F81BD" w:themeColor="accent1"/>
        </w:rPr>
        <w:t>:</w:t>
      </w:r>
    </w:p>
    <w:p>
      <w:pPr>
        <w:pStyle w:val="ListParagraph"/>
        <w:numPr>
          <w:ilvl w:val="0"/>
          <w:numId w:val="27"/>
        </w:numPr>
      </w:pPr>
      <w:r>
        <w:t>When GG is NOW, all Decoders respond with their Unique ID (DID) and reset their back-off algorithm to initial state.</w:t>
      </w:r>
    </w:p>
    <w:p>
      <w:pPr>
        <w:pStyle w:val="ListParagraph"/>
        <w:numPr>
          <w:ilvl w:val="0"/>
          <w:numId w:val="27"/>
        </w:numPr>
      </w:pPr>
      <w:r>
        <w:t>Otherwise, the Decoders matched by GG respond when their back-off counter is expired.</w:t>
      </w:r>
    </w:p>
    <w:p>
      <w:pPr>
        <w:pStyle w:val="Heading3"/>
      </w:pPr>
      <w:bookmarkStart w:id="42" w:name="_Toc86777157"/>
      <w:r>
        <w:t>Select</w:t>
      </w:r>
      <w:bookmarkEnd w:id="42"/>
    </w:p>
    <w:p>
      <w:r>
        <w:t>This command addresses a Decoder by its DID, and transitions the Decoder to Selected state for the current session.</w:t>
      </w:r>
    </w:p>
    <w:p>
      <w:pPr>
        <w:ind w:left="360" w:hanging="360"/>
        <w:rPr>
          <w:rFonts w:ascii="Courier New" w:hAnsi="Courier New" w:cs="Courier New"/>
        </w:rPr>
      </w:pPr>
      <w:r>
        <w:lastRenderedPageBreak/>
        <w:t>►</w:t>
      </w:r>
      <w:r>
        <w:tab/>
      </w:r>
      <w:r>
        <w:rPr>
          <w:rFonts w:ascii="Courier New" w:hAnsi="Courier New" w:cs="Courier New"/>
        </w:rPr>
        <w:t>{preamble} 0 1101HHHH 0 HHHHHHHH 0 UUUUUUUU 0 UUUUUUUU 0 UUUUUUUU 0 UUUUUUUU 0 CCCCCCCC 0 (NNNNNNNN 0 VVVVVVVV 0 VVVVVVVV 0 VVVVVVVV 0 SSSSSSSS 0) {checksum} 1</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t>Command Byte.</w:t>
            </w:r>
          </w:p>
          <w:p>
            <w:r>
              <w:rPr>
                <w:b/>
              </w:rPr>
              <w:t>11111111</w:t>
            </w:r>
            <w:r>
              <w:t xml:space="preserve">: </w:t>
            </w:r>
            <w:proofErr w:type="spellStart"/>
            <w:r>
              <w:t>ReadShortInfo</w:t>
            </w:r>
            <w:proofErr w:type="spellEnd"/>
          </w:p>
          <w:p>
            <w:r>
              <w:rPr>
                <w:b/>
              </w:rPr>
              <w:t>11111110</w:t>
            </w:r>
            <w:r>
              <w:t xml:space="preserve">: </w:t>
            </w:r>
            <w:proofErr w:type="spellStart"/>
            <w:r>
              <w:t>ReadBlock</w:t>
            </w:r>
            <w:proofErr w:type="spellEnd"/>
          </w:p>
          <w:p>
            <w:r>
              <w:rPr>
                <w:b/>
              </w:rPr>
              <w:t>11111101</w:t>
            </w:r>
            <w:r>
              <w:t>: Reserved</w:t>
            </w:r>
          </w:p>
          <w:p>
            <w:r>
              <w:rPr>
                <w:b/>
              </w:rPr>
              <w:t>11111100</w:t>
            </w:r>
            <w:r>
              <w:t xml:space="preserve">: </w:t>
            </w:r>
            <w:proofErr w:type="spellStart"/>
            <w:r>
              <w:t>WriteBlock</w:t>
            </w:r>
            <w:proofErr w:type="spellEnd"/>
            <w:r>
              <w:t xml:space="preserve"> - Not currently defined</w:t>
            </w:r>
          </w:p>
          <w:p>
            <w:r>
              <w:rPr>
                <w:b/>
              </w:rPr>
              <w:t>11111011</w:t>
            </w:r>
            <w:r>
              <w:t>: Set Decoder internal status</w:t>
            </w:r>
          </w:p>
          <w:p>
            <w:r>
              <w:rPr>
                <w:b/>
              </w:rPr>
              <w:t>11111010..00000000</w:t>
            </w:r>
            <w:r>
              <w:t>: Reserved</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t>[optional] Data space number</w:t>
            </w:r>
          </w:p>
        </w:tc>
      </w:tr>
      <w:tr>
        <w:trPr>
          <w:cantSplit/>
        </w:trPr>
        <w:tc>
          <w:tcPr>
            <w:tcW w:w="188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753" w:type="dxa"/>
          </w:tcPr>
          <w:p>
            <w:r>
              <w:t>[optional] CV address, three bytes MSB first (CV31 followed by CV32), LSB last</w:t>
            </w:r>
          </w:p>
        </w:tc>
      </w:tr>
      <w:tr>
        <w:trPr>
          <w:cantSplit/>
        </w:trPr>
        <w:tc>
          <w:tcPr>
            <w:tcW w:w="1885" w:type="dxa"/>
          </w:tcPr>
          <w:p>
            <w:pPr>
              <w:rPr>
                <w:rFonts w:ascii="Courier New" w:hAnsi="Courier New" w:cs="Courier New"/>
              </w:rPr>
            </w:pPr>
            <w:r>
              <w:rPr>
                <w:rFonts w:ascii="Courier New" w:hAnsi="Courier New" w:cs="Courier New"/>
              </w:rPr>
              <w:t>SSSSSSSS</w:t>
            </w:r>
          </w:p>
        </w:tc>
        <w:tc>
          <w:tcPr>
            <w:tcW w:w="7753" w:type="dxa"/>
          </w:tcPr>
          <w:p>
            <w:r>
              <w:t>[optional] Number of CV’s requested</w:t>
            </w:r>
          </w:p>
        </w:tc>
      </w:tr>
    </w:tbl>
    <w:p>
      <w:pPr>
        <w:pStyle w:val="Heading4"/>
      </w:pPr>
      <w:bookmarkStart w:id="43" w:name="_Ref86690008"/>
      <w:proofErr w:type="spellStart"/>
      <w:r>
        <w:t>ReadShortInfo</w:t>
      </w:r>
      <w:bookmarkEnd w:id="43"/>
      <w:proofErr w:type="spellEnd"/>
    </w:p>
    <w:p>
      <w:r>
        <w:t>If CCCCCCCC is 11111111 (</w:t>
      </w:r>
      <w:proofErr w:type="spellStart"/>
      <w:r>
        <w:rPr>
          <w:b/>
        </w:rPr>
        <w:t>ReadShortInfo</w:t>
      </w:r>
      <w:proofErr w:type="spellEnd"/>
      <w:r>
        <w:t>), the response is inline: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1RAAAAAA AAAAAAAA FFFFFFFF PPPPPPPP </w:t>
      </w:r>
      <w:proofErr w:type="spellStart"/>
      <w:r>
        <w:rPr>
          <w:rFonts w:ascii="Courier New" w:hAnsi="Courier New" w:cs="Courier New"/>
        </w:rPr>
        <w:t>PPPPPPPP</w:t>
      </w:r>
      <w:proofErr w:type="spellEnd"/>
      <w:r>
        <w:rPr>
          <w:rFonts w:ascii="Courier New" w:hAnsi="Courier New" w:cs="Courier New"/>
        </w:rPr>
        <w:t xml:space="preserve"> CRC-8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R</w:t>
            </w:r>
          </w:p>
        </w:tc>
        <w:tc>
          <w:tcPr>
            <w:tcW w:w="7843" w:type="dxa"/>
          </w:tcPr>
          <w:p>
            <w:r>
              <w:t>Reserved – Send as 0, check upon receipt</w:t>
            </w:r>
            <w:r>
              <w:rPr>
                <w:rStyle w:val="FootnoteReference"/>
              </w:rPr>
              <w:footnoteReference w:id="3"/>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Suggested 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rPr>
                <w:b/>
              </w:rPr>
              <w:t>Mobile Decoder</w:t>
            </w:r>
            <w:r>
              <w:t>: Highest configured function assignment (N-0: F0 = 0, 0 - 255)</w:t>
            </w:r>
          </w:p>
          <w:p>
            <w:r>
              <w:rPr>
                <w:b/>
              </w:rPr>
              <w:t>Standard Accessory Decoder</w:t>
            </w:r>
            <w:r>
              <w:t>: Highest number of output pairs (N-1, 0 - 255)</w:t>
            </w:r>
            <w:r>
              <w:rPr>
                <w:rStyle w:val="FootnoteReference"/>
              </w:rPr>
              <w:footnoteReference w:id="4"/>
            </w:r>
          </w:p>
          <w:p>
            <w:r>
              <w:rPr>
                <w:b/>
              </w:rPr>
              <w:t>Extended Accessory Decoder</w:t>
            </w:r>
            <w:r>
              <w:t>: Highest possible position (N-1, 0 - 255)</w:t>
            </w:r>
          </w:p>
        </w:tc>
      </w:tr>
      <w:tr>
        <w:trPr>
          <w:cantSplit/>
        </w:trPr>
        <w:tc>
          <w:tcPr>
            <w:tcW w:w="1795" w:type="dxa"/>
          </w:tcPr>
          <w:p>
            <w:pPr>
              <w:rPr>
                <w:rFonts w:ascii="Courier New" w:hAnsi="Courier New" w:cs="Courier New"/>
              </w:rPr>
            </w:pPr>
            <w:proofErr w:type="gramStart"/>
            <w:r>
              <w:rPr>
                <w:rFonts w:ascii="Courier New" w:hAnsi="Courier New" w:cs="Courier New"/>
              </w:rPr>
              <w:lastRenderedPageBreak/>
              <w:t>PPPP..</w:t>
            </w:r>
            <w:proofErr w:type="gramEnd"/>
            <w:r>
              <w:rPr>
                <w:rFonts w:ascii="Courier New" w:hAnsi="Courier New" w:cs="Courier New"/>
              </w:rPr>
              <w:t>PPPP</w:t>
            </w:r>
          </w:p>
        </w:tc>
        <w:tc>
          <w:tcPr>
            <w:tcW w:w="7843" w:type="dxa"/>
          </w:tcPr>
          <w:p>
            <w:r>
              <w:t xml:space="preserve">Protocol Support Flags - overlaps with capabilities space bytes 0 and 1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4"/>
      </w:pPr>
      <w:proofErr w:type="spellStart"/>
      <w:r>
        <w:t>ReadBlock</w:t>
      </w:r>
      <w:proofErr w:type="spellEnd"/>
    </w:p>
    <w:p>
      <w:r>
        <w:t>If CCCCCCCC = 11111110 (</w:t>
      </w:r>
      <w:proofErr w:type="spellStart"/>
      <w:r>
        <w:rPr>
          <w:b/>
        </w:rPr>
        <w:t>ReadBlock</w:t>
      </w:r>
      <w:proofErr w:type="spellEnd"/>
      <w:r>
        <w:t xml:space="preserve">) a simple ack response shall be sent. The </w:t>
      </w:r>
      <w:r>
        <w:rPr>
          <w:b/>
        </w:rPr>
        <w:t>Select</w:t>
      </w:r>
      <w:r>
        <w:t xml:space="preserve"> message shall be immediately followed (back-to-back) by a </w:t>
      </w:r>
      <w:r>
        <w:rPr>
          <w:b/>
        </w:rPr>
        <w:t>Get Data Start</w:t>
      </w:r>
      <w:r>
        <w:t xml:space="preserve">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p>
      <w:r>
        <w:t xml:space="preserve">After the </w:t>
      </w:r>
      <w:r>
        <w:rPr>
          <w:b/>
        </w:rPr>
        <w:t>Get Data Start</w:t>
      </w:r>
      <w:r>
        <w:t xml:space="preserve">, the System shall emit enough </w:t>
      </w:r>
      <w:r>
        <w:rPr>
          <w:b/>
        </w:rPr>
        <w:t>Get Data Continue</w:t>
      </w:r>
      <w:r>
        <w:t xml:space="preserve"> messages for the Decoder to transmit the requested amount of data. This sequence uses variable length feedback format as described in Section </w:t>
      </w:r>
      <w:r>
        <w:fldChar w:fldCharType="begin"/>
      </w:r>
      <w:r>
        <w:instrText xml:space="preserve"> REF _Ref84766776 \r \p \h </w:instrText>
      </w:r>
      <w:r>
        <w:fldChar w:fldCharType="separate"/>
      </w:r>
      <w:r>
        <w:t>2.2.4 above</w:t>
      </w:r>
      <w:r>
        <w:fldChar w:fldCharType="end"/>
      </w:r>
      <w:r>
        <w:t>.</w:t>
      </w:r>
    </w:p>
    <w:p>
      <w:pPr>
        <w:pStyle w:val="Heading4"/>
      </w:pPr>
      <w:bookmarkStart w:id="44" w:name="_Ref86700729"/>
      <w:r>
        <w:t>Set Decoder Internal Status</w:t>
      </w:r>
      <w:bookmarkEnd w:id="44"/>
    </w:p>
    <w:p>
      <w:r>
        <w:t>If CCCCCCCC = 11111111 (</w:t>
      </w:r>
      <w:r>
        <w:rPr>
          <w:b/>
        </w:rPr>
        <w:t>Set Decoder Internal Status</w:t>
      </w:r>
      <w:r>
        <w:t>), a simple ack response shall be sent.</w:t>
      </w:r>
    </w:p>
    <w:p>
      <w:pPr>
        <w:ind w:left="360" w:hanging="360"/>
        <w:rPr>
          <w:rFonts w:ascii="Courier New" w:hAnsi="Courier New" w:cs="Courier New"/>
        </w:rPr>
      </w:pPr>
      <w:r>
        <w:t>►</w:t>
      </w:r>
      <w:r>
        <w:tab/>
      </w:r>
      <w:r>
        <w:rPr>
          <w:rFonts w:ascii="Courier New" w:hAnsi="Courier New" w:cs="Courier New"/>
        </w:rPr>
        <w:t>{preamble} 0 1101HHHH 0 HHHHHHHH 0 UUUUUUUU 0 UUUUUUUU 0 UUUUUUUU 0 UUUUUUUU 0 11111011 0 NNNNNNNN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ACK</w:t>
      </w:r>
    </w:p>
    <w:tbl>
      <w:tblPr>
        <w:tblStyle w:val="TableGrid"/>
        <w:tblW w:w="0" w:type="auto"/>
        <w:tblLook w:val="04A0" w:firstRow="1" w:lastRow="0" w:firstColumn="1" w:lastColumn="0" w:noHBand="0" w:noVBand="1"/>
      </w:tblPr>
      <w:tblGrid>
        <w:gridCol w:w="1885"/>
        <w:gridCol w:w="7753"/>
      </w:tblGrid>
      <w:tr>
        <w:trPr>
          <w:cantSplit/>
          <w:tblHeader/>
        </w:trPr>
        <w:tc>
          <w:tcPr>
            <w:tcW w:w="1885" w:type="dxa"/>
            <w:shd w:val="clear" w:color="auto" w:fill="BFBFBF" w:themeFill="background1" w:themeFillShade="BF"/>
          </w:tcPr>
          <w:p>
            <w:pPr>
              <w:rPr>
                <w:b/>
              </w:rPr>
            </w:pPr>
            <w:r>
              <w:rPr>
                <w:b/>
              </w:rPr>
              <w:t>Parameter</w:t>
            </w:r>
          </w:p>
        </w:tc>
        <w:tc>
          <w:tcPr>
            <w:tcW w:w="7753" w:type="dxa"/>
            <w:shd w:val="clear" w:color="auto" w:fill="BFBFBF" w:themeFill="background1" w:themeFillShade="BF"/>
          </w:tcPr>
          <w:p>
            <w:pPr>
              <w:rPr>
                <w:b/>
              </w:rPr>
            </w:pPr>
            <w:r>
              <w:rPr>
                <w:b/>
              </w:rPr>
              <w:t>Description</w:t>
            </w:r>
          </w:p>
        </w:tc>
      </w:tr>
      <w:tr>
        <w:trPr>
          <w:cantSplit/>
        </w:trPr>
        <w:tc>
          <w:tcPr>
            <w:tcW w:w="188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75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88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753" w:type="dxa"/>
          </w:tcPr>
          <w:p>
            <w:r>
              <w:t>Decoder Unique ID, four bytes, MSB first, LSB last</w:t>
            </w:r>
          </w:p>
        </w:tc>
      </w:tr>
      <w:tr>
        <w:trPr>
          <w:cantSplit/>
        </w:trPr>
        <w:tc>
          <w:tcPr>
            <w:tcW w:w="1885" w:type="dxa"/>
          </w:tcPr>
          <w:p>
            <w:pPr>
              <w:rPr>
                <w:rFonts w:ascii="Courier New" w:hAnsi="Courier New" w:cs="Courier New"/>
              </w:rPr>
            </w:pPr>
            <w:r>
              <w:rPr>
                <w:rFonts w:ascii="Courier New" w:hAnsi="Courier New" w:cs="Courier New"/>
              </w:rPr>
              <w:t>CCCCCCCC</w:t>
            </w:r>
          </w:p>
        </w:tc>
        <w:tc>
          <w:tcPr>
            <w:tcW w:w="7753" w:type="dxa"/>
          </w:tcPr>
          <w:p>
            <w:r>
              <w:rPr>
                <w:b/>
              </w:rPr>
              <w:t>11111011</w:t>
            </w:r>
            <w:r>
              <w:t>: Set Decoder internal status</w:t>
            </w:r>
          </w:p>
        </w:tc>
      </w:tr>
      <w:tr>
        <w:trPr>
          <w:cantSplit/>
        </w:trPr>
        <w:tc>
          <w:tcPr>
            <w:tcW w:w="1885" w:type="dxa"/>
          </w:tcPr>
          <w:p>
            <w:pPr>
              <w:rPr>
                <w:rFonts w:ascii="Courier New" w:hAnsi="Courier New" w:cs="Courier New"/>
              </w:rPr>
            </w:pPr>
            <w:r>
              <w:rPr>
                <w:rFonts w:ascii="Courier New" w:hAnsi="Courier New" w:cs="Courier New"/>
              </w:rPr>
              <w:t>NNNNNNNN</w:t>
            </w:r>
          </w:p>
        </w:tc>
        <w:tc>
          <w:tcPr>
            <w:tcW w:w="7753" w:type="dxa"/>
          </w:tcPr>
          <w:p>
            <w:r>
              <w:rPr>
                <w:b/>
              </w:rPr>
              <w:t>11111111</w:t>
            </w:r>
            <w:r>
              <w:t>: clear all change flags to 0</w:t>
            </w:r>
          </w:p>
          <w:p>
            <w:r>
              <w:rPr>
                <w:b/>
              </w:rPr>
              <w:t>11111110..00000000</w:t>
            </w:r>
            <w:r>
              <w:t>: Reserved</w:t>
            </w:r>
          </w:p>
        </w:tc>
      </w:tr>
    </w:tbl>
    <w:p>
      <w:pPr>
        <w:pStyle w:val="Heading3"/>
      </w:pPr>
      <w:bookmarkStart w:id="45" w:name="_Toc86777158"/>
      <w:r>
        <w:t>Get Data</w:t>
      </w:r>
      <w:bookmarkEnd w:id="45"/>
    </w:p>
    <w:p>
      <w:pPr>
        <w:pStyle w:val="Heading4"/>
      </w:pPr>
      <w:r>
        <w:t>Get Data Start</w:t>
      </w:r>
    </w:p>
    <w:p>
      <w:r>
        <w:t xml:space="preserve">A Decoder is allowed to use the cutout after this packet if and only if the immediately preceding DCC packet was addressed to that Decoder, received without error, and recognized by the Decoder as a packet which a standard defines as a command with a Sequence of </w:t>
      </w:r>
      <w:r>
        <w:rPr>
          <w:b/>
        </w:rPr>
        <w:t>Get Data</w:t>
      </w:r>
      <w:r>
        <w:t xml:space="preserve"> messages, such as </w:t>
      </w:r>
      <w:r>
        <w:rPr>
          <w:b/>
        </w:rPr>
        <w:t>Select</w:t>
      </w:r>
      <w:r>
        <w:t xml:space="preserve"> or </w:t>
      </w:r>
      <w:proofErr w:type="spellStart"/>
      <w:r>
        <w:rPr>
          <w:b/>
        </w:rPr>
        <w:t>ReadBlock</w:t>
      </w:r>
      <w:proofErr w:type="spellEnd"/>
      <w:r>
        <w:t>.</w:t>
      </w:r>
    </w:p>
    <w:p>
      <w:pPr>
        <w:ind w:left="360" w:hanging="360"/>
        <w:rPr>
          <w:rFonts w:ascii="Courier New" w:hAnsi="Courier New" w:cs="Courier New"/>
        </w:rPr>
      </w:pPr>
      <w:r>
        <w:t>►</w:t>
      </w:r>
      <w:r>
        <w:tab/>
      </w:r>
      <w:r>
        <w:rPr>
          <w:rFonts w:ascii="Courier New" w:hAnsi="Courier New" w:cs="Courier New"/>
        </w:rPr>
        <w:t>{preamble} 0 11111110 0 00000000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t>Get Data Continue</w:t>
      </w:r>
    </w:p>
    <w:p>
      <w:pPr>
        <w:ind w:left="360" w:hanging="360"/>
        <w:rPr>
          <w:rFonts w:ascii="Courier New" w:hAnsi="Courier New" w:cs="Courier New"/>
        </w:rPr>
      </w:pPr>
      <w:r>
        <w:t>►</w:t>
      </w:r>
      <w:r>
        <w:tab/>
      </w:r>
      <w:r>
        <w:rPr>
          <w:rFonts w:ascii="Courier New" w:hAnsi="Courier New" w:cs="Courier New"/>
        </w:rPr>
        <w:t>{preamble} 0 11111110 0 00000001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{upstream data chunk}</w:t>
      </w:r>
    </w:p>
    <w:p>
      <w:pPr>
        <w:pStyle w:val="Heading4"/>
      </w:pPr>
      <w:r>
        <w:lastRenderedPageBreak/>
        <w:t>Get Data Feedback</w:t>
      </w:r>
    </w:p>
    <w:p>
      <w:r>
        <w:t xml:space="preserve">The data sent by the Decoder begins in the </w:t>
      </w:r>
      <w:r>
        <w:rPr>
          <w:b/>
        </w:rPr>
        <w:t>Get Data Start</w:t>
      </w:r>
      <w:r>
        <w:t xml:space="preserve"> feedback channel and may continue in subsequent </w:t>
      </w:r>
      <w:r>
        <w:rPr>
          <w:b/>
        </w:rPr>
        <w:t>Get Data Continue</w:t>
      </w:r>
      <w:r>
        <w:t xml:space="preserve"> feedback channels. The upstream data chunks are transmitted using the Variable Length Feedback format (Section </w:t>
      </w:r>
      <w:r>
        <w:fldChar w:fldCharType="begin"/>
      </w:r>
      <w:r>
        <w:instrText xml:space="preserve"> REF _Ref84766776 \n \p \h </w:instrText>
      </w:r>
      <w:r>
        <w:fldChar w:fldCharType="separate"/>
      </w:r>
      <w:r>
        <w:t>2.2.4 above</w:t>
      </w:r>
      <w:r>
        <w:fldChar w:fldCharType="end"/>
      </w:r>
      <w:r>
        <w:t>). The Decoder shall use the Data space number as the seed value for the CRC-8 computation of the response.</w:t>
      </w:r>
    </w:p>
    <w:p>
      <w:r>
        <w:t xml:space="preserve">The System shall send as many </w:t>
      </w:r>
      <w:r>
        <w:rPr>
          <w:b/>
        </w:rPr>
        <w:t>Get Data Continue</w:t>
      </w:r>
      <w:r>
        <w:t xml:space="preserve"> messages as needed for the addressed Decoder to transmit the payload and a concluding CRC-8 byte as indicated by the header. If a Decoder receives additional </w:t>
      </w:r>
      <w:r>
        <w:rPr>
          <w:b/>
        </w:rPr>
        <w:t>Get Data Continue</w:t>
      </w:r>
      <w:r>
        <w:t xml:space="preserve"> messages after all payload bytes and the CRC-8 byte is transferred, the Decoder shall reply with an ACK.</w:t>
      </w:r>
    </w:p>
    <w:p>
      <w:r>
        <w:t>Send 31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length = 31} {5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pPr>
        <w:ind w:left="360" w:hanging="360"/>
        <w:rPr>
          <w:rFonts w:ascii="Courier New" w:hAnsi="Courier New" w:cs="Courier New"/>
        </w:rPr>
      </w:pPr>
      <w:r>
        <w:t>►</w:t>
      </w:r>
      <w:r>
        <w:tab/>
      </w:r>
      <w:r>
        <w:rPr>
          <w:rFonts w:ascii="Courier New" w:hAnsi="Courier New" w:cs="Courier New"/>
        </w:rPr>
        <w:t>{preamble} 0 11111110 0 00000001 0 {checksum} 1</w:t>
      </w:r>
      <w:r>
        <w:t xml:space="preserve"> – </w:t>
      </w:r>
      <w:r>
        <w:rPr>
          <w:b/>
        </w:rPr>
        <w:t>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{2 data bytes} {CRC-8} ACK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r>
        <w:rPr>
          <w:rFonts w:ascii="Courier New" w:hAnsi="Courier New" w:cs="Courier New"/>
        </w:rPr>
        <w:t xml:space="preserve"> </w:t>
      </w:r>
      <w:proofErr w:type="spellStart"/>
      <w:r>
        <w:rPr>
          <w:rFonts w:ascii="Courier New" w:hAnsi="Courier New" w:cs="Courier New"/>
        </w:rPr>
        <w:t>ACK</w:t>
      </w:r>
      <w:proofErr w:type="spellEnd"/>
    </w:p>
    <w:p>
      <w:pPr>
        <w:rPr>
          <w:szCs w:val="24"/>
        </w:rPr>
      </w:pPr>
      <w:r>
        <w:t>In the last feedback it is shown how to stuff the feedback cutout with ACK datagrams to the full length.</w:t>
      </w:r>
    </w:p>
    <w:p>
      <w:pPr>
        <w:rPr>
          <w:szCs w:val="24"/>
        </w:rPr>
      </w:pPr>
      <w:r>
        <w:t>Send 2 data bytes Example:</w:t>
      </w:r>
    </w:p>
    <w:p>
      <w:pPr>
        <w:ind w:left="360" w:hanging="360"/>
        <w:rPr>
          <w:rFonts w:ascii="Courier New" w:hAnsi="Courier New" w:cs="Courier New"/>
        </w:rPr>
      </w:pPr>
      <w:r>
        <w:t>►</w:t>
      </w:r>
      <w:r>
        <w:tab/>
      </w:r>
      <w:r>
        <w:rPr>
          <w:rFonts w:ascii="Courier New" w:hAnsi="Courier New" w:cs="Courier New"/>
        </w:rPr>
        <w:t>{preamble} 0 11111110 0 00000000 0 {checksum} 1</w:t>
      </w:r>
      <w:r>
        <w:t xml:space="preserve"> – </w:t>
      </w:r>
      <w:r>
        <w:rPr>
          <w:b/>
        </w:rPr>
        <w:t>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 xml:space="preserve">[ch1+ch2]: {header: length = 2} {2 data bytes} {CRC-8} 0000 ACK </w:t>
      </w:r>
      <w:proofErr w:type="spellStart"/>
      <w:r>
        <w:rPr>
          <w:rFonts w:ascii="Courier New" w:hAnsi="Courier New" w:cs="Courier New"/>
        </w:rPr>
        <w:t>ACK</w:t>
      </w:r>
      <w:proofErr w:type="spellEnd"/>
    </w:p>
    <w:p>
      <w:r>
        <w:t>In the feedback it is shown how to pad a partial codepoint in the feedback cutout and stuff with ACK datagrams to the full length.</w:t>
      </w:r>
    </w:p>
    <w:p>
      <w:pPr>
        <w:pStyle w:val="Heading3"/>
      </w:pPr>
      <w:bookmarkStart w:id="46" w:name="_Toc86777159"/>
      <w:r>
        <w:t>Set Data</w:t>
      </w:r>
      <w:bookmarkEnd w:id="46"/>
    </w:p>
    <w:p>
      <w:r>
        <w:t>Reserved for future definition.</w:t>
      </w:r>
    </w:p>
    <w:p>
      <w:pPr>
        <w:pStyle w:val="Heading3"/>
      </w:pPr>
      <w:bookmarkStart w:id="47" w:name="_Ref86690075"/>
      <w:bookmarkStart w:id="48" w:name="_Toc86777160"/>
      <w:r>
        <w:t>Logon Assign</w:t>
      </w:r>
      <w:bookmarkEnd w:id="47"/>
      <w:bookmarkEnd w:id="48"/>
    </w:p>
    <w:p>
      <w:r>
        <w:t>Assigns a session specific address to a Decoder. The address is only valid for the current session. For permanent assignment, a separate CV programming operation must be completed. This message shall not modify the value of CV1, CV17, CV18, or CV19 for mobile Decoders and CV1(513) or CV9(521) for accessory Decoders.</w:t>
      </w:r>
    </w:p>
    <w:p>
      <w:r>
        <w:t xml:space="preserve">Please see Section </w:t>
      </w:r>
      <w:r>
        <w:fldChar w:fldCharType="begin"/>
      </w:r>
      <w:r>
        <w:instrText xml:space="preserve"> REF _Ref86703478 \r \p \h </w:instrText>
      </w:r>
      <w:r>
        <w:fldChar w:fldCharType="separate"/>
      </w:r>
      <w:r>
        <w:t>6.4.3 below</w:t>
      </w:r>
      <w:r>
        <w:fldChar w:fldCharType="end"/>
      </w:r>
      <w:r>
        <w:t xml:space="preserve"> for CV19 specific behavior following this assignment.</w:t>
      </w:r>
    </w:p>
    <w:p>
      <w:pPr>
        <w:ind w:left="360" w:hanging="360"/>
        <w:rPr>
          <w:rFonts w:ascii="Courier New" w:hAnsi="Courier New" w:cs="Courier New"/>
        </w:rPr>
      </w:pPr>
      <w:r>
        <w:lastRenderedPageBreak/>
        <w:t>►</w:t>
      </w:r>
      <w:r>
        <w:tab/>
      </w:r>
      <w:r>
        <w:rPr>
          <w:rFonts w:ascii="Courier New" w:hAnsi="Courier New" w:cs="Courier New"/>
        </w:rPr>
        <w:t>11111110 0 1110HHHH 0 HHHHHHHH 0 UUUUUUUU 0 UUUUUUUU 0 UUUUUUUU 0 UUUUUUUU 0 11AAAAAA 0 AAAAAAAA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{ID</w:t>
      </w:r>
      <w:proofErr w:type="gramStart"/>
      <w:r>
        <w:rPr>
          <w:rFonts w:ascii="Courier New" w:hAnsi="Courier New" w:cs="Courier New"/>
        </w:rPr>
        <w:t>13}FFFF</w:t>
      </w:r>
      <w:proofErr w:type="gramEnd"/>
      <w:r>
        <w:rPr>
          <w:rFonts w:ascii="Courier New" w:hAnsi="Courier New" w:cs="Courier New"/>
        </w:rPr>
        <w:t xml:space="preserve"> FFFFCCCC CCCCCCCC PPPPPPPP </w:t>
      </w:r>
      <w:proofErr w:type="spellStart"/>
      <w:r>
        <w:rPr>
          <w:rFonts w:ascii="Courier New" w:hAnsi="Courier New" w:cs="Courier New"/>
        </w:rPr>
        <w:t>PPPPPPPP</w:t>
      </w:r>
      <w:proofErr w:type="spellEnd"/>
      <w:r>
        <w:rPr>
          <w:rFonts w:ascii="Courier New" w:hAnsi="Courier New" w:cs="Courier New"/>
        </w:rPr>
        <w:t xml:space="preserve"> CRC</w:t>
      </w:r>
      <w:r>
        <w:rPr>
          <w:rFonts w:ascii="Courier New" w:hAnsi="Courier New" w:cs="Courier New"/>
        </w:rPr>
        <w:noBreakHyphen/>
        <w:t>8</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r>
        <w:trPr>
          <w:cantSplit/>
        </w:trPr>
        <w:tc>
          <w:tcPr>
            <w:tcW w:w="1795" w:type="dxa"/>
          </w:tcPr>
          <w:p>
            <w:pPr>
              <w:rPr>
                <w:rFonts w:ascii="Courier New" w:hAnsi="Courier New" w:cs="Courier New"/>
              </w:rPr>
            </w:pPr>
            <w:proofErr w:type="gramStart"/>
            <w:r>
              <w:rPr>
                <w:rFonts w:ascii="Courier New" w:hAnsi="Courier New" w:cs="Courier New"/>
              </w:rPr>
              <w:t>UUUU..</w:t>
            </w:r>
            <w:proofErr w:type="gramEnd"/>
            <w:r>
              <w:rPr>
                <w:rFonts w:ascii="Courier New" w:hAnsi="Courier New" w:cs="Courier New"/>
              </w:rPr>
              <w:t>UUUU</w:t>
            </w:r>
          </w:p>
        </w:tc>
        <w:tc>
          <w:tcPr>
            <w:tcW w:w="7843" w:type="dxa"/>
          </w:tcPr>
          <w:p>
            <w:r>
              <w:t>Decoder Unique ID, four bytes, MSB first, LSB last</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FFFFFFFF</w:t>
            </w:r>
          </w:p>
        </w:tc>
        <w:tc>
          <w:tcPr>
            <w:tcW w:w="7843" w:type="dxa"/>
          </w:tcPr>
          <w:p>
            <w:r>
              <w:t>Change Flags</w:t>
            </w:r>
            <w:r>
              <w:rPr>
                <w:rStyle w:val="FootnoteReference"/>
              </w:rPr>
              <w:footnoteReference w:id="5"/>
            </w:r>
          </w:p>
          <w:p>
            <w:r>
              <w:rPr>
                <w:u w:val="single"/>
              </w:rPr>
              <w:t>FF</w:t>
            </w:r>
            <w:r>
              <w:t>FFFFFF: Reserved, send as 0, ignore upon receipt</w:t>
            </w:r>
          </w:p>
          <w:p>
            <w:r>
              <w:t>FF</w:t>
            </w:r>
            <w:r>
              <w:rPr>
                <w:u w:val="single"/>
              </w:rPr>
              <w:t>F</w:t>
            </w:r>
            <w:r>
              <w:t>FFFFF: Decoder is in a CV19 consist, CV</w:t>
            </w:r>
            <w:proofErr w:type="gramStart"/>
            <w:r>
              <w:t>19 !</w:t>
            </w:r>
            <w:proofErr w:type="gramEnd"/>
            <w:r>
              <w:t>= 0</w:t>
            </w:r>
          </w:p>
          <w:p>
            <w:r>
              <w:t>FFF</w:t>
            </w:r>
            <w:r>
              <w:rPr>
                <w:u w:val="single"/>
              </w:rPr>
              <w:t>F</w:t>
            </w:r>
            <w:r>
              <w:t>FFFF: GUI data (such as locomotive name/image) have been changed</w:t>
            </w:r>
          </w:p>
          <w:p>
            <w:r>
              <w:t>FFFF</w:t>
            </w:r>
            <w:r>
              <w:rPr>
                <w:u w:val="single"/>
              </w:rPr>
              <w:t>F</w:t>
            </w:r>
            <w:r>
              <w:t>FFF: The function assignment of the Decoder has changed</w:t>
            </w:r>
          </w:p>
          <w:p>
            <w:r>
              <w:t>FFFFF</w:t>
            </w:r>
            <w:r>
              <w:rPr>
                <w:u w:val="single"/>
              </w:rPr>
              <w:t>F</w:t>
            </w:r>
            <w:r>
              <w:t>FF: The driving behavior of the Decoder has changed</w:t>
            </w:r>
            <w:r>
              <w:rPr>
                <w:rStyle w:val="FootnoteReference"/>
              </w:rPr>
              <w:footnoteReference w:id="6"/>
            </w:r>
          </w:p>
          <w:p>
            <w:r>
              <w:t>FFFFFF</w:t>
            </w:r>
            <w:r>
              <w:rPr>
                <w:u w:val="single"/>
              </w:rPr>
              <w:t>F</w:t>
            </w:r>
            <w:r>
              <w:t>F: The firmware of the Decoder has changed</w:t>
            </w:r>
          </w:p>
          <w:p>
            <w:r>
              <w:t>FFFFFFF</w:t>
            </w:r>
            <w:r>
              <w:rPr>
                <w:u w:val="single"/>
              </w:rPr>
              <w:t>F</w:t>
            </w:r>
            <w:r>
              <w:t>: The change flags were last reset on a System with different ID</w:t>
            </w:r>
          </w:p>
        </w:tc>
      </w:tr>
      <w:tr>
        <w:trPr>
          <w:cantSplit/>
        </w:trPr>
        <w:tc>
          <w:tcPr>
            <w:tcW w:w="1795" w:type="dxa"/>
          </w:tcPr>
          <w:p>
            <w:pPr>
              <w:rPr>
                <w:rFonts w:ascii="Courier New" w:hAnsi="Courier New" w:cs="Courier New"/>
              </w:rPr>
            </w:pPr>
            <w:proofErr w:type="gramStart"/>
            <w:r>
              <w:rPr>
                <w:rFonts w:ascii="Courier New" w:hAnsi="Courier New" w:cs="Courier New"/>
              </w:rPr>
              <w:t>CCCC..</w:t>
            </w:r>
            <w:proofErr w:type="gramEnd"/>
            <w:r>
              <w:rPr>
                <w:rFonts w:ascii="Courier New" w:hAnsi="Courier New" w:cs="Courier New"/>
              </w:rPr>
              <w:t>CCCC</w:t>
            </w:r>
          </w:p>
        </w:tc>
        <w:tc>
          <w:tcPr>
            <w:tcW w:w="7843" w:type="dxa"/>
          </w:tcPr>
          <w:p>
            <w:r>
              <w:t>Change counter. This value is changed every time the Decoder is programmed with new configuration, including if its firmware is updated. A value of 0xFFF corresponds to a Decoder, which is new, factory reset, or firmware updated, and is always regarded as a "changed" value.</w:t>
            </w:r>
          </w:p>
        </w:tc>
      </w:tr>
      <w:tr>
        <w:trPr>
          <w:cantSplit/>
        </w:trPr>
        <w:tc>
          <w:tcPr>
            <w:tcW w:w="1795" w:type="dxa"/>
          </w:tcPr>
          <w:p>
            <w:pPr>
              <w:rPr>
                <w:rFonts w:ascii="Courier New" w:hAnsi="Courier New" w:cs="Courier New"/>
              </w:rPr>
            </w:pPr>
            <w:proofErr w:type="gramStart"/>
            <w:r>
              <w:rPr>
                <w:rFonts w:ascii="Courier New" w:hAnsi="Courier New" w:cs="Courier New"/>
              </w:rPr>
              <w:t>PPPP..</w:t>
            </w:r>
            <w:proofErr w:type="gramEnd"/>
            <w:r>
              <w:rPr>
                <w:rFonts w:ascii="Courier New" w:hAnsi="Courier New" w:cs="Courier New"/>
              </w:rPr>
              <w:t>PPPP</w:t>
            </w:r>
          </w:p>
        </w:tc>
        <w:tc>
          <w:tcPr>
            <w:tcW w:w="7843" w:type="dxa"/>
          </w:tcPr>
          <w:p>
            <w:r>
              <w:t xml:space="preserve">Protocol Support Flags - overlaps with capabilities space bytes 2 and 3 as defined in Section </w:t>
            </w:r>
            <w:r>
              <w:fldChar w:fldCharType="begin"/>
            </w:r>
            <w:r>
              <w:instrText xml:space="preserve"> REF _Ref86689124 \r \p \h </w:instrText>
            </w:r>
            <w:r>
              <w:fldChar w:fldCharType="separate"/>
            </w:r>
            <w:r>
              <w:t>7.4.1 below</w:t>
            </w:r>
            <w:r>
              <w:fldChar w:fldCharType="end"/>
            </w:r>
            <w:r>
              <w:t>.</w:t>
            </w:r>
          </w:p>
          <w:p>
            <w:r>
              <w:rPr>
                <w:u w:val="single"/>
              </w:rPr>
              <w:t>PPPPPPPP</w:t>
            </w:r>
            <w:r>
              <w:t xml:space="preserve"> </w:t>
            </w:r>
            <w:proofErr w:type="spellStart"/>
            <w:r>
              <w:t>PPPPPPPP</w:t>
            </w:r>
            <w:proofErr w:type="spellEnd"/>
            <w:r>
              <w:t>: Byte 0</w:t>
            </w:r>
          </w:p>
          <w:p>
            <w:r>
              <w:t xml:space="preserve">PPPPPPPP </w:t>
            </w:r>
            <w:proofErr w:type="spellStart"/>
            <w:r>
              <w:rPr>
                <w:u w:val="single"/>
              </w:rPr>
              <w:t>PPPPPPPP</w:t>
            </w:r>
            <w:proofErr w:type="spellEnd"/>
            <w:r>
              <w:t>: Byte 1</w:t>
            </w:r>
          </w:p>
        </w:tc>
      </w:tr>
    </w:tbl>
    <w:p>
      <w:pPr>
        <w:pStyle w:val="Heading2"/>
      </w:pPr>
      <w:bookmarkStart w:id="49" w:name="_Toc86777161"/>
      <w:r>
        <w:t>System Behavior</w:t>
      </w:r>
      <w:bookmarkEnd w:id="49"/>
    </w:p>
    <w:p>
      <w:r>
        <w:t>Each time a System is restarted, it shall increment its session ID. After Session ID 255, it shall roll over to Session ID 0.</w:t>
      </w:r>
    </w:p>
    <w:p>
      <w:pPr>
        <w:pStyle w:val="Heading3"/>
      </w:pPr>
      <w:bookmarkStart w:id="50" w:name="_Toc86777162"/>
      <w:r>
        <w:t>Registration</w:t>
      </w:r>
      <w:bookmarkEnd w:id="50"/>
    </w:p>
    <w:p>
      <w:r>
        <w:t xml:space="preserve">When the System starts, it sends </w:t>
      </w:r>
      <w:r>
        <w:rPr>
          <w:b/>
        </w:rPr>
        <w:t>a Logon Enable (Now)</w:t>
      </w:r>
      <w:r>
        <w:t xml:space="preserve"> to register all Decoders. Depending on the type of feedback system (local versus global detectors), the reaction will be a series of </w:t>
      </w:r>
      <w:r>
        <w:rPr>
          <w:b/>
        </w:rPr>
        <w:t>ID15</w:t>
      </w:r>
      <w:r>
        <w:t xml:space="preserve"> messages or detected collisions.</w:t>
      </w:r>
    </w:p>
    <w:p>
      <w:r>
        <w:t xml:space="preserve">The Decoders identified by a correct reception of an </w:t>
      </w:r>
      <w:r>
        <w:rPr>
          <w:b/>
        </w:rPr>
        <w:t>ID15</w:t>
      </w:r>
      <w:r>
        <w:t xml:space="preserve"> feedback message are immediately addressed by DID with a </w:t>
      </w:r>
      <w:r>
        <w:rPr>
          <w:b/>
        </w:rPr>
        <w:t>Select</w:t>
      </w:r>
      <w:r>
        <w:t xml:space="preserve"> message. Once the Decoder receives a </w:t>
      </w:r>
      <w:r>
        <w:rPr>
          <w:b/>
        </w:rPr>
        <w:t>Select</w:t>
      </w:r>
      <w:r>
        <w:t xml:space="preserve"> message addressed to its DID, it stops responding to </w:t>
      </w:r>
      <w:r>
        <w:rPr>
          <w:b/>
        </w:rPr>
        <w:t>Logon Enable</w:t>
      </w:r>
      <w:r>
        <w:t xml:space="preserve"> messages.</w:t>
      </w:r>
    </w:p>
    <w:p>
      <w:r>
        <w:lastRenderedPageBreak/>
        <w:t xml:space="preserve">If collisions are detected, the back off phase is started. The System sends a sequence of </w:t>
      </w:r>
      <w:r>
        <w:rPr>
          <w:b/>
        </w:rPr>
        <w:t>Logon Enable (All)</w:t>
      </w:r>
      <w:r>
        <w:t xml:space="preserve">. Each Decoder not yet addressed by </w:t>
      </w:r>
      <w:r>
        <w:rPr>
          <w:b/>
        </w:rPr>
        <w:t>Select</w:t>
      </w:r>
      <w:r>
        <w:t xml:space="preserve"> will execute the back-off algorithm described in Section </w:t>
      </w:r>
      <w:r>
        <w:fldChar w:fldCharType="begin"/>
      </w:r>
      <w:r>
        <w:instrText xml:space="preserve"> REF _Ref86703671 \r \p \h  \* MERGEFORMAT </w:instrText>
      </w:r>
      <w:r>
        <w:fldChar w:fldCharType="separate"/>
      </w:r>
      <w:r>
        <w:t>6.4.2 below</w:t>
      </w:r>
      <w:r>
        <w:fldChar w:fldCharType="end"/>
      </w:r>
      <w:r>
        <w:t xml:space="preserve">, and send replies to only some of these </w:t>
      </w:r>
      <w:r>
        <w:rPr>
          <w:b/>
        </w:rPr>
        <w:t>Logon Enable</w:t>
      </w:r>
      <w:r>
        <w:t xml:space="preserve"> messages, thereby increasing the chance of a successful reception of the </w:t>
      </w:r>
      <w:r>
        <w:rPr>
          <w:b/>
        </w:rPr>
        <w:t>ID15</w:t>
      </w:r>
      <w:r>
        <w:t xml:space="preserve"> message.</w:t>
      </w:r>
    </w:p>
    <w:p>
      <w:r>
        <w:t xml:space="preserve">If no more new Decoders are received, and no more collisions are detected, the System can switch back to </w:t>
      </w:r>
      <w:r>
        <w:rPr>
          <w:b/>
        </w:rPr>
        <w:t>Logon Enable (Now)</w:t>
      </w:r>
      <w:r>
        <w:t xml:space="preserve"> in order to enable new Decoders to be registered quickly.</w:t>
      </w:r>
    </w:p>
    <w:p>
      <w:pPr>
        <w:pStyle w:val="Heading3"/>
      </w:pPr>
      <w:bookmarkStart w:id="51" w:name="_Toc86777163"/>
      <w:r>
        <w:t>Configuration Discovery</w:t>
      </w:r>
      <w:bookmarkEnd w:id="51"/>
    </w:p>
    <w:p>
      <w:r>
        <w:t xml:space="preserve">Reading of Decoder configuration can be accomplished using different methods depending on what method(s) the Decoder supports. The </w:t>
      </w:r>
      <w:r>
        <w:rPr>
          <w:b/>
        </w:rPr>
        <w:t>Short Info</w:t>
      </w:r>
      <w:r>
        <w:t xml:space="preserve"> feedback to the Select (</w:t>
      </w:r>
      <w:r>
        <w:rPr>
          <w:b/>
        </w:rPr>
        <w:t>Read Short Info</w:t>
      </w:r>
      <w:r>
        <w:t>) command determines what methods are supported by the Decoder.</w:t>
      </w:r>
    </w:p>
    <w:p>
      <w:r>
        <w:t xml:space="preserve">All Decoders that implement Logon shall support </w:t>
      </w:r>
      <w:r>
        <w:rPr>
          <w:b/>
        </w:rPr>
        <w:t>POM</w:t>
      </w:r>
      <w:r>
        <w:t xml:space="preserve"> commands. Support for </w:t>
      </w:r>
      <w:r>
        <w:rPr>
          <w:b/>
        </w:rPr>
        <w:t>XPOM</w:t>
      </w:r>
      <w:r>
        <w:t xml:space="preserve"> is highly encouraged because it is significantly more efficient for reading out configuration data. Support for </w:t>
      </w:r>
      <w:r>
        <w:rPr>
          <w:b/>
        </w:rPr>
        <w:t>Select</w:t>
      </w:r>
      <w:r>
        <w:t xml:space="preserve"> + </w:t>
      </w:r>
      <w:r>
        <w:rPr>
          <w:b/>
        </w:rPr>
        <w:t>Read</w:t>
      </w:r>
      <w:r>
        <w:t xml:space="preserve">, </w:t>
      </w:r>
      <w:proofErr w:type="spellStart"/>
      <w:r>
        <w:rPr>
          <w:b/>
        </w:rPr>
        <w:t>ReadShort</w:t>
      </w:r>
      <w:proofErr w:type="spellEnd"/>
      <w:r>
        <w:t xml:space="preserve">, and </w:t>
      </w:r>
      <w:proofErr w:type="spellStart"/>
      <w:r>
        <w:rPr>
          <w:b/>
        </w:rPr>
        <w:t>ReadBackground</w:t>
      </w:r>
      <w:proofErr w:type="spellEnd"/>
      <w:r>
        <w:t xml:space="preserve"> is optional, but offers even greater read efficiency.</w:t>
      </w:r>
    </w:p>
    <w:p>
      <w:pPr>
        <w:pStyle w:val="Heading2"/>
      </w:pPr>
      <w:bookmarkStart w:id="52" w:name="_Toc86777164"/>
      <w:r>
        <w:t>Decoder Behavior</w:t>
      </w:r>
      <w:bookmarkEnd w:id="52"/>
    </w:p>
    <w:p>
      <w:pPr>
        <w:pStyle w:val="Heading3"/>
      </w:pPr>
      <w:bookmarkStart w:id="53" w:name="_Ref86702775"/>
      <w:bookmarkStart w:id="54" w:name="_Toc86777165"/>
      <w:r>
        <w:t>Startup</w:t>
      </w:r>
      <w:bookmarkEnd w:id="53"/>
      <w:bookmarkEnd w:id="54"/>
    </w:p>
    <w:p>
      <w:r>
        <w:t>A startup of the Decoder can either be a fresh start or just a temporary loss of connectivity (dirty track for example). In addition, the Decoder does not know whether it is being controlled by a System that implements Logon.</w:t>
      </w:r>
    </w:p>
    <w:p>
      <w:r>
        <w:t xml:space="preserve">If no message with </w:t>
      </w:r>
      <w:r>
        <w:rPr>
          <w:b/>
        </w:rPr>
        <w:t>Logon Enable</w:t>
      </w:r>
      <w:r>
        <w:t xml:space="preserve"> is received within 700 milliseconds after startup, the Decoder shall proceed by using its permanent DCC address (CV1/17/18) and consist address if set (CV19).</w:t>
      </w:r>
    </w:p>
    <w:p>
      <w:r>
        <w:t>If a Decoder detects a motor that is already turning when it starts, it may assume that there is lack of contact and can accept control commands at the previous DCC address (which may be permanent or an assigned address).</w:t>
      </w:r>
    </w:p>
    <w:p>
      <w:r>
        <w:t xml:space="preserve">Upon receiving the first </w:t>
      </w:r>
      <w:r>
        <w:rPr>
          <w:b/>
        </w:rPr>
        <w:t>Logon Enable</w:t>
      </w:r>
      <w:r>
        <w:t>, the Decoder checks the CID and Session ID values against the stored values from the last successful address assignment. If the CID matches and the Session ID is the same or has been incremented by less than 4, the Decoder shall start in Selected state, with the assumption that the Decoder is known to the System. The Decoder shall accept control commands at the previously assigned DCC address and skip the Logon procedure. Otherwise the Decoder shall start in Unselected state.</w:t>
      </w:r>
    </w:p>
    <w:p>
      <w:r>
        <w:t>The Decoder shall remain at zero speed and display an error condition in all of the following cases:</w:t>
      </w:r>
    </w:p>
    <w:p>
      <w:pPr>
        <w:pStyle w:val="ListParagraph"/>
        <w:numPr>
          <w:ilvl w:val="0"/>
          <w:numId w:val="28"/>
        </w:numPr>
      </w:pPr>
      <w:r>
        <w:t xml:space="preserve">it is assigned the address 0 with </w:t>
      </w:r>
      <w:r>
        <w:rPr>
          <w:b/>
        </w:rPr>
        <w:t>Logon Assign</w:t>
      </w:r>
      <w:r>
        <w:t>.</w:t>
      </w:r>
    </w:p>
    <w:p>
      <w:pPr>
        <w:pStyle w:val="ListParagraph"/>
        <w:numPr>
          <w:ilvl w:val="0"/>
          <w:numId w:val="28"/>
        </w:numPr>
      </w:pPr>
      <w:r>
        <w:t xml:space="preserve">it responded to three </w:t>
      </w:r>
      <w:proofErr w:type="gramStart"/>
      <w:r>
        <w:t>consecutive</w:t>
      </w:r>
      <w:proofErr w:type="gramEnd"/>
      <w:r>
        <w:rPr>
          <w:rStyle w:val="FootnoteReference"/>
        </w:rPr>
        <w:footnoteReference w:id="7"/>
      </w:r>
      <w:r>
        <w:t xml:space="preserve"> </w:t>
      </w:r>
      <w:r>
        <w:rPr>
          <w:b/>
        </w:rPr>
        <w:t>Logon Enable (Now)</w:t>
      </w:r>
      <w:r>
        <w:t xml:space="preserve"> and never received a valid Logon Assign.</w:t>
      </w:r>
    </w:p>
    <w:p>
      <w:r>
        <w:t>For a mobile Decoder, an error condition shall be indicated by a double blink of both the front and rear lights. The total period shall be between one and two seconds, (on - off - on - off - blank). This requirement is waived if the model does not have the appropriate hardware necessary to support it, and the manufacturer is recommended to fully document an alternative method of displaying an error.</w:t>
      </w:r>
    </w:p>
    <w:p>
      <w:pPr>
        <w:pStyle w:val="Heading3"/>
      </w:pPr>
      <w:bookmarkStart w:id="55" w:name="_Ref86702816"/>
      <w:bookmarkStart w:id="56" w:name="_Ref86703671"/>
      <w:bookmarkStart w:id="57" w:name="_Toc86777166"/>
      <w:r>
        <w:lastRenderedPageBreak/>
        <w:t>Back-off</w:t>
      </w:r>
      <w:bookmarkEnd w:id="55"/>
      <w:bookmarkEnd w:id="56"/>
      <w:bookmarkEnd w:id="57"/>
    </w:p>
    <w:p>
      <w:r>
        <w:t xml:space="preserve">If a Decoder does not receive a </w:t>
      </w:r>
      <w:r>
        <w:rPr>
          <w:b/>
        </w:rPr>
        <w:t>Select</w:t>
      </w:r>
      <w:r>
        <w:t xml:space="preserve"> confirmation after an attempted registration, it no longer replies to a certain number of </w:t>
      </w:r>
      <w:r>
        <w:rPr>
          <w:b/>
        </w:rPr>
        <w:t>Logon Enable</w:t>
      </w:r>
      <w:r>
        <w:t xml:space="preserve"> messages. The number of </w:t>
      </w:r>
      <w:r>
        <w:rPr>
          <w:b/>
        </w:rPr>
        <w:t>Logon Enable</w:t>
      </w:r>
      <w:r>
        <w:t xml:space="preserve"> messages to be ignored is based on a random number, which may be generated by the DID. The first random number is to be chosen from a range of 0 to 7. If the Logon is not activated again, the number is selected from a range of 0 to 15. If the Logon is not activated again, the number is selected from a range of 0 to 31. If the Logon is not activated again, the number is selected from a range of 0 to 63, and no further.</w:t>
      </w:r>
    </w:p>
    <w:p>
      <w:r>
        <w:t xml:space="preserve">If a </w:t>
      </w:r>
      <w:r>
        <w:rPr>
          <w:b/>
        </w:rPr>
        <w:t>Logon Enable (Now)</w:t>
      </w:r>
      <w:r>
        <w:t xml:space="preserve"> is received, the Decoder resets the current back-off value and immediately tries to register again.</w:t>
      </w:r>
    </w:p>
    <w:p>
      <w:r>
        <w:t>If the Decoder contains a True Random Number Generator (TRNG), it may be used to generate a random value used in Back-off.</w:t>
      </w:r>
    </w:p>
    <w:p>
      <w:r>
        <w:rPr>
          <w:color w:val="4F81BD" w:themeColor="accent1"/>
        </w:rPr>
        <w:t>[The random number algorithm requirements are currently under reevaluation.]</w:t>
      </w:r>
    </w:p>
    <w:p>
      <w:pPr>
        <w:pStyle w:val="Heading3"/>
      </w:pPr>
      <w:bookmarkStart w:id="58" w:name="_Ref86703478"/>
      <w:bookmarkStart w:id="59" w:name="_Toc86777167"/>
      <w:r>
        <w:t>CV19 Consisting Behavior</w:t>
      </w:r>
      <w:bookmarkEnd w:id="58"/>
      <w:bookmarkEnd w:id="59"/>
    </w:p>
    <w:p>
      <w:r>
        <w:t>If a Decoder reverts to using its permanent address it shall also honor and act upon its programmed CV19 value. Otherwise, a Decoder shall ignore its CV19 consist address even if set until the System can reaffirm it with the Decoder. If reaffirmed, the Decoder shall honor the affirmed CV19 consist address until the Decoder gets back into Unselected state.</w:t>
      </w:r>
    </w:p>
    <w:p>
      <w:r>
        <w:t xml:space="preserve">Affirmation is accomplished by reprogramming CV19 using either a </w:t>
      </w:r>
      <w:r>
        <w:rPr>
          <w:b/>
        </w:rPr>
        <w:t>POM</w:t>
      </w:r>
      <w:r>
        <w:t xml:space="preserve"> or </w:t>
      </w:r>
      <w:r>
        <w:rPr>
          <w:b/>
        </w:rPr>
        <w:t>Consist Control</w:t>
      </w:r>
      <w:r>
        <w:t xml:space="preserve"> instruction, which the Decoder is shall acknowledge once successful.</w:t>
      </w:r>
    </w:p>
    <w:p>
      <w:r>
        <w:t xml:space="preserve">The feedback response to Logon Assign provides a flag indicating to the system if the current CV19 consist address is set </w:t>
      </w:r>
      <w:proofErr w:type="gramStart"/>
      <w:r>
        <w:t>(!=</w:t>
      </w:r>
      <w:proofErr w:type="gramEnd"/>
      <w:r>
        <w:t xml:space="preserve"> 0).</w:t>
      </w:r>
    </w:p>
    <w:p>
      <w:pPr>
        <w:pStyle w:val="Heading1"/>
      </w:pPr>
      <w:bookmarkStart w:id="60" w:name="_Toc86777168"/>
      <w:r>
        <w:t>Data Spaces</w:t>
      </w:r>
      <w:bookmarkEnd w:id="60"/>
    </w:p>
    <w:p>
      <w:r>
        <w:t>Data Spaces are used for the efficient transfer of large amounts of data between a Decoder and the System.</w:t>
      </w:r>
    </w:p>
    <w:p>
      <w:r>
        <w:t xml:space="preserve">Normally, the CRC-8 seed value used by this Standard is always 0, as described in section </w:t>
      </w:r>
      <w:r>
        <w:fldChar w:fldCharType="begin"/>
      </w:r>
      <w:r>
        <w:instrText xml:space="preserve"> REF _Ref84790563 \n \p \h </w:instrText>
      </w:r>
      <w:r>
        <w:fldChar w:fldCharType="separate"/>
      </w:r>
      <w:r>
        <w:t>2.1 above</w:t>
      </w:r>
      <w:r>
        <w:fldChar w:fldCharType="end"/>
      </w:r>
      <w:r>
        <w:t xml:space="preserve">. For </w:t>
      </w:r>
      <w:proofErr w:type="spellStart"/>
      <w:r>
        <w:rPr>
          <w:b/>
        </w:rPr>
        <w:t>ReadBackground</w:t>
      </w:r>
      <w:proofErr w:type="spellEnd"/>
      <w:r>
        <w:t xml:space="preserve"> and </w:t>
      </w:r>
      <w:proofErr w:type="spellStart"/>
      <w:r>
        <w:rPr>
          <w:b/>
        </w:rPr>
        <w:t>ReadBlock</w:t>
      </w:r>
      <w:proofErr w:type="spellEnd"/>
      <w:r>
        <w:t xml:space="preserve">, the CRC-8 seed value used in the feedback response as defined in section </w:t>
      </w:r>
      <w:r>
        <w:fldChar w:fldCharType="begin"/>
      </w:r>
      <w:r>
        <w:instrText xml:space="preserve"> REF _Ref84766776 \n \p \h </w:instrText>
      </w:r>
      <w:r>
        <w:fldChar w:fldCharType="separate"/>
      </w:r>
      <w:r>
        <w:t>2.2.4 above</w:t>
      </w:r>
      <w:r>
        <w:fldChar w:fldCharType="end"/>
      </w:r>
      <w:r>
        <w:t xml:space="preserve"> corresponds to the Data Space number, as defined in Section </w:t>
      </w:r>
      <w:r>
        <w:fldChar w:fldCharType="begin"/>
      </w:r>
      <w:r>
        <w:instrText xml:space="preserve"> REF _Ref86704197 \r \p \h </w:instrText>
      </w:r>
      <w:r>
        <w:fldChar w:fldCharType="separate"/>
      </w:r>
      <w:r>
        <w:t>7.4 below</w:t>
      </w:r>
      <w:r>
        <w:fldChar w:fldCharType="end"/>
      </w:r>
      <w:r>
        <w:t>.</w:t>
      </w:r>
    </w:p>
    <w:p>
      <w:pPr>
        <w:pStyle w:val="Heading2"/>
      </w:pPr>
      <w:bookmarkStart w:id="61" w:name="_Toc86777169"/>
      <w:proofErr w:type="spellStart"/>
      <w:r>
        <w:t>WriteBlock</w:t>
      </w:r>
      <w:bookmarkEnd w:id="61"/>
      <w:proofErr w:type="spellEnd"/>
    </w:p>
    <w:p>
      <w:r>
        <w:t>This message can be used to perform writes into a Data Space.</w:t>
      </w:r>
    </w:p>
    <w:p>
      <w:pPr>
        <w:ind w:left="360" w:hanging="360"/>
        <w:rPr>
          <w:rFonts w:ascii="Courier New" w:hAnsi="Courier New" w:cs="Courier New"/>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Dataspace offset, three bytes MSB first, LSB last</w:t>
            </w:r>
          </w:p>
        </w:tc>
      </w:tr>
      <w:tr>
        <w:trPr>
          <w:cantSplit/>
        </w:trPr>
        <w:tc>
          <w:tcPr>
            <w:tcW w:w="1795" w:type="dxa"/>
          </w:tcPr>
          <w:p>
            <w:r>
              <w:t>payload byte(s)</w:t>
            </w:r>
          </w:p>
        </w:tc>
        <w:tc>
          <w:tcPr>
            <w:tcW w:w="7843" w:type="dxa"/>
          </w:tcPr>
          <w:p>
            <w:r>
              <w:t>Data that will be written from the given offset</w:t>
            </w:r>
          </w:p>
        </w:tc>
      </w:tr>
    </w:tbl>
    <w:p>
      <w:pPr>
        <w:pStyle w:val="Heading3"/>
      </w:pPr>
      <w:bookmarkStart w:id="62" w:name="_Toc86777170"/>
      <w:proofErr w:type="spellStart"/>
      <w:r>
        <w:lastRenderedPageBreak/>
        <w:t>WriteBlock</w:t>
      </w:r>
      <w:proofErr w:type="spellEnd"/>
      <w:r>
        <w:t xml:space="preserve"> Feedback</w:t>
      </w:r>
      <w:bookmarkEnd w:id="62"/>
    </w:p>
    <w:p>
      <w:r>
        <w:t xml:space="preserve">The Acknowledgement returned on the </w:t>
      </w:r>
      <w:proofErr w:type="spellStart"/>
      <w:r>
        <w:rPr>
          <w:b/>
        </w:rPr>
        <w:t>WriteBlock</w:t>
      </w:r>
      <w:proofErr w:type="spellEnd"/>
      <w:r>
        <w:t xml:space="preserve"> message indicates the error-free reception of the packet by the addressed Decoder. To notify the System about the </w:t>
      </w:r>
      <w:proofErr w:type="spellStart"/>
      <w:r>
        <w:rPr>
          <w:b/>
        </w:rPr>
        <w:t>WriteBlock</w:t>
      </w:r>
      <w:proofErr w:type="spellEnd"/>
      <w:r>
        <w:t xml:space="preserve"> operation, the Decoder sends response messages in channel 2 on any DCC packet addressed to that Decoder:</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11111100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Height w:val="303"/>
        </w:trPr>
        <w:tc>
          <w:tcPr>
            <w:tcW w:w="1795" w:type="dxa"/>
            <w:vMerge w:val="restart"/>
          </w:tcPr>
          <w:p>
            <w:pPr>
              <w:rPr>
                <w:rFonts w:ascii="Courier New" w:hAnsi="Courier New" w:cs="Courier New"/>
              </w:rPr>
            </w:pPr>
            <w:r>
              <w:rPr>
                <w:rFonts w:ascii="Courier New" w:hAnsi="Courier New" w:cs="Courier New"/>
              </w:rPr>
              <w:t>10000001</w:t>
            </w:r>
          </w:p>
        </w:tc>
        <w:tc>
          <w:tcPr>
            <w:tcW w:w="2340" w:type="dxa"/>
            <w:shd w:val="clear" w:color="auto" w:fill="auto"/>
          </w:tcPr>
          <w:p>
            <w:pPr>
              <w:jc w:val="center"/>
            </w:pPr>
            <w:r>
              <w:t>optional</w:t>
            </w:r>
          </w:p>
        </w:tc>
        <w:tc>
          <w:tcPr>
            <w:tcW w:w="5503" w:type="dxa"/>
            <w:shd w:val="clear" w:color="auto" w:fill="auto"/>
          </w:tcPr>
          <w:p>
            <w:r>
              <w:t>Executed Successfully.</w:t>
            </w:r>
          </w:p>
        </w:tc>
      </w:tr>
      <w:tr>
        <w:trPr>
          <w:cantSplit/>
          <w:trHeight w:val="302"/>
        </w:trPr>
        <w:tc>
          <w:tcPr>
            <w:tcW w:w="1795" w:type="dxa"/>
            <w:vMerge/>
          </w:tcPr>
          <w:p>
            <w:pPr>
              <w:rPr>
                <w:rFonts w:ascii="Courier New" w:hAnsi="Courier New" w:cs="Courier New"/>
              </w:rPr>
            </w:pPr>
          </w:p>
        </w:tc>
        <w:tc>
          <w:tcPr>
            <w:tcW w:w="2340" w:type="dxa"/>
            <w:shd w:val="clear" w:color="auto" w:fill="auto"/>
          </w:tcPr>
          <w:p>
            <w:pPr>
              <w:jc w:val="center"/>
            </w:pPr>
            <w:r>
              <w:t>0x8000</w:t>
            </w:r>
          </w:p>
        </w:tc>
        <w:tc>
          <w:tcPr>
            <w:tcW w:w="5503" w:type="dxa"/>
            <w:shd w:val="clear" w:color="auto" w:fill="auto"/>
          </w:tcPr>
          <w:p>
            <w:r>
              <w:t>Written data differs from data sent by the System</w:t>
            </w:r>
            <w:r>
              <w:rPr>
                <w:rStyle w:val="FootnoteReference"/>
              </w:rPr>
              <w:footnoteReference w:id="8"/>
            </w:r>
            <w:r>
              <w:t>.</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r>
        <w:trPr>
          <w:cantSplit/>
        </w:trPr>
        <w:tc>
          <w:tcPr>
            <w:tcW w:w="1795" w:type="dxa"/>
          </w:tcPr>
          <w:p>
            <w:pPr>
              <w:rPr>
                <w:rFonts w:ascii="Courier New" w:hAnsi="Courier New" w:cs="Courier New"/>
              </w:rPr>
            </w:pPr>
            <w:r>
              <w:rPr>
                <w:rFonts w:ascii="Courier New" w:hAnsi="Courier New" w:cs="Courier New"/>
              </w:rPr>
              <w:t>10000011</w:t>
            </w:r>
          </w:p>
        </w:tc>
        <w:tc>
          <w:tcPr>
            <w:tcW w:w="2340" w:type="dxa"/>
            <w:shd w:val="clear" w:color="auto" w:fill="auto"/>
          </w:tcPr>
          <w:p>
            <w:pPr>
              <w:jc w:val="center"/>
            </w:pPr>
            <w:r>
              <w:t>{optional error code}</w:t>
            </w:r>
          </w:p>
        </w:tc>
        <w:tc>
          <w:tcPr>
            <w:tcW w:w="5503" w:type="dxa"/>
            <w:shd w:val="clear" w:color="auto" w:fill="auto"/>
          </w:tcPr>
          <w:p>
            <w:r>
              <w:t>Decoder busy or write encountered a temporary error and may be re-tried later.</w:t>
            </w:r>
          </w:p>
        </w:tc>
      </w:tr>
      <w:tr>
        <w:trPr>
          <w:cantSplit/>
        </w:trPr>
        <w:tc>
          <w:tcPr>
            <w:tcW w:w="1795" w:type="dxa"/>
          </w:tcPr>
          <w:p>
            <w:pPr>
              <w:rPr>
                <w:rFonts w:ascii="Courier New" w:hAnsi="Courier New" w:cs="Courier New"/>
              </w:rPr>
            </w:pPr>
            <w:r>
              <w:rPr>
                <w:rFonts w:ascii="Courier New" w:hAnsi="Courier New" w:cs="Courier New"/>
              </w:rPr>
              <w:t>10000000</w:t>
            </w:r>
          </w:p>
        </w:tc>
        <w:tc>
          <w:tcPr>
            <w:tcW w:w="2340" w:type="dxa"/>
            <w:shd w:val="clear" w:color="auto" w:fill="auto"/>
          </w:tcPr>
          <w:p>
            <w:pPr>
              <w:jc w:val="center"/>
            </w:pPr>
            <w:r>
              <w:t>n/a</w:t>
            </w:r>
          </w:p>
        </w:tc>
        <w:tc>
          <w:tcPr>
            <w:tcW w:w="5503" w:type="dxa"/>
            <w:shd w:val="clear" w:color="auto" w:fill="auto"/>
          </w:tcPr>
          <w:p>
            <w:r>
              <w:t>The write operation is still in progress.</w:t>
            </w:r>
          </w:p>
        </w:tc>
      </w:tr>
    </w:tbl>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r>
        <w:t xml:space="preserve">If the Decoder does not send any write feedback to the System for 700 </w:t>
      </w:r>
      <w:proofErr w:type="spellStart"/>
      <w:r>
        <w:t>msec</w:t>
      </w:r>
      <w:proofErr w:type="spellEnd"/>
      <w:r>
        <w:t xml:space="preserve">, the System shall assume that the write operation was lost. The Decoder shall send an operation still in progress feedback at least every 500 </w:t>
      </w:r>
      <w:proofErr w:type="spellStart"/>
      <w:r>
        <w:t>msec</w:t>
      </w:r>
      <w:proofErr w:type="spellEnd"/>
      <w:r>
        <w:t xml:space="preserve"> (or the next available opportunity) until the </w:t>
      </w:r>
      <w:proofErr w:type="spellStart"/>
      <w:r>
        <w:rPr>
          <w:b/>
        </w:rPr>
        <w:t>WriteBlock</w:t>
      </w:r>
      <w:proofErr w:type="spellEnd"/>
      <w:r>
        <w:t xml:space="preserve"> is completed or fails. The System shall provide the Decoder with frequent enough addressed packets to have an opportunity to meet the feedback requirement.</w:t>
      </w:r>
    </w:p>
    <w:p>
      <w:pPr>
        <w:pStyle w:val="Heading3"/>
      </w:pPr>
      <w:bookmarkStart w:id="63" w:name="_Toc86777171"/>
      <w:proofErr w:type="spellStart"/>
      <w:r>
        <w:t>WriteBlock</w:t>
      </w:r>
      <w:proofErr w:type="spellEnd"/>
      <w:r>
        <w:t xml:space="preserve"> Continue</w:t>
      </w:r>
      <w:bookmarkEnd w:id="63"/>
    </w:p>
    <w:p>
      <w:r>
        <w:t xml:space="preserve">After a </w:t>
      </w:r>
      <w:proofErr w:type="spellStart"/>
      <w:r>
        <w:rPr>
          <w:b/>
        </w:rPr>
        <w:t>WriteBlock</w:t>
      </w:r>
      <w:proofErr w:type="spellEnd"/>
      <w:r>
        <w:t xml:space="preserve"> command is completed successfully according to the </w:t>
      </w:r>
      <w:proofErr w:type="spellStart"/>
      <w:r>
        <w:rPr>
          <w:b/>
        </w:rPr>
        <w:t>WriteBlock</w:t>
      </w:r>
      <w:proofErr w:type="spellEnd"/>
      <w:r>
        <w:t xml:space="preserve"> feedback, the System may send an Addressed Continue message to continue writing additional data from the offset where the previous write ended. The System shall not send any other 253-Addressed command to the given Decoder between the </w:t>
      </w:r>
      <w:proofErr w:type="spellStart"/>
      <w:r>
        <w:rPr>
          <w:b/>
        </w:rPr>
        <w:t>WriteBlock</w:t>
      </w:r>
      <w:proofErr w:type="spellEnd"/>
      <w:r>
        <w:t xml:space="preserve"> and the Addressed Continue command.</w:t>
      </w:r>
    </w:p>
    <w:p>
      <w:r>
        <w:t>Long write sequence:</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11111100 0 NNNNNNNN 0 VVVVVVVV 0 VVVVVVVV 0 VVVVVVVV 0 {payload byte(s)} 0 {checksum} 1</w:t>
      </w:r>
      <w:r>
        <w:t xml:space="preserve"> -</w:t>
      </w:r>
      <w:r>
        <w:rPr>
          <w:b/>
        </w:rPr>
        <w:t xml:space="preserve"> </w:t>
      </w:r>
      <w:proofErr w:type="spellStart"/>
      <w:r>
        <w:rPr>
          <w:b/>
        </w:rPr>
        <w:t>WriteBlock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lastRenderedPageBreak/>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Pr>
        <w:ind w:left="360" w:hanging="360"/>
      </w:pPr>
      <w:r>
        <w:t>►</w:t>
      </w:r>
      <w:r>
        <w:tab/>
      </w:r>
      <w:r>
        <w:rPr>
          <w:rFonts w:ascii="Courier New" w:hAnsi="Courier New" w:cs="Courier New"/>
          <w:color w:val="000000"/>
          <w:sz w:val="22"/>
          <w:szCs w:val="22"/>
        </w:rPr>
        <w:t>{preamble} 0 11111101 0 10AAAAAA 0 AAAAAAAA 0 {payload byte(s)} 0 {checksum} 1</w:t>
      </w:r>
      <w:r>
        <w:t xml:space="preserve"> -</w:t>
      </w:r>
      <w:r>
        <w:rPr>
          <w:b/>
        </w:rPr>
        <w:t xml:space="preserve"> Addressed Continue </w:t>
      </w:r>
      <w:r>
        <w:t>(for</w:t>
      </w:r>
      <w:r>
        <w:rPr>
          <w:b/>
        </w:rPr>
        <w:t xml:space="preserve"> </w:t>
      </w:r>
      <w:proofErr w:type="spellStart"/>
      <w:r>
        <w:rPr>
          <w:b/>
        </w:rPr>
        <w:t>WriteBlock</w:t>
      </w:r>
      <w:proofErr w:type="spellEnd"/>
      <w:r>
        <w: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Arial" w:hAnsi="Arial" w:cs="Arial"/>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10000001 11111100</w:t>
      </w:r>
      <w:r>
        <w:t xml:space="preserve"> -</w:t>
      </w:r>
      <w:r>
        <w:rPr>
          <w:b/>
        </w:rPr>
        <w:t xml:space="preserve"> Write Successful</w:t>
      </w:r>
    </w:p>
    <w:p>
      <w:proofErr w:type="spellStart"/>
      <w:r>
        <w:t>etc</w:t>
      </w:r>
      <w:proofErr w:type="spellEnd"/>
      <w:r>
        <w:t>…</w:t>
      </w:r>
    </w:p>
    <w:p>
      <w:r>
        <w:t xml:space="preserve">If the System sends out a </w:t>
      </w:r>
      <w:proofErr w:type="spellStart"/>
      <w:r>
        <w:rPr>
          <w:b/>
        </w:rPr>
        <w:t>WriteBlock</w:t>
      </w:r>
      <w:proofErr w:type="spellEnd"/>
      <w:r>
        <w:rPr>
          <w:b/>
        </w:rPr>
        <w:t xml:space="preserve"> Continue</w:t>
      </w:r>
      <w:r>
        <w:t xml:space="preserve"> command and receives no acknowledgement, or an error feedback, the System shall not re-try the </w:t>
      </w:r>
      <w:proofErr w:type="spellStart"/>
      <w:r>
        <w:rPr>
          <w:b/>
        </w:rPr>
        <w:t>WriteBlock</w:t>
      </w:r>
      <w:proofErr w:type="spellEnd"/>
      <w:r>
        <w:rPr>
          <w:b/>
        </w:rPr>
        <w:t xml:space="preserve"> Continue</w:t>
      </w:r>
      <w:r>
        <w:t xml:space="preserve"> command. Instead, the </w:t>
      </w:r>
      <w:proofErr w:type="spellStart"/>
      <w:r>
        <w:rPr>
          <w:b/>
        </w:rPr>
        <w:t>WriteBlock</w:t>
      </w:r>
      <w:proofErr w:type="spellEnd"/>
      <w:r>
        <w:t xml:space="preserve"> command shall be issued with an explicit specification of the write offset.</w:t>
      </w:r>
    </w:p>
    <w:p>
      <w:r>
        <w:t xml:space="preserve">If the Decoder receives an </w:t>
      </w:r>
      <w:r>
        <w:rPr>
          <w:b/>
        </w:rPr>
        <w:t>Addressed Continue</w:t>
      </w:r>
      <w:r>
        <w:t xml:space="preserve"> command without having internal state about the previous command, the command shall be rejected with temporary error, with the recommended [optional] error code of 0x2040 or 0x2041.</w:t>
      </w:r>
    </w:p>
    <w:p>
      <w:pPr>
        <w:pStyle w:val="Heading2"/>
      </w:pPr>
      <w:bookmarkStart w:id="64" w:name="_Toc86777172"/>
      <w:proofErr w:type="spellStart"/>
      <w:r>
        <w:t>ReadBackground</w:t>
      </w:r>
      <w:bookmarkEnd w:id="64"/>
      <w:proofErr w:type="spellEnd"/>
    </w:p>
    <w:p>
      <w:proofErr w:type="spellStart"/>
      <w:r>
        <w:rPr>
          <w:b/>
        </w:rPr>
        <w:t>ReadBackground</w:t>
      </w:r>
      <w:proofErr w:type="spellEnd"/>
      <w:r>
        <w:t xml:space="preserve"> data is transmitted in feedback channel 2 of addressed DCC packets, including addressed packets using the 253 address.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11111101 0 NNNNNNNN 0 (VVVVVVVV 0 VVVVVVVV 0 VVVVVVVV 0 SSSSSSSS 0) {checksum} 1</w:t>
      </w:r>
      <w:r>
        <w:t xml:space="preserve"> -</w:t>
      </w:r>
      <w:r>
        <w:rPr>
          <w:b/>
        </w:rPr>
        <w:t xml:space="preserve"> </w:t>
      </w:r>
      <w:proofErr w:type="spellStart"/>
      <w:r>
        <w:rPr>
          <w:b/>
        </w:rPr>
        <w:t>ReadBackground</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{upstream data chunk}</w:t>
      </w:r>
    </w:p>
    <w:p>
      <w:pPr>
        <w:ind w:left="360" w:hanging="360"/>
        <w:rPr>
          <w:rFonts w:ascii="Courier New" w:hAnsi="Courier New" w:cs="Courier New"/>
          <w:color w:val="000000"/>
          <w:sz w:val="22"/>
          <w:szCs w:val="22"/>
        </w:rPr>
      </w:pPr>
      <w:r>
        <w:t>►</w:t>
      </w:r>
      <w:r>
        <w:tab/>
        <w:t>Any addressed DCC message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ID14 {upstream data chunk}</w:t>
      </w:r>
    </w:p>
    <w:p>
      <w:proofErr w:type="spellStart"/>
      <w:r>
        <w:t>etc</w:t>
      </w:r>
      <w:proofErr w:type="spellEnd"/>
      <w:r>
        <w:t>…</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number,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
      <w:r>
        <w:t>When the Data Space offset is not present, it is assumed to be 0. When the number of requested bytes is not specified, the Decoder continues responding until the total size of the Data Space is exhausted.</w:t>
      </w:r>
    </w:p>
    <w:p>
      <w:r>
        <w:t xml:space="preserve">The first upstream data chunk is transmitted using </w:t>
      </w:r>
      <w:r>
        <w:rPr>
          <w:b/>
        </w:rPr>
        <w:t>ID13</w:t>
      </w:r>
      <w:r>
        <w:t xml:space="preserve">, all further chunks using </w:t>
      </w:r>
      <w:r>
        <w:rPr>
          <w:b/>
        </w:rPr>
        <w:t>ID14</w:t>
      </w:r>
      <w:r>
        <w:t xml:space="preserve">. The upstream data chunks are transmitted using the Variable Length Feedback format (Section </w:t>
      </w:r>
      <w:r>
        <w:fldChar w:fldCharType="begin"/>
      </w:r>
      <w:r>
        <w:instrText xml:space="preserve"> REF _Ref84766776 \n \p \h </w:instrText>
      </w:r>
      <w:r>
        <w:fldChar w:fldCharType="separate"/>
      </w:r>
      <w:r>
        <w:t xml:space="preserve">2.2.4 </w:t>
      </w:r>
      <w:r>
        <w:lastRenderedPageBreak/>
        <w:t>above</w:t>
      </w:r>
      <w:r>
        <w:fldChar w:fldCharType="end"/>
      </w:r>
      <w:r>
        <w:t>). The Decoder shall use the Data Space number as the seed value for the CRC-8 computation of the response.</w:t>
      </w:r>
    </w:p>
    <w:p>
      <w:pPr>
        <w:pStyle w:val="Heading2"/>
      </w:pPr>
      <w:bookmarkStart w:id="65" w:name="_Toc86777173"/>
      <w:proofErr w:type="spellStart"/>
      <w:r>
        <w:t>ReadBlock</w:t>
      </w:r>
      <w:bookmarkEnd w:id="65"/>
      <w:proofErr w:type="spellEnd"/>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00000000 0 {checksum} 1</w:t>
      </w:r>
      <w:r>
        <w:t xml:space="preserve"> –</w:t>
      </w:r>
      <w:r>
        <w:rPr>
          <w:b/>
        </w:rPr>
        <w:t xml:space="preserve"> Get Data Start</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{header} {5 data bytes}</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11111110 0 00000001 0 {checksum} 1</w:t>
      </w:r>
      <w:r>
        <w:t xml:space="preserve"> –</w:t>
      </w:r>
      <w:r>
        <w:rPr>
          <w:b/>
        </w:rPr>
        <w:t xml:space="preserve"> Get Data Continue</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[ch1+ch2]: {6 data bytes}</w:t>
      </w:r>
    </w:p>
    <w:p>
      <w:r>
        <w:t>etc...</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AAAA..</w:t>
            </w:r>
            <w:proofErr w:type="gramEnd"/>
            <w:r>
              <w:rPr>
                <w:rFonts w:ascii="Courier New" w:hAnsi="Courier New" w:cs="Courier New"/>
              </w:rPr>
              <w:t>AAAA</w:t>
            </w:r>
          </w:p>
        </w:tc>
        <w:tc>
          <w:tcPr>
            <w:tcW w:w="7843" w:type="dxa"/>
          </w:tcPr>
          <w:p>
            <w:r>
              <w:t xml:space="preserve">Decoder address, see section </w:t>
            </w:r>
            <w:r>
              <w:fldChar w:fldCharType="begin"/>
            </w:r>
            <w:r>
              <w:instrText xml:space="preserve"> REF _Ref84765955 \n \p \h </w:instrText>
            </w:r>
            <w:r>
              <w:fldChar w:fldCharType="separate"/>
            </w:r>
            <w:r>
              <w:t>3 above</w:t>
            </w:r>
            <w:r>
              <w:fldChar w:fldCharType="end"/>
            </w:r>
            <w:r>
              <w:t>.</w:t>
            </w:r>
          </w:p>
        </w:tc>
      </w:tr>
      <w:tr>
        <w:trPr>
          <w:cantSplit/>
        </w:trPr>
        <w:tc>
          <w:tcPr>
            <w:tcW w:w="1795" w:type="dxa"/>
          </w:tcPr>
          <w:p>
            <w:pPr>
              <w:rPr>
                <w:rFonts w:ascii="Courier New" w:hAnsi="Courier New" w:cs="Courier New"/>
              </w:rPr>
            </w:pPr>
            <w:r>
              <w:rPr>
                <w:rFonts w:ascii="Courier New" w:hAnsi="Courier New" w:cs="Courier New"/>
              </w:rPr>
              <w:t>NNNNNNNN</w:t>
            </w:r>
          </w:p>
        </w:tc>
        <w:tc>
          <w:tcPr>
            <w:tcW w:w="7843" w:type="dxa"/>
          </w:tcPr>
          <w:p>
            <w:r>
              <w:t>Data space number</w:t>
            </w:r>
          </w:p>
        </w:tc>
      </w:tr>
      <w:tr>
        <w:trPr>
          <w:cantSplit/>
        </w:trPr>
        <w:tc>
          <w:tcPr>
            <w:tcW w:w="1795" w:type="dxa"/>
          </w:tcPr>
          <w:p>
            <w:pPr>
              <w:rPr>
                <w:rFonts w:ascii="Courier New" w:hAnsi="Courier New" w:cs="Courier New"/>
              </w:rPr>
            </w:pPr>
            <w:proofErr w:type="gramStart"/>
            <w:r>
              <w:rPr>
                <w:rFonts w:ascii="Courier New" w:hAnsi="Courier New" w:cs="Courier New"/>
              </w:rPr>
              <w:t>VVVV..</w:t>
            </w:r>
            <w:proofErr w:type="gramEnd"/>
            <w:r>
              <w:rPr>
                <w:rFonts w:ascii="Courier New" w:hAnsi="Courier New" w:cs="Courier New"/>
              </w:rPr>
              <w:t>VVVV</w:t>
            </w:r>
          </w:p>
        </w:tc>
        <w:tc>
          <w:tcPr>
            <w:tcW w:w="7843" w:type="dxa"/>
          </w:tcPr>
          <w:p>
            <w:r>
              <w:t>Data space number, three bytes MSB first, LSB last</w:t>
            </w:r>
          </w:p>
        </w:tc>
      </w:tr>
      <w:tr>
        <w:trPr>
          <w:cantSplit/>
        </w:trPr>
        <w:tc>
          <w:tcPr>
            <w:tcW w:w="1795" w:type="dxa"/>
          </w:tcPr>
          <w:p>
            <w:pPr>
              <w:rPr>
                <w:rFonts w:ascii="Courier New" w:hAnsi="Courier New" w:cs="Courier New"/>
              </w:rPr>
            </w:pPr>
            <w:r>
              <w:rPr>
                <w:rFonts w:ascii="Courier New" w:hAnsi="Courier New" w:cs="Courier New"/>
              </w:rPr>
              <w:t>SSSSSSSS</w:t>
            </w:r>
          </w:p>
        </w:tc>
        <w:tc>
          <w:tcPr>
            <w:tcW w:w="7843" w:type="dxa"/>
          </w:tcPr>
          <w:p>
            <w:r>
              <w:t>[optional] Number of requested bytes.</w:t>
            </w:r>
          </w:p>
        </w:tc>
      </w:tr>
    </w:tbl>
    <w:p>
      <w:pPr>
        <w:ind w:left="360" w:hanging="360"/>
        <w:rPr>
          <w:rFonts w:ascii="Courier New" w:hAnsi="Courier New" w:cs="Courier New"/>
        </w:rPr>
      </w:pPr>
    </w:p>
    <w:p>
      <w:r>
        <w:t>When Data space offset is not present, it is assumed to be 0. When the number of requested bytes is not present, the Decoder continues responding until the total size is exhausted.</w:t>
      </w:r>
    </w:p>
    <w:p>
      <w:r>
        <w:t xml:space="preserve">The upstream data chunks are transmitted using the Variable Length Feedback format (Section </w:t>
      </w:r>
      <w:r>
        <w:fldChar w:fldCharType="begin"/>
      </w:r>
      <w:r>
        <w:instrText xml:space="preserve"> REF _Ref84766776 \r \p \h </w:instrText>
      </w:r>
      <w:r>
        <w:fldChar w:fldCharType="separate"/>
      </w:r>
      <w:r>
        <w:t>2.2.4 above</w:t>
      </w:r>
      <w:r>
        <w:fldChar w:fldCharType="end"/>
      </w:r>
      <w:r>
        <w:t>). The Decoder shall use the Data space number as the seed value for the CRC-8 computation of the response.</w:t>
      </w:r>
    </w:p>
    <w:p>
      <w:r>
        <w:t xml:space="preserve">The Decoder shall respond to </w:t>
      </w:r>
      <w:r>
        <w:rPr>
          <w:b/>
        </w:rPr>
        <w:t>Get Data Continue</w:t>
      </w:r>
      <w:r>
        <w:t xml:space="preserve"> with an </w:t>
      </w:r>
      <w:r>
        <w:rPr>
          <w:b/>
        </w:rPr>
        <w:t>ACK</w:t>
      </w:r>
      <w:r>
        <w:t xml:space="preserve"> if no more data is available.</w:t>
      </w:r>
    </w:p>
    <w:p>
      <w:pPr>
        <w:pStyle w:val="Heading3"/>
      </w:pPr>
      <w:bookmarkStart w:id="66" w:name="_Toc86777174"/>
      <w:proofErr w:type="spellStart"/>
      <w:r>
        <w:t>ReadBlock</w:t>
      </w:r>
      <w:proofErr w:type="spellEnd"/>
      <w:r>
        <w:t xml:space="preserve"> Errors</w:t>
      </w:r>
      <w:bookmarkEnd w:id="66"/>
    </w:p>
    <w:p>
      <w:r>
        <w:t xml:space="preserve">The </w:t>
      </w:r>
      <w:proofErr w:type="spellStart"/>
      <w:r>
        <w:rPr>
          <w:b/>
        </w:rPr>
        <w:t>ReadBlock</w:t>
      </w:r>
      <w:proofErr w:type="spellEnd"/>
      <w:r>
        <w:t xml:space="preserve"> request shall be rejected if CV28 bit 7 is clear, as described in Section </w:t>
      </w:r>
      <w:r>
        <w:fldChar w:fldCharType="begin"/>
      </w:r>
      <w:r>
        <w:instrText xml:space="preserve"> REF _Ref86698290 \r \p \h </w:instrText>
      </w:r>
      <w:r>
        <w:fldChar w:fldCharType="separate"/>
      </w:r>
      <w:r>
        <w:t>2.2.2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11111110 0 NNNNNNNN 0 (VVVVVVVV 0 VVVVVVVV 0 VVVVVVVV 0 SSSSSSSS 0) {checksum} 1</w:t>
      </w:r>
      <w:r>
        <w:t xml:space="preserve"> -</w:t>
      </w:r>
      <w:r>
        <w:rPr>
          <w:b/>
        </w:rPr>
        <w:t xml:space="preserve"> </w:t>
      </w:r>
      <w:proofErr w:type="spellStart"/>
      <w:r>
        <w:rPr>
          <w:b/>
        </w:rPr>
        <w:t>ReadBlock</w:t>
      </w:r>
      <w:proofErr w:type="spellEnd"/>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ID13 1CCCCCCC 11111110 {optional argument word, MSB</w:t>
      </w:r>
      <w:r>
        <w:rPr>
          <w:rFonts w:ascii="Courier New" w:hAnsi="Courier New" w:cs="Courier New"/>
        </w:rPr>
        <w:noBreakHyphen/>
        <w:t>first}</w:t>
      </w:r>
    </w:p>
    <w:tbl>
      <w:tblPr>
        <w:tblStyle w:val="TableGrid"/>
        <w:tblW w:w="0" w:type="auto"/>
        <w:tblLook w:val="04A0" w:firstRow="1" w:lastRow="0" w:firstColumn="1" w:lastColumn="0" w:noHBand="0" w:noVBand="1"/>
      </w:tblPr>
      <w:tblGrid>
        <w:gridCol w:w="1795"/>
        <w:gridCol w:w="2340"/>
        <w:gridCol w:w="5503"/>
      </w:tblGrid>
      <w:tr>
        <w:trPr>
          <w:cantSplit/>
          <w:tblHeader/>
        </w:trPr>
        <w:tc>
          <w:tcPr>
            <w:tcW w:w="1795" w:type="dxa"/>
            <w:shd w:val="clear" w:color="auto" w:fill="BFBFBF" w:themeFill="background1" w:themeFillShade="BF"/>
          </w:tcPr>
          <w:p>
            <w:pPr>
              <w:rPr>
                <w:b/>
              </w:rPr>
            </w:pPr>
            <w:r>
              <w:rPr>
                <w:b/>
              </w:rPr>
              <w:t>1CCCCCCC</w:t>
            </w:r>
          </w:p>
        </w:tc>
        <w:tc>
          <w:tcPr>
            <w:tcW w:w="2340" w:type="dxa"/>
            <w:shd w:val="clear" w:color="auto" w:fill="BFBFBF" w:themeFill="background1" w:themeFillShade="BF"/>
          </w:tcPr>
          <w:p>
            <w:pPr>
              <w:rPr>
                <w:b/>
              </w:rPr>
            </w:pPr>
            <w:r>
              <w:rPr>
                <w:b/>
              </w:rPr>
              <w:t>Argument Word</w:t>
            </w:r>
          </w:p>
        </w:tc>
        <w:tc>
          <w:tcPr>
            <w:tcW w:w="550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r>
              <w:rPr>
                <w:rFonts w:ascii="Courier New" w:hAnsi="Courier New" w:cs="Courier New"/>
              </w:rPr>
              <w:t>10000010</w:t>
            </w:r>
          </w:p>
        </w:tc>
        <w:tc>
          <w:tcPr>
            <w:tcW w:w="2340" w:type="dxa"/>
            <w:shd w:val="clear" w:color="auto" w:fill="auto"/>
          </w:tcPr>
          <w:p>
            <w:pPr>
              <w:jc w:val="center"/>
            </w:pPr>
            <w:r>
              <w:t>{optional error code}</w:t>
            </w:r>
          </w:p>
        </w:tc>
        <w:tc>
          <w:tcPr>
            <w:tcW w:w="5503" w:type="dxa"/>
            <w:shd w:val="clear" w:color="auto" w:fill="auto"/>
          </w:tcPr>
          <w:p>
            <w:r>
              <w:t>Failed with a permanent error.</w:t>
            </w:r>
          </w:p>
        </w:tc>
      </w:tr>
    </w:tbl>
    <w:p>
      <w:bookmarkStart w:id="67" w:name="_Ref86704197"/>
    </w:p>
    <w:p>
      <w:r>
        <w:t xml:space="preserve">Optional error codes are defined in Section </w:t>
      </w:r>
      <w:r>
        <w:fldChar w:fldCharType="begin"/>
      </w:r>
      <w:r>
        <w:instrText xml:space="preserve"> REF _Ref86699154 \r \p \h </w:instrText>
      </w:r>
      <w:r>
        <w:fldChar w:fldCharType="separate"/>
      </w:r>
      <w:r>
        <w:t>2.6 above</w:t>
      </w:r>
      <w:r>
        <w:fldChar w:fldCharType="end"/>
      </w:r>
      <w:r>
        <w:t>.</w:t>
      </w:r>
    </w:p>
    <w:p>
      <w:pPr>
        <w:pStyle w:val="Heading2"/>
      </w:pPr>
      <w:bookmarkStart w:id="68" w:name="_Toc86777175"/>
      <w:r>
        <w:lastRenderedPageBreak/>
        <w:t>Data Space Definitions</w:t>
      </w:r>
      <w:bookmarkEnd w:id="67"/>
      <w:bookmarkEnd w:id="68"/>
    </w:p>
    <w:tbl>
      <w:tblPr>
        <w:tblStyle w:val="TableGrid"/>
        <w:tblW w:w="0" w:type="auto"/>
        <w:tblLook w:val="04A0" w:firstRow="1" w:lastRow="0" w:firstColumn="1" w:lastColumn="0" w:noHBand="0" w:noVBand="1"/>
      </w:tblPr>
      <w:tblGrid>
        <w:gridCol w:w="1613"/>
        <w:gridCol w:w="8025"/>
      </w:tblGrid>
      <w:tr>
        <w:trPr>
          <w:cantSplit/>
          <w:tblHeader/>
        </w:trPr>
        <w:tc>
          <w:tcPr>
            <w:tcW w:w="1638" w:type="dxa"/>
            <w:shd w:val="clear" w:color="auto" w:fill="BFBFBF" w:themeFill="background1" w:themeFillShade="BF"/>
          </w:tcPr>
          <w:p>
            <w:pPr>
              <w:rPr>
                <w:b/>
              </w:rPr>
            </w:pPr>
            <w:r>
              <w:rPr>
                <w:b/>
              </w:rPr>
              <w:t>Data Space</w:t>
            </w:r>
          </w:p>
        </w:tc>
        <w:tc>
          <w:tcPr>
            <w:tcW w:w="8226" w:type="dxa"/>
            <w:shd w:val="clear" w:color="auto" w:fill="BFBFBF" w:themeFill="background1" w:themeFillShade="BF"/>
          </w:tcPr>
          <w:p>
            <w:pPr>
              <w:rPr>
                <w:b/>
              </w:rPr>
            </w:pPr>
            <w:r>
              <w:rPr>
                <w:b/>
              </w:rPr>
              <w:t>Description</w:t>
            </w:r>
          </w:p>
        </w:tc>
      </w:tr>
      <w:tr>
        <w:trPr>
          <w:cantSplit/>
        </w:trPr>
        <w:tc>
          <w:tcPr>
            <w:tcW w:w="1638" w:type="dxa"/>
          </w:tcPr>
          <w:p>
            <w:pPr>
              <w:jc w:val="center"/>
            </w:pPr>
            <w:r>
              <w:t>0</w:t>
            </w:r>
          </w:p>
        </w:tc>
        <w:tc>
          <w:tcPr>
            <w:tcW w:w="8226" w:type="dxa"/>
          </w:tcPr>
          <w:p>
            <w:r>
              <w:t>Capabilities</w:t>
            </w:r>
          </w:p>
        </w:tc>
      </w:tr>
      <w:tr>
        <w:trPr>
          <w:cantSplit/>
        </w:trPr>
        <w:tc>
          <w:tcPr>
            <w:tcW w:w="1638" w:type="dxa"/>
          </w:tcPr>
          <w:p>
            <w:pPr>
              <w:jc w:val="center"/>
            </w:pPr>
            <w:r>
              <w:t>1</w:t>
            </w:r>
          </w:p>
        </w:tc>
        <w:tc>
          <w:tcPr>
            <w:tcW w:w="8226" w:type="dxa"/>
          </w:tcPr>
          <w:p>
            <w:r>
              <w:t>Data Space Info</w:t>
            </w:r>
          </w:p>
        </w:tc>
      </w:tr>
      <w:tr>
        <w:trPr>
          <w:cantSplit/>
        </w:trPr>
        <w:tc>
          <w:tcPr>
            <w:tcW w:w="1638" w:type="dxa"/>
          </w:tcPr>
          <w:p>
            <w:pPr>
              <w:jc w:val="center"/>
            </w:pPr>
            <w:r>
              <w:t>2</w:t>
            </w:r>
          </w:p>
        </w:tc>
        <w:tc>
          <w:tcPr>
            <w:tcW w:w="8226" w:type="dxa"/>
          </w:tcPr>
          <w:p>
            <w:r>
              <w:t xml:space="preserve">Short </w:t>
            </w:r>
            <w:proofErr w:type="spellStart"/>
            <w:r>
              <w:t>Gui</w:t>
            </w:r>
            <w:proofErr w:type="spellEnd"/>
          </w:p>
        </w:tc>
      </w:tr>
      <w:tr>
        <w:trPr>
          <w:cantSplit/>
        </w:trPr>
        <w:tc>
          <w:tcPr>
            <w:tcW w:w="1638" w:type="dxa"/>
          </w:tcPr>
          <w:p>
            <w:pPr>
              <w:jc w:val="center"/>
            </w:pPr>
            <w:r>
              <w:t>3</w:t>
            </w:r>
          </w:p>
        </w:tc>
        <w:tc>
          <w:tcPr>
            <w:tcW w:w="8226" w:type="dxa"/>
          </w:tcPr>
          <w:p>
            <w:r>
              <w:t>Configuration Variables</w:t>
            </w:r>
          </w:p>
        </w:tc>
      </w:tr>
      <w:tr>
        <w:trPr>
          <w:cantSplit/>
        </w:trPr>
        <w:tc>
          <w:tcPr>
            <w:tcW w:w="1638" w:type="dxa"/>
          </w:tcPr>
          <w:p>
            <w:pPr>
              <w:jc w:val="center"/>
            </w:pPr>
            <w:r>
              <w:t>4 – 255</w:t>
            </w:r>
          </w:p>
        </w:tc>
        <w:tc>
          <w:tcPr>
            <w:tcW w:w="8226" w:type="dxa"/>
          </w:tcPr>
          <w:p>
            <w:r>
              <w:t>Reserved for future use</w:t>
            </w:r>
          </w:p>
        </w:tc>
      </w:tr>
    </w:tbl>
    <w:p>
      <w:pPr>
        <w:pStyle w:val="Heading3"/>
      </w:pPr>
      <w:bookmarkStart w:id="69" w:name="_Ref86689124"/>
      <w:bookmarkStart w:id="70" w:name="_Toc86777176"/>
      <w:r>
        <w:t>Capabilities</w:t>
      </w:r>
      <w:bookmarkEnd w:id="69"/>
      <w:bookmarkEnd w:id="70"/>
    </w:p>
    <w:p>
      <w:r>
        <w:t xml:space="preserve">Bytes 0 and 1 are also transmitted in response to a </w:t>
      </w:r>
      <w:r>
        <w:rPr>
          <w:b/>
        </w:rPr>
        <w:t>Select (</w:t>
      </w:r>
      <w:proofErr w:type="spellStart"/>
      <w:r>
        <w:rPr>
          <w:b/>
        </w:rPr>
        <w:t>ReadShortInfo</w:t>
      </w:r>
      <w:proofErr w:type="spellEnd"/>
      <w:r>
        <w:rPr>
          <w:b/>
        </w:rPr>
        <w:t>)</w:t>
      </w:r>
      <w:r>
        <w:t xml:space="preserve"> command as defined in Section </w:t>
      </w:r>
      <w:r>
        <w:fldChar w:fldCharType="begin"/>
      </w:r>
      <w:r>
        <w:instrText xml:space="preserve"> REF _Ref86690008 \r \p \h </w:instrText>
      </w:r>
      <w:r>
        <w:fldChar w:fldCharType="separate"/>
      </w:r>
      <w:r>
        <w:t>6.2.2.1 above</w:t>
      </w:r>
      <w:r>
        <w:fldChar w:fldCharType="end"/>
      </w:r>
      <w:r>
        <w:t xml:space="preserve">. Bytes 2 and 3 are also transmitted in response to a </w:t>
      </w:r>
      <w:r>
        <w:rPr>
          <w:b/>
        </w:rPr>
        <w:t>Logon Assign</w:t>
      </w:r>
      <w:r>
        <w:t xml:space="preserve"> command as defined in Section </w:t>
      </w:r>
      <w:r>
        <w:fldChar w:fldCharType="begin"/>
      </w:r>
      <w:r>
        <w:instrText xml:space="preserve"> REF _Ref86690075 \r \p \h </w:instrText>
      </w:r>
      <w:r>
        <w:fldChar w:fldCharType="separate"/>
      </w:r>
      <w:r>
        <w:t>6.2.5 above</w:t>
      </w:r>
      <w:r>
        <w:fldChar w:fldCharType="end"/>
      </w:r>
      <w:r>
        <w:t>.</w:t>
      </w:r>
    </w:p>
    <w:tbl>
      <w:tblPr>
        <w:tblStyle w:val="TableGrid"/>
        <w:tblW w:w="0" w:type="auto"/>
        <w:tblLook w:val="04A0" w:firstRow="1" w:lastRow="0" w:firstColumn="1" w:lastColumn="0" w:noHBand="0" w:noVBand="1"/>
      </w:tblPr>
      <w:tblGrid>
        <w:gridCol w:w="936"/>
        <w:gridCol w:w="870"/>
        <w:gridCol w:w="7832"/>
      </w:tblGrid>
      <w:tr>
        <w:trPr>
          <w:tblHeader/>
        </w:trP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t>0</w:t>
            </w:r>
          </w:p>
        </w:tc>
        <w:tc>
          <w:tcPr>
            <w:tcW w:w="870" w:type="dxa"/>
            <w:shd w:val="clear" w:color="auto" w:fill="auto"/>
          </w:tcPr>
          <w:p>
            <w:pPr>
              <w:jc w:val="center"/>
            </w:pPr>
            <w:r>
              <w:t>7</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6</w:t>
            </w:r>
          </w:p>
        </w:tc>
        <w:tc>
          <w:tcPr>
            <w:tcW w:w="7832" w:type="dxa"/>
          </w:tcPr>
          <w:p>
            <w:r>
              <w:t>XPOM supported</w:t>
            </w:r>
          </w:p>
        </w:tc>
      </w:tr>
      <w:tr>
        <w:tc>
          <w:tcPr>
            <w:tcW w:w="936" w:type="dxa"/>
            <w:vMerge/>
            <w:shd w:val="clear" w:color="auto" w:fill="auto"/>
          </w:tcPr>
          <w:p>
            <w:pPr>
              <w:jc w:val="center"/>
            </w:pPr>
          </w:p>
        </w:tc>
        <w:tc>
          <w:tcPr>
            <w:tcW w:w="870" w:type="dxa"/>
            <w:shd w:val="clear" w:color="auto" w:fill="auto"/>
          </w:tcPr>
          <w:p>
            <w:pPr>
              <w:jc w:val="center"/>
            </w:pPr>
            <w:r>
              <w:t>5</w:t>
            </w:r>
          </w:p>
        </w:tc>
        <w:tc>
          <w:tcPr>
            <w:tcW w:w="7832" w:type="dxa"/>
          </w:tcPr>
          <w:p>
            <w:r>
              <w:t xml:space="preserve">Select + </w:t>
            </w:r>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4</w:t>
            </w:r>
          </w:p>
        </w:tc>
        <w:tc>
          <w:tcPr>
            <w:tcW w:w="7832" w:type="dxa"/>
          </w:tcPr>
          <w:p>
            <w:proofErr w:type="spellStart"/>
            <w:r>
              <w:t>ReadBlock</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proofErr w:type="spellStart"/>
            <w:r>
              <w:t>ReadBackground</w:t>
            </w:r>
            <w:proofErr w:type="spellEnd"/>
            <w:r>
              <w:t xml:space="preserve"> supported</w:t>
            </w:r>
          </w:p>
        </w:tc>
      </w:tr>
      <w:tr>
        <w:tc>
          <w:tcPr>
            <w:tcW w:w="936" w:type="dxa"/>
            <w:vMerge/>
            <w:shd w:val="clear" w:color="auto" w:fill="auto"/>
          </w:tcPr>
          <w:p>
            <w:pPr>
              <w:jc w:val="center"/>
            </w:pPr>
          </w:p>
        </w:tc>
        <w:tc>
          <w:tcPr>
            <w:tcW w:w="870" w:type="dxa"/>
            <w:shd w:val="clear" w:color="auto" w:fill="auto"/>
          </w:tcPr>
          <w:p>
            <w:pPr>
              <w:jc w:val="center"/>
            </w:pPr>
            <w:r>
              <w:t>2..0</w:t>
            </w:r>
          </w:p>
        </w:tc>
        <w:tc>
          <w:tcPr>
            <w:tcW w:w="7832" w:type="dxa"/>
          </w:tcPr>
          <w:p>
            <w:r>
              <w:t>Reserved, send as 0, ignore upon receipt</w:t>
            </w:r>
          </w:p>
        </w:tc>
      </w:tr>
      <w:tr>
        <w:tc>
          <w:tcPr>
            <w:tcW w:w="936" w:type="dxa"/>
            <w:vMerge w:val="restart"/>
            <w:shd w:val="clear" w:color="auto" w:fill="auto"/>
          </w:tcPr>
          <w:p>
            <w:pPr>
              <w:jc w:val="center"/>
            </w:pPr>
            <w:r>
              <w:t>1</w:t>
            </w:r>
          </w:p>
        </w:tc>
        <w:tc>
          <w:tcPr>
            <w:tcW w:w="870" w:type="dxa"/>
            <w:shd w:val="clear" w:color="auto" w:fill="auto"/>
          </w:tcPr>
          <w:p>
            <w:pPr>
              <w:jc w:val="center"/>
            </w:pPr>
            <w:r>
              <w:t>7..4</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3</w:t>
            </w:r>
          </w:p>
        </w:tc>
        <w:tc>
          <w:tcPr>
            <w:tcW w:w="7832" w:type="dxa"/>
          </w:tcPr>
          <w:p>
            <w:r>
              <w:t>CV Read/Write data space supported</w:t>
            </w:r>
          </w:p>
        </w:tc>
      </w:tr>
      <w:tr>
        <w:tc>
          <w:tcPr>
            <w:tcW w:w="936" w:type="dxa"/>
            <w:vMerge/>
            <w:shd w:val="clear" w:color="auto" w:fill="auto"/>
          </w:tcPr>
          <w:p>
            <w:pPr>
              <w:jc w:val="center"/>
            </w:pPr>
          </w:p>
        </w:tc>
        <w:tc>
          <w:tcPr>
            <w:tcW w:w="870" w:type="dxa"/>
            <w:shd w:val="clear" w:color="auto" w:fill="auto"/>
          </w:tcPr>
          <w:p>
            <w:pPr>
              <w:jc w:val="center"/>
            </w:pPr>
            <w:r>
              <w:t>2</w:t>
            </w:r>
          </w:p>
        </w:tc>
        <w:tc>
          <w:tcPr>
            <w:tcW w:w="7832" w:type="dxa"/>
          </w:tcPr>
          <w:p>
            <w:r>
              <w:t>Short GUI data space supported</w:t>
            </w:r>
          </w:p>
        </w:tc>
      </w:tr>
      <w:tr>
        <w:tc>
          <w:tcPr>
            <w:tcW w:w="936" w:type="dxa"/>
            <w:vMerge/>
            <w:shd w:val="clear" w:color="auto" w:fill="auto"/>
          </w:tcPr>
          <w:p>
            <w:pPr>
              <w:jc w:val="center"/>
            </w:pPr>
          </w:p>
        </w:tc>
        <w:tc>
          <w:tcPr>
            <w:tcW w:w="870" w:type="dxa"/>
            <w:shd w:val="clear" w:color="auto" w:fill="auto"/>
          </w:tcPr>
          <w:p>
            <w:pPr>
              <w:jc w:val="center"/>
            </w:pPr>
            <w:r>
              <w:t>1</w:t>
            </w:r>
          </w:p>
        </w:tc>
        <w:tc>
          <w:tcPr>
            <w:tcW w:w="7832" w:type="dxa"/>
          </w:tcPr>
          <w:p>
            <w:r>
              <w:t>Data Space Info data space supported</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Capabilities data space supported</w:t>
            </w:r>
          </w:p>
        </w:tc>
      </w:tr>
      <w:tr>
        <w:tc>
          <w:tcPr>
            <w:tcW w:w="936" w:type="dxa"/>
            <w:vMerge w:val="restart"/>
            <w:shd w:val="clear" w:color="auto" w:fill="auto"/>
          </w:tcPr>
          <w:p>
            <w:pPr>
              <w:jc w:val="center"/>
            </w:pPr>
            <w:r>
              <w:t>2</w:t>
            </w:r>
          </w:p>
        </w:tc>
        <w:tc>
          <w:tcPr>
            <w:tcW w:w="870" w:type="dxa"/>
            <w:shd w:val="clear" w:color="auto" w:fill="auto"/>
          </w:tcPr>
          <w:p>
            <w:pPr>
              <w:jc w:val="center"/>
            </w:pPr>
            <w:r>
              <w:t>7</w:t>
            </w:r>
          </w:p>
        </w:tc>
        <w:tc>
          <w:tcPr>
            <w:tcW w:w="7832" w:type="dxa"/>
          </w:tcPr>
          <w:p>
            <w:r>
              <w:t>Addressed S-9.2 / S-9.2.1 Chained supported</w:t>
            </w:r>
          </w:p>
        </w:tc>
      </w:tr>
      <w:tr>
        <w:tc>
          <w:tcPr>
            <w:tcW w:w="936" w:type="dxa"/>
            <w:vMerge/>
            <w:shd w:val="clear" w:color="auto" w:fill="auto"/>
          </w:tcPr>
          <w:p>
            <w:pPr>
              <w:jc w:val="center"/>
            </w:pPr>
          </w:p>
        </w:tc>
        <w:tc>
          <w:tcPr>
            <w:tcW w:w="870" w:type="dxa"/>
            <w:shd w:val="clear" w:color="auto" w:fill="auto"/>
          </w:tcPr>
          <w:p>
            <w:pPr>
              <w:jc w:val="center"/>
            </w:pPr>
            <w:r>
              <w:t>6..0</w:t>
            </w:r>
          </w:p>
        </w:tc>
        <w:tc>
          <w:tcPr>
            <w:tcW w:w="7832" w:type="dxa"/>
          </w:tcPr>
          <w:p>
            <w:r>
              <w:t>Reserved, send as 0, ignore upon receipt</w:t>
            </w:r>
          </w:p>
        </w:tc>
      </w:tr>
      <w:tr>
        <w:tc>
          <w:tcPr>
            <w:tcW w:w="936" w:type="dxa"/>
            <w:vMerge w:val="restart"/>
            <w:shd w:val="clear" w:color="auto" w:fill="auto"/>
          </w:tcPr>
          <w:p>
            <w:pPr>
              <w:jc w:val="center"/>
            </w:pPr>
            <w:r>
              <w:t>3</w:t>
            </w:r>
          </w:p>
        </w:tc>
        <w:tc>
          <w:tcPr>
            <w:tcW w:w="870" w:type="dxa"/>
            <w:shd w:val="clear" w:color="auto" w:fill="auto"/>
          </w:tcPr>
          <w:p>
            <w:pPr>
              <w:jc w:val="center"/>
            </w:pPr>
            <w:r>
              <w:t>7..1</w:t>
            </w:r>
          </w:p>
        </w:tc>
        <w:tc>
          <w:tcPr>
            <w:tcW w:w="7832" w:type="dxa"/>
          </w:tcPr>
          <w:p>
            <w:r>
              <w:t>Reserved, send as 0, ignore upon receipt</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Extended capabilities supported</w:t>
            </w:r>
          </w:p>
        </w:tc>
      </w:tr>
      <w:tr>
        <w:tc>
          <w:tcPr>
            <w:tcW w:w="936" w:type="dxa"/>
            <w:shd w:val="clear" w:color="auto" w:fill="auto"/>
          </w:tcPr>
          <w:p>
            <w:pPr>
              <w:jc w:val="center"/>
            </w:pPr>
            <w:r>
              <w:t>4..30</w:t>
            </w:r>
          </w:p>
        </w:tc>
        <w:tc>
          <w:tcPr>
            <w:tcW w:w="870" w:type="dxa"/>
            <w:shd w:val="clear" w:color="auto" w:fill="auto"/>
          </w:tcPr>
          <w:p>
            <w:pPr>
              <w:jc w:val="center"/>
            </w:pPr>
          </w:p>
        </w:tc>
        <w:tc>
          <w:tcPr>
            <w:tcW w:w="7832" w:type="dxa"/>
          </w:tcPr>
          <w:p>
            <w:r>
              <w:t>Extended capabilities, reserved for future expansion. Bytes beyond the last supported extended capability feature supported shall be omitted.</w:t>
            </w:r>
          </w:p>
        </w:tc>
      </w:tr>
    </w:tbl>
    <w:p>
      <w:pPr>
        <w:pStyle w:val="Heading3"/>
      </w:pPr>
      <w:bookmarkStart w:id="71" w:name="_Toc86777177"/>
      <w:r>
        <w:t>Data Space Info</w:t>
      </w:r>
      <w:bookmarkEnd w:id="71"/>
    </w:p>
    <w:p>
      <w:r>
        <w:t>This Data Space contains one bit for every possible Data Space number (256 total). A bit is 1 if the given space number is supported, 0 if not supported. Bytes beyond the last supported Data Space shall be omitted.</w:t>
      </w:r>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vMerge w:val="restart"/>
            <w:shd w:val="clear" w:color="auto" w:fill="auto"/>
          </w:tcPr>
          <w:p>
            <w:pPr>
              <w:jc w:val="center"/>
            </w:pPr>
            <w:r>
              <w:lastRenderedPageBreak/>
              <w:t>0</w:t>
            </w:r>
          </w:p>
        </w:tc>
        <w:tc>
          <w:tcPr>
            <w:tcW w:w="870" w:type="dxa"/>
            <w:shd w:val="clear" w:color="auto" w:fill="auto"/>
          </w:tcPr>
          <w:p>
            <w:pPr>
              <w:jc w:val="center"/>
            </w:pPr>
            <w:r>
              <w:t>7</w:t>
            </w:r>
          </w:p>
        </w:tc>
        <w:tc>
          <w:tcPr>
            <w:tcW w:w="7832" w:type="dxa"/>
          </w:tcPr>
          <w:p>
            <w:r>
              <w:t>Data Space 7</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6..</w:t>
            </w:r>
            <w:proofErr w:type="gramEnd"/>
            <w:r>
              <w:t>1</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0</w:t>
            </w:r>
          </w:p>
        </w:tc>
      </w:tr>
      <w:tr>
        <w:tc>
          <w:tcPr>
            <w:tcW w:w="936" w:type="dxa"/>
            <w:vMerge w:val="restart"/>
            <w:shd w:val="clear" w:color="auto" w:fill="auto"/>
          </w:tcPr>
          <w:p>
            <w:pPr>
              <w:jc w:val="center"/>
            </w:pPr>
            <w:r>
              <w:t>1</w:t>
            </w:r>
          </w:p>
        </w:tc>
        <w:tc>
          <w:tcPr>
            <w:tcW w:w="870" w:type="dxa"/>
            <w:shd w:val="clear" w:color="auto" w:fill="auto"/>
          </w:tcPr>
          <w:p>
            <w:pPr>
              <w:jc w:val="center"/>
            </w:pPr>
            <w:r>
              <w:t>7</w:t>
            </w:r>
          </w:p>
        </w:tc>
        <w:tc>
          <w:tcPr>
            <w:tcW w:w="7832" w:type="dxa"/>
          </w:tcPr>
          <w:p>
            <w:r>
              <w:t>Data Space 15</w:t>
            </w:r>
          </w:p>
        </w:tc>
      </w:tr>
      <w:tr>
        <w:tc>
          <w:tcPr>
            <w:tcW w:w="936" w:type="dxa"/>
            <w:vMerge/>
            <w:shd w:val="clear" w:color="auto" w:fill="auto"/>
          </w:tcPr>
          <w:p>
            <w:pPr>
              <w:jc w:val="center"/>
            </w:pPr>
          </w:p>
        </w:tc>
        <w:tc>
          <w:tcPr>
            <w:tcW w:w="870" w:type="dxa"/>
            <w:shd w:val="clear" w:color="auto" w:fill="auto"/>
          </w:tcPr>
          <w:p>
            <w:pPr>
              <w:jc w:val="center"/>
            </w:pPr>
            <w:r>
              <w:t>6..1</w:t>
            </w:r>
          </w:p>
        </w:tc>
        <w:tc>
          <w:tcPr>
            <w:tcW w:w="7832" w:type="dxa"/>
          </w:tcPr>
          <w:p>
            <w:r>
              <w:t xml:space="preserve">Data Spaces </w:t>
            </w:r>
            <w:proofErr w:type="gramStart"/>
            <w:r>
              <w:t>4..</w:t>
            </w:r>
            <w:proofErr w:type="gramEnd"/>
            <w:r>
              <w:t>9</w:t>
            </w:r>
          </w:p>
        </w:tc>
      </w:tr>
      <w:tr>
        <w:tc>
          <w:tcPr>
            <w:tcW w:w="936" w:type="dxa"/>
            <w:vMerge/>
            <w:shd w:val="clear" w:color="auto" w:fill="auto"/>
          </w:tcPr>
          <w:p>
            <w:pPr>
              <w:jc w:val="center"/>
            </w:pPr>
          </w:p>
        </w:tc>
        <w:tc>
          <w:tcPr>
            <w:tcW w:w="870" w:type="dxa"/>
            <w:shd w:val="clear" w:color="auto" w:fill="auto"/>
          </w:tcPr>
          <w:p>
            <w:pPr>
              <w:jc w:val="center"/>
            </w:pPr>
            <w:r>
              <w:t>0</w:t>
            </w:r>
          </w:p>
        </w:tc>
        <w:tc>
          <w:tcPr>
            <w:tcW w:w="7832" w:type="dxa"/>
          </w:tcPr>
          <w:p>
            <w:r>
              <w:t>Data Space 8</w:t>
            </w:r>
          </w:p>
        </w:tc>
      </w:tr>
      <w:tr>
        <w:tc>
          <w:tcPr>
            <w:tcW w:w="936" w:type="dxa"/>
            <w:shd w:val="clear" w:color="auto" w:fill="auto"/>
          </w:tcPr>
          <w:p>
            <w:pPr>
              <w:jc w:val="center"/>
            </w:pPr>
            <w:r>
              <w:t>2..30</w:t>
            </w:r>
          </w:p>
        </w:tc>
        <w:tc>
          <w:tcPr>
            <w:tcW w:w="870" w:type="dxa"/>
            <w:shd w:val="clear" w:color="auto" w:fill="auto"/>
          </w:tcPr>
          <w:p>
            <w:pPr>
              <w:jc w:val="center"/>
            </w:pPr>
          </w:p>
        </w:tc>
        <w:tc>
          <w:tcPr>
            <w:tcW w:w="7832" w:type="dxa"/>
          </w:tcPr>
          <w:p>
            <w:proofErr w:type="spellStart"/>
            <w:r>
              <w:t>etc</w:t>
            </w:r>
            <w:proofErr w:type="spellEnd"/>
            <w:r>
              <w:t>…</w:t>
            </w:r>
          </w:p>
        </w:tc>
      </w:tr>
    </w:tbl>
    <w:p>
      <w:pPr>
        <w:pStyle w:val="Heading3"/>
      </w:pPr>
      <w:bookmarkStart w:id="72" w:name="_Toc86777178"/>
      <w:r>
        <w:t>Short GUI</w:t>
      </w:r>
      <w:bookmarkEnd w:id="72"/>
    </w:p>
    <w:tbl>
      <w:tblPr>
        <w:tblStyle w:val="TableGrid"/>
        <w:tblW w:w="0" w:type="auto"/>
        <w:tblLook w:val="04A0" w:firstRow="1" w:lastRow="0" w:firstColumn="1" w:lastColumn="0" w:noHBand="0" w:noVBand="1"/>
      </w:tblPr>
      <w:tblGrid>
        <w:gridCol w:w="936"/>
        <w:gridCol w:w="870"/>
        <w:gridCol w:w="7832"/>
      </w:tblGrid>
      <w:tr>
        <w:tc>
          <w:tcPr>
            <w:tcW w:w="936" w:type="dxa"/>
            <w:shd w:val="clear" w:color="auto" w:fill="BFBFBF" w:themeFill="background1" w:themeFillShade="BF"/>
          </w:tcPr>
          <w:p>
            <w:pPr>
              <w:rPr>
                <w:b/>
              </w:rPr>
            </w:pPr>
            <w:r>
              <w:rPr>
                <w:b/>
              </w:rPr>
              <w:t>Byte(s)</w:t>
            </w:r>
          </w:p>
        </w:tc>
        <w:tc>
          <w:tcPr>
            <w:tcW w:w="870" w:type="dxa"/>
            <w:shd w:val="clear" w:color="auto" w:fill="BFBFBF" w:themeFill="background1" w:themeFillShade="BF"/>
          </w:tcPr>
          <w:p>
            <w:pPr>
              <w:rPr>
                <w:b/>
              </w:rPr>
            </w:pPr>
            <w:r>
              <w:rPr>
                <w:b/>
              </w:rPr>
              <w:t>Bits(s)</w:t>
            </w:r>
          </w:p>
        </w:tc>
        <w:tc>
          <w:tcPr>
            <w:tcW w:w="7832" w:type="dxa"/>
            <w:shd w:val="clear" w:color="auto" w:fill="BFBFBF" w:themeFill="background1" w:themeFillShade="BF"/>
          </w:tcPr>
          <w:p>
            <w:pPr>
              <w:rPr>
                <w:b/>
              </w:rPr>
            </w:pPr>
            <w:r>
              <w:rPr>
                <w:b/>
              </w:rPr>
              <w:t>Description</w:t>
            </w:r>
          </w:p>
        </w:tc>
      </w:tr>
      <w:tr>
        <w:tc>
          <w:tcPr>
            <w:tcW w:w="936" w:type="dxa"/>
            <w:shd w:val="clear" w:color="auto" w:fill="auto"/>
          </w:tcPr>
          <w:p>
            <w:pPr>
              <w:jc w:val="center"/>
            </w:pPr>
            <w:r>
              <w:t>0..7</w:t>
            </w:r>
          </w:p>
        </w:tc>
        <w:tc>
          <w:tcPr>
            <w:tcW w:w="870" w:type="dxa"/>
            <w:shd w:val="clear" w:color="auto" w:fill="auto"/>
          </w:tcPr>
          <w:p>
            <w:pPr>
              <w:jc w:val="center"/>
            </w:pPr>
          </w:p>
        </w:tc>
        <w:tc>
          <w:tcPr>
            <w:tcW w:w="7832" w:type="dxa"/>
          </w:tcPr>
          <w:p>
            <w:r>
              <w:t>User defined [short] name (UTF-8 format, 0x00 padded)</w:t>
            </w:r>
          </w:p>
        </w:tc>
      </w:tr>
      <w:tr>
        <w:tc>
          <w:tcPr>
            <w:tcW w:w="936" w:type="dxa"/>
            <w:shd w:val="clear" w:color="auto" w:fill="auto"/>
          </w:tcPr>
          <w:p>
            <w:pPr>
              <w:jc w:val="center"/>
            </w:pPr>
            <w:r>
              <w:t>8..9</w:t>
            </w:r>
          </w:p>
        </w:tc>
        <w:tc>
          <w:tcPr>
            <w:tcW w:w="870" w:type="dxa"/>
            <w:shd w:val="clear" w:color="auto" w:fill="auto"/>
          </w:tcPr>
          <w:p>
            <w:pPr>
              <w:jc w:val="center"/>
            </w:pPr>
          </w:p>
        </w:tc>
        <w:tc>
          <w:tcPr>
            <w:tcW w:w="7832" w:type="dxa"/>
          </w:tcPr>
          <w:p>
            <w:r>
              <w:t>Image index, to be defined…</w:t>
            </w:r>
          </w:p>
        </w:tc>
      </w:tr>
      <w:tr>
        <w:tc>
          <w:tcPr>
            <w:tcW w:w="936" w:type="dxa"/>
            <w:vMerge w:val="restart"/>
            <w:shd w:val="clear" w:color="auto" w:fill="auto"/>
          </w:tcPr>
          <w:p>
            <w:pPr>
              <w:jc w:val="center"/>
            </w:pPr>
            <w:r>
              <w:t>10</w:t>
            </w:r>
          </w:p>
        </w:tc>
        <w:tc>
          <w:tcPr>
            <w:tcW w:w="870" w:type="dxa"/>
            <w:shd w:val="clear" w:color="auto" w:fill="auto"/>
          </w:tcPr>
          <w:p>
            <w:pPr>
              <w:jc w:val="center"/>
            </w:pPr>
            <w:r>
              <w:t>6..7</w:t>
            </w:r>
          </w:p>
        </w:tc>
        <w:tc>
          <w:tcPr>
            <w:tcW w:w="7832" w:type="dxa"/>
          </w:tcPr>
          <w:p>
            <w:r>
              <w:t>Function information f0</w:t>
            </w:r>
          </w:p>
        </w:tc>
      </w:tr>
      <w:tr>
        <w:tc>
          <w:tcPr>
            <w:tcW w:w="936" w:type="dxa"/>
            <w:vMerge/>
            <w:shd w:val="clear" w:color="auto" w:fill="auto"/>
          </w:tcPr>
          <w:p>
            <w:pPr>
              <w:jc w:val="center"/>
            </w:pPr>
          </w:p>
        </w:tc>
        <w:tc>
          <w:tcPr>
            <w:tcW w:w="870" w:type="dxa"/>
            <w:shd w:val="clear" w:color="auto" w:fill="auto"/>
          </w:tcPr>
          <w:p>
            <w:pPr>
              <w:jc w:val="center"/>
            </w:pPr>
            <w:r>
              <w:t>5..4</w:t>
            </w:r>
          </w:p>
        </w:tc>
        <w:tc>
          <w:tcPr>
            <w:tcW w:w="7832" w:type="dxa"/>
          </w:tcPr>
          <w:p>
            <w:r>
              <w:t>Reserved, send as 0, check upon receipt</w:t>
            </w:r>
          </w:p>
        </w:tc>
      </w:tr>
      <w:tr>
        <w:tc>
          <w:tcPr>
            <w:tcW w:w="936" w:type="dxa"/>
            <w:vMerge/>
            <w:shd w:val="clear" w:color="auto" w:fill="auto"/>
          </w:tcPr>
          <w:p>
            <w:pPr>
              <w:jc w:val="center"/>
            </w:pPr>
          </w:p>
        </w:tc>
        <w:tc>
          <w:tcPr>
            <w:tcW w:w="870" w:type="dxa"/>
            <w:shd w:val="clear" w:color="auto" w:fill="auto"/>
          </w:tcPr>
          <w:p>
            <w:pPr>
              <w:jc w:val="center"/>
            </w:pPr>
            <w:r>
              <w:t>3..0</w:t>
            </w:r>
          </w:p>
        </w:tc>
        <w:tc>
          <w:tcPr>
            <w:tcW w:w="7832" w:type="dxa"/>
          </w:tcPr>
          <w:p>
            <w:r>
              <w:t>Principal Symbol, see table below</w:t>
            </w:r>
          </w:p>
        </w:tc>
      </w:tr>
      <w:tr>
        <w:tc>
          <w:tcPr>
            <w:tcW w:w="936" w:type="dxa"/>
            <w:shd w:val="clear" w:color="auto" w:fill="auto"/>
          </w:tcPr>
          <w:p>
            <w:pPr>
              <w:jc w:val="center"/>
            </w:pPr>
            <w:r>
              <w:t>11..28</w:t>
            </w:r>
          </w:p>
        </w:tc>
        <w:tc>
          <w:tcPr>
            <w:tcW w:w="870" w:type="dxa"/>
            <w:shd w:val="clear" w:color="auto" w:fill="auto"/>
          </w:tcPr>
          <w:p>
            <w:pPr>
              <w:jc w:val="center"/>
            </w:pPr>
          </w:p>
        </w:tc>
        <w:tc>
          <w:tcPr>
            <w:tcW w:w="7832" w:type="dxa"/>
          </w:tcPr>
          <w:p>
            <w:r>
              <w:t>F</w:t>
            </w:r>
            <w:proofErr w:type="gramStart"/>
            <w:r>
              <w:t>1..</w:t>
            </w:r>
            <w:proofErr w:type="gramEnd"/>
            <w:r>
              <w:t>F68 function information, two bits per function, F1 starts with least significant byte and bits, see table below. Bytes beyond the last “configured” function shall be omitted.</w:t>
            </w:r>
          </w:p>
        </w:tc>
      </w:tr>
    </w:tbl>
    <w:p/>
    <w:tbl>
      <w:tblPr>
        <w:tblStyle w:val="TableGrid"/>
        <w:tblW w:w="0" w:type="auto"/>
        <w:tblLook w:val="04A0" w:firstRow="1" w:lastRow="0" w:firstColumn="1" w:lastColumn="0" w:noHBand="0" w:noVBand="1"/>
      </w:tblPr>
      <w:tblGrid>
        <w:gridCol w:w="931"/>
        <w:gridCol w:w="4353"/>
        <w:gridCol w:w="4354"/>
      </w:tblGrid>
      <w:tr>
        <w:trPr>
          <w:tblHeader/>
        </w:trPr>
        <w:tc>
          <w:tcPr>
            <w:tcW w:w="931" w:type="dxa"/>
            <w:shd w:val="clear" w:color="auto" w:fill="BFBFBF" w:themeFill="background1" w:themeFillShade="BF"/>
          </w:tcPr>
          <w:p>
            <w:pPr>
              <w:rPr>
                <w:b/>
              </w:rPr>
            </w:pPr>
            <w:r>
              <w:rPr>
                <w:b/>
              </w:rPr>
              <w:t>Index</w:t>
            </w:r>
          </w:p>
        </w:tc>
        <w:tc>
          <w:tcPr>
            <w:tcW w:w="4353" w:type="dxa"/>
            <w:shd w:val="clear" w:color="auto" w:fill="BFBFBF" w:themeFill="background1" w:themeFillShade="BF"/>
          </w:tcPr>
          <w:p>
            <w:pPr>
              <w:rPr>
                <w:b/>
              </w:rPr>
            </w:pPr>
            <w:r>
              <w:rPr>
                <w:b/>
              </w:rPr>
              <w:t>Principal Symbol (mobile Decoder)</w:t>
            </w:r>
          </w:p>
        </w:tc>
        <w:tc>
          <w:tcPr>
            <w:tcW w:w="4354" w:type="dxa"/>
            <w:shd w:val="clear" w:color="auto" w:fill="BFBFBF" w:themeFill="background1" w:themeFillShade="BF"/>
          </w:tcPr>
          <w:p>
            <w:pPr>
              <w:rPr>
                <w:b/>
              </w:rPr>
            </w:pPr>
            <w:r>
              <w:rPr>
                <w:b/>
              </w:rPr>
              <w:t>Principal Symbol (accessory Decoder)</w:t>
            </w:r>
          </w:p>
        </w:tc>
      </w:tr>
      <w:tr>
        <w:tc>
          <w:tcPr>
            <w:tcW w:w="931" w:type="dxa"/>
            <w:shd w:val="clear" w:color="auto" w:fill="auto"/>
          </w:tcPr>
          <w:p>
            <w:pPr>
              <w:jc w:val="center"/>
            </w:pPr>
            <w:r>
              <w:t>0000</w:t>
            </w:r>
          </w:p>
        </w:tc>
        <w:tc>
          <w:tcPr>
            <w:tcW w:w="4353" w:type="dxa"/>
            <w:shd w:val="clear" w:color="auto" w:fill="auto"/>
          </w:tcPr>
          <w:p>
            <w:pPr>
              <w:jc w:val="center"/>
            </w:pPr>
            <w:r>
              <w:t>Steam Locomotive</w:t>
            </w:r>
          </w:p>
        </w:tc>
        <w:tc>
          <w:tcPr>
            <w:tcW w:w="4354" w:type="dxa"/>
          </w:tcPr>
          <w:p>
            <w:pPr>
              <w:jc w:val="center"/>
            </w:pPr>
            <w:r>
              <w:t>Turnout/Switch</w:t>
            </w:r>
          </w:p>
        </w:tc>
      </w:tr>
      <w:tr>
        <w:tc>
          <w:tcPr>
            <w:tcW w:w="931" w:type="dxa"/>
            <w:shd w:val="clear" w:color="auto" w:fill="auto"/>
          </w:tcPr>
          <w:p>
            <w:pPr>
              <w:jc w:val="center"/>
            </w:pPr>
            <w:r>
              <w:t>0001</w:t>
            </w:r>
          </w:p>
        </w:tc>
        <w:tc>
          <w:tcPr>
            <w:tcW w:w="4353" w:type="dxa"/>
            <w:shd w:val="clear" w:color="auto" w:fill="auto"/>
          </w:tcPr>
          <w:p>
            <w:pPr>
              <w:jc w:val="center"/>
            </w:pPr>
            <w:r>
              <w:t>Diesel Locomotive</w:t>
            </w:r>
          </w:p>
        </w:tc>
        <w:tc>
          <w:tcPr>
            <w:tcW w:w="4354" w:type="dxa"/>
          </w:tcPr>
          <w:p>
            <w:pPr>
              <w:jc w:val="center"/>
            </w:pPr>
            <w:r>
              <w:t>Signal</w:t>
            </w:r>
          </w:p>
        </w:tc>
      </w:tr>
      <w:tr>
        <w:tc>
          <w:tcPr>
            <w:tcW w:w="931" w:type="dxa"/>
            <w:shd w:val="clear" w:color="auto" w:fill="auto"/>
          </w:tcPr>
          <w:p>
            <w:pPr>
              <w:jc w:val="center"/>
            </w:pPr>
            <w:r>
              <w:t>0010</w:t>
            </w:r>
          </w:p>
        </w:tc>
        <w:tc>
          <w:tcPr>
            <w:tcW w:w="4353" w:type="dxa"/>
            <w:shd w:val="clear" w:color="auto" w:fill="auto"/>
          </w:tcPr>
          <w:p>
            <w:pPr>
              <w:jc w:val="center"/>
            </w:pPr>
            <w:r>
              <w:t>Electric Locomotive</w:t>
            </w:r>
          </w:p>
        </w:tc>
        <w:tc>
          <w:tcPr>
            <w:tcW w:w="4354" w:type="dxa"/>
          </w:tcPr>
          <w:p>
            <w:pPr>
              <w:jc w:val="center"/>
            </w:pPr>
            <w:r>
              <w:t>Turntable</w:t>
            </w:r>
          </w:p>
        </w:tc>
      </w:tr>
      <w:tr>
        <w:tc>
          <w:tcPr>
            <w:tcW w:w="931" w:type="dxa"/>
            <w:shd w:val="clear" w:color="auto" w:fill="auto"/>
          </w:tcPr>
          <w:p>
            <w:pPr>
              <w:jc w:val="center"/>
            </w:pPr>
            <w:r>
              <w:t>0011</w:t>
            </w:r>
          </w:p>
        </w:tc>
        <w:tc>
          <w:tcPr>
            <w:tcW w:w="4353" w:type="dxa"/>
            <w:shd w:val="clear" w:color="auto" w:fill="auto"/>
          </w:tcPr>
          <w:p>
            <w:pPr>
              <w:jc w:val="center"/>
            </w:pPr>
            <w:r>
              <w:t>Diesel Railcar</w:t>
            </w:r>
          </w:p>
        </w:tc>
        <w:tc>
          <w:tcPr>
            <w:tcW w:w="4354" w:type="dxa"/>
          </w:tcPr>
          <w:p>
            <w:pPr>
              <w:jc w:val="center"/>
            </w:pPr>
            <w:r>
              <w:t>Lighting</w:t>
            </w:r>
          </w:p>
        </w:tc>
      </w:tr>
      <w:tr>
        <w:tc>
          <w:tcPr>
            <w:tcW w:w="931" w:type="dxa"/>
            <w:shd w:val="clear" w:color="auto" w:fill="auto"/>
          </w:tcPr>
          <w:p>
            <w:pPr>
              <w:jc w:val="center"/>
            </w:pPr>
            <w:r>
              <w:t>0100</w:t>
            </w:r>
          </w:p>
        </w:tc>
        <w:tc>
          <w:tcPr>
            <w:tcW w:w="4353" w:type="dxa"/>
            <w:shd w:val="clear" w:color="auto" w:fill="auto"/>
          </w:tcPr>
          <w:p>
            <w:pPr>
              <w:jc w:val="center"/>
            </w:pPr>
            <w:r>
              <w:t>Electric Railcar</w:t>
            </w:r>
          </w:p>
        </w:tc>
        <w:tc>
          <w:tcPr>
            <w:tcW w:w="4354" w:type="dxa"/>
          </w:tcPr>
          <w:p>
            <w:pPr>
              <w:jc w:val="center"/>
            </w:pPr>
            <w:r>
              <w:t>Traffic Light</w:t>
            </w:r>
          </w:p>
        </w:tc>
      </w:tr>
      <w:tr>
        <w:tc>
          <w:tcPr>
            <w:tcW w:w="931" w:type="dxa"/>
            <w:shd w:val="clear" w:color="auto" w:fill="auto"/>
          </w:tcPr>
          <w:p>
            <w:pPr>
              <w:jc w:val="center"/>
            </w:pPr>
            <w:r>
              <w:t>0101</w:t>
            </w:r>
          </w:p>
        </w:tc>
        <w:tc>
          <w:tcPr>
            <w:tcW w:w="4353" w:type="dxa"/>
            <w:shd w:val="clear" w:color="auto" w:fill="auto"/>
          </w:tcPr>
          <w:p>
            <w:pPr>
              <w:jc w:val="center"/>
            </w:pPr>
            <w:r>
              <w:t>Cab Car, FRED (End of Train)</w:t>
            </w:r>
          </w:p>
        </w:tc>
        <w:tc>
          <w:tcPr>
            <w:tcW w:w="4354" w:type="dxa"/>
          </w:tcPr>
          <w:p>
            <w:pPr>
              <w:jc w:val="center"/>
            </w:pPr>
          </w:p>
        </w:tc>
      </w:tr>
      <w:tr>
        <w:tc>
          <w:tcPr>
            <w:tcW w:w="931" w:type="dxa"/>
            <w:shd w:val="clear" w:color="auto" w:fill="auto"/>
          </w:tcPr>
          <w:p>
            <w:pPr>
              <w:jc w:val="center"/>
            </w:pPr>
            <w:r>
              <w:t>0110</w:t>
            </w:r>
          </w:p>
        </w:tc>
        <w:tc>
          <w:tcPr>
            <w:tcW w:w="4353" w:type="dxa"/>
            <w:shd w:val="clear" w:color="auto" w:fill="auto"/>
          </w:tcPr>
          <w:p>
            <w:pPr>
              <w:jc w:val="center"/>
            </w:pPr>
            <w:r>
              <w:t>Passenger Car</w:t>
            </w:r>
          </w:p>
        </w:tc>
        <w:tc>
          <w:tcPr>
            <w:tcW w:w="4354" w:type="dxa"/>
          </w:tcPr>
          <w:p>
            <w:pPr>
              <w:jc w:val="center"/>
            </w:pPr>
          </w:p>
        </w:tc>
      </w:tr>
      <w:tr>
        <w:tc>
          <w:tcPr>
            <w:tcW w:w="931" w:type="dxa"/>
            <w:shd w:val="clear" w:color="auto" w:fill="auto"/>
          </w:tcPr>
          <w:p>
            <w:pPr>
              <w:jc w:val="center"/>
            </w:pPr>
            <w:r>
              <w:t>0111</w:t>
            </w:r>
          </w:p>
        </w:tc>
        <w:tc>
          <w:tcPr>
            <w:tcW w:w="4353" w:type="dxa"/>
            <w:shd w:val="clear" w:color="auto" w:fill="auto"/>
          </w:tcPr>
          <w:p>
            <w:pPr>
              <w:jc w:val="center"/>
            </w:pPr>
            <w:r>
              <w:t>Caboose</w:t>
            </w:r>
          </w:p>
        </w:tc>
        <w:tc>
          <w:tcPr>
            <w:tcW w:w="4354" w:type="dxa"/>
          </w:tcPr>
          <w:p>
            <w:pPr>
              <w:jc w:val="center"/>
            </w:pPr>
          </w:p>
        </w:tc>
      </w:tr>
      <w:tr>
        <w:tc>
          <w:tcPr>
            <w:tcW w:w="931" w:type="dxa"/>
            <w:shd w:val="clear" w:color="auto" w:fill="auto"/>
          </w:tcPr>
          <w:p>
            <w:pPr>
              <w:jc w:val="center"/>
            </w:pPr>
            <w:r>
              <w:t>1000</w:t>
            </w:r>
          </w:p>
        </w:tc>
        <w:tc>
          <w:tcPr>
            <w:tcW w:w="4353" w:type="dxa"/>
            <w:shd w:val="clear" w:color="auto" w:fill="auto"/>
          </w:tcPr>
          <w:p>
            <w:pPr>
              <w:jc w:val="center"/>
            </w:pPr>
            <w:r>
              <w:t>Maintenance of Way</w:t>
            </w:r>
          </w:p>
        </w:tc>
        <w:tc>
          <w:tcPr>
            <w:tcW w:w="4354" w:type="dxa"/>
          </w:tcPr>
          <w:p>
            <w:pPr>
              <w:jc w:val="center"/>
            </w:pPr>
          </w:p>
        </w:tc>
      </w:tr>
      <w:tr>
        <w:tc>
          <w:tcPr>
            <w:tcW w:w="931" w:type="dxa"/>
            <w:shd w:val="clear" w:color="auto" w:fill="auto"/>
          </w:tcPr>
          <w:p>
            <w:pPr>
              <w:jc w:val="center"/>
            </w:pPr>
            <w:r>
              <w:t>1001</w:t>
            </w:r>
          </w:p>
        </w:tc>
        <w:tc>
          <w:tcPr>
            <w:tcW w:w="4353" w:type="dxa"/>
            <w:shd w:val="clear" w:color="auto" w:fill="auto"/>
          </w:tcPr>
          <w:p>
            <w:pPr>
              <w:jc w:val="center"/>
            </w:pPr>
            <w:r>
              <w:t>Generic Function Decoder</w:t>
            </w:r>
          </w:p>
        </w:tc>
        <w:tc>
          <w:tcPr>
            <w:tcW w:w="4354" w:type="dxa"/>
          </w:tcPr>
          <w:p>
            <w:pPr>
              <w:jc w:val="center"/>
            </w:pPr>
          </w:p>
        </w:tc>
      </w:tr>
      <w:tr>
        <w:tc>
          <w:tcPr>
            <w:tcW w:w="931" w:type="dxa"/>
            <w:shd w:val="clear" w:color="auto" w:fill="auto"/>
          </w:tcPr>
          <w:p>
            <w:pPr>
              <w:jc w:val="center"/>
            </w:pPr>
            <w:r>
              <w:t>1010</w:t>
            </w:r>
          </w:p>
        </w:tc>
        <w:tc>
          <w:tcPr>
            <w:tcW w:w="4353" w:type="dxa"/>
            <w:shd w:val="clear" w:color="auto" w:fill="auto"/>
          </w:tcPr>
          <w:p>
            <w:pPr>
              <w:jc w:val="center"/>
            </w:pPr>
            <w:r>
              <w:t>Automobile (Car)</w:t>
            </w:r>
          </w:p>
        </w:tc>
        <w:tc>
          <w:tcPr>
            <w:tcW w:w="4354" w:type="dxa"/>
          </w:tcPr>
          <w:p>
            <w:pPr>
              <w:jc w:val="center"/>
            </w:pPr>
          </w:p>
        </w:tc>
      </w:tr>
      <w:tr>
        <w:tc>
          <w:tcPr>
            <w:tcW w:w="931" w:type="dxa"/>
            <w:shd w:val="clear" w:color="auto" w:fill="auto"/>
          </w:tcPr>
          <w:p>
            <w:pPr>
              <w:jc w:val="center"/>
            </w:pPr>
            <w:r>
              <w:t>1011</w:t>
            </w:r>
          </w:p>
        </w:tc>
        <w:tc>
          <w:tcPr>
            <w:tcW w:w="4353" w:type="dxa"/>
            <w:shd w:val="clear" w:color="auto" w:fill="auto"/>
          </w:tcPr>
          <w:p>
            <w:pPr>
              <w:jc w:val="center"/>
            </w:pPr>
            <w:r>
              <w:t>Automobile (Truck)</w:t>
            </w:r>
          </w:p>
        </w:tc>
        <w:tc>
          <w:tcPr>
            <w:tcW w:w="4354" w:type="dxa"/>
          </w:tcPr>
          <w:p>
            <w:pPr>
              <w:jc w:val="center"/>
            </w:pPr>
          </w:p>
        </w:tc>
      </w:tr>
      <w:tr>
        <w:tc>
          <w:tcPr>
            <w:tcW w:w="931" w:type="dxa"/>
            <w:shd w:val="clear" w:color="auto" w:fill="auto"/>
          </w:tcPr>
          <w:p>
            <w:pPr>
              <w:jc w:val="center"/>
            </w:pPr>
            <w:r>
              <w:t>1100</w:t>
            </w:r>
          </w:p>
        </w:tc>
        <w:tc>
          <w:tcPr>
            <w:tcW w:w="4353" w:type="dxa"/>
            <w:shd w:val="clear" w:color="auto" w:fill="auto"/>
          </w:tcPr>
          <w:p>
            <w:pPr>
              <w:jc w:val="center"/>
            </w:pPr>
            <w:r>
              <w:t>Automobile (Bus)</w:t>
            </w:r>
          </w:p>
        </w:tc>
        <w:tc>
          <w:tcPr>
            <w:tcW w:w="4354" w:type="dxa"/>
          </w:tcPr>
          <w:p>
            <w:pPr>
              <w:jc w:val="center"/>
            </w:pPr>
          </w:p>
        </w:tc>
      </w:tr>
      <w:tr>
        <w:tc>
          <w:tcPr>
            <w:tcW w:w="931" w:type="dxa"/>
            <w:shd w:val="clear" w:color="auto" w:fill="auto"/>
          </w:tcPr>
          <w:p>
            <w:pPr>
              <w:jc w:val="center"/>
            </w:pPr>
            <w:r>
              <w:t>1101</w:t>
            </w:r>
          </w:p>
        </w:tc>
        <w:tc>
          <w:tcPr>
            <w:tcW w:w="4353" w:type="dxa"/>
            <w:shd w:val="clear" w:color="auto" w:fill="auto"/>
          </w:tcPr>
          <w:p>
            <w:pPr>
              <w:jc w:val="center"/>
            </w:pPr>
            <w:r>
              <w:t>Automobile (Other)</w:t>
            </w:r>
          </w:p>
        </w:tc>
        <w:tc>
          <w:tcPr>
            <w:tcW w:w="4354" w:type="dxa"/>
          </w:tcPr>
          <w:p>
            <w:pPr>
              <w:jc w:val="center"/>
            </w:pPr>
          </w:p>
        </w:tc>
      </w:tr>
      <w:tr>
        <w:tc>
          <w:tcPr>
            <w:tcW w:w="931" w:type="dxa"/>
            <w:shd w:val="clear" w:color="auto" w:fill="auto"/>
          </w:tcPr>
          <w:p>
            <w:pPr>
              <w:jc w:val="center"/>
            </w:pPr>
            <w:r>
              <w:t>1110</w:t>
            </w:r>
          </w:p>
        </w:tc>
        <w:tc>
          <w:tcPr>
            <w:tcW w:w="4353" w:type="dxa"/>
            <w:shd w:val="clear" w:color="auto" w:fill="auto"/>
          </w:tcPr>
          <w:p>
            <w:pPr>
              <w:jc w:val="center"/>
            </w:pPr>
            <w:proofErr w:type="gramStart"/>
            <w:r>
              <w:t>Other</w:t>
            </w:r>
            <w:proofErr w:type="gramEnd"/>
            <w:r>
              <w:t xml:space="preserve"> Mobile Decoder</w:t>
            </w:r>
          </w:p>
        </w:tc>
        <w:tc>
          <w:tcPr>
            <w:tcW w:w="4354" w:type="dxa"/>
          </w:tcPr>
          <w:p>
            <w:pPr>
              <w:jc w:val="center"/>
            </w:pPr>
          </w:p>
        </w:tc>
      </w:tr>
      <w:tr>
        <w:tc>
          <w:tcPr>
            <w:tcW w:w="931" w:type="dxa"/>
            <w:shd w:val="clear" w:color="auto" w:fill="auto"/>
          </w:tcPr>
          <w:p>
            <w:pPr>
              <w:jc w:val="center"/>
            </w:pPr>
            <w:r>
              <w:lastRenderedPageBreak/>
              <w:t>1111</w:t>
            </w:r>
          </w:p>
        </w:tc>
        <w:tc>
          <w:tcPr>
            <w:tcW w:w="4353" w:type="dxa"/>
            <w:shd w:val="clear" w:color="auto" w:fill="auto"/>
          </w:tcPr>
          <w:p>
            <w:pPr>
              <w:jc w:val="center"/>
            </w:pPr>
            <w:r>
              <w:t>Other (non-mobile) Decoder</w:t>
            </w:r>
            <w:r>
              <w:rPr>
                <w:rStyle w:val="FootnoteReference"/>
              </w:rPr>
              <w:footnoteReference w:id="9"/>
            </w:r>
          </w:p>
        </w:tc>
        <w:tc>
          <w:tcPr>
            <w:tcW w:w="4354" w:type="dxa"/>
          </w:tcPr>
          <w:p>
            <w:pPr>
              <w:jc w:val="center"/>
            </w:pPr>
            <w:r>
              <w:t>Other</w:t>
            </w:r>
          </w:p>
        </w:tc>
      </w:tr>
    </w:tbl>
    <w:p/>
    <w:p>
      <w:r>
        <w:br w:type="page"/>
      </w:r>
    </w:p>
    <w:tbl>
      <w:tblPr>
        <w:tblStyle w:val="TableGrid"/>
        <w:tblW w:w="0" w:type="auto"/>
        <w:tblLook w:val="04A0" w:firstRow="1" w:lastRow="0" w:firstColumn="1" w:lastColumn="0" w:noHBand="0" w:noVBand="1"/>
      </w:tblPr>
      <w:tblGrid>
        <w:gridCol w:w="1165"/>
        <w:gridCol w:w="8473"/>
      </w:tblGrid>
      <w:tr>
        <w:trPr>
          <w:cantSplit/>
          <w:tblHeader/>
        </w:trPr>
        <w:tc>
          <w:tcPr>
            <w:tcW w:w="1165" w:type="dxa"/>
            <w:shd w:val="clear" w:color="auto" w:fill="BFBFBF" w:themeFill="background1" w:themeFillShade="BF"/>
          </w:tcPr>
          <w:p>
            <w:pPr>
              <w:rPr>
                <w:b/>
              </w:rPr>
            </w:pPr>
            <w:r>
              <w:rPr>
                <w:b/>
              </w:rPr>
              <w:lastRenderedPageBreak/>
              <w:t xml:space="preserve">Bits </w:t>
            </w:r>
            <w:proofErr w:type="gramStart"/>
            <w:r>
              <w:rPr>
                <w:b/>
              </w:rPr>
              <w:t>1..</w:t>
            </w:r>
            <w:proofErr w:type="gramEnd"/>
            <w:r>
              <w:rPr>
                <w:b/>
              </w:rPr>
              <w:t>0</w:t>
            </w:r>
          </w:p>
        </w:tc>
        <w:tc>
          <w:tcPr>
            <w:tcW w:w="8473" w:type="dxa"/>
            <w:shd w:val="clear" w:color="auto" w:fill="BFBFBF" w:themeFill="background1" w:themeFillShade="BF"/>
          </w:tcPr>
          <w:p>
            <w:pPr>
              <w:rPr>
                <w:b/>
              </w:rPr>
            </w:pPr>
            <w:r>
              <w:rPr>
                <w:b/>
              </w:rPr>
              <w:t>Function Information</w:t>
            </w:r>
          </w:p>
        </w:tc>
      </w:tr>
      <w:tr>
        <w:trPr>
          <w:cantSplit/>
        </w:trPr>
        <w:tc>
          <w:tcPr>
            <w:tcW w:w="1165" w:type="dxa"/>
          </w:tcPr>
          <w:p>
            <w:pPr>
              <w:jc w:val="center"/>
            </w:pPr>
            <w:r>
              <w:t>00</w:t>
            </w:r>
          </w:p>
        </w:tc>
        <w:tc>
          <w:tcPr>
            <w:tcW w:w="8473" w:type="dxa"/>
          </w:tcPr>
          <w:p>
            <w:r>
              <w:t>Function undefined</w:t>
            </w:r>
          </w:p>
        </w:tc>
      </w:tr>
      <w:tr>
        <w:trPr>
          <w:cantSplit/>
        </w:trPr>
        <w:tc>
          <w:tcPr>
            <w:tcW w:w="1165" w:type="dxa"/>
          </w:tcPr>
          <w:p>
            <w:pPr>
              <w:jc w:val="center"/>
            </w:pPr>
            <w:r>
              <w:t>01</w:t>
            </w:r>
          </w:p>
        </w:tc>
        <w:tc>
          <w:tcPr>
            <w:tcW w:w="8473" w:type="dxa"/>
          </w:tcPr>
          <w:p>
            <w:r>
              <w:t>Function available and latching</w:t>
            </w:r>
          </w:p>
        </w:tc>
      </w:tr>
      <w:tr>
        <w:trPr>
          <w:cantSplit/>
        </w:trPr>
        <w:tc>
          <w:tcPr>
            <w:tcW w:w="1165" w:type="dxa"/>
          </w:tcPr>
          <w:p>
            <w:pPr>
              <w:jc w:val="center"/>
            </w:pPr>
            <w:r>
              <w:t>10</w:t>
            </w:r>
          </w:p>
        </w:tc>
        <w:tc>
          <w:tcPr>
            <w:tcW w:w="8473" w:type="dxa"/>
          </w:tcPr>
          <w:p>
            <w:r>
              <w:t>Function available and momentary, where the effect stops immediately upon releasing of the button (e.g. horn)</w:t>
            </w:r>
          </w:p>
        </w:tc>
      </w:tr>
      <w:tr>
        <w:trPr>
          <w:cantSplit/>
        </w:trPr>
        <w:tc>
          <w:tcPr>
            <w:tcW w:w="1165" w:type="dxa"/>
          </w:tcPr>
          <w:p>
            <w:pPr>
              <w:jc w:val="center"/>
            </w:pPr>
            <w:r>
              <w:t>11</w:t>
            </w:r>
          </w:p>
        </w:tc>
        <w:tc>
          <w:tcPr>
            <w:tcW w:w="8473" w:type="dxa"/>
          </w:tcPr>
          <w:p>
            <w:r>
              <w:t>Function available and trigger, which cannot be re-triggered for a certain period of time (e.g. announcement)</w:t>
            </w:r>
          </w:p>
        </w:tc>
      </w:tr>
    </w:tbl>
    <w:p>
      <w:pPr>
        <w:pStyle w:val="Heading3"/>
      </w:pPr>
      <w:bookmarkStart w:id="73" w:name="_Toc86777179"/>
      <w:r>
        <w:t>Configuration Variables (CV’s)</w:t>
      </w:r>
      <w:bookmarkEnd w:id="73"/>
    </w:p>
    <w:p>
      <w:r>
        <w:t>The offset (24-bits) is always defined as the indexed CV address whereby the first byte corresponds to CV31 and the second byte corresponds to CV32.</w:t>
      </w:r>
    </w:p>
    <w:p>
      <w:pPr>
        <w:pStyle w:val="Heading3"/>
      </w:pPr>
      <w:bookmarkStart w:id="74" w:name="_Toc86777180"/>
      <w:r>
        <w:t>[Indexed] CV Space Overlay Mapping</w:t>
      </w:r>
      <w:bookmarkEnd w:id="74"/>
    </w:p>
    <w:p>
      <w:r>
        <w:t>Data Spaces are also (dual) mapped to the CV Space and therefore can be read out by using POM or XPOM. When this mapping occurs, the Data Space length in bytes is prepended in the CV mapping.</w:t>
      </w:r>
    </w:p>
    <w:tbl>
      <w:tblPr>
        <w:tblStyle w:val="TableGrid"/>
        <w:tblW w:w="0" w:type="auto"/>
        <w:tblLook w:val="04A0" w:firstRow="1" w:lastRow="0" w:firstColumn="1" w:lastColumn="0" w:noHBand="0" w:noVBand="1"/>
      </w:tblPr>
      <w:tblGrid>
        <w:gridCol w:w="1191"/>
        <w:gridCol w:w="1191"/>
        <w:gridCol w:w="1191"/>
        <w:gridCol w:w="1192"/>
        <w:gridCol w:w="4873"/>
      </w:tblGrid>
      <w:tr>
        <w:trPr>
          <w:cantSplit/>
          <w:tblHeader/>
        </w:trPr>
        <w:tc>
          <w:tcPr>
            <w:tcW w:w="1191" w:type="dxa"/>
            <w:shd w:val="clear" w:color="auto" w:fill="BFBFBF" w:themeFill="background1" w:themeFillShade="BF"/>
          </w:tcPr>
          <w:p>
            <w:pPr>
              <w:spacing w:after="0"/>
              <w:rPr>
                <w:b/>
              </w:rPr>
            </w:pPr>
            <w:r>
              <w:rPr>
                <w:b/>
              </w:rPr>
              <w:t>CV31</w:t>
            </w:r>
          </w:p>
        </w:tc>
        <w:tc>
          <w:tcPr>
            <w:tcW w:w="1191" w:type="dxa"/>
            <w:shd w:val="clear" w:color="auto" w:fill="BFBFBF" w:themeFill="background1" w:themeFillShade="BF"/>
          </w:tcPr>
          <w:p>
            <w:pPr>
              <w:spacing w:after="0"/>
              <w:rPr>
                <w:b/>
              </w:rPr>
            </w:pPr>
            <w:r>
              <w:rPr>
                <w:b/>
              </w:rPr>
              <w:t>CV32</w:t>
            </w:r>
          </w:p>
        </w:tc>
        <w:tc>
          <w:tcPr>
            <w:tcW w:w="1191" w:type="dxa"/>
            <w:shd w:val="clear" w:color="auto" w:fill="BFBFBF" w:themeFill="background1" w:themeFillShade="BF"/>
          </w:tcPr>
          <w:p>
            <w:pPr>
              <w:spacing w:after="0"/>
              <w:rPr>
                <w:b/>
              </w:rPr>
            </w:pPr>
            <w:r>
              <w:rPr>
                <w:b/>
              </w:rPr>
              <w:t>Offset</w:t>
            </w:r>
          </w:p>
        </w:tc>
        <w:tc>
          <w:tcPr>
            <w:tcW w:w="1192" w:type="dxa"/>
            <w:shd w:val="clear" w:color="auto" w:fill="BFBFBF" w:themeFill="background1" w:themeFillShade="BF"/>
          </w:tcPr>
          <w:p>
            <w:pPr>
              <w:spacing w:after="0"/>
              <w:rPr>
                <w:b/>
              </w:rPr>
            </w:pPr>
            <w:r>
              <w:rPr>
                <w:b/>
              </w:rPr>
              <w:t>Max Size</w:t>
            </w:r>
          </w:p>
          <w:p>
            <w:pPr>
              <w:spacing w:after="0"/>
              <w:rPr>
                <w:b/>
              </w:rPr>
            </w:pPr>
            <w:r>
              <w:rPr>
                <w:b/>
              </w:rPr>
              <w:t>(bytes)</w:t>
            </w:r>
          </w:p>
        </w:tc>
        <w:tc>
          <w:tcPr>
            <w:tcW w:w="4873" w:type="dxa"/>
            <w:shd w:val="clear" w:color="auto" w:fill="BFBFBF" w:themeFill="background1" w:themeFillShade="BF"/>
          </w:tcPr>
          <w:p>
            <w:pPr>
              <w:spacing w:after="0"/>
              <w:rPr>
                <w:b/>
              </w:rPr>
            </w:pPr>
            <w:r>
              <w:rPr>
                <w:b/>
              </w:rPr>
              <w:t>Data Space</w:t>
            </w:r>
          </w:p>
        </w:tc>
      </w:tr>
      <w:tr>
        <w:trPr>
          <w:cantSplit/>
        </w:trPr>
        <w:tc>
          <w:tcPr>
            <w:tcW w:w="1191" w:type="dxa"/>
            <w:vMerge w:val="restart"/>
            <w:shd w:val="clear" w:color="auto" w:fill="auto"/>
          </w:tcPr>
          <w:p>
            <w:pPr>
              <w:jc w:val="center"/>
            </w:pPr>
            <w:r>
              <w:t>2</w:t>
            </w:r>
          </w:p>
        </w:tc>
        <w:tc>
          <w:tcPr>
            <w:tcW w:w="1191" w:type="dxa"/>
            <w:vMerge w:val="restart"/>
            <w:shd w:val="clear" w:color="auto" w:fill="auto"/>
          </w:tcPr>
          <w:p>
            <w:pPr>
              <w:jc w:val="center"/>
            </w:pPr>
            <w:r>
              <w:t>0</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Capabilities Length (4 - 31)</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Capabilities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1</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Data Space Info Length (1 - 30)</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31</w:t>
            </w:r>
          </w:p>
        </w:tc>
        <w:tc>
          <w:tcPr>
            <w:tcW w:w="4873" w:type="dxa"/>
          </w:tcPr>
          <w:p>
            <w:r>
              <w:t>Data Space Info Data</w:t>
            </w:r>
          </w:p>
        </w:tc>
      </w:tr>
      <w:tr>
        <w:trPr>
          <w:cantSplit/>
        </w:trPr>
        <w:tc>
          <w:tcPr>
            <w:tcW w:w="1191" w:type="dxa"/>
            <w:vMerge/>
            <w:shd w:val="clear" w:color="auto" w:fill="auto"/>
          </w:tcPr>
          <w:p>
            <w:pPr>
              <w:jc w:val="center"/>
            </w:pPr>
          </w:p>
        </w:tc>
        <w:tc>
          <w:tcPr>
            <w:tcW w:w="1191" w:type="dxa"/>
            <w:vMerge w:val="restart"/>
            <w:shd w:val="clear" w:color="auto" w:fill="auto"/>
          </w:tcPr>
          <w:p>
            <w:pPr>
              <w:jc w:val="center"/>
            </w:pPr>
            <w:r>
              <w:t>2</w:t>
            </w:r>
          </w:p>
        </w:tc>
        <w:tc>
          <w:tcPr>
            <w:tcW w:w="1191" w:type="dxa"/>
            <w:shd w:val="clear" w:color="auto" w:fill="auto"/>
          </w:tcPr>
          <w:p>
            <w:pPr>
              <w:jc w:val="center"/>
            </w:pPr>
            <w:r>
              <w:t>0</w:t>
            </w:r>
          </w:p>
        </w:tc>
        <w:tc>
          <w:tcPr>
            <w:tcW w:w="1192" w:type="dxa"/>
            <w:shd w:val="clear" w:color="auto" w:fill="auto"/>
          </w:tcPr>
          <w:p>
            <w:pPr>
              <w:jc w:val="center"/>
            </w:pPr>
            <w:r>
              <w:t>1</w:t>
            </w:r>
          </w:p>
        </w:tc>
        <w:tc>
          <w:tcPr>
            <w:tcW w:w="4873" w:type="dxa"/>
          </w:tcPr>
          <w:p>
            <w:r>
              <w:t>Short GUI Length (11 - 29)</w:t>
            </w:r>
          </w:p>
        </w:tc>
      </w:tr>
      <w:tr>
        <w:trPr>
          <w:cantSplit/>
        </w:trPr>
        <w:tc>
          <w:tcPr>
            <w:tcW w:w="1191" w:type="dxa"/>
            <w:vMerge/>
            <w:shd w:val="clear" w:color="auto" w:fill="auto"/>
          </w:tcPr>
          <w:p>
            <w:pPr>
              <w:jc w:val="center"/>
            </w:pPr>
          </w:p>
        </w:tc>
        <w:tc>
          <w:tcPr>
            <w:tcW w:w="1191" w:type="dxa"/>
            <w:vMerge/>
            <w:shd w:val="clear" w:color="auto" w:fill="auto"/>
          </w:tcPr>
          <w:p>
            <w:pPr>
              <w:jc w:val="center"/>
            </w:pPr>
          </w:p>
        </w:tc>
        <w:tc>
          <w:tcPr>
            <w:tcW w:w="1191" w:type="dxa"/>
            <w:shd w:val="clear" w:color="auto" w:fill="auto"/>
          </w:tcPr>
          <w:p>
            <w:pPr>
              <w:jc w:val="center"/>
            </w:pPr>
            <w:r>
              <w:t>1</w:t>
            </w:r>
          </w:p>
        </w:tc>
        <w:tc>
          <w:tcPr>
            <w:tcW w:w="1192" w:type="dxa"/>
            <w:shd w:val="clear" w:color="auto" w:fill="auto"/>
          </w:tcPr>
          <w:p>
            <w:pPr>
              <w:jc w:val="center"/>
            </w:pPr>
            <w:r>
              <w:t>28</w:t>
            </w:r>
          </w:p>
        </w:tc>
        <w:tc>
          <w:tcPr>
            <w:tcW w:w="4873" w:type="dxa"/>
          </w:tcPr>
          <w:p>
            <w:r>
              <w:t>Short GUI Data</w:t>
            </w:r>
          </w:p>
        </w:tc>
      </w:tr>
      <w:tr>
        <w:trPr>
          <w:cantSplit/>
        </w:trPr>
        <w:tc>
          <w:tcPr>
            <w:tcW w:w="1191" w:type="dxa"/>
            <w:vMerge/>
            <w:shd w:val="clear" w:color="auto" w:fill="auto"/>
          </w:tcPr>
          <w:p>
            <w:pPr>
              <w:jc w:val="center"/>
            </w:pPr>
          </w:p>
        </w:tc>
        <w:tc>
          <w:tcPr>
            <w:tcW w:w="1191" w:type="dxa"/>
            <w:shd w:val="clear" w:color="auto" w:fill="auto"/>
          </w:tcPr>
          <w:p>
            <w:pPr>
              <w:jc w:val="center"/>
            </w:pPr>
            <w:r>
              <w:t>3</w:t>
            </w:r>
          </w:p>
        </w:tc>
        <w:tc>
          <w:tcPr>
            <w:tcW w:w="1191" w:type="dxa"/>
            <w:shd w:val="clear" w:color="auto" w:fill="auto"/>
          </w:tcPr>
          <w:p>
            <w:pPr>
              <w:jc w:val="center"/>
            </w:pPr>
            <w:r>
              <w:t>-</w:t>
            </w:r>
          </w:p>
        </w:tc>
        <w:tc>
          <w:tcPr>
            <w:tcW w:w="1192" w:type="dxa"/>
            <w:shd w:val="clear" w:color="auto" w:fill="auto"/>
          </w:tcPr>
          <w:p>
            <w:pPr>
              <w:jc w:val="center"/>
            </w:pPr>
            <w:r>
              <w:t>-</w:t>
            </w:r>
          </w:p>
        </w:tc>
        <w:tc>
          <w:tcPr>
            <w:tcW w:w="4873" w:type="dxa"/>
          </w:tcPr>
          <w:p>
            <w:r>
              <w:t>Overlaps with CV Data Space, unimplemented</w:t>
            </w:r>
          </w:p>
        </w:tc>
      </w:tr>
      <w:tr>
        <w:trPr>
          <w:cantSplit/>
        </w:trPr>
        <w:tc>
          <w:tcPr>
            <w:tcW w:w="1191" w:type="dxa"/>
            <w:vMerge/>
            <w:shd w:val="clear" w:color="auto" w:fill="auto"/>
          </w:tcPr>
          <w:p>
            <w:pPr>
              <w:jc w:val="center"/>
            </w:pPr>
          </w:p>
        </w:tc>
        <w:tc>
          <w:tcPr>
            <w:tcW w:w="1191" w:type="dxa"/>
            <w:shd w:val="clear" w:color="auto" w:fill="auto"/>
          </w:tcPr>
          <w:p>
            <w:pPr>
              <w:jc w:val="center"/>
            </w:pPr>
            <w:r>
              <w:t>4..255</w:t>
            </w:r>
          </w:p>
        </w:tc>
        <w:tc>
          <w:tcPr>
            <w:tcW w:w="1191" w:type="dxa"/>
            <w:shd w:val="clear" w:color="auto" w:fill="auto"/>
          </w:tcPr>
          <w:p>
            <w:pPr>
              <w:jc w:val="center"/>
            </w:pPr>
          </w:p>
        </w:tc>
        <w:tc>
          <w:tcPr>
            <w:tcW w:w="1192" w:type="dxa"/>
            <w:shd w:val="clear" w:color="auto" w:fill="auto"/>
          </w:tcPr>
          <w:p>
            <w:pPr>
              <w:jc w:val="center"/>
            </w:pPr>
          </w:p>
        </w:tc>
        <w:tc>
          <w:tcPr>
            <w:tcW w:w="4873" w:type="dxa"/>
          </w:tcPr>
          <w:p>
            <w:r>
              <w:t>Reserved for future use</w:t>
            </w:r>
          </w:p>
        </w:tc>
      </w:tr>
    </w:tbl>
    <w:p>
      <w:pPr>
        <w:pStyle w:val="Heading1"/>
      </w:pPr>
      <w:bookmarkStart w:id="75" w:name="_Toc86777181"/>
      <w:r>
        <w:t>Manufacturer Specific Command Space</w:t>
      </w:r>
      <w:bookmarkEnd w:id="75"/>
    </w:p>
    <w:p>
      <w:r>
        <w:t xml:space="preserve">Manufacturers that wish to define their own custom command(s) without seeking permission from the NMRA DCC WG shall use the following packet format. It is left entirely up to the manufacturer on how to define the payload bytes. The total packet length, including checksum, shall be kept to 16 bytes or less. This results in the number of </w:t>
      </w:r>
      <w:proofErr w:type="gramStart"/>
      <w:r>
        <w:t>manufacturer</w:t>
      </w:r>
      <w:proofErr w:type="gramEnd"/>
      <w:r>
        <w:t xml:space="preserve"> defined payload bytes being 9 or less.</w:t>
      </w:r>
    </w:p>
    <w:p>
      <w:r>
        <w:t xml:space="preserve">The feedback shall contain an ack or any other valid feedback message, as defined in Section </w:t>
      </w:r>
      <w:r>
        <w:fldChar w:fldCharType="begin"/>
      </w:r>
      <w:r>
        <w:instrText xml:space="preserve"> REF _Ref86692691 \r \p \h </w:instrText>
      </w:r>
      <w:r>
        <w:fldChar w:fldCharType="separate"/>
      </w:r>
      <w:r>
        <w:t>2.2.1 above</w:t>
      </w:r>
      <w:r>
        <w:fldChar w:fldCharType="end"/>
      </w:r>
      <w:r>
        <w:t>.</w:t>
      </w:r>
    </w:p>
    <w:p>
      <w:pPr>
        <w:ind w:left="360" w:hanging="360"/>
        <w:rPr>
          <w:rFonts w:ascii="Courier New" w:hAnsi="Courier New" w:cs="Courier New"/>
          <w:color w:val="000000"/>
          <w:sz w:val="22"/>
          <w:szCs w:val="22"/>
        </w:rPr>
      </w:pPr>
      <w:r>
        <w:t>►</w:t>
      </w:r>
      <w:r>
        <w:tab/>
      </w:r>
      <w:r>
        <w:rPr>
          <w:rFonts w:ascii="Courier New" w:hAnsi="Courier New" w:cs="Courier New"/>
          <w:color w:val="000000"/>
          <w:sz w:val="22"/>
          <w:szCs w:val="22"/>
        </w:rPr>
        <w:t>{preamble} 0 11111101 0 11AAAAAA 0 AAAAAAAA 0 0000HHHH 0 HHHHHHHH 0 {manufacturer defined payload} 0 {checksum} 1</w:t>
      </w:r>
    </w:p>
    <w:p>
      <w:pPr>
        <w:ind w:left="360" w:hanging="360"/>
        <w:rPr>
          <w:rFonts w:ascii="Courier New" w:hAnsi="Courier New" w:cs="Courier New"/>
        </w:rPr>
      </w:pPr>
      <w:r>
        <w:rPr>
          <w:rFonts w:ascii="Arial" w:hAnsi="Arial" w:cs="Arial"/>
          <w:color w:val="000000"/>
          <w:sz w:val="22"/>
          <w:szCs w:val="22"/>
        </w:rPr>
        <w:t>◄</w:t>
      </w:r>
      <w:r>
        <w:tab/>
      </w:r>
      <w:r>
        <w:rPr>
          <w:rFonts w:ascii="Courier New" w:hAnsi="Courier New" w:cs="Courier New"/>
        </w:rPr>
        <w:t>[ch2]: ACK</w:t>
      </w:r>
    </w:p>
    <w:tbl>
      <w:tblPr>
        <w:tblStyle w:val="TableGrid"/>
        <w:tblW w:w="0" w:type="auto"/>
        <w:tblLook w:val="04A0" w:firstRow="1" w:lastRow="0" w:firstColumn="1" w:lastColumn="0" w:noHBand="0" w:noVBand="1"/>
      </w:tblPr>
      <w:tblGrid>
        <w:gridCol w:w="1795"/>
        <w:gridCol w:w="7843"/>
      </w:tblGrid>
      <w:tr>
        <w:trPr>
          <w:cantSplit/>
          <w:tblHeader/>
        </w:trPr>
        <w:tc>
          <w:tcPr>
            <w:tcW w:w="1795" w:type="dxa"/>
            <w:shd w:val="clear" w:color="auto" w:fill="BFBFBF" w:themeFill="background1" w:themeFillShade="BF"/>
          </w:tcPr>
          <w:p>
            <w:pPr>
              <w:rPr>
                <w:b/>
              </w:rPr>
            </w:pPr>
            <w:r>
              <w:rPr>
                <w:b/>
              </w:rPr>
              <w:t>Parameter</w:t>
            </w:r>
          </w:p>
        </w:tc>
        <w:tc>
          <w:tcPr>
            <w:tcW w:w="7843" w:type="dxa"/>
            <w:shd w:val="clear" w:color="auto" w:fill="BFBFBF" w:themeFill="background1" w:themeFillShade="BF"/>
          </w:tcPr>
          <w:p>
            <w:pPr>
              <w:rPr>
                <w:b/>
              </w:rPr>
            </w:pPr>
            <w:r>
              <w:rPr>
                <w:b/>
              </w:rPr>
              <w:t>Description</w:t>
            </w:r>
          </w:p>
        </w:tc>
      </w:tr>
      <w:tr>
        <w:trPr>
          <w:cantSplit/>
        </w:trPr>
        <w:tc>
          <w:tcPr>
            <w:tcW w:w="1795" w:type="dxa"/>
          </w:tcPr>
          <w:p>
            <w:pPr>
              <w:rPr>
                <w:rFonts w:ascii="Courier New" w:hAnsi="Courier New" w:cs="Courier New"/>
              </w:rPr>
            </w:pPr>
            <w:proofErr w:type="gramStart"/>
            <w:r>
              <w:rPr>
                <w:rFonts w:ascii="Courier New" w:hAnsi="Courier New" w:cs="Courier New"/>
              </w:rPr>
              <w:t>HHHH..</w:t>
            </w:r>
            <w:proofErr w:type="gramEnd"/>
            <w:r>
              <w:rPr>
                <w:rFonts w:ascii="Courier New" w:hAnsi="Courier New" w:cs="Courier New"/>
              </w:rPr>
              <w:t>HHHH</w:t>
            </w:r>
          </w:p>
        </w:tc>
        <w:tc>
          <w:tcPr>
            <w:tcW w:w="7843" w:type="dxa"/>
          </w:tcPr>
          <w:p>
            <w:r>
              <w:t xml:space="preserve">Manufacturer ID, 12-bits, four </w:t>
            </w:r>
            <w:proofErr w:type="spellStart"/>
            <w:r>
              <w:t>MSb</w:t>
            </w:r>
            <w:proofErr w:type="spellEnd"/>
            <w:r>
              <w:t xml:space="preserve"> first followed by eight </w:t>
            </w:r>
            <w:proofErr w:type="spellStart"/>
            <w:r>
              <w:t>LSb</w:t>
            </w:r>
            <w:proofErr w:type="spellEnd"/>
          </w:p>
        </w:tc>
      </w:tr>
    </w:tbl>
    <w:p>
      <w:pPr>
        <w:pStyle w:val="Heading1"/>
      </w:pPr>
      <w:bookmarkStart w:id="76" w:name="_Toc86777182"/>
      <w:r>
        <w:lastRenderedPageBreak/>
        <w:t>Document History</w:t>
      </w:r>
      <w:bookmarkEnd w:id="76"/>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77" w:name="_Toc86777183" w:displacedByCustomXml="next"/>
    <w:sdt>
      <w:sdtPr>
        <w:rPr>
          <w:rFonts w:ascii="Times New Roman" w:hAnsi="Times New Roman"/>
          <w:b w:val="0"/>
          <w:kern w:val="0"/>
          <w:sz w:val="24"/>
          <w:szCs w:val="20"/>
        </w:rPr>
        <w:id w:val="-603567981"/>
        <w:docPartObj>
          <w:docPartGallery w:val="Table of Contents"/>
          <w:docPartUnique/>
        </w:docPartObj>
      </w:sdtPr>
      <w:sdtEndPr>
        <w:rPr>
          <w:bCs/>
          <w:noProof/>
        </w:rPr>
      </w:sdtEndPr>
      <w:sdtContent>
        <w:p>
          <w:pPr>
            <w:pStyle w:val="Heading1"/>
          </w:pPr>
          <w:r>
            <w:t>Table of Contents</w:t>
          </w:r>
          <w:bookmarkEnd w:id="77"/>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77124"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_Toc86777124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5"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_Toc86777125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6"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_Toc86777126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7"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_Toc86777127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28"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_Toc86777128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29"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_Toc86777129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0" w:history="1">
            <w:r>
              <w:rPr>
                <w:rStyle w:val="Hyperlink"/>
                <w:noProof/>
              </w:rPr>
              <w:t>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_Toc86777130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31" w:history="1">
            <w:r>
              <w:rPr>
                <w:rStyle w:val="Hyperlink"/>
                <w:noProof/>
              </w:rPr>
              <w:t>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_Toc86777131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2" w:history="1">
            <w:r>
              <w:rPr>
                <w:rStyle w:val="Hyperlink"/>
                <w:noProof/>
              </w:rPr>
              <w:t>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_Toc86777132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3" w:history="1">
            <w:r>
              <w:rPr>
                <w:rStyle w:val="Hyperlink"/>
                <w:noProof/>
              </w:rPr>
              <w:t>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_Toc86777133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4"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Address Partition 253</w:t>
            </w:r>
            <w:r>
              <w:rPr>
                <w:noProof/>
                <w:webHidden/>
              </w:rPr>
              <w:tab/>
            </w:r>
            <w:r>
              <w:rPr>
                <w:noProof/>
                <w:webHidden/>
              </w:rPr>
              <w:fldChar w:fldCharType="begin"/>
            </w:r>
            <w:r>
              <w:rPr>
                <w:noProof/>
                <w:webHidden/>
              </w:rPr>
              <w:instrText xml:space="preserve"> PAGEREF _Toc86777134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5"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Address Partition 254</w:t>
            </w:r>
            <w:r>
              <w:rPr>
                <w:noProof/>
                <w:webHidden/>
              </w:rPr>
              <w:tab/>
            </w:r>
            <w:r>
              <w:rPr>
                <w:noProof/>
                <w:webHidden/>
              </w:rPr>
              <w:fldChar w:fldCharType="begin"/>
            </w:r>
            <w:r>
              <w:rPr>
                <w:noProof/>
                <w:webHidden/>
              </w:rPr>
              <w:instrText xml:space="preserve"> PAGEREF _Toc86777135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6"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Encoding, Padding, and Alignment</w:t>
            </w:r>
            <w:r>
              <w:rPr>
                <w:noProof/>
                <w:webHidden/>
              </w:rPr>
              <w:tab/>
            </w:r>
            <w:r>
              <w:rPr>
                <w:noProof/>
                <w:webHidden/>
              </w:rPr>
              <w:fldChar w:fldCharType="begin"/>
            </w:r>
            <w:r>
              <w:rPr>
                <w:noProof/>
                <w:webHidden/>
              </w:rPr>
              <w:instrText xml:space="preserve"> PAGEREF _Toc86777136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37"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Variable Length Feedback</w:t>
            </w:r>
            <w:r>
              <w:rPr>
                <w:noProof/>
                <w:webHidden/>
              </w:rPr>
              <w:tab/>
            </w:r>
            <w:r>
              <w:rPr>
                <w:noProof/>
                <w:webHidden/>
              </w:rPr>
              <w:fldChar w:fldCharType="begin"/>
            </w:r>
            <w:r>
              <w:rPr>
                <w:noProof/>
                <w:webHidden/>
              </w:rPr>
              <w:instrText xml:space="preserve"> PAGEREF _Toc86777137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8" w:history="1">
            <w:r>
              <w:rPr>
                <w:rStyle w:val="Hyperlink"/>
                <w:noProof/>
              </w:rPr>
              <w:t>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_Toc86777138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39" w:history="1">
            <w:r>
              <w:rPr>
                <w:rStyle w:val="Hyperlink"/>
                <w:noProof/>
              </w:rPr>
              <w:t>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_Toc86777139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0" w:history="1">
            <w:r>
              <w:rPr>
                <w:rStyle w:val="Hyperlink"/>
                <w:noProof/>
              </w:rPr>
              <w:t>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_Toc86777140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1" w:history="1">
            <w:r>
              <w:rPr>
                <w:rStyle w:val="Hyperlink"/>
                <w:noProof/>
              </w:rPr>
              <w:t>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_Toc86777141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2" w:history="1">
            <w:r>
              <w:rPr>
                <w:rStyle w:val="Hyperlink"/>
                <w:noProof/>
              </w:rPr>
              <w:t>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_Toc86777142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3" w:history="1">
            <w:r>
              <w:rPr>
                <w:rStyle w:val="Hyperlink"/>
                <w:noProof/>
              </w:rPr>
              <w:t>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_Toc86777143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4"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_Toc86777144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5" w:history="1">
            <w:r>
              <w:rPr>
                <w:rStyle w:val="Hyperlink"/>
                <w:noProof/>
              </w:rPr>
              <w:t>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_Toc86777145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6" w:history="1">
            <w:r>
              <w:rPr>
                <w:rStyle w:val="Hyperlink"/>
                <w:noProof/>
              </w:rPr>
              <w:t>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_Toc86777146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7" w:history="1">
            <w:r>
              <w:rPr>
                <w:rStyle w:val="Hyperlink"/>
                <w:noProof/>
              </w:rPr>
              <w:t>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_Toc86777147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48" w:history="1">
            <w:r>
              <w:rPr>
                <w:rStyle w:val="Hyperlink"/>
                <w:noProof/>
              </w:rPr>
              <w:t>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_Toc86777148 \h </w:instrText>
            </w:r>
            <w:r>
              <w:rPr>
                <w:noProof/>
                <w:webHidden/>
              </w:rPr>
            </w:r>
            <w:r>
              <w:rPr>
                <w:noProof/>
                <w:webHidden/>
              </w:rPr>
              <w:fldChar w:fldCharType="separate"/>
            </w:r>
            <w:r>
              <w:rPr>
                <w:noProof/>
                <w:webHidden/>
              </w:rPr>
              <w:t>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49" w:history="1">
            <w:r>
              <w:rPr>
                <w:rStyle w:val="Hyperlink"/>
                <w:noProof/>
              </w:rPr>
              <w:t>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_Toc86777149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0" w:history="1">
            <w:r>
              <w:rPr>
                <w:rStyle w:val="Hyperlink"/>
                <w:noProof/>
              </w:rPr>
              <w:t>6.1.1</w:t>
            </w:r>
            <w:r>
              <w:rPr>
                <w:rFonts w:asciiTheme="minorHAnsi" w:eastAsiaTheme="minorEastAsia" w:hAnsiTheme="minorHAnsi" w:cstheme="minorBidi"/>
                <w:noProof/>
                <w:color w:val="auto"/>
                <w:sz w:val="22"/>
                <w:szCs w:val="22"/>
              </w:rPr>
              <w:tab/>
            </w:r>
            <w:r>
              <w:rPr>
                <w:rStyle w:val="Hyperlink"/>
                <w:noProof/>
              </w:rPr>
              <w:t>Enumeration</w:t>
            </w:r>
            <w:r>
              <w:rPr>
                <w:noProof/>
                <w:webHidden/>
              </w:rPr>
              <w:tab/>
            </w:r>
            <w:r>
              <w:rPr>
                <w:noProof/>
                <w:webHidden/>
              </w:rPr>
              <w:fldChar w:fldCharType="begin"/>
            </w:r>
            <w:r>
              <w:rPr>
                <w:noProof/>
                <w:webHidden/>
              </w:rPr>
              <w:instrText xml:space="preserve"> PAGEREF _Toc86777150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1" w:history="1">
            <w:r>
              <w:rPr>
                <w:rStyle w:val="Hyperlink"/>
                <w:noProof/>
              </w:rPr>
              <w:t>6.1.2</w:t>
            </w:r>
            <w:r>
              <w:rPr>
                <w:rFonts w:asciiTheme="minorHAnsi" w:eastAsiaTheme="minorEastAsia" w:hAnsiTheme="minorHAnsi" w:cstheme="minorBidi"/>
                <w:noProof/>
                <w:color w:val="auto"/>
                <w:sz w:val="22"/>
                <w:szCs w:val="22"/>
              </w:rPr>
              <w:tab/>
            </w:r>
            <w:r>
              <w:rPr>
                <w:rStyle w:val="Hyperlink"/>
                <w:noProof/>
              </w:rPr>
              <w:t>Confirmation</w:t>
            </w:r>
            <w:r>
              <w:rPr>
                <w:noProof/>
                <w:webHidden/>
              </w:rPr>
              <w:tab/>
            </w:r>
            <w:r>
              <w:rPr>
                <w:noProof/>
                <w:webHidden/>
              </w:rPr>
              <w:fldChar w:fldCharType="begin"/>
            </w:r>
            <w:r>
              <w:rPr>
                <w:noProof/>
                <w:webHidden/>
              </w:rPr>
              <w:instrText xml:space="preserve"> PAGEREF _Toc86777151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2" w:history="1">
            <w:r>
              <w:rPr>
                <w:rStyle w:val="Hyperlink"/>
                <w:noProof/>
              </w:rPr>
              <w:t>6.1.3</w:t>
            </w:r>
            <w:r>
              <w:rPr>
                <w:rFonts w:asciiTheme="minorHAnsi" w:eastAsiaTheme="minorEastAsia" w:hAnsiTheme="minorHAnsi" w:cstheme="minorBidi"/>
                <w:noProof/>
                <w:color w:val="auto"/>
                <w:sz w:val="22"/>
                <w:szCs w:val="22"/>
              </w:rPr>
              <w:tab/>
            </w:r>
            <w:r>
              <w:rPr>
                <w:rStyle w:val="Hyperlink"/>
                <w:noProof/>
              </w:rPr>
              <w:t>Assignment</w:t>
            </w:r>
            <w:r>
              <w:rPr>
                <w:noProof/>
                <w:webHidden/>
              </w:rPr>
              <w:tab/>
            </w:r>
            <w:r>
              <w:rPr>
                <w:noProof/>
                <w:webHidden/>
              </w:rPr>
              <w:fldChar w:fldCharType="begin"/>
            </w:r>
            <w:r>
              <w:rPr>
                <w:noProof/>
                <w:webHidden/>
              </w:rPr>
              <w:instrText xml:space="preserve"> PAGEREF _Toc86777152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3" w:history="1">
            <w:r>
              <w:rPr>
                <w:rStyle w:val="Hyperlink"/>
                <w:noProof/>
              </w:rPr>
              <w:t>6.1.4</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_Toc86777153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4" w:history="1">
            <w:r>
              <w:rPr>
                <w:rStyle w:val="Hyperlink"/>
                <w:noProof/>
              </w:rPr>
              <w:t>6.1.5</w:t>
            </w:r>
            <w:r>
              <w:rPr>
                <w:rFonts w:asciiTheme="minorHAnsi" w:eastAsiaTheme="minorEastAsia" w:hAnsiTheme="minorHAnsi" w:cstheme="minorBidi"/>
                <w:noProof/>
                <w:color w:val="auto"/>
                <w:sz w:val="22"/>
                <w:szCs w:val="22"/>
              </w:rPr>
              <w:tab/>
            </w:r>
            <w:r>
              <w:rPr>
                <w:rStyle w:val="Hyperlink"/>
                <w:noProof/>
              </w:rPr>
              <w:t>CID</w:t>
            </w:r>
            <w:r>
              <w:rPr>
                <w:noProof/>
                <w:webHidden/>
              </w:rPr>
              <w:tab/>
            </w:r>
            <w:r>
              <w:rPr>
                <w:noProof/>
                <w:webHidden/>
              </w:rPr>
              <w:fldChar w:fldCharType="begin"/>
            </w:r>
            <w:r>
              <w:rPr>
                <w:noProof/>
                <w:webHidden/>
              </w:rPr>
              <w:instrText xml:space="preserve"> PAGEREF _Toc86777154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55" w:history="1">
            <w:r>
              <w:rPr>
                <w:rStyle w:val="Hyperlink"/>
                <w:noProof/>
              </w:rPr>
              <w:t>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_Toc86777155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6" w:history="1">
            <w:r>
              <w:rPr>
                <w:rStyle w:val="Hyperlink"/>
                <w:noProof/>
              </w:rPr>
              <w:t>6.2.1</w:t>
            </w:r>
            <w:r>
              <w:rPr>
                <w:rFonts w:asciiTheme="minorHAnsi" w:eastAsiaTheme="minorEastAsia" w:hAnsiTheme="minorHAnsi" w:cstheme="minorBidi"/>
                <w:noProof/>
                <w:color w:val="auto"/>
                <w:sz w:val="22"/>
                <w:szCs w:val="22"/>
              </w:rPr>
              <w:tab/>
            </w:r>
            <w:r>
              <w:rPr>
                <w:rStyle w:val="Hyperlink"/>
                <w:noProof/>
              </w:rPr>
              <w:t>Logon Enable</w:t>
            </w:r>
            <w:r>
              <w:rPr>
                <w:noProof/>
                <w:webHidden/>
              </w:rPr>
              <w:tab/>
            </w:r>
            <w:r>
              <w:rPr>
                <w:noProof/>
                <w:webHidden/>
              </w:rPr>
              <w:fldChar w:fldCharType="begin"/>
            </w:r>
            <w:r>
              <w:rPr>
                <w:noProof/>
                <w:webHidden/>
              </w:rPr>
              <w:instrText xml:space="preserve"> PAGEREF _Toc86777156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7" w:history="1">
            <w:r>
              <w:rPr>
                <w:rStyle w:val="Hyperlink"/>
                <w:noProof/>
              </w:rPr>
              <w:t>6.2.2</w:t>
            </w:r>
            <w:r>
              <w:rPr>
                <w:rFonts w:asciiTheme="minorHAnsi" w:eastAsiaTheme="minorEastAsia" w:hAnsiTheme="minorHAnsi" w:cstheme="minorBidi"/>
                <w:noProof/>
                <w:color w:val="auto"/>
                <w:sz w:val="22"/>
                <w:szCs w:val="22"/>
              </w:rPr>
              <w:tab/>
            </w:r>
            <w:r>
              <w:rPr>
                <w:rStyle w:val="Hyperlink"/>
                <w:noProof/>
              </w:rPr>
              <w:t>Select</w:t>
            </w:r>
            <w:r>
              <w:rPr>
                <w:noProof/>
                <w:webHidden/>
              </w:rPr>
              <w:tab/>
            </w:r>
            <w:r>
              <w:rPr>
                <w:noProof/>
                <w:webHidden/>
              </w:rPr>
              <w:fldChar w:fldCharType="begin"/>
            </w:r>
            <w:r>
              <w:rPr>
                <w:noProof/>
                <w:webHidden/>
              </w:rPr>
              <w:instrText xml:space="preserve"> PAGEREF _Toc86777157 \h </w:instrText>
            </w:r>
            <w:r>
              <w:rPr>
                <w:noProof/>
                <w:webHidden/>
              </w:rPr>
            </w:r>
            <w:r>
              <w:rPr>
                <w:noProof/>
                <w:webHidden/>
              </w:rPr>
              <w:fldChar w:fldCharType="separate"/>
            </w:r>
            <w:r>
              <w:rPr>
                <w:noProof/>
                <w:webHidden/>
              </w:rPr>
              <w:t>10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8" w:history="1">
            <w:r>
              <w:rPr>
                <w:rStyle w:val="Hyperlink"/>
                <w:noProof/>
              </w:rPr>
              <w:t>6.2.3</w:t>
            </w:r>
            <w:r>
              <w:rPr>
                <w:rFonts w:asciiTheme="minorHAnsi" w:eastAsiaTheme="minorEastAsia" w:hAnsiTheme="minorHAnsi" w:cstheme="minorBidi"/>
                <w:noProof/>
                <w:color w:val="auto"/>
                <w:sz w:val="22"/>
                <w:szCs w:val="22"/>
              </w:rPr>
              <w:tab/>
            </w:r>
            <w:r>
              <w:rPr>
                <w:rStyle w:val="Hyperlink"/>
                <w:noProof/>
              </w:rPr>
              <w:t>Get Data</w:t>
            </w:r>
            <w:r>
              <w:rPr>
                <w:noProof/>
                <w:webHidden/>
              </w:rPr>
              <w:tab/>
            </w:r>
            <w:r>
              <w:rPr>
                <w:noProof/>
                <w:webHidden/>
              </w:rPr>
              <w:fldChar w:fldCharType="begin"/>
            </w:r>
            <w:r>
              <w:rPr>
                <w:noProof/>
                <w:webHidden/>
              </w:rPr>
              <w:instrText xml:space="preserve"> PAGEREF _Toc86777158 \h </w:instrText>
            </w:r>
            <w:r>
              <w:rPr>
                <w:noProof/>
                <w:webHidden/>
              </w:rPr>
            </w:r>
            <w:r>
              <w:rPr>
                <w:noProof/>
                <w:webHidden/>
              </w:rPr>
              <w:fldChar w:fldCharType="separate"/>
            </w:r>
            <w:r>
              <w:rPr>
                <w:noProof/>
                <w:webHidden/>
              </w:rPr>
              <w:t>12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59" w:history="1">
            <w:r>
              <w:rPr>
                <w:rStyle w:val="Hyperlink"/>
                <w:noProof/>
              </w:rPr>
              <w:t>6.2.4</w:t>
            </w:r>
            <w:r>
              <w:rPr>
                <w:rFonts w:asciiTheme="minorHAnsi" w:eastAsiaTheme="minorEastAsia" w:hAnsiTheme="minorHAnsi" w:cstheme="minorBidi"/>
                <w:noProof/>
                <w:color w:val="auto"/>
                <w:sz w:val="22"/>
                <w:szCs w:val="22"/>
              </w:rPr>
              <w:tab/>
            </w:r>
            <w:r>
              <w:rPr>
                <w:rStyle w:val="Hyperlink"/>
                <w:noProof/>
              </w:rPr>
              <w:t>Set Data</w:t>
            </w:r>
            <w:r>
              <w:rPr>
                <w:noProof/>
                <w:webHidden/>
              </w:rPr>
              <w:tab/>
            </w:r>
            <w:r>
              <w:rPr>
                <w:noProof/>
                <w:webHidden/>
              </w:rPr>
              <w:fldChar w:fldCharType="begin"/>
            </w:r>
            <w:r>
              <w:rPr>
                <w:noProof/>
                <w:webHidden/>
              </w:rPr>
              <w:instrText xml:space="preserve"> PAGEREF _Toc86777159 \h </w:instrText>
            </w:r>
            <w:r>
              <w:rPr>
                <w:noProof/>
                <w:webHidden/>
              </w:rPr>
            </w:r>
            <w:r>
              <w:rPr>
                <w:noProof/>
                <w:webHidden/>
              </w:rPr>
              <w:fldChar w:fldCharType="separate"/>
            </w:r>
            <w:r>
              <w:rPr>
                <w:noProof/>
                <w:webHidden/>
              </w:rPr>
              <w:t>13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0" w:history="1">
            <w:r>
              <w:rPr>
                <w:rStyle w:val="Hyperlink"/>
                <w:noProof/>
              </w:rPr>
              <w:t>6.2.5</w:t>
            </w:r>
            <w:r>
              <w:rPr>
                <w:rFonts w:asciiTheme="minorHAnsi" w:eastAsiaTheme="minorEastAsia" w:hAnsiTheme="minorHAnsi" w:cstheme="minorBidi"/>
                <w:noProof/>
                <w:color w:val="auto"/>
                <w:sz w:val="22"/>
                <w:szCs w:val="22"/>
              </w:rPr>
              <w:tab/>
            </w:r>
            <w:r>
              <w:rPr>
                <w:rStyle w:val="Hyperlink"/>
                <w:noProof/>
              </w:rPr>
              <w:t>Logon Assign</w:t>
            </w:r>
            <w:r>
              <w:rPr>
                <w:noProof/>
                <w:webHidden/>
              </w:rPr>
              <w:tab/>
            </w:r>
            <w:r>
              <w:rPr>
                <w:noProof/>
                <w:webHidden/>
              </w:rPr>
              <w:fldChar w:fldCharType="begin"/>
            </w:r>
            <w:r>
              <w:rPr>
                <w:noProof/>
                <w:webHidden/>
              </w:rPr>
              <w:instrText xml:space="preserve"> PAGEREF _Toc86777160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1" w:history="1">
            <w:r>
              <w:rPr>
                <w:rStyle w:val="Hyperlink"/>
                <w:noProof/>
              </w:rPr>
              <w:t>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_Toc86777161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2" w:history="1">
            <w:r>
              <w:rPr>
                <w:rStyle w:val="Hyperlink"/>
                <w:noProof/>
              </w:rPr>
              <w:t>6.3.1</w:t>
            </w:r>
            <w:r>
              <w:rPr>
                <w:rFonts w:asciiTheme="minorHAnsi" w:eastAsiaTheme="minorEastAsia" w:hAnsiTheme="minorHAnsi" w:cstheme="minorBidi"/>
                <w:noProof/>
                <w:color w:val="auto"/>
                <w:sz w:val="22"/>
                <w:szCs w:val="22"/>
              </w:rPr>
              <w:tab/>
            </w:r>
            <w:r>
              <w:rPr>
                <w:rStyle w:val="Hyperlink"/>
                <w:noProof/>
              </w:rPr>
              <w:t>Registration</w:t>
            </w:r>
            <w:r>
              <w:rPr>
                <w:noProof/>
                <w:webHidden/>
              </w:rPr>
              <w:tab/>
            </w:r>
            <w:r>
              <w:rPr>
                <w:noProof/>
                <w:webHidden/>
              </w:rPr>
              <w:fldChar w:fldCharType="begin"/>
            </w:r>
            <w:r>
              <w:rPr>
                <w:noProof/>
                <w:webHidden/>
              </w:rPr>
              <w:instrText xml:space="preserve"> PAGEREF _Toc86777162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3" w:history="1">
            <w:r>
              <w:rPr>
                <w:rStyle w:val="Hyperlink"/>
                <w:noProof/>
              </w:rPr>
              <w:t>6.3.2</w:t>
            </w:r>
            <w:r>
              <w:rPr>
                <w:rFonts w:asciiTheme="minorHAnsi" w:eastAsiaTheme="minorEastAsia" w:hAnsiTheme="minorHAnsi" w:cstheme="minorBidi"/>
                <w:noProof/>
                <w:color w:val="auto"/>
                <w:sz w:val="22"/>
                <w:szCs w:val="22"/>
              </w:rPr>
              <w:tab/>
            </w:r>
            <w:r>
              <w:rPr>
                <w:rStyle w:val="Hyperlink"/>
                <w:noProof/>
              </w:rPr>
              <w:t>Configuration Discovery</w:t>
            </w:r>
            <w:r>
              <w:rPr>
                <w:noProof/>
                <w:webHidden/>
              </w:rPr>
              <w:tab/>
            </w:r>
            <w:r>
              <w:rPr>
                <w:noProof/>
                <w:webHidden/>
              </w:rPr>
              <w:fldChar w:fldCharType="begin"/>
            </w:r>
            <w:r>
              <w:rPr>
                <w:noProof/>
                <w:webHidden/>
              </w:rPr>
              <w:instrText xml:space="preserve"> PAGEREF _Toc86777163 \h </w:instrText>
            </w:r>
            <w:r>
              <w:rPr>
                <w:noProof/>
                <w:webHidden/>
              </w:rPr>
            </w:r>
            <w:r>
              <w:rPr>
                <w:noProof/>
                <w:webHidden/>
              </w:rPr>
              <w:fldChar w:fldCharType="separate"/>
            </w:r>
            <w:r>
              <w:rPr>
                <w:noProof/>
                <w:webHidden/>
              </w:rPr>
              <w:t>15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4" w:history="1">
            <w:r>
              <w:rPr>
                <w:rStyle w:val="Hyperlink"/>
                <w:noProof/>
              </w:rPr>
              <w:t>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_Toc86777164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5" w:history="1">
            <w:r>
              <w:rPr>
                <w:rStyle w:val="Hyperlink"/>
                <w:noProof/>
              </w:rPr>
              <w:t>6.4.1</w:t>
            </w:r>
            <w:r>
              <w:rPr>
                <w:rFonts w:asciiTheme="minorHAnsi" w:eastAsiaTheme="minorEastAsia" w:hAnsiTheme="minorHAnsi" w:cstheme="minorBidi"/>
                <w:noProof/>
                <w:color w:val="auto"/>
                <w:sz w:val="22"/>
                <w:szCs w:val="22"/>
              </w:rPr>
              <w:tab/>
            </w:r>
            <w:r>
              <w:rPr>
                <w:rStyle w:val="Hyperlink"/>
                <w:noProof/>
              </w:rPr>
              <w:t>Startup</w:t>
            </w:r>
            <w:r>
              <w:rPr>
                <w:noProof/>
                <w:webHidden/>
              </w:rPr>
              <w:tab/>
            </w:r>
            <w:r>
              <w:rPr>
                <w:noProof/>
                <w:webHidden/>
              </w:rPr>
              <w:fldChar w:fldCharType="begin"/>
            </w:r>
            <w:r>
              <w:rPr>
                <w:noProof/>
                <w:webHidden/>
              </w:rPr>
              <w:instrText xml:space="preserve"> PAGEREF _Toc86777165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6" w:history="1">
            <w:r>
              <w:rPr>
                <w:rStyle w:val="Hyperlink"/>
                <w:noProof/>
              </w:rPr>
              <w:t>6.4.2</w:t>
            </w:r>
            <w:r>
              <w:rPr>
                <w:rFonts w:asciiTheme="minorHAnsi" w:eastAsiaTheme="minorEastAsia" w:hAnsiTheme="minorHAnsi" w:cstheme="minorBidi"/>
                <w:noProof/>
                <w:color w:val="auto"/>
                <w:sz w:val="22"/>
                <w:szCs w:val="22"/>
              </w:rPr>
              <w:tab/>
            </w:r>
            <w:r>
              <w:rPr>
                <w:rStyle w:val="Hyperlink"/>
                <w:noProof/>
              </w:rPr>
              <w:t>Back-off</w:t>
            </w:r>
            <w:r>
              <w:rPr>
                <w:noProof/>
                <w:webHidden/>
              </w:rPr>
              <w:tab/>
            </w:r>
            <w:r>
              <w:rPr>
                <w:noProof/>
                <w:webHidden/>
              </w:rPr>
              <w:fldChar w:fldCharType="begin"/>
            </w:r>
            <w:r>
              <w:rPr>
                <w:noProof/>
                <w:webHidden/>
              </w:rPr>
              <w:instrText xml:space="preserve"> PAGEREF _Toc86777166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67" w:history="1">
            <w:r>
              <w:rPr>
                <w:rStyle w:val="Hyperlink"/>
                <w:noProof/>
              </w:rPr>
              <w:t>6.4.3</w:t>
            </w:r>
            <w:r>
              <w:rPr>
                <w:rFonts w:asciiTheme="minorHAnsi" w:eastAsiaTheme="minorEastAsia" w:hAnsiTheme="minorHAnsi" w:cstheme="minorBidi"/>
                <w:noProof/>
                <w:color w:val="auto"/>
                <w:sz w:val="22"/>
                <w:szCs w:val="22"/>
              </w:rPr>
              <w:tab/>
            </w:r>
            <w:r>
              <w:rPr>
                <w:rStyle w:val="Hyperlink"/>
                <w:noProof/>
              </w:rPr>
              <w:t>CV19 Consisting Behavior</w:t>
            </w:r>
            <w:r>
              <w:rPr>
                <w:noProof/>
                <w:webHidden/>
              </w:rPr>
              <w:tab/>
            </w:r>
            <w:r>
              <w:rPr>
                <w:noProof/>
                <w:webHidden/>
              </w:rPr>
              <w:fldChar w:fldCharType="begin"/>
            </w:r>
            <w:r>
              <w:rPr>
                <w:noProof/>
                <w:webHidden/>
              </w:rPr>
              <w:instrText xml:space="preserve"> PAGEREF _Toc86777167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68" w:history="1">
            <w:r>
              <w:rPr>
                <w:rStyle w:val="Hyperlink"/>
                <w:noProof/>
              </w:rPr>
              <w:t>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_Toc86777168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69" w:history="1">
            <w:r>
              <w:rPr>
                <w:rStyle w:val="Hyperlink"/>
                <w:noProof/>
              </w:rPr>
              <w:t>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_Toc86777169 \h </w:instrText>
            </w:r>
            <w:r>
              <w:rPr>
                <w:noProof/>
                <w:webHidden/>
              </w:rPr>
            </w:r>
            <w:r>
              <w:rPr>
                <w:noProof/>
                <w:webHidden/>
              </w:rPr>
              <w:fldChar w:fldCharType="separate"/>
            </w:r>
            <w:r>
              <w:rPr>
                <w:noProof/>
                <w:webHidden/>
              </w:rPr>
              <w:t>16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0" w:history="1">
            <w:r>
              <w:rPr>
                <w:rStyle w:val="Hyperlink"/>
                <w:noProof/>
              </w:rPr>
              <w:t>7.1.1</w:t>
            </w:r>
            <w:r>
              <w:rPr>
                <w:rFonts w:asciiTheme="minorHAnsi" w:eastAsiaTheme="minorEastAsia" w:hAnsiTheme="minorHAnsi" w:cstheme="minorBidi"/>
                <w:noProof/>
                <w:color w:val="auto"/>
                <w:sz w:val="22"/>
                <w:szCs w:val="22"/>
              </w:rPr>
              <w:tab/>
            </w:r>
            <w:r>
              <w:rPr>
                <w:rStyle w:val="Hyperlink"/>
                <w:noProof/>
              </w:rPr>
              <w:t>WriteBlock Feedback</w:t>
            </w:r>
            <w:r>
              <w:rPr>
                <w:noProof/>
                <w:webHidden/>
              </w:rPr>
              <w:tab/>
            </w:r>
            <w:r>
              <w:rPr>
                <w:noProof/>
                <w:webHidden/>
              </w:rPr>
              <w:fldChar w:fldCharType="begin"/>
            </w:r>
            <w:r>
              <w:rPr>
                <w:noProof/>
                <w:webHidden/>
              </w:rPr>
              <w:instrText xml:space="preserve"> PAGEREF _Toc86777170 \h </w:instrText>
            </w:r>
            <w:r>
              <w:rPr>
                <w:noProof/>
                <w:webHidden/>
              </w:rPr>
            </w:r>
            <w:r>
              <w:rPr>
                <w:noProof/>
                <w:webHidden/>
              </w:rPr>
              <w:fldChar w:fldCharType="separate"/>
            </w:r>
            <w:r>
              <w:rPr>
                <w:noProof/>
                <w:webHidden/>
              </w:rPr>
              <w:t>17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1" w:history="1">
            <w:r>
              <w:rPr>
                <w:rStyle w:val="Hyperlink"/>
                <w:noProof/>
              </w:rPr>
              <w:t>7.1.2</w:t>
            </w:r>
            <w:r>
              <w:rPr>
                <w:rFonts w:asciiTheme="minorHAnsi" w:eastAsiaTheme="minorEastAsia" w:hAnsiTheme="minorHAnsi" w:cstheme="minorBidi"/>
                <w:noProof/>
                <w:color w:val="auto"/>
                <w:sz w:val="22"/>
                <w:szCs w:val="22"/>
              </w:rPr>
              <w:tab/>
            </w:r>
            <w:r>
              <w:rPr>
                <w:rStyle w:val="Hyperlink"/>
                <w:noProof/>
              </w:rPr>
              <w:t>WriteBlock Continue</w:t>
            </w:r>
            <w:r>
              <w:rPr>
                <w:noProof/>
                <w:webHidden/>
              </w:rPr>
              <w:tab/>
            </w:r>
            <w:r>
              <w:rPr>
                <w:noProof/>
                <w:webHidden/>
              </w:rPr>
              <w:fldChar w:fldCharType="begin"/>
            </w:r>
            <w:r>
              <w:rPr>
                <w:noProof/>
                <w:webHidden/>
              </w:rPr>
              <w:instrText xml:space="preserve"> PAGEREF _Toc86777171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2" w:history="1">
            <w:r>
              <w:rPr>
                <w:rStyle w:val="Hyperlink"/>
                <w:noProof/>
              </w:rPr>
              <w:t>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_Toc86777172 \h </w:instrText>
            </w:r>
            <w:r>
              <w:rPr>
                <w:noProof/>
                <w:webHidden/>
              </w:rPr>
            </w:r>
            <w:r>
              <w:rPr>
                <w:noProof/>
                <w:webHidden/>
              </w:rPr>
              <w:fldChar w:fldCharType="separate"/>
            </w:r>
            <w:r>
              <w:rPr>
                <w:noProof/>
                <w:webHidden/>
              </w:rPr>
              <w:t>18</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3" w:history="1">
            <w:r>
              <w:rPr>
                <w:rStyle w:val="Hyperlink"/>
                <w:noProof/>
              </w:rPr>
              <w:t>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_Toc86777173 \h </w:instrText>
            </w:r>
            <w:r>
              <w:rPr>
                <w:noProof/>
                <w:webHidden/>
              </w:rPr>
            </w:r>
            <w:r>
              <w:rPr>
                <w:noProof/>
                <w:webHidden/>
              </w:rPr>
              <w:fldChar w:fldCharType="separate"/>
            </w:r>
            <w:r>
              <w:rPr>
                <w:noProof/>
                <w:webHidden/>
              </w:rPr>
              <w:t>19</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4" w:history="1">
            <w:r>
              <w:rPr>
                <w:rStyle w:val="Hyperlink"/>
                <w:noProof/>
              </w:rPr>
              <w:t>7.3.1</w:t>
            </w:r>
            <w:r>
              <w:rPr>
                <w:rFonts w:asciiTheme="minorHAnsi" w:eastAsiaTheme="minorEastAsia" w:hAnsiTheme="minorHAnsi" w:cstheme="minorBidi"/>
                <w:noProof/>
                <w:color w:val="auto"/>
                <w:sz w:val="22"/>
                <w:szCs w:val="22"/>
              </w:rPr>
              <w:tab/>
            </w:r>
            <w:r>
              <w:rPr>
                <w:rStyle w:val="Hyperlink"/>
                <w:noProof/>
              </w:rPr>
              <w:t>ReadBlock Errors</w:t>
            </w:r>
            <w:r>
              <w:rPr>
                <w:noProof/>
                <w:webHidden/>
              </w:rPr>
              <w:tab/>
            </w:r>
            <w:r>
              <w:rPr>
                <w:noProof/>
                <w:webHidden/>
              </w:rPr>
              <w:fldChar w:fldCharType="begin"/>
            </w:r>
            <w:r>
              <w:rPr>
                <w:noProof/>
                <w:webHidden/>
              </w:rPr>
              <w:instrText xml:space="preserve"> PAGEREF _Toc86777174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77175" w:history="1">
            <w:r>
              <w:rPr>
                <w:rStyle w:val="Hyperlink"/>
                <w:noProof/>
              </w:rPr>
              <w:t>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_Toc86777175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6" w:history="1">
            <w:r>
              <w:rPr>
                <w:rStyle w:val="Hyperlink"/>
                <w:noProof/>
              </w:rPr>
              <w:t>7.4.1</w:t>
            </w:r>
            <w:r>
              <w:rPr>
                <w:rFonts w:asciiTheme="minorHAnsi" w:eastAsiaTheme="minorEastAsia" w:hAnsiTheme="minorHAnsi" w:cstheme="minorBidi"/>
                <w:noProof/>
                <w:color w:val="auto"/>
                <w:sz w:val="22"/>
                <w:szCs w:val="22"/>
              </w:rPr>
              <w:tab/>
            </w:r>
            <w:r>
              <w:rPr>
                <w:rStyle w:val="Hyperlink"/>
                <w:noProof/>
              </w:rPr>
              <w:t>Capabilities</w:t>
            </w:r>
            <w:r>
              <w:rPr>
                <w:noProof/>
                <w:webHidden/>
              </w:rPr>
              <w:tab/>
            </w:r>
            <w:r>
              <w:rPr>
                <w:noProof/>
                <w:webHidden/>
              </w:rPr>
              <w:fldChar w:fldCharType="begin"/>
            </w:r>
            <w:r>
              <w:rPr>
                <w:noProof/>
                <w:webHidden/>
              </w:rPr>
              <w:instrText xml:space="preserve"> PAGEREF _Toc86777176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7" w:history="1">
            <w:r>
              <w:rPr>
                <w:rStyle w:val="Hyperlink"/>
                <w:noProof/>
              </w:rPr>
              <w:t>7.4.2</w:t>
            </w:r>
            <w:r>
              <w:rPr>
                <w:rFonts w:asciiTheme="minorHAnsi" w:eastAsiaTheme="minorEastAsia" w:hAnsiTheme="minorHAnsi" w:cstheme="minorBidi"/>
                <w:noProof/>
                <w:color w:val="auto"/>
                <w:sz w:val="22"/>
                <w:szCs w:val="22"/>
              </w:rPr>
              <w:tab/>
            </w:r>
            <w:r>
              <w:rPr>
                <w:rStyle w:val="Hyperlink"/>
                <w:noProof/>
              </w:rPr>
              <w:t>Data Space Info</w:t>
            </w:r>
            <w:r>
              <w:rPr>
                <w:noProof/>
                <w:webHidden/>
              </w:rPr>
              <w:tab/>
            </w:r>
            <w:r>
              <w:rPr>
                <w:noProof/>
                <w:webHidden/>
              </w:rPr>
              <w:fldChar w:fldCharType="begin"/>
            </w:r>
            <w:r>
              <w:rPr>
                <w:noProof/>
                <w:webHidden/>
              </w:rPr>
              <w:instrText xml:space="preserve"> PAGEREF _Toc86777177 \h </w:instrText>
            </w:r>
            <w:r>
              <w:rPr>
                <w:noProof/>
                <w:webHidden/>
              </w:rPr>
            </w:r>
            <w:r>
              <w:rPr>
                <w:noProof/>
                <w:webHidden/>
              </w:rPr>
              <w:fldChar w:fldCharType="separate"/>
            </w:r>
            <w:r>
              <w:rPr>
                <w:noProof/>
                <w:webHidden/>
              </w:rPr>
              <w:t>20</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8" w:history="1">
            <w:r>
              <w:rPr>
                <w:rStyle w:val="Hyperlink"/>
                <w:noProof/>
              </w:rPr>
              <w:t>7.4.3</w:t>
            </w:r>
            <w:r>
              <w:rPr>
                <w:rFonts w:asciiTheme="minorHAnsi" w:eastAsiaTheme="minorEastAsia" w:hAnsiTheme="minorHAnsi" w:cstheme="minorBidi"/>
                <w:noProof/>
                <w:color w:val="auto"/>
                <w:sz w:val="22"/>
                <w:szCs w:val="22"/>
              </w:rPr>
              <w:tab/>
            </w:r>
            <w:r>
              <w:rPr>
                <w:rStyle w:val="Hyperlink"/>
                <w:noProof/>
              </w:rPr>
              <w:t>Short GUI</w:t>
            </w:r>
            <w:r>
              <w:rPr>
                <w:noProof/>
                <w:webHidden/>
              </w:rPr>
              <w:tab/>
            </w:r>
            <w:r>
              <w:rPr>
                <w:noProof/>
                <w:webHidden/>
              </w:rPr>
              <w:fldChar w:fldCharType="begin"/>
            </w:r>
            <w:r>
              <w:rPr>
                <w:noProof/>
                <w:webHidden/>
              </w:rPr>
              <w:instrText xml:space="preserve"> PAGEREF _Toc86777178 \h </w:instrText>
            </w:r>
            <w:r>
              <w:rPr>
                <w:noProof/>
                <w:webHidden/>
              </w:rPr>
            </w:r>
            <w:r>
              <w:rPr>
                <w:noProof/>
                <w:webHidden/>
              </w:rPr>
              <w:fldChar w:fldCharType="separate"/>
            </w:r>
            <w:r>
              <w:rPr>
                <w:noProof/>
                <w:webHidden/>
              </w:rPr>
              <w:t>21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79" w:history="1">
            <w:r>
              <w:rPr>
                <w:rStyle w:val="Hyperlink"/>
                <w:noProof/>
              </w:rPr>
              <w:t>7.4.4</w:t>
            </w:r>
            <w:r>
              <w:rPr>
                <w:rFonts w:asciiTheme="minorHAnsi" w:eastAsiaTheme="minorEastAsia" w:hAnsiTheme="minorHAnsi" w:cstheme="minorBidi"/>
                <w:noProof/>
                <w:color w:val="auto"/>
                <w:sz w:val="22"/>
                <w:szCs w:val="22"/>
              </w:rPr>
              <w:tab/>
            </w:r>
            <w:r>
              <w:rPr>
                <w:rStyle w:val="Hyperlink"/>
                <w:noProof/>
              </w:rPr>
              <w:t>Configuration Variables (CV’s)</w:t>
            </w:r>
            <w:r>
              <w:rPr>
                <w:noProof/>
                <w:webHidden/>
              </w:rPr>
              <w:tab/>
            </w:r>
            <w:r>
              <w:rPr>
                <w:noProof/>
                <w:webHidden/>
              </w:rPr>
              <w:fldChar w:fldCharType="begin"/>
            </w:r>
            <w:r>
              <w:rPr>
                <w:noProof/>
                <w:webHidden/>
              </w:rPr>
              <w:instrText xml:space="preserve"> PAGEREF _Toc86777179 \h </w:instrText>
            </w:r>
            <w:r>
              <w:rPr>
                <w:noProof/>
                <w:webHidden/>
              </w:rPr>
            </w:r>
            <w:r>
              <w:rPr>
                <w:noProof/>
                <w:webHidden/>
              </w:rPr>
              <w:fldChar w:fldCharType="separate"/>
            </w:r>
            <w:r>
              <w:rPr>
                <w:noProof/>
                <w:webHidden/>
              </w:rPr>
              <w:t>23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77180" w:history="1">
            <w:r>
              <w:rPr>
                <w:rStyle w:val="Hyperlink"/>
                <w:noProof/>
              </w:rPr>
              <w:t>7.4.5</w:t>
            </w:r>
            <w:r>
              <w:rPr>
                <w:rFonts w:asciiTheme="minorHAnsi" w:eastAsiaTheme="minorEastAsia" w:hAnsiTheme="minorHAnsi" w:cstheme="minorBidi"/>
                <w:noProof/>
                <w:color w:val="auto"/>
                <w:sz w:val="22"/>
                <w:szCs w:val="22"/>
              </w:rPr>
              <w:tab/>
            </w:r>
            <w:r>
              <w:rPr>
                <w:rStyle w:val="Hyperlink"/>
                <w:noProof/>
              </w:rPr>
              <w:t>[Indexed] CV Space Overlay Mapping</w:t>
            </w:r>
            <w:r>
              <w:rPr>
                <w:noProof/>
                <w:webHidden/>
              </w:rPr>
              <w:tab/>
            </w:r>
            <w:r>
              <w:rPr>
                <w:noProof/>
                <w:webHidden/>
              </w:rPr>
              <w:fldChar w:fldCharType="begin"/>
            </w:r>
            <w:r>
              <w:rPr>
                <w:noProof/>
                <w:webHidden/>
              </w:rPr>
              <w:instrText xml:space="preserve"> PAGEREF _Toc86777180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1" w:history="1">
            <w:r>
              <w:rPr>
                <w:rStyle w:val="Hyperlink"/>
                <w:noProof/>
              </w:rPr>
              <w:t>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_Toc86777181 \h </w:instrText>
            </w:r>
            <w:r>
              <w:rPr>
                <w:noProof/>
                <w:webHidden/>
              </w:rPr>
            </w:r>
            <w:r>
              <w:rPr>
                <w:noProof/>
                <w:webHidden/>
              </w:rPr>
              <w:fldChar w:fldCharType="separate"/>
            </w:r>
            <w:r>
              <w:rPr>
                <w:noProof/>
                <w:webHidden/>
              </w:rPr>
              <w:t>23</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77182" w:history="1">
            <w:r>
              <w:rPr>
                <w:rStyle w:val="Hyperlink"/>
                <w:noProof/>
              </w:rPr>
              <w:t>9</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_Toc86777182 \h </w:instrText>
            </w:r>
            <w:r>
              <w:rPr>
                <w:noProof/>
                <w:webHidden/>
              </w:rPr>
            </w:r>
            <w:r>
              <w:rPr>
                <w:noProof/>
                <w:webHidden/>
              </w:rPr>
              <w:fldChar w:fldCharType="separate"/>
            </w:r>
            <w:r>
              <w:rPr>
                <w:noProof/>
                <w:webHidden/>
              </w:rPr>
              <w:t>24</w:t>
            </w:r>
            <w:r>
              <w:rPr>
                <w:noProof/>
                <w:webHidden/>
              </w:rPr>
              <w:fldChar w:fldCharType="end"/>
            </w:r>
          </w:hyperlink>
        </w:p>
        <w:p>
          <w:pPr>
            <w:pStyle w:val="TOC1"/>
            <w:tabs>
              <w:tab w:val="left" w:pos="600"/>
              <w:tab w:val="right" w:leader="dot" w:pos="9638"/>
            </w:tabs>
            <w:rPr>
              <w:rFonts w:asciiTheme="minorHAnsi" w:eastAsiaTheme="minorEastAsia" w:hAnsiTheme="minorHAnsi" w:cstheme="minorBidi"/>
              <w:noProof/>
              <w:color w:val="auto"/>
              <w:sz w:val="22"/>
              <w:szCs w:val="22"/>
            </w:rPr>
          </w:pPr>
          <w:hyperlink w:anchor="_Toc86777183" w:history="1">
            <w:r>
              <w:rPr>
                <w:rStyle w:val="Hyperlink"/>
                <w:noProof/>
              </w:rPr>
              <w:t>10</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_Toc86777183 \h </w:instrText>
            </w:r>
            <w:r>
              <w:rPr>
                <w:noProof/>
                <w:webHidden/>
              </w:rPr>
            </w:r>
            <w:r>
              <w:rPr>
                <w:noProof/>
                <w:webHidden/>
              </w:rPr>
              <w:fldChar w:fldCharType="separate"/>
            </w:r>
            <w:r>
              <w:rPr>
                <w:noProof/>
                <w:webHidden/>
              </w:rPr>
              <w:t>24</w:t>
            </w:r>
            <w:r>
              <w:rPr>
                <w:noProof/>
                <w:webHidden/>
              </w:rPr>
              <w:fldChar w:fldCharType="end"/>
            </w:r>
          </w:hyperlink>
        </w:p>
        <w:p>
          <w:r>
            <w:rPr>
              <w:b/>
              <w:bCs/>
              <w:noProof/>
            </w:rPr>
            <w:fldChar w:fldCharType="end"/>
          </w:r>
        </w:p>
      </w:sdtContent>
    </w:sdt>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2021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Advanced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r>
          <w:rPr>
            <w:rStyle w:val="PageNumber"/>
          </w:rPr>
          <w:t>Nov 2,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For the Throttle UI interaction, it is required to support at least one of </w:t>
      </w:r>
      <w:r>
        <w:rPr>
          <w:b/>
        </w:rPr>
        <w:t>POM</w:t>
      </w:r>
      <w:r>
        <w:t xml:space="preserve">, </w:t>
      </w:r>
      <w:r>
        <w:rPr>
          <w:b/>
          <w:bCs/>
        </w:rPr>
        <w:t>XPOM</w:t>
      </w:r>
      <w:r>
        <w:t xml:space="preserve">, </w:t>
      </w:r>
      <w:r>
        <w:rPr>
          <w:b/>
          <w:bCs/>
        </w:rPr>
        <w:t>Select (</w:t>
      </w:r>
      <w:proofErr w:type="spellStart"/>
      <w:r>
        <w:rPr>
          <w:b/>
          <w:bCs/>
        </w:rPr>
        <w:t>ReadBlock</w:t>
      </w:r>
      <w:proofErr w:type="spellEnd"/>
      <w:r>
        <w:rPr>
          <w:b/>
          <w:bCs/>
        </w:rPr>
        <w:t>)</w:t>
      </w:r>
      <w:r>
        <w:t xml:space="preserve">, </w:t>
      </w:r>
      <w:proofErr w:type="spellStart"/>
      <w:r>
        <w:rPr>
          <w:b/>
          <w:bCs/>
        </w:rPr>
        <w:t>ReadBlock</w:t>
      </w:r>
      <w:proofErr w:type="spellEnd"/>
      <w:r>
        <w:t xml:space="preserve">, or </w:t>
      </w:r>
      <w:proofErr w:type="spellStart"/>
      <w:r>
        <w:rPr>
          <w:b/>
          <w:bCs/>
        </w:rPr>
        <w:t>ReadBackground</w:t>
      </w:r>
      <w:proofErr w:type="spellEnd"/>
      <w:r>
        <w:t xml:space="preserve">. If </w:t>
      </w:r>
      <w:r>
        <w:rPr>
          <w:b/>
          <w:bCs/>
        </w:rPr>
        <w:t>Select (</w:t>
      </w:r>
      <w:proofErr w:type="spellStart"/>
      <w:r>
        <w:rPr>
          <w:b/>
          <w:bCs/>
        </w:rPr>
        <w:t>ReadBlock</w:t>
      </w:r>
      <w:proofErr w:type="spellEnd"/>
      <w:r>
        <w:rPr>
          <w:b/>
          <w:bCs/>
        </w:rPr>
        <w:t>)</w:t>
      </w:r>
      <w:r>
        <w:t xml:space="preserve"> or </w:t>
      </w:r>
      <w:proofErr w:type="spellStart"/>
      <w:r>
        <w:rPr>
          <w:b/>
          <w:bCs/>
        </w:rPr>
        <w:t>ReadBlock</w:t>
      </w:r>
      <w:proofErr w:type="spellEnd"/>
      <w:r>
        <w:t xml:space="preserve"> is supported, it is also required to support</w:t>
      </w:r>
      <w:r>
        <w:rPr>
          <w:b/>
          <w:bCs/>
        </w:rPr>
        <w:t xml:space="preserve"> Get Data Start/Continue</w:t>
      </w:r>
      <w:r>
        <w:t>.</w:t>
      </w:r>
    </w:p>
  </w:footnote>
  <w:footnote w:id="2">
    <w:p>
      <w:pPr>
        <w:pStyle w:val="FootnoteText"/>
      </w:pPr>
      <w:r>
        <w:rPr>
          <w:rStyle w:val="FootnoteReference"/>
        </w:rPr>
        <w:footnoteRef/>
      </w:r>
      <w:r>
        <w:t xml:space="preserve"> </w:t>
      </w:r>
      <w:r>
        <w:rPr>
          <w:b/>
        </w:rPr>
        <w:t>POM</w:t>
      </w:r>
      <w:r>
        <w:t xml:space="preserve"> and </w:t>
      </w:r>
      <w:r>
        <w:rPr>
          <w:b/>
        </w:rPr>
        <w:t>XPOM</w:t>
      </w:r>
      <w:r>
        <w:t xml:space="preserve"> are defined in S-9.2.1</w:t>
      </w:r>
    </w:p>
  </w:footnote>
  <w:footnote w:id="3">
    <w:p>
      <w:pPr>
        <w:pStyle w:val="FootnoteText"/>
      </w:pPr>
      <w:r>
        <w:rPr>
          <w:rStyle w:val="FootnoteReference"/>
        </w:rPr>
        <w:footnoteRef/>
      </w:r>
      <w:r>
        <w:t xml:space="preserve"> Check upon receipt means that a receiving component has to verify that this bit has the prescribed value (0 in this case), and if it has a different than expected value, then reject the message. In this case, the address assignment will fail and trigger an error condition if this bit is 1.</w:t>
      </w:r>
    </w:p>
  </w:footnote>
  <w:footnote w:id="4">
    <w:p>
      <w:pPr>
        <w:pStyle w:val="FootnoteText"/>
      </w:pPr>
      <w:r>
        <w:rPr>
          <w:rStyle w:val="FootnoteReference"/>
        </w:rPr>
        <w:footnoteRef/>
      </w:r>
      <w:r>
        <w:t xml:space="preserve"> A normal four output pair accessory decoder would use value = 3 for this field. An accessory decoder that has more than four output pairs with sequential addressing would have a value &gt; 3.</w:t>
      </w:r>
    </w:p>
  </w:footnote>
  <w:footnote w:id="5">
    <w:p>
      <w:pPr>
        <w:pStyle w:val="FootnoteText"/>
      </w:pPr>
      <w:r>
        <w:rPr>
          <w:rStyle w:val="FootnoteReference"/>
        </w:rPr>
        <w:footnoteRef/>
      </w:r>
      <w:r>
        <w:t xml:space="preserve"> See Section </w:t>
      </w:r>
      <w:r>
        <w:fldChar w:fldCharType="begin"/>
      </w:r>
      <w:r>
        <w:instrText xml:space="preserve"> REF _Ref86700729 \r \p \h </w:instrText>
      </w:r>
      <w:r>
        <w:fldChar w:fldCharType="separate"/>
      </w:r>
      <w:r>
        <w:t>6.2.2.3</w:t>
      </w:r>
      <w:r>
        <w:fldChar w:fldCharType="end"/>
      </w:r>
      <w:r>
        <w:t xml:space="preserve"> </w:t>
      </w:r>
      <w:r>
        <w:fldChar w:fldCharType="begin"/>
      </w:r>
      <w:r>
        <w:instrText xml:space="preserve"> REF _Ref86700729 \h </w:instrText>
      </w:r>
      <w:r>
        <w:fldChar w:fldCharType="separate"/>
      </w:r>
      <w:r>
        <w:t>Set Decoder Internal Status</w:t>
      </w:r>
      <w:r>
        <w:fldChar w:fldCharType="end"/>
      </w:r>
      <w:r>
        <w:t xml:space="preserve"> for instructions on clearing these flags.</w:t>
      </w:r>
    </w:p>
  </w:footnote>
  <w:footnote w:id="6">
    <w:p>
      <w:pPr>
        <w:pStyle w:val="FootnoteText"/>
      </w:pPr>
      <w:r>
        <w:rPr>
          <w:rStyle w:val="FootnoteReference"/>
        </w:rPr>
        <w:footnoteRef/>
      </w:r>
      <w:r>
        <w:t xml:space="preserve"> Motor control parameters such as min/mid/max speed, speed tables, braking rate/distance, acceleration/deceleration rate, </w:t>
      </w:r>
      <w:proofErr w:type="spellStart"/>
      <w:r>
        <w:t>etc</w:t>
      </w:r>
      <w:proofErr w:type="spellEnd"/>
      <w:r>
        <w:t>…</w:t>
      </w:r>
    </w:p>
  </w:footnote>
  <w:footnote w:id="7">
    <w:p>
      <w:pPr>
        <w:pStyle w:val="FootnoteText"/>
      </w:pPr>
      <w:r>
        <w:rPr>
          <w:rStyle w:val="FootnoteReference"/>
        </w:rPr>
        <w:footnoteRef/>
      </w:r>
      <w:r>
        <w:t xml:space="preserve"> Consecutive does not mean back-to-back DCC packets, rather without any other type of </w:t>
      </w:r>
      <w:r>
        <w:rPr>
          <w:b/>
        </w:rPr>
        <w:t>Logon Enable</w:t>
      </w:r>
      <w:r>
        <w:t xml:space="preserve"> between the three </w:t>
      </w:r>
      <w:r>
        <w:rPr>
          <w:b/>
        </w:rPr>
        <w:t>Logon Enable (Now)</w:t>
      </w:r>
      <w:r>
        <w:t xml:space="preserve"> packets.</w:t>
      </w:r>
    </w:p>
  </w:footnote>
  <w:footnote w:id="8">
    <w:p>
      <w:pPr>
        <w:pStyle w:val="FootnoteText"/>
      </w:pPr>
      <w:r>
        <w:rPr>
          <w:rStyle w:val="FootnoteReference"/>
        </w:rPr>
        <w:footnoteRef/>
      </w:r>
      <w:r>
        <w:t xml:space="preserve"> The Decoder is not required to implement this feature.</w:t>
      </w:r>
    </w:p>
  </w:footnote>
  <w:footnote w:id="9">
    <w:p>
      <w:pPr>
        <w:pStyle w:val="FootnoteText"/>
      </w:pPr>
      <w:r>
        <w:rPr>
          <w:rStyle w:val="FootnoteReference"/>
        </w:rPr>
        <w:footnoteRef/>
      </w:r>
      <w:r>
        <w:t xml:space="preserve"> A “mobile” decoder used in a </w:t>
      </w:r>
      <w:proofErr w:type="gramStart"/>
      <w:r>
        <w:t>stationary applications</w:t>
      </w:r>
      <w:proofErr w:type="gramEnd"/>
      <w:r>
        <w:t xml:space="preserve"> such as building lighting, stationary crane, </w:t>
      </w:r>
      <w:proofErr w:type="spellStart"/>
      <w:r>
        <w:t>etc</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3"/>
      <w:gridCol w:w="268"/>
      <w:gridCol w:w="4258"/>
      <w:gridCol w:w="237"/>
      <w:gridCol w:w="1417"/>
      <w:gridCol w:w="239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6"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3" w:type="pct"/>
          <w:tcBorders>
            <w:top w:val="nil"/>
            <w:left w:val="nil"/>
            <w:bottom w:val="nil"/>
          </w:tcBorders>
        </w:tcPr>
        <w:p/>
      </w:tc>
      <w:tc>
        <w:tcPr>
          <w:tcW w:w="1980"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980" w:type="pct"/>
              <w:gridSpan w:val="2"/>
              <w:vAlign w:val="center"/>
            </w:tcPr>
            <w:p>
              <w:pPr>
                <w:jc w:val="center"/>
              </w:pPr>
              <w:r>
                <w:t>Advanced Extended Packet Formats</w:t>
              </w:r>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1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3"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11-02T00:00:00Z">
            <w:dateFormat w:val="MMM d, yyyy"/>
            <w:lid w:val="en-US"/>
            <w:storeMappedDataAs w:val="dateTime"/>
            <w:calendar w:val="gregorian"/>
          </w:date>
        </w:sdtPr>
        <w:sdtContent>
          <w:tc>
            <w:tcPr>
              <w:tcW w:w="736"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245" w:type="pct"/>
              <w:vAlign w:val="center"/>
            </w:tcPr>
            <w:p>
              <w:pPr>
                <w:rPr>
                  <w:rFonts w:ascii="CG Times" w:hAnsi="CG Times"/>
                </w:rPr>
              </w:pPr>
              <w:r>
                <w:rPr>
                  <w:rFonts w:ascii="CG Times" w:hAnsi="CG Times"/>
                </w:rPr>
                <w:t>S-9.2.1.1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E1125"/>
    <w:multiLevelType w:val="hybridMultilevel"/>
    <w:tmpl w:val="F7C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C2F17"/>
    <w:multiLevelType w:val="hybridMultilevel"/>
    <w:tmpl w:val="7B6A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C702988"/>
    <w:multiLevelType w:val="hybridMultilevel"/>
    <w:tmpl w:val="18BA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611BB"/>
    <w:multiLevelType w:val="hybridMultilevel"/>
    <w:tmpl w:val="C4FE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458EF"/>
    <w:multiLevelType w:val="hybridMultilevel"/>
    <w:tmpl w:val="360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8" w15:restartNumberingAfterBreak="0">
    <w:nsid w:val="2E8557BC"/>
    <w:multiLevelType w:val="hybridMultilevel"/>
    <w:tmpl w:val="FC1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67F1F"/>
    <w:multiLevelType w:val="hybridMultilevel"/>
    <w:tmpl w:val="2000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E52422"/>
    <w:multiLevelType w:val="hybridMultilevel"/>
    <w:tmpl w:val="B144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7"/>
  </w:num>
  <w:num w:numId="4">
    <w:abstractNumId w:val="21"/>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5"/>
  </w:num>
  <w:num w:numId="19">
    <w:abstractNumId w:val="26"/>
  </w:num>
  <w:num w:numId="20">
    <w:abstractNumId w:val="23"/>
  </w:num>
  <w:num w:numId="21">
    <w:abstractNumId w:val="20"/>
  </w:num>
  <w:num w:numId="22">
    <w:abstractNumId w:val="16"/>
  </w:num>
  <w:num w:numId="23">
    <w:abstractNumId w:val="11"/>
  </w:num>
  <w:num w:numId="24">
    <w:abstractNumId w:val="19"/>
  </w:num>
  <w:num w:numId="25">
    <w:abstractNumId w:val="15"/>
  </w:num>
  <w:num w:numId="26">
    <w:abstractNumId w:val="1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DDB6C4CD-086F-40EE-9405-D6C20B8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pPr>
      <w:spacing w:before="100" w:beforeAutospacing="1" w:after="100" w:afterAutospacing="1"/>
    </w:pPr>
    <w:rPr>
      <w:szCs w:val="24"/>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1924">
      <w:bodyDiv w:val="1"/>
      <w:marLeft w:val="0"/>
      <w:marRight w:val="0"/>
      <w:marTop w:val="0"/>
      <w:marBottom w:val="0"/>
      <w:divBdr>
        <w:top w:val="none" w:sz="0" w:space="0" w:color="auto"/>
        <w:left w:val="none" w:sz="0" w:space="0" w:color="auto"/>
        <w:bottom w:val="none" w:sz="0" w:space="0" w:color="auto"/>
        <w:right w:val="none" w:sz="0" w:space="0" w:color="auto"/>
      </w:divBdr>
    </w:div>
    <w:div w:id="97914118">
      <w:bodyDiv w:val="1"/>
      <w:marLeft w:val="0"/>
      <w:marRight w:val="0"/>
      <w:marTop w:val="0"/>
      <w:marBottom w:val="0"/>
      <w:divBdr>
        <w:top w:val="none" w:sz="0" w:space="0" w:color="auto"/>
        <w:left w:val="none" w:sz="0" w:space="0" w:color="auto"/>
        <w:bottom w:val="none" w:sz="0" w:space="0" w:color="auto"/>
        <w:right w:val="none" w:sz="0" w:space="0" w:color="auto"/>
      </w:divBdr>
    </w:div>
    <w:div w:id="267852821">
      <w:bodyDiv w:val="1"/>
      <w:marLeft w:val="0"/>
      <w:marRight w:val="0"/>
      <w:marTop w:val="0"/>
      <w:marBottom w:val="0"/>
      <w:divBdr>
        <w:top w:val="none" w:sz="0" w:space="0" w:color="auto"/>
        <w:left w:val="none" w:sz="0" w:space="0" w:color="auto"/>
        <w:bottom w:val="none" w:sz="0" w:space="0" w:color="auto"/>
        <w:right w:val="none" w:sz="0" w:space="0" w:color="auto"/>
      </w:divBdr>
    </w:div>
    <w:div w:id="273904766">
      <w:bodyDiv w:val="1"/>
      <w:marLeft w:val="0"/>
      <w:marRight w:val="0"/>
      <w:marTop w:val="0"/>
      <w:marBottom w:val="0"/>
      <w:divBdr>
        <w:top w:val="none" w:sz="0" w:space="0" w:color="auto"/>
        <w:left w:val="none" w:sz="0" w:space="0" w:color="auto"/>
        <w:bottom w:val="none" w:sz="0" w:space="0" w:color="auto"/>
        <w:right w:val="none" w:sz="0" w:space="0" w:color="auto"/>
      </w:divBdr>
    </w:div>
    <w:div w:id="288164917">
      <w:bodyDiv w:val="1"/>
      <w:marLeft w:val="0"/>
      <w:marRight w:val="0"/>
      <w:marTop w:val="0"/>
      <w:marBottom w:val="0"/>
      <w:divBdr>
        <w:top w:val="none" w:sz="0" w:space="0" w:color="auto"/>
        <w:left w:val="none" w:sz="0" w:space="0" w:color="auto"/>
        <w:bottom w:val="none" w:sz="0" w:space="0" w:color="auto"/>
        <w:right w:val="none" w:sz="0" w:space="0" w:color="auto"/>
      </w:divBdr>
    </w:div>
    <w:div w:id="295068040">
      <w:bodyDiv w:val="1"/>
      <w:marLeft w:val="0"/>
      <w:marRight w:val="0"/>
      <w:marTop w:val="0"/>
      <w:marBottom w:val="0"/>
      <w:divBdr>
        <w:top w:val="none" w:sz="0" w:space="0" w:color="auto"/>
        <w:left w:val="none" w:sz="0" w:space="0" w:color="auto"/>
        <w:bottom w:val="none" w:sz="0" w:space="0" w:color="auto"/>
        <w:right w:val="none" w:sz="0" w:space="0" w:color="auto"/>
      </w:divBdr>
    </w:div>
    <w:div w:id="296565558">
      <w:bodyDiv w:val="1"/>
      <w:marLeft w:val="0"/>
      <w:marRight w:val="0"/>
      <w:marTop w:val="0"/>
      <w:marBottom w:val="0"/>
      <w:divBdr>
        <w:top w:val="none" w:sz="0" w:space="0" w:color="auto"/>
        <w:left w:val="none" w:sz="0" w:space="0" w:color="auto"/>
        <w:bottom w:val="none" w:sz="0" w:space="0" w:color="auto"/>
        <w:right w:val="none" w:sz="0" w:space="0" w:color="auto"/>
      </w:divBdr>
    </w:div>
    <w:div w:id="346565194">
      <w:bodyDiv w:val="1"/>
      <w:marLeft w:val="0"/>
      <w:marRight w:val="0"/>
      <w:marTop w:val="0"/>
      <w:marBottom w:val="0"/>
      <w:divBdr>
        <w:top w:val="none" w:sz="0" w:space="0" w:color="auto"/>
        <w:left w:val="none" w:sz="0" w:space="0" w:color="auto"/>
        <w:bottom w:val="none" w:sz="0" w:space="0" w:color="auto"/>
        <w:right w:val="none" w:sz="0" w:space="0" w:color="auto"/>
      </w:divBdr>
    </w:div>
    <w:div w:id="361252534">
      <w:bodyDiv w:val="1"/>
      <w:marLeft w:val="0"/>
      <w:marRight w:val="0"/>
      <w:marTop w:val="0"/>
      <w:marBottom w:val="0"/>
      <w:divBdr>
        <w:top w:val="none" w:sz="0" w:space="0" w:color="auto"/>
        <w:left w:val="none" w:sz="0" w:space="0" w:color="auto"/>
        <w:bottom w:val="none" w:sz="0" w:space="0" w:color="auto"/>
        <w:right w:val="none" w:sz="0" w:space="0" w:color="auto"/>
      </w:divBdr>
    </w:div>
    <w:div w:id="363210710">
      <w:bodyDiv w:val="1"/>
      <w:marLeft w:val="0"/>
      <w:marRight w:val="0"/>
      <w:marTop w:val="0"/>
      <w:marBottom w:val="0"/>
      <w:divBdr>
        <w:top w:val="none" w:sz="0" w:space="0" w:color="auto"/>
        <w:left w:val="none" w:sz="0" w:space="0" w:color="auto"/>
        <w:bottom w:val="none" w:sz="0" w:space="0" w:color="auto"/>
        <w:right w:val="none" w:sz="0" w:space="0" w:color="auto"/>
      </w:divBdr>
    </w:div>
    <w:div w:id="495532969">
      <w:bodyDiv w:val="1"/>
      <w:marLeft w:val="0"/>
      <w:marRight w:val="0"/>
      <w:marTop w:val="0"/>
      <w:marBottom w:val="0"/>
      <w:divBdr>
        <w:top w:val="none" w:sz="0" w:space="0" w:color="auto"/>
        <w:left w:val="none" w:sz="0" w:space="0" w:color="auto"/>
        <w:bottom w:val="none" w:sz="0" w:space="0" w:color="auto"/>
        <w:right w:val="none" w:sz="0" w:space="0" w:color="auto"/>
      </w:divBdr>
    </w:div>
    <w:div w:id="582758841">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40311229">
      <w:bodyDiv w:val="1"/>
      <w:marLeft w:val="0"/>
      <w:marRight w:val="0"/>
      <w:marTop w:val="0"/>
      <w:marBottom w:val="0"/>
      <w:divBdr>
        <w:top w:val="none" w:sz="0" w:space="0" w:color="auto"/>
        <w:left w:val="none" w:sz="0" w:space="0" w:color="auto"/>
        <w:bottom w:val="none" w:sz="0" w:space="0" w:color="auto"/>
        <w:right w:val="none" w:sz="0" w:space="0" w:color="auto"/>
      </w:divBdr>
    </w:div>
    <w:div w:id="694580372">
      <w:bodyDiv w:val="1"/>
      <w:marLeft w:val="0"/>
      <w:marRight w:val="0"/>
      <w:marTop w:val="0"/>
      <w:marBottom w:val="0"/>
      <w:divBdr>
        <w:top w:val="none" w:sz="0" w:space="0" w:color="auto"/>
        <w:left w:val="none" w:sz="0" w:space="0" w:color="auto"/>
        <w:bottom w:val="none" w:sz="0" w:space="0" w:color="auto"/>
        <w:right w:val="none" w:sz="0" w:space="0" w:color="auto"/>
      </w:divBdr>
    </w:div>
    <w:div w:id="728186005">
      <w:bodyDiv w:val="1"/>
      <w:marLeft w:val="0"/>
      <w:marRight w:val="0"/>
      <w:marTop w:val="0"/>
      <w:marBottom w:val="0"/>
      <w:divBdr>
        <w:top w:val="none" w:sz="0" w:space="0" w:color="auto"/>
        <w:left w:val="none" w:sz="0" w:space="0" w:color="auto"/>
        <w:bottom w:val="none" w:sz="0" w:space="0" w:color="auto"/>
        <w:right w:val="none" w:sz="0" w:space="0" w:color="auto"/>
      </w:divBdr>
    </w:div>
    <w:div w:id="978072163">
      <w:bodyDiv w:val="1"/>
      <w:marLeft w:val="0"/>
      <w:marRight w:val="0"/>
      <w:marTop w:val="0"/>
      <w:marBottom w:val="0"/>
      <w:divBdr>
        <w:top w:val="none" w:sz="0" w:space="0" w:color="auto"/>
        <w:left w:val="none" w:sz="0" w:space="0" w:color="auto"/>
        <w:bottom w:val="none" w:sz="0" w:space="0" w:color="auto"/>
        <w:right w:val="none" w:sz="0" w:space="0" w:color="auto"/>
      </w:divBdr>
    </w:div>
    <w:div w:id="1181092269">
      <w:bodyDiv w:val="1"/>
      <w:marLeft w:val="0"/>
      <w:marRight w:val="0"/>
      <w:marTop w:val="0"/>
      <w:marBottom w:val="0"/>
      <w:divBdr>
        <w:top w:val="none" w:sz="0" w:space="0" w:color="auto"/>
        <w:left w:val="none" w:sz="0" w:space="0" w:color="auto"/>
        <w:bottom w:val="none" w:sz="0" w:space="0" w:color="auto"/>
        <w:right w:val="none" w:sz="0" w:space="0" w:color="auto"/>
      </w:divBdr>
    </w:div>
    <w:div w:id="1289704826">
      <w:bodyDiv w:val="1"/>
      <w:marLeft w:val="0"/>
      <w:marRight w:val="0"/>
      <w:marTop w:val="0"/>
      <w:marBottom w:val="0"/>
      <w:divBdr>
        <w:top w:val="none" w:sz="0" w:space="0" w:color="auto"/>
        <w:left w:val="none" w:sz="0" w:space="0" w:color="auto"/>
        <w:bottom w:val="none" w:sz="0" w:space="0" w:color="auto"/>
        <w:right w:val="none" w:sz="0" w:space="0" w:color="auto"/>
      </w:divBdr>
    </w:div>
    <w:div w:id="1304580158">
      <w:bodyDiv w:val="1"/>
      <w:marLeft w:val="0"/>
      <w:marRight w:val="0"/>
      <w:marTop w:val="0"/>
      <w:marBottom w:val="0"/>
      <w:divBdr>
        <w:top w:val="none" w:sz="0" w:space="0" w:color="auto"/>
        <w:left w:val="none" w:sz="0" w:space="0" w:color="auto"/>
        <w:bottom w:val="none" w:sz="0" w:space="0" w:color="auto"/>
        <w:right w:val="none" w:sz="0" w:space="0" w:color="auto"/>
      </w:divBdr>
    </w:div>
    <w:div w:id="1331132050">
      <w:bodyDiv w:val="1"/>
      <w:marLeft w:val="0"/>
      <w:marRight w:val="0"/>
      <w:marTop w:val="0"/>
      <w:marBottom w:val="0"/>
      <w:divBdr>
        <w:top w:val="none" w:sz="0" w:space="0" w:color="auto"/>
        <w:left w:val="none" w:sz="0" w:space="0" w:color="auto"/>
        <w:bottom w:val="none" w:sz="0" w:space="0" w:color="auto"/>
        <w:right w:val="none" w:sz="0" w:space="0" w:color="auto"/>
      </w:divBdr>
    </w:div>
    <w:div w:id="1382244787">
      <w:bodyDiv w:val="1"/>
      <w:marLeft w:val="0"/>
      <w:marRight w:val="0"/>
      <w:marTop w:val="0"/>
      <w:marBottom w:val="0"/>
      <w:divBdr>
        <w:top w:val="none" w:sz="0" w:space="0" w:color="auto"/>
        <w:left w:val="none" w:sz="0" w:space="0" w:color="auto"/>
        <w:bottom w:val="none" w:sz="0" w:space="0" w:color="auto"/>
        <w:right w:val="none" w:sz="0" w:space="0" w:color="auto"/>
      </w:divBdr>
    </w:div>
    <w:div w:id="1496337571">
      <w:bodyDiv w:val="1"/>
      <w:marLeft w:val="0"/>
      <w:marRight w:val="0"/>
      <w:marTop w:val="0"/>
      <w:marBottom w:val="0"/>
      <w:divBdr>
        <w:top w:val="none" w:sz="0" w:space="0" w:color="auto"/>
        <w:left w:val="none" w:sz="0" w:space="0" w:color="auto"/>
        <w:bottom w:val="none" w:sz="0" w:space="0" w:color="auto"/>
        <w:right w:val="none" w:sz="0" w:space="0" w:color="auto"/>
      </w:divBdr>
    </w:div>
    <w:div w:id="1526673611">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633124334">
      <w:bodyDiv w:val="1"/>
      <w:marLeft w:val="0"/>
      <w:marRight w:val="0"/>
      <w:marTop w:val="0"/>
      <w:marBottom w:val="0"/>
      <w:divBdr>
        <w:top w:val="none" w:sz="0" w:space="0" w:color="auto"/>
        <w:left w:val="none" w:sz="0" w:space="0" w:color="auto"/>
        <w:bottom w:val="none" w:sz="0" w:space="0" w:color="auto"/>
        <w:right w:val="none" w:sz="0" w:space="0" w:color="auto"/>
      </w:divBdr>
    </w:div>
    <w:div w:id="1718233997">
      <w:bodyDiv w:val="1"/>
      <w:marLeft w:val="0"/>
      <w:marRight w:val="0"/>
      <w:marTop w:val="0"/>
      <w:marBottom w:val="0"/>
      <w:divBdr>
        <w:top w:val="none" w:sz="0" w:space="0" w:color="auto"/>
        <w:left w:val="none" w:sz="0" w:space="0" w:color="auto"/>
        <w:bottom w:val="none" w:sz="0" w:space="0" w:color="auto"/>
        <w:right w:val="none" w:sz="0" w:space="0" w:color="auto"/>
      </w:divBdr>
    </w:div>
    <w:div w:id="1850217043">
      <w:bodyDiv w:val="1"/>
      <w:marLeft w:val="0"/>
      <w:marRight w:val="0"/>
      <w:marTop w:val="0"/>
      <w:marBottom w:val="0"/>
      <w:divBdr>
        <w:top w:val="none" w:sz="0" w:space="0" w:color="auto"/>
        <w:left w:val="none" w:sz="0" w:space="0" w:color="auto"/>
        <w:bottom w:val="none" w:sz="0" w:space="0" w:color="auto"/>
        <w:right w:val="none" w:sz="0" w:space="0" w:color="auto"/>
      </w:divBdr>
    </w:div>
    <w:div w:id="185645577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80053473">
      <w:bodyDiv w:val="1"/>
      <w:marLeft w:val="0"/>
      <w:marRight w:val="0"/>
      <w:marTop w:val="0"/>
      <w:marBottom w:val="0"/>
      <w:divBdr>
        <w:top w:val="none" w:sz="0" w:space="0" w:color="auto"/>
        <w:left w:val="none" w:sz="0" w:space="0" w:color="auto"/>
        <w:bottom w:val="none" w:sz="0" w:space="0" w:color="auto"/>
        <w:right w:val="none" w:sz="0" w:space="0" w:color="auto"/>
      </w:divBdr>
    </w:div>
    <w:div w:id="2080980602">
      <w:bodyDiv w:val="1"/>
      <w:marLeft w:val="0"/>
      <w:marRight w:val="0"/>
      <w:marTop w:val="0"/>
      <w:marBottom w:val="0"/>
      <w:divBdr>
        <w:top w:val="none" w:sz="0" w:space="0" w:color="auto"/>
        <w:left w:val="none" w:sz="0" w:space="0" w:color="auto"/>
        <w:bottom w:val="none" w:sz="0" w:space="0" w:color="auto"/>
        <w:right w:val="none" w:sz="0" w:space="0" w:color="auto"/>
      </w:divBdr>
    </w:div>
    <w:div w:id="2127776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AE1F1-1D9A-4CB6-8598-ACA079D0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1802</TotalTime>
  <Pages>26</Pages>
  <Words>8267</Words>
  <Characters>47122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S-9.2.1.1 Draft</vt:lpstr>
    </vt:vector>
  </TitlesOfParts>
  <Manager>Carl Smeigh</Manager>
  <Company>© 2021 National Model Railroad Association, Inc.</Company>
  <LinksUpToDate>false</LinksUpToDate>
  <CharactersWithSpaces>55279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S-9.2.1.1 Draft</dc:title>
  <dc:subject>Advanced Extended Packet Formats</dc:subject>
  <dc:creator>Baker, Stuart</dc:creator>
  <cp:lastModifiedBy>Baker, Stuart</cp:lastModifiedBy>
  <cp:revision>40</cp:revision>
  <cp:lastPrinted>2011-06-18T21:26:00Z</cp:lastPrinted>
  <dcterms:created xsi:type="dcterms:W3CDTF">2021-10-10T16:33:00Z</dcterms:created>
  <dcterms:modified xsi:type="dcterms:W3CDTF">2021-11-03T02:57:00Z</dcterms:modified>
</cp:coreProperties>
</file>