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23B38" w:rsidRDefault="00F754E5" w:rsidP="00623B38">
      <w:pPr>
        <w:pStyle w:val="Heading1"/>
      </w:pPr>
      <w:r>
        <w:t>Introduction</w:t>
      </w:r>
    </w:p>
    <w:p w:rsidR="00F754E5" w:rsidRPr="00F754E5" w:rsidRDefault="00F754E5" w:rsidP="00F754E5">
      <w:r>
        <w:t xml:space="preserve">Decoder interface standards exist in order to aid in installation of decoders into vehicle system boards. Installation can </w:t>
      </w:r>
      <w:ins w:id="0" w:author="Baker, Stuart" w:date="2020-09-07T13:30:00Z">
        <w:r w:rsidR="00702CE6">
          <w:t xml:space="preserve">be </w:t>
        </w:r>
      </w:ins>
      <w:r>
        <w:t>performed by the vehicle manufacturer or separately by the individual modeler.</w:t>
      </w:r>
    </w:p>
    <w:p w:rsidR="00851FCA" w:rsidRDefault="00F754E5" w:rsidP="00623B38">
      <w:pPr>
        <w:pStyle w:val="Heading2"/>
      </w:pPr>
      <w:r>
        <w:t>Served Use Cases</w:t>
      </w:r>
    </w:p>
    <w:p w:rsidR="00F754E5" w:rsidRDefault="00F754E5" w:rsidP="00F754E5">
      <w:r w:rsidRPr="00F754E5">
        <w:t>The intent is that any decoder which conforms to the standard, from any manufacturer, will operate with any vehicle system board which conforms to the standard, from any manufacturer. Operate is further defined as not to cause any permanent damage of the decoder or vehicle system board.</w:t>
      </w:r>
    </w:p>
    <w:p w:rsidR="00F754E5" w:rsidRDefault="00F754E5" w:rsidP="00F754E5">
      <w:pPr>
        <w:pStyle w:val="Heading2"/>
      </w:pPr>
      <w:r>
        <w:t xml:space="preserve">Unserved Use </w:t>
      </w:r>
      <w:del w:id="1" w:author="Baker, Stuart" w:date="2020-09-07T13:30:00Z">
        <w:r w:rsidDel="00702CE6">
          <w:delText>c</w:delText>
        </w:r>
      </w:del>
      <w:ins w:id="2" w:author="Baker, Stuart" w:date="2020-09-07T13:30:00Z">
        <w:r w:rsidR="00702CE6">
          <w:t>C</w:t>
        </w:r>
      </w:ins>
      <w:r>
        <w:t>ases</w:t>
      </w:r>
    </w:p>
    <w:p w:rsidR="00F754E5" w:rsidRDefault="00F754E5" w:rsidP="00F754E5">
      <w:r>
        <w:t>It is not the purpose of the standard to ensure that every decoder and vehicle system board implements all of the possible features defined by the standard. Operation is limited to the features supported by the decoder and/or vehicle system board, as documented by the respective manufacturers.</w:t>
      </w:r>
    </w:p>
    <w:p w:rsidR="00F754E5" w:rsidRDefault="00F754E5" w:rsidP="00F754E5">
      <w:pPr>
        <w:pStyle w:val="Heading1"/>
      </w:pPr>
      <w:r>
        <w:t>Annotations to the Standard</w:t>
      </w:r>
    </w:p>
    <w:p w:rsidR="00F754E5" w:rsidRDefault="00F754E5" w:rsidP="00F754E5">
      <w:pPr>
        <w:pStyle w:val="Heading2"/>
      </w:pPr>
      <w:r>
        <w:t>General</w:t>
      </w:r>
    </w:p>
    <w:p w:rsidR="00F754E5" w:rsidRPr="00F754E5" w:rsidRDefault="00F754E5" w:rsidP="00F754E5">
      <w:pPr>
        <w:pStyle w:val="Heading3"/>
      </w:pPr>
      <w:r>
        <w:t>Introduction and Intended Use</w:t>
      </w:r>
    </w:p>
    <w:p w:rsidR="00851FCA" w:rsidRDefault="00623B38" w:rsidP="00CF4536">
      <w:pPr>
        <w:pStyle w:val="Heading3"/>
      </w:pPr>
      <w:r>
        <w:t>References</w:t>
      </w:r>
    </w:p>
    <w:p w:rsidR="00F754E5" w:rsidRDefault="00F754E5" w:rsidP="00F754E5">
      <w:r>
        <w:t>Additional relevant ref</w:t>
      </w:r>
      <w:r>
        <w:t>erences are found in S-9.1.1.5.</w:t>
      </w:r>
    </w:p>
    <w:p w:rsidR="00623B38" w:rsidRPr="00623B38" w:rsidRDefault="00F754E5" w:rsidP="00F754E5">
      <w:pPr>
        <w:pStyle w:val="ListParagraph"/>
        <w:numPr>
          <w:ilvl w:val="0"/>
          <w:numId w:val="21"/>
        </w:numPr>
      </w:pPr>
      <w:r>
        <w:t>S-9.1.1.5 Next18 and Next18-S Decoder Interfac</w:t>
      </w:r>
      <w:r>
        <w:t>e</w:t>
      </w:r>
    </w:p>
    <w:p w:rsidR="00623B38" w:rsidRDefault="00F754E5" w:rsidP="00623B38">
      <w:pPr>
        <w:pStyle w:val="Heading3"/>
      </w:pPr>
      <w:r>
        <w:t>Terminology</w:t>
      </w:r>
    </w:p>
    <w:p w:rsidR="00623B38" w:rsidRDefault="00F754E5" w:rsidP="00623B38">
      <w:pPr>
        <w:pStyle w:val="Heading3"/>
      </w:pPr>
      <w:r>
        <w:t>Requirements</w:t>
      </w:r>
    </w:p>
    <w:p w:rsidR="00F754E5" w:rsidRDefault="00F754E5" w:rsidP="00F754E5">
      <w:r w:rsidRPr="00F754E5">
        <w:t>It is important to note that a product is not required to implement all connections of the interface. A manufacturer may cho</w:t>
      </w:r>
      <w:ins w:id="3" w:author="Baker, Stuart" w:date="2020-09-07T13:30:00Z">
        <w:r w:rsidR="00702CE6">
          <w:t>o</w:t>
        </w:r>
      </w:ins>
      <w:r w:rsidRPr="00F754E5">
        <w:t>se to omit certain features, for example the number of function outputs. It is incumbent on the manufacturer to document for users the supported features of their product(s)</w:t>
      </w:r>
      <w:r>
        <w:t>.</w:t>
      </w:r>
    </w:p>
    <w:p w:rsidR="00F754E5" w:rsidRDefault="00F754E5" w:rsidP="00F754E5">
      <w:pPr>
        <w:pStyle w:val="Heading2"/>
      </w:pPr>
      <w:r>
        <w:t>Mechanical Properties</w:t>
      </w:r>
    </w:p>
    <w:p w:rsidR="00F754E5" w:rsidRDefault="00F754E5" w:rsidP="00F754E5">
      <w:r>
        <w:t>The mechanical properties are provided in general terms so as not to codify into the standard any limit to alternative sources. Proper connector sources will result in a “click” of the two mating socket and plug components. TI-9.1.1 contains a list of manufacturer and part numbers for connector sources that have been tested for conformance to the standard</w:t>
      </w:r>
      <w:r>
        <w:t>.</w:t>
      </w:r>
    </w:p>
    <w:p w:rsidR="00702CE6" w:rsidRDefault="00702CE6" w:rsidP="00F754E5">
      <w:ins w:id="4" w:author="Baker, Stuart" w:date="2020-09-07T13:30:00Z">
        <w:r>
          <w:t xml:space="preserve">There are older revisions of RCN-118 and NEM 662 which define the Next18-S decoder width as 10.5 mm max. The Next18-S maximum width has been narrowed in order to better support North American narrow body diesel models in N scale. The NMRA Conformance and Inspection committee may allow exemptions up to 10.5 mm in width, at their discretion, depending on when </w:t>
        </w:r>
        <w:r>
          <w:lastRenderedPageBreak/>
          <w:t>the decoder under test was originally designed. New designs are required to use 9.5 mm max width for the Next18-S.</w:t>
        </w:r>
      </w:ins>
    </w:p>
    <w:p w:rsidR="00F754E5" w:rsidRDefault="00F754E5" w:rsidP="00F754E5">
      <w:pPr>
        <w:pStyle w:val="Heading3"/>
      </w:pPr>
      <w:r>
        <w:t>Plug Specification</w:t>
      </w:r>
    </w:p>
    <w:p w:rsidR="00F754E5" w:rsidRDefault="00F754E5" w:rsidP="00F754E5">
      <w:pPr>
        <w:pStyle w:val="Heading3"/>
      </w:pPr>
      <w:r>
        <w:t>Socket Specifications</w:t>
      </w:r>
    </w:p>
    <w:p w:rsidR="00F754E5" w:rsidRDefault="00F754E5" w:rsidP="00F754E5">
      <w:pPr>
        <w:pStyle w:val="BodyText"/>
      </w:pPr>
      <w:r>
        <w:t>If a socket is provided that is terminated in wires, it is recommended that the wire colors follow the color codes defined in S-9.1.1.</w:t>
      </w:r>
    </w:p>
    <w:p w:rsidR="00702CE6" w:rsidRDefault="00702CE6" w:rsidP="00702CE6">
      <w:pPr>
        <w:pStyle w:val="Heading3"/>
        <w:rPr>
          <w:ins w:id="5" w:author="Baker, Stuart" w:date="2020-09-07T13:32:00Z"/>
        </w:rPr>
      </w:pPr>
      <w:ins w:id="6" w:author="Baker, Stuart" w:date="2020-09-07T13:32:00Z">
        <w:r>
          <w:t>Common Plug and Socket Specifications</w:t>
        </w:r>
      </w:ins>
    </w:p>
    <w:p w:rsidR="00702CE6" w:rsidRPr="00CB0769" w:rsidRDefault="00702CE6" w:rsidP="00702CE6">
      <w:pPr>
        <w:rPr>
          <w:ins w:id="7" w:author="Baker, Stuart" w:date="2020-09-07T13:33:00Z"/>
          <w:b/>
        </w:rPr>
      </w:pPr>
      <w:ins w:id="8" w:author="Baker, Stuart" w:date="2020-09-07T13:33:00Z">
        <w:r w:rsidRPr="00CB0769">
          <w:rPr>
            <w:b/>
          </w:rPr>
          <w:t>Material (Informative)</w:t>
        </w:r>
      </w:ins>
    </w:p>
    <w:p w:rsidR="00702CE6" w:rsidRDefault="00702CE6" w:rsidP="00CB0769">
      <w:pPr>
        <w:ind w:left="720"/>
        <w:rPr>
          <w:ins w:id="9" w:author="Baker, Stuart" w:date="2020-09-07T13:33:00Z"/>
        </w:rPr>
      </w:pPr>
      <w:ins w:id="10" w:author="Baker, Stuart" w:date="2020-09-07T13:33:00Z">
        <w:r>
          <w:t>These material characteristics are provided as an informative recommendation. Sources using other materials may also be used provided the specifications, which are normative, are still met.</w:t>
        </w:r>
      </w:ins>
    </w:p>
    <w:p w:rsidR="00702CE6" w:rsidRPr="00CB0769" w:rsidRDefault="00702CE6" w:rsidP="00702CE6">
      <w:pPr>
        <w:rPr>
          <w:ins w:id="11" w:author="Baker, Stuart" w:date="2020-09-07T13:33:00Z"/>
          <w:b/>
        </w:rPr>
      </w:pPr>
      <w:ins w:id="12" w:author="Baker, Stuart" w:date="2020-09-07T13:33:00Z">
        <w:r w:rsidRPr="00CB0769">
          <w:rPr>
            <w:b/>
          </w:rPr>
          <w:t>Specification (Normative)</w:t>
        </w:r>
      </w:ins>
    </w:p>
    <w:p w:rsidR="00702CE6" w:rsidRDefault="00702CE6" w:rsidP="00CB0769">
      <w:pPr>
        <w:pStyle w:val="ListParagraph"/>
        <w:numPr>
          <w:ilvl w:val="0"/>
          <w:numId w:val="22"/>
        </w:numPr>
        <w:rPr>
          <w:ins w:id="13" w:author="Baker, Stuart" w:date="2020-09-07T13:33:00Z"/>
        </w:rPr>
      </w:pPr>
      <w:ins w:id="14" w:author="Baker, Stuart" w:date="2020-09-07T13:33:00Z">
        <w:r>
          <w:t>This is a minimum spec. Current carrying capacity greater than 0.5 A is also acceptable.</w:t>
        </w:r>
      </w:ins>
    </w:p>
    <w:p w:rsidR="00702CE6" w:rsidRDefault="00702CE6" w:rsidP="00CB0769">
      <w:pPr>
        <w:pStyle w:val="ListParagraph"/>
        <w:numPr>
          <w:ilvl w:val="0"/>
          <w:numId w:val="22"/>
        </w:numPr>
        <w:rPr>
          <w:ins w:id="15" w:author="Baker, Stuart" w:date="2020-09-07T13:33:00Z"/>
        </w:rPr>
      </w:pPr>
      <w:ins w:id="16" w:author="Baker, Stuart" w:date="2020-09-07T13:33:00Z">
        <w:r>
          <w:t>This is a minimum spec. Greater than 1000 MΩ and/or 500V DC is also acceptable.</w:t>
        </w:r>
      </w:ins>
    </w:p>
    <w:p w:rsidR="00702CE6" w:rsidRDefault="00702CE6" w:rsidP="00CB0769">
      <w:pPr>
        <w:pStyle w:val="ListParagraph"/>
        <w:numPr>
          <w:ilvl w:val="0"/>
          <w:numId w:val="22"/>
        </w:numPr>
        <w:rPr>
          <w:ins w:id="17" w:author="Baker, Stuart" w:date="2020-09-07T13:33:00Z"/>
        </w:rPr>
      </w:pPr>
      <w:ins w:id="18" w:author="Baker, Stuart" w:date="2020-09-07T13:33:00Z">
        <w:r>
          <w:t xml:space="preserve">This is a minimum spec. Greater than 150 </w:t>
        </w:r>
        <w:proofErr w:type="spellStart"/>
        <w:r>
          <w:t>Vrms</w:t>
        </w:r>
        <w:proofErr w:type="spellEnd"/>
        <w:r>
          <w:t xml:space="preserve"> AC and/or 0.5 mA and/or longer than 1 minute is also acceptable.</w:t>
        </w:r>
      </w:ins>
    </w:p>
    <w:p w:rsidR="00702CE6" w:rsidRDefault="00702CE6" w:rsidP="00CB0769">
      <w:pPr>
        <w:pStyle w:val="ListParagraph"/>
        <w:numPr>
          <w:ilvl w:val="0"/>
          <w:numId w:val="22"/>
        </w:numPr>
        <w:rPr>
          <w:ins w:id="19" w:author="Baker, Stuart" w:date="2020-09-07T13:33:00Z"/>
        </w:rPr>
      </w:pPr>
      <w:ins w:id="20" w:author="Baker, Stuart" w:date="2020-09-07T13:33:00Z">
        <w:r>
          <w:t xml:space="preserve">This is a maximum spec. </w:t>
        </w:r>
        <w:proofErr w:type="gramStart"/>
        <w:r>
          <w:t>Less</w:t>
        </w:r>
        <w:proofErr w:type="gramEnd"/>
        <w:r>
          <w:t xml:space="preserve"> than 50 </w:t>
        </w:r>
        <w:proofErr w:type="spellStart"/>
        <w:r>
          <w:t>mΩ</w:t>
        </w:r>
        <w:proofErr w:type="spellEnd"/>
        <w:r>
          <w:t xml:space="preserve"> is also acceptable.</w:t>
        </w:r>
      </w:ins>
    </w:p>
    <w:p w:rsidR="00702CE6" w:rsidRDefault="00702CE6" w:rsidP="00CB0769">
      <w:pPr>
        <w:pStyle w:val="ListParagraph"/>
        <w:numPr>
          <w:ilvl w:val="0"/>
          <w:numId w:val="22"/>
        </w:numPr>
        <w:rPr>
          <w:ins w:id="21" w:author="Baker, Stuart" w:date="2020-09-07T13:33:00Z"/>
        </w:rPr>
      </w:pPr>
      <w:ins w:id="22" w:author="Baker, Stuart" w:date="2020-09-07T13:33:00Z">
        <w:r>
          <w:t>This is a minimum spec. Wider ranges inclusive of this specification are also acceptable.</w:t>
        </w:r>
      </w:ins>
    </w:p>
    <w:p w:rsidR="00702CE6" w:rsidRPr="00702CE6" w:rsidRDefault="00702CE6" w:rsidP="00CB0769">
      <w:pPr>
        <w:pStyle w:val="ListParagraph"/>
        <w:numPr>
          <w:ilvl w:val="0"/>
          <w:numId w:val="22"/>
        </w:numPr>
      </w:pPr>
      <w:ins w:id="23" w:author="Baker, Stuart" w:date="2020-09-07T13:33:00Z">
        <w:r>
          <w:t>This specification only is informative and provides a suggestion for manufacturability.</w:t>
        </w:r>
      </w:ins>
    </w:p>
    <w:p w:rsidR="00EB6BF6" w:rsidRDefault="00EB6BF6" w:rsidP="00EB6BF6">
      <w:pPr>
        <w:pStyle w:val="Heading2"/>
      </w:pPr>
      <w:r>
        <w:t>Electrical Properties</w:t>
      </w:r>
    </w:p>
    <w:p w:rsidR="00EB6BF6" w:rsidRDefault="00EB6BF6" w:rsidP="00EB6BF6">
      <w:r>
        <w:t>The Next18 defines pins 7 and 16 as logic-level outputs while the Next18-S defines pins 7 and 16 as speaker outputs. Because a sound variant decoder or vehicle system board can be physically connected to a non-sound variant vehicle system board or decoder, it is incumbent on the manufacturer to provi</w:t>
      </w:r>
      <w:bookmarkStart w:id="24" w:name="_GoBack"/>
      <w:bookmarkEnd w:id="24"/>
      <w:r>
        <w:t xml:space="preserve">de protection against damage should such a combination be used by a </w:t>
      </w:r>
      <w:proofErr w:type="gramStart"/>
      <w:r>
        <w:t>modeler.</w:t>
      </w:r>
      <w:proofErr w:type="gramEnd"/>
      <w:r>
        <w:t xml:space="preserve"> The vehicle system board manufacturer is only responsible for protecting the vehicle system board, while the decoder manufacturer is only responsible for protecting the decoder.</w:t>
      </w:r>
    </w:p>
    <w:p w:rsidR="00EB6BF6" w:rsidRDefault="00EB6BF6" w:rsidP="00EB6BF6">
      <w:r>
        <w:t>The standard does not prescribe how a manufacturer implements the protection. However, here are some suggestions that may offer adequate protection:</w:t>
      </w:r>
    </w:p>
    <w:p w:rsidR="00EB6BF6" w:rsidRPr="00EB6BF6" w:rsidRDefault="00EB6BF6" w:rsidP="00EB6BF6">
      <w:pPr>
        <w:rPr>
          <w:b/>
        </w:rPr>
      </w:pPr>
      <w:r w:rsidRPr="00EB6BF6">
        <w:rPr>
          <w:b/>
        </w:rPr>
        <w:t xml:space="preserve">Next18 + Vehicle System Board </w:t>
      </w:r>
      <w:r>
        <w:rPr>
          <w:b/>
        </w:rPr>
        <w:t>w</w:t>
      </w:r>
      <w:r w:rsidRPr="00EB6BF6">
        <w:rPr>
          <w:b/>
        </w:rPr>
        <w:t>ith Sound</w:t>
      </w:r>
    </w:p>
    <w:p w:rsidR="00EB6BF6" w:rsidRDefault="00EB6BF6" w:rsidP="00EB6BF6">
      <w:pPr>
        <w:pStyle w:val="ListParagraph"/>
        <w:numPr>
          <w:ilvl w:val="0"/>
          <w:numId w:val="21"/>
        </w:numPr>
      </w:pPr>
      <w:r>
        <w:t>On decoder, do not implement functions AUX5 and AUX6, leave unconnected.</w:t>
      </w:r>
    </w:p>
    <w:p w:rsidR="00EB6BF6" w:rsidRDefault="00EB6BF6" w:rsidP="00EB6BF6">
      <w:pPr>
        <w:pStyle w:val="ListParagraph"/>
        <w:numPr>
          <w:ilvl w:val="0"/>
          <w:numId w:val="21"/>
        </w:numPr>
      </w:pPr>
      <w:r>
        <w:t>On decoder, add series resistor in-line to AUX5 and AUX6.</w:t>
      </w:r>
    </w:p>
    <w:p w:rsidR="00EB6BF6" w:rsidRDefault="00EB6BF6" w:rsidP="00EB6BF6">
      <w:pPr>
        <w:pStyle w:val="ListParagraph"/>
        <w:numPr>
          <w:ilvl w:val="0"/>
          <w:numId w:val="21"/>
        </w:numPr>
      </w:pPr>
      <w:r>
        <w:t>On decoder, test in software for low impedance path (speaker) connected between AUX5 and AUX6. Disable outputs AUX5 and AUX6 if a low impedance path is discovered.</w:t>
      </w:r>
    </w:p>
    <w:p w:rsidR="00EB6BF6" w:rsidRPr="00EB6BF6" w:rsidRDefault="00EB6BF6" w:rsidP="00EB6BF6">
      <w:pPr>
        <w:rPr>
          <w:b/>
        </w:rPr>
      </w:pPr>
      <w:r w:rsidRPr="00EB6BF6">
        <w:rPr>
          <w:b/>
        </w:rPr>
        <w:t xml:space="preserve">Next18-S + Vehicle System Board </w:t>
      </w:r>
      <w:r>
        <w:rPr>
          <w:b/>
        </w:rPr>
        <w:t>w</w:t>
      </w:r>
      <w:r w:rsidRPr="00EB6BF6">
        <w:rPr>
          <w:b/>
        </w:rPr>
        <w:t>ithout Sound</w:t>
      </w:r>
    </w:p>
    <w:p w:rsidR="00EB6BF6" w:rsidRDefault="00EB6BF6" w:rsidP="00EB6BF6">
      <w:r>
        <w:t xml:space="preserve">This use case is generally not a problem because the vehicle system board typically implements a high impedance transistor input to match AUX5 and AUX6 logic-level decoder outputs. Another </w:t>
      </w:r>
      <w:r>
        <w:t>option</w:t>
      </w:r>
      <w:r>
        <w:t xml:space="preserve"> is for the system board to not implement AUX5 and AUX6 logic-level outputs.</w:t>
      </w:r>
    </w:p>
    <w:p w:rsidR="00EB6BF6" w:rsidRDefault="00EB6BF6" w:rsidP="00EB6BF6">
      <w:pPr>
        <w:pStyle w:val="Heading3"/>
      </w:pPr>
      <w:r>
        <w:t>Next18 Pin Assignment</w:t>
      </w:r>
    </w:p>
    <w:p w:rsidR="00EB6BF6" w:rsidRDefault="00EB6BF6" w:rsidP="00EB6BF6">
      <w:r>
        <w:t>Note that AUX5 and AUX6 logic-level outputs (pins 7 and 16) are defined for Next18 only. Next18-S uses these same pins for Speaker A and Speaker B connections.</w:t>
      </w:r>
    </w:p>
    <w:p w:rsidR="00EB6BF6" w:rsidRDefault="00EB6BF6" w:rsidP="00EB6BF6">
      <w:pPr>
        <w:pStyle w:val="Heading3"/>
      </w:pPr>
      <w:r>
        <w:lastRenderedPageBreak/>
        <w:t>Next18-S Pin Assignment</w:t>
      </w:r>
    </w:p>
    <w:p w:rsidR="00EB6BF6" w:rsidRDefault="00EB6BF6" w:rsidP="00EB6BF6">
      <w:r>
        <w:t>Note that Speaker A and Speaker B (pins 7 and 15) are defined for Next18-S only. Next18 uses these same pins for AUX5 and AUX6 logic-level outputs.</w:t>
      </w:r>
    </w:p>
    <w:p w:rsidR="00EB6BF6" w:rsidRDefault="00EB6BF6" w:rsidP="00EB6BF6">
      <w:pPr>
        <w:pStyle w:val="Heading3"/>
      </w:pPr>
      <w:r>
        <w:t>Description of Signals</w:t>
      </w:r>
    </w:p>
    <w:p w:rsidR="00EB6BF6" w:rsidRDefault="00EB6BF6" w:rsidP="00EB6BF6">
      <w:r>
        <w:t>V+ (pins 6 and 15 combined) is designed for a current rating of 1A. If a vehicle system board needs to consume more than 1A on V+, it may create its own version of V+ local to the vehicle system board. In the case that the vehicle system board does create its own version of V+, it is important that its local version not be connected to the interface V+ (pins 6 and 15). This could otherwise undermine the careful design of the decoder’s own internal power management.</w:t>
      </w:r>
    </w:p>
    <w:p w:rsidR="00EB6BF6" w:rsidRDefault="00EB6BF6" w:rsidP="00EB6BF6">
      <w:pPr>
        <w:pStyle w:val="Heading3"/>
      </w:pPr>
      <w:r>
        <w:t>Use in Function Only Decoders</w:t>
      </w:r>
    </w:p>
    <w:p w:rsidR="00EB6BF6" w:rsidRPr="00EB6BF6" w:rsidRDefault="00EB6BF6" w:rsidP="00EB6BF6">
      <w:r>
        <w:t>For the purpose of conformance, a function only decoder is a decoder which does not provide a motor control output on Motor + and Motor – (pins 2 and 11).</w:t>
      </w:r>
    </w:p>
    <w:p w:rsidR="00EB6BF6" w:rsidRDefault="00EB6BF6" w:rsidP="00EB6BF6">
      <w:pPr>
        <w:pStyle w:val="Heading3"/>
      </w:pPr>
      <w:r>
        <w:t>Use of Interface with SUSI</w:t>
      </w:r>
    </w:p>
    <w:p w:rsidR="00EB6BF6" w:rsidRDefault="00EB6BF6" w:rsidP="00EB6BF6">
      <w:r>
        <w:t>This is the scenario where the Next18 or Next18-S interface is used for connection between a SUSI slave device and another host decoder acting in the role of SUSI master.</w:t>
      </w:r>
    </w:p>
    <w:p w:rsidR="00EB6BF6" w:rsidRPr="00EB6BF6" w:rsidRDefault="00EB6BF6" w:rsidP="00EB6BF6">
      <w:pPr>
        <w:pStyle w:val="Heading3"/>
      </w:pPr>
      <w:r>
        <w:t>Operation without a Decoder</w:t>
      </w:r>
    </w:p>
    <w:p w:rsidR="00276555" w:rsidRDefault="00276555" w:rsidP="00276555">
      <w:pPr>
        <w:pStyle w:val="Heading1"/>
      </w:pPr>
      <w:r>
        <w:t>Document History</w:t>
      </w:r>
    </w:p>
    <w:tbl>
      <w:tblPr>
        <w:tblStyle w:val="TableGrid"/>
        <w:tblW w:w="0" w:type="auto"/>
        <w:tblLook w:val="04A0" w:firstRow="1" w:lastRow="0" w:firstColumn="1" w:lastColumn="0" w:noHBand="0" w:noVBand="1"/>
      </w:tblPr>
      <w:tblGrid>
        <w:gridCol w:w="1458"/>
        <w:gridCol w:w="8406"/>
      </w:tblGrid>
      <w:tr w:rsidR="00276555" w:rsidTr="00A41607">
        <w:tc>
          <w:tcPr>
            <w:tcW w:w="1458" w:type="dxa"/>
            <w:shd w:val="clear" w:color="auto" w:fill="BFBFBF" w:themeFill="background1" w:themeFillShade="BF"/>
          </w:tcPr>
          <w:p w:rsidR="00276555" w:rsidRPr="00276555" w:rsidRDefault="00276555" w:rsidP="00276555">
            <w:pPr>
              <w:rPr>
                <w:b/>
              </w:rPr>
            </w:pPr>
            <w:r w:rsidRPr="00276555">
              <w:rPr>
                <w:b/>
              </w:rPr>
              <w:t>Date</w:t>
            </w:r>
          </w:p>
        </w:tc>
        <w:tc>
          <w:tcPr>
            <w:tcW w:w="8406" w:type="dxa"/>
            <w:shd w:val="clear" w:color="auto" w:fill="BFBFBF" w:themeFill="background1" w:themeFillShade="BF"/>
          </w:tcPr>
          <w:p w:rsidR="00276555" w:rsidRPr="00276555" w:rsidRDefault="00276555" w:rsidP="00276555">
            <w:pPr>
              <w:rPr>
                <w:b/>
              </w:rPr>
            </w:pPr>
            <w:r w:rsidRPr="00276555">
              <w:rPr>
                <w:b/>
              </w:rPr>
              <w:t>Description</w:t>
            </w:r>
          </w:p>
        </w:tc>
      </w:tr>
      <w:tr w:rsidR="00276555" w:rsidTr="00276555">
        <w:tc>
          <w:tcPr>
            <w:tcW w:w="1458" w:type="dxa"/>
          </w:tcPr>
          <w:p w:rsidR="00276555" w:rsidRDefault="00276555" w:rsidP="00276555"/>
        </w:tc>
        <w:tc>
          <w:tcPr>
            <w:tcW w:w="8406" w:type="dxa"/>
          </w:tcPr>
          <w:p w:rsidR="00276555" w:rsidRDefault="00276555" w:rsidP="00276555">
            <w:r>
              <w:t>First Revision</w:t>
            </w:r>
          </w:p>
        </w:tc>
      </w:tr>
      <w:tr w:rsidR="00276555" w:rsidTr="00276555">
        <w:tc>
          <w:tcPr>
            <w:tcW w:w="1458" w:type="dxa"/>
          </w:tcPr>
          <w:p w:rsidR="00276555" w:rsidRDefault="00276555" w:rsidP="00276555"/>
        </w:tc>
        <w:tc>
          <w:tcPr>
            <w:tcW w:w="8406" w:type="dxa"/>
          </w:tcPr>
          <w:p w:rsidR="00276555" w:rsidRDefault="00276555" w:rsidP="00276555"/>
        </w:tc>
      </w:tr>
      <w:tr w:rsidR="00276555" w:rsidTr="00276555">
        <w:tc>
          <w:tcPr>
            <w:tcW w:w="1458" w:type="dxa"/>
          </w:tcPr>
          <w:p w:rsidR="00276555" w:rsidRDefault="00276555" w:rsidP="00276555"/>
        </w:tc>
        <w:tc>
          <w:tcPr>
            <w:tcW w:w="8406" w:type="dxa"/>
          </w:tcPr>
          <w:p w:rsidR="00276555" w:rsidRDefault="00276555" w:rsidP="00276555"/>
        </w:tc>
      </w:tr>
      <w:tr w:rsidR="00276555" w:rsidTr="00276555">
        <w:tc>
          <w:tcPr>
            <w:tcW w:w="1458" w:type="dxa"/>
          </w:tcPr>
          <w:p w:rsidR="00276555" w:rsidRDefault="00276555" w:rsidP="00276555"/>
        </w:tc>
        <w:tc>
          <w:tcPr>
            <w:tcW w:w="8406" w:type="dxa"/>
          </w:tcPr>
          <w:p w:rsidR="00276555" w:rsidRDefault="00276555" w:rsidP="00276555"/>
        </w:tc>
      </w:tr>
    </w:tbl>
    <w:p w:rsidR="00276555" w:rsidRPr="00276555" w:rsidRDefault="00276555" w:rsidP="00276555">
      <w:pPr>
        <w:sectPr w:rsidR="00276555" w:rsidRPr="00276555" w:rsidSect="00EC47B6">
          <w:footerReference w:type="even" r:id="rId9"/>
          <w:footerReference w:type="default" r:id="rId10"/>
          <w:headerReference w:type="first" r:id="rId11"/>
          <w:footerReference w:type="first" r:id="rId12"/>
          <w:pgSz w:w="12240" w:h="15840" w:code="1"/>
          <w:pgMar w:top="864" w:right="1440" w:bottom="864" w:left="1152" w:header="288" w:footer="648" w:gutter="0"/>
          <w:lnNumType w:countBy="5" w:restart="continuous"/>
          <w:cols w:space="720"/>
          <w:titlePg/>
          <w:docGrid w:linePitch="326"/>
        </w:sectPr>
      </w:pPr>
    </w:p>
    <w:p w:rsidR="008E667E" w:rsidRDefault="008E667E" w:rsidP="0044186D">
      <w:pPr>
        <w:autoSpaceDE w:val="0"/>
        <w:autoSpaceDN w:val="0"/>
        <w:adjustRightInd w:val="0"/>
        <w:spacing w:after="80"/>
        <w:rPr>
          <w:rFonts w:ascii="Arial" w:hAnsi="Arial" w:cs="Arial"/>
          <w:b/>
          <w:bCs/>
          <w:sz w:val="26"/>
          <w:szCs w:val="26"/>
        </w:rPr>
        <w:sectPr w:rsidR="008E667E" w:rsidSect="008E667E">
          <w:headerReference w:type="default" r:id="rId13"/>
          <w:pgSz w:w="12240" w:h="15840" w:code="1"/>
          <w:pgMar w:top="864" w:right="1440" w:bottom="864" w:left="1152" w:header="288" w:footer="648" w:gutter="0"/>
          <w:cols w:space="144"/>
          <w:docGrid w:linePitch="326"/>
        </w:sectPr>
      </w:pPr>
      <w:r w:rsidRPr="001A1300">
        <w:rPr>
          <w:rFonts w:ascii="Arial" w:hAnsi="Arial" w:cs="Arial"/>
          <w:b/>
          <w:bCs/>
          <w:sz w:val="26"/>
          <w:szCs w:val="26"/>
        </w:rPr>
        <w:lastRenderedPageBreak/>
        <w:t>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lastRenderedPageBreak/>
        <w:t>The Standards (S), Recommended Practices (RP), Technical Note (TN)</w:t>
      </w:r>
      <w:r w:rsidR="0044186D">
        <w:rPr>
          <w:rFonts w:ascii="Arial Narrow" w:hAnsi="Arial Narrow" w:cs="TimesNewRomanPSMT"/>
          <w:sz w:val="17"/>
          <w:szCs w:val="17"/>
        </w:rPr>
        <w:t>,</w:t>
      </w:r>
      <w:r w:rsidRPr="0082606B">
        <w:rPr>
          <w:rFonts w:ascii="Arial Narrow" w:hAnsi="Arial Narrow" w:cs="TimesNewRomanPSMT"/>
          <w:sz w:val="17"/>
          <w:szCs w:val="17"/>
        </w:rPr>
        <w:t xml:space="preserve"> and Technical Information (TI) documents of the National Model Railroad Association (“NMRA Standards documents”) are made available for use subject to important notices and legal disclaimers. These notices and disclaimers, or a reference to this page, appear in all standards and may be found under the heading "Important Notices and Disclaimers Concerning NMRA Standards 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Notice and Disclaimer of Liability Concerning the Use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developed within the Standards and Conformance Department of the NMRA in association with certain Working Groups, members, and representatives of manufacturers and sellers. NMRA develops its standards through a consensus development process, which brings together volunteers representing varied viewpoints and interests to achieve the final product. NMRA Standards documents are developed by volunteers with modeling, railroading, eng</w:t>
      </w:r>
      <w:r w:rsidR="0082606B">
        <w:rPr>
          <w:rFonts w:ascii="Arial Narrow" w:hAnsi="Arial Narrow" w:cs="TimesNewRomanPSMT"/>
          <w:sz w:val="17"/>
          <w:szCs w:val="17"/>
        </w:rPr>
        <w:t xml:space="preserve">ineering, and industry-based </w:t>
      </w:r>
      <w:r w:rsidRPr="0082606B">
        <w:rPr>
          <w:rFonts w:ascii="Arial Narrow" w:hAnsi="Arial Narrow" w:cs="TimesNewRomanPSMT"/>
          <w:sz w:val="17"/>
          <w:szCs w:val="17"/>
        </w:rPr>
        <w:t>expertise. Volunteers are not necessarily members of NMRA, and participate without compensation from NMRA.</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does not warrant or represent the accuracy or completeness of the material contained in NMRA Standards documents, and expressly disclaims all warranties (express, implied and statutory) not included in this or any other document relating to the standard or recommended practice, including, but not limited to, the warranties of: merchantability; fitness for a particular purpose; non-infringement; and quality, accuracy, effectiveness, currency, or completeness of material. In addition, NMRA disclaims any and all conditions relating to results and workmanlike effort. In addition, NMRA does not warrant or represent that the use of</w:t>
      </w:r>
      <w:r w:rsidR="0082606B">
        <w:rPr>
          <w:rFonts w:ascii="Arial Narrow" w:hAnsi="Arial Narrow" w:cs="TimesNewRomanPSMT"/>
          <w:sz w:val="17"/>
          <w:szCs w:val="17"/>
        </w:rPr>
        <w:t xml:space="preserve"> the material contained in NMRA </w:t>
      </w:r>
      <w:r w:rsidRPr="0082606B">
        <w:rPr>
          <w:rFonts w:ascii="Arial Narrow" w:hAnsi="Arial Narrow" w:cs="TimesNewRomanPSMT"/>
          <w:sz w:val="17"/>
          <w:szCs w:val="17"/>
        </w:rPr>
        <w:t>Standards documents is free from patent infringement. NMRA Standards documents are supplied “AS IS” and “WITH ALL FAULTS.”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 of NMRA Standards documents is wholly voluntary. The existence of an NMRA Standard or Recommended Practice does not imply that there are no other ways to produce, test, measure, purchase, market, or provide other goods and services related to the scope of the NMRA Standards documents. Furthermore, the viewpoint expressed at the time that NMRA approves or issues a Standard or Recommended Practice is subject to change brought about through developments in the state o</w:t>
      </w:r>
      <w:r w:rsidR="0082606B">
        <w:rPr>
          <w:rFonts w:ascii="Arial Narrow" w:hAnsi="Arial Narrow" w:cs="TimesNewRomanPSMT"/>
          <w:sz w:val="17"/>
          <w:szCs w:val="17"/>
        </w:rPr>
        <w:t xml:space="preserve">f the art and comments received </w:t>
      </w:r>
      <w:r w:rsidRPr="0082606B">
        <w:rPr>
          <w:rFonts w:ascii="Arial Narrow" w:hAnsi="Arial Narrow" w:cs="TimesNewRomanPSMT"/>
          <w:sz w:val="17"/>
          <w:szCs w:val="17"/>
        </w:rPr>
        <w:t>from users of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publishing and making its standards available, NMRA is not suggesting or rendering professional or other services for, or on behalf of, any person or entity, nor is NMRA undertaking to perform any duty owed by any other person or entity to another. Any person utilizing any NMRA Standards document, should rely upon their own independent judgment in the exercise of reasonable care in any given circumstances or, as appropriate, seek the advice of a competent professional in determining the appropriateness of a given NMRA Standards documents.</w:t>
      </w:r>
    </w:p>
    <w:p w:rsidR="00276555"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IN NO EVENT SHALL NMRA BE LIABLE FOR ANY DIRECT, INDIRECT, INCIDENTAL, SPECIAL, EXEMPLARY, OR CONSEQUENTIAL DAMAGES (INCLUDING, BUT NOT LIMITED TO:</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NEED TO PROCURE SUBSTITUTE GOODS OR SERVICES; LOSS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USE, DATA, OR PROFITS; OR BUSINESS INTERRUPTION)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HOWEVER CAUSED AND ON ANY THEORY OF LIABILITY,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IN CONTRACT, STRICT LIABILITY, OR TORT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(INCLUDING NEGLIGENCE OR OTHERWISE) ARISING IN ANY WAY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OUT OF THE PUBLICATION, USE OF, OR RELIANCE UPON ANY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 OR RECOMMENDED PRACTICE, EVEN IF ADVISED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THE POSSIBILITY OF SUCH DAMAGE AND REGARDLESS OF</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WHETHER SUCH DAMAGE WAS FORESEEABLE.</w:t>
      </w:r>
    </w:p>
    <w:p w:rsidR="0082606B" w:rsidRPr="0082606B" w:rsidRDefault="0082606B" w:rsidP="0044186D">
      <w:pPr>
        <w:autoSpaceDE w:val="0"/>
        <w:autoSpaceDN w:val="0"/>
        <w:adjustRightInd w:val="0"/>
        <w:spacing w:after="80"/>
        <w:rPr>
          <w:rFonts w:ascii="Arial Narrow" w:hAnsi="Arial Narrow" w:cs="TimesNewRomanPSMT"/>
          <w:sz w:val="17"/>
          <w:szCs w:val="17"/>
        </w:rPr>
      </w:pPr>
    </w:p>
    <w:p w:rsidR="00276555" w:rsidRPr="0082606B" w:rsidRDefault="00FC26FC" w:rsidP="0044186D">
      <w:pPr>
        <w:autoSpaceDE w:val="0"/>
        <w:autoSpaceDN w:val="0"/>
        <w:adjustRightInd w:val="0"/>
        <w:spacing w:after="80"/>
        <w:rPr>
          <w:rFonts w:ascii="Arial Narrow" w:hAnsi="Arial Narrow" w:cs="TimesNewRomanPS-BoldMT"/>
          <w:b/>
          <w:bCs/>
          <w:sz w:val="17"/>
          <w:szCs w:val="17"/>
        </w:rPr>
      </w:pPr>
      <w:r>
        <w:rPr>
          <w:rFonts w:ascii="Arial Narrow" w:hAnsi="Arial Narrow" w:cs="TimesNewRomanPS-BoldMT"/>
          <w:b/>
          <w:bCs/>
          <w:sz w:val="17"/>
          <w:szCs w:val="17"/>
        </w:rPr>
        <w:br w:type="column"/>
      </w:r>
      <w:r w:rsidR="00276555" w:rsidRPr="0082606B">
        <w:rPr>
          <w:rFonts w:ascii="Arial Narrow" w:hAnsi="Arial Narrow" w:cs="TimesNewRomanPS-BoldMT"/>
          <w:b/>
          <w:bCs/>
          <w:sz w:val="17"/>
          <w:szCs w:val="17"/>
        </w:rPr>
        <w:lastRenderedPageBreak/>
        <w:t>Translations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NMRA’s development of NMRA Standards documents involves the review</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of documents in English only. In the event that an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is translated, only the English version published by NMRA is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approved NMRA Standards document.</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Official Statements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A statement, written or oral, that is not processed in accordance with NMRA</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policies for distribution of NMRA communications, or approved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Board of Directors, an officer or committee chairperson, shall not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considered or inferred to be the official position of NMRA or any of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committees and shall not be considered to be, nor be relied upon as, a formal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position of NMRA.</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Comments on Standards</w:t>
      </w:r>
    </w:p>
    <w:p w:rsidR="0082606B"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MT"/>
          <w:sz w:val="17"/>
          <w:szCs w:val="17"/>
        </w:rPr>
        <w:t>Comments for revision of NMRA Standards documents are welcome from</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 xml:space="preserve">any interested party, regardless of membership. However, </w:t>
      </w:r>
      <w:r w:rsidRPr="0082606B">
        <w:rPr>
          <w:rFonts w:ascii="Arial Narrow" w:hAnsi="Arial Narrow" w:cs="TimesNewRomanPS-BoldMT"/>
          <w:b/>
          <w:bCs/>
          <w:sz w:val="17"/>
          <w:szCs w:val="17"/>
        </w:rPr>
        <w:t>NMRA does not</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provide interpretations, consulting information, or advice pertaining to</w:t>
      </w:r>
      <w:r w:rsidR="0082606B" w:rsidRPr="0082606B">
        <w:rPr>
          <w:rFonts w:ascii="Arial Narrow" w:hAnsi="Arial Narrow" w:cs="TimesNewRomanPS-BoldMT"/>
          <w:b/>
          <w:bCs/>
          <w:sz w:val="17"/>
          <w:szCs w:val="17"/>
        </w:rPr>
        <w:t xml:space="preserve"> </w:t>
      </w:r>
      <w:r w:rsidRPr="0082606B">
        <w:rPr>
          <w:rFonts w:ascii="Arial Narrow" w:hAnsi="Arial Narrow" w:cs="TimesNewRomanPS-BoldMT"/>
          <w:b/>
          <w:bCs/>
          <w:sz w:val="17"/>
          <w:szCs w:val="17"/>
        </w:rPr>
        <w:t>NMRA Standards documents.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Suggestions for changes in documents should be in the form of a proposed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change of text, together with appropriate supporting comments. Since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standards represent a consensus of concerned interests, it is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important that any responses to comments and questions also receive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concurrence of a balance of interests. For this reason, NMRA, its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departments, Working Groups or committees cannot provide an instant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response to comments, or questions except in those cases where the matter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has previously been addressed. For the same reason, NMRA does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respond to interpretation requests. Any person who would like to participate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evaluating comments or in revisions to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request participation in the relevant NMRA working group.</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Laws &amp; Regulations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Users of NMRA Standards documents should consult all applicable laws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regulations. Compliance with the provisions of any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 does not constitute compliance to any applicable regulatory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requirements. Implementers of the standard are responsible for observing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referring to the applicable regulatory requirements. NMRA does not, by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publication of NMRA Standards documents, intend to urge action that is not</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 compliance with applicable laws, and NMRA Standards documents may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not be construed as doing so.</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Copyrights</w:t>
      </w:r>
    </w:p>
    <w:p w:rsidR="0082606B" w:rsidRPr="0082606B" w:rsidRDefault="00276555" w:rsidP="0044186D">
      <w:pPr>
        <w:autoSpaceDE w:val="0"/>
        <w:autoSpaceDN w:val="0"/>
        <w:adjustRightInd w:val="0"/>
        <w:spacing w:after="80"/>
        <w:rPr>
          <w:rFonts w:ascii="Arial Narrow" w:hAnsi="Arial Narrow" w:cs="TimesNewRomanPSMT"/>
          <w:sz w:val="17"/>
          <w:szCs w:val="17"/>
        </w:rPr>
      </w:pPr>
      <w:r w:rsidRPr="0082606B">
        <w:rPr>
          <w:rFonts w:ascii="Arial Narrow" w:hAnsi="Arial Narrow" w:cs="TimesNewRomanPSMT"/>
          <w:sz w:val="17"/>
          <w:szCs w:val="17"/>
        </w:rPr>
        <w:t>NMRA Standards documents are copyrighted by NMRA under US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international copyright laws. They are made available by NMRA and are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adopted for a wide variety of both public and private uses. These include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both use, by reference, in laws and regulations, and use in private self</w:t>
      </w:r>
      <w:r w:rsidR="0082606B" w:rsidRPr="0082606B">
        <w:rPr>
          <w:rFonts w:ascii="Arial Narrow" w:hAnsi="Arial Narrow" w:cs="TimesNewRomanPSMT"/>
          <w:sz w:val="17"/>
          <w:szCs w:val="17"/>
        </w:rPr>
        <w:t>-</w:t>
      </w:r>
      <w:r w:rsidRPr="0082606B">
        <w:rPr>
          <w:rFonts w:ascii="Arial Narrow" w:hAnsi="Arial Narrow" w:cs="TimesNewRomanPSMT"/>
          <w:sz w:val="17"/>
          <w:szCs w:val="17"/>
        </w:rPr>
        <w:t>regulation,</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standardization, and the promotion of modeling, structural and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engineering practices and methods. By making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available for use and adoption by public authorities and private users,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NMRA does not waive any rights in copyright to the NMRA Standards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documents.</w:t>
      </w:r>
    </w:p>
    <w:p w:rsidR="00276555" w:rsidRPr="0082606B" w:rsidRDefault="00276555" w:rsidP="0044186D">
      <w:pPr>
        <w:autoSpaceDE w:val="0"/>
        <w:autoSpaceDN w:val="0"/>
        <w:adjustRightInd w:val="0"/>
        <w:spacing w:after="80"/>
        <w:rPr>
          <w:rFonts w:ascii="Arial Narrow" w:hAnsi="Arial Narrow" w:cs="TimesNewRomanPS-BoldMT"/>
          <w:b/>
          <w:bCs/>
          <w:sz w:val="17"/>
          <w:szCs w:val="17"/>
        </w:rPr>
      </w:pPr>
      <w:r w:rsidRPr="0082606B">
        <w:rPr>
          <w:rFonts w:ascii="Arial Narrow" w:hAnsi="Arial Narrow" w:cs="TimesNewRomanPS-BoldMT"/>
          <w:b/>
          <w:bCs/>
          <w:sz w:val="17"/>
          <w:szCs w:val="17"/>
        </w:rPr>
        <w:t>IMPORTANT NOTICE</w:t>
      </w:r>
    </w:p>
    <w:p w:rsidR="002A46D5" w:rsidRPr="0082606B" w:rsidRDefault="00276555" w:rsidP="0044186D">
      <w:pPr>
        <w:autoSpaceDE w:val="0"/>
        <w:autoSpaceDN w:val="0"/>
        <w:adjustRightInd w:val="0"/>
        <w:spacing w:after="80"/>
        <w:rPr>
          <w:rFonts w:ascii="Arial Narrow" w:hAnsi="Arial Narrow"/>
          <w:sz w:val="17"/>
          <w:szCs w:val="17"/>
        </w:rPr>
      </w:pPr>
      <w:r w:rsidRPr="0082606B">
        <w:rPr>
          <w:rFonts w:ascii="Arial Narrow" w:hAnsi="Arial Narrow" w:cs="TimesNewRomanPSMT"/>
          <w:sz w:val="17"/>
          <w:szCs w:val="17"/>
        </w:rPr>
        <w:t>NMRA Standards documents do not guarantee or ensure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health, or environmental protection, or ensure against interference with 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from other systems, devices or networks. NMRA Standards documents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development activities consider research and information presented to the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standards development group in developing any safety recommendations.</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Other information about safety p</w:t>
      </w:r>
      <w:r w:rsidR="0082606B" w:rsidRPr="0082606B">
        <w:rPr>
          <w:rFonts w:ascii="Arial Narrow" w:hAnsi="Arial Narrow" w:cs="TimesNewRomanPSMT"/>
          <w:sz w:val="17"/>
          <w:szCs w:val="17"/>
        </w:rPr>
        <w:t xml:space="preserve">ractices, changes in technology </w:t>
      </w:r>
      <w:r w:rsidRPr="0082606B">
        <w:rPr>
          <w:rFonts w:ascii="Arial Narrow" w:hAnsi="Arial Narrow" w:cs="TimesNewRomanPSMT"/>
          <w:sz w:val="17"/>
          <w:szCs w:val="17"/>
        </w:rPr>
        <w:t>or</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technology implementation, or impact by peripheral systems also may be</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pertinent to safety considerations during implementation of the standard.</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Implementers and users of NMRA Standards documents are responsible for</w:t>
      </w:r>
      <w:r w:rsidR="00FC26FC">
        <w:rPr>
          <w:rFonts w:ascii="Arial Narrow" w:hAnsi="Arial Narrow" w:cs="TimesNewRomanPSMT"/>
          <w:sz w:val="17"/>
          <w:szCs w:val="17"/>
        </w:rPr>
        <w:t xml:space="preserve"> </w:t>
      </w:r>
      <w:r w:rsidRPr="0082606B">
        <w:rPr>
          <w:rFonts w:ascii="Arial Narrow" w:hAnsi="Arial Narrow" w:cs="TimesNewRomanPSMT"/>
          <w:sz w:val="17"/>
          <w:szCs w:val="17"/>
        </w:rPr>
        <w:t>determining and complying with all appropriate safety, security,</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environmental, health, and interference protection practices and all</w:t>
      </w:r>
      <w:r w:rsidR="0082606B" w:rsidRPr="0082606B">
        <w:rPr>
          <w:rFonts w:ascii="Arial Narrow" w:hAnsi="Arial Narrow" w:cs="TimesNewRomanPSMT"/>
          <w:sz w:val="17"/>
          <w:szCs w:val="17"/>
        </w:rPr>
        <w:t xml:space="preserve"> </w:t>
      </w:r>
      <w:r w:rsidRPr="0082606B">
        <w:rPr>
          <w:rFonts w:ascii="Arial Narrow" w:hAnsi="Arial Narrow" w:cs="TimesNewRomanPSMT"/>
          <w:sz w:val="17"/>
          <w:szCs w:val="17"/>
        </w:rPr>
        <w:t>applicable laws and regulations.</w:t>
      </w:r>
    </w:p>
    <w:sectPr w:rsidR="002A46D5" w:rsidRPr="0082606B" w:rsidSect="008E667E">
      <w:type w:val="continuous"/>
      <w:pgSz w:w="12240" w:h="15840" w:code="1"/>
      <w:pgMar w:top="864" w:right="1440" w:bottom="864" w:left="1152" w:header="288" w:footer="648" w:gutter="0"/>
      <w:cols w:num="2" w:space="144"/>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0260" w:rsidRDefault="000F0260">
      <w:r>
        <w:separator/>
      </w:r>
    </w:p>
  </w:endnote>
  <w:endnote w:type="continuationSeparator" w:id="0">
    <w:p w:rsidR="000F0260" w:rsidRDefault="000F02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altName w:val="Times Roman"/>
    <w:panose1 w:val="02020603050405020304"/>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Bold">
    <w:panose1 w:val="020B0704020202020204"/>
    <w:charset w:val="00"/>
    <w:family w:val="auto"/>
    <w:pitch w:val="variable"/>
    <w:sig w:usb0="E0002AFF" w:usb1="C0007843" w:usb2="00000009" w:usb3="00000000" w:csb0="000001FF" w:csb1="00000000"/>
  </w:font>
  <w:font w:name="CG Times">
    <w:altName w:val="Times New Roman"/>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imesNewRomanPSMT">
    <w:panose1 w:val="00000000000000000000"/>
    <w:charset w:val="00"/>
    <w:family w:val="auto"/>
    <w:notTrueType/>
    <w:pitch w:val="default"/>
    <w:sig w:usb0="00000003" w:usb1="00000000" w:usb2="00000000" w:usb3="00000000" w:csb0="00000001" w:csb1="00000000"/>
  </w:font>
  <w:font w:name="TimesNewRomanPS-BoldMT">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0"/>
      <w:gridCol w:w="7134"/>
    </w:tblGrid>
    <w:tr w:rsidR="002A46D5" w:rsidTr="002A46D5">
      <w:tc>
        <w:tcPr>
          <w:tcW w:w="1384" w:type="pct"/>
        </w:tcPr>
        <w:p w:rsidR="002A46D5" w:rsidRDefault="002A46D5" w:rsidP="002A46D5">
          <w:pPr>
            <w:pStyle w:val="Footer"/>
          </w:pPr>
        </w:p>
      </w:tc>
      <w:tc>
        <w:tcPr>
          <w:tcW w:w="3616" w:type="pct"/>
        </w:tcPr>
        <w:p w:rsidR="002A46D5" w:rsidRDefault="00B97C75" w:rsidP="002A46D5">
          <w:pPr>
            <w:jc w:val="right"/>
          </w:pPr>
          <w:fldSimple w:instr=" DOCPROPERTY &quot;Company&quot;  \* MERGEFORMAT ">
            <w:r w:rsidR="000D56A8">
              <w:t>© 2020 National Model Railroad Association, Inc.</w:t>
            </w:r>
          </w:fldSimple>
        </w:p>
      </w:tc>
    </w:tr>
    <w:tr w:rsidR="002A46D5" w:rsidTr="002A46D5">
      <w:tc>
        <w:tcPr>
          <w:tcW w:w="1384" w:type="pct"/>
        </w:tcPr>
        <w:p w:rsidR="002A46D5" w:rsidRDefault="002A46D5" w:rsidP="002A46D5">
          <w:pPr>
            <w:pStyle w:val="Footer"/>
          </w:pPr>
          <w:r>
            <w:t xml:space="preserve">Page </w:t>
          </w:r>
          <w:r>
            <w:rPr>
              <w:rStyle w:val="PageNumber"/>
            </w:rPr>
            <w:fldChar w:fldCharType="begin"/>
          </w:r>
          <w:r>
            <w:rPr>
              <w:rStyle w:val="PageNumber"/>
            </w:rPr>
            <w:instrText xml:space="preserve"> PAGE </w:instrText>
          </w:r>
          <w:r>
            <w:rPr>
              <w:rStyle w:val="PageNumber"/>
            </w:rPr>
            <w:fldChar w:fldCharType="separate"/>
          </w:r>
          <w:r w:rsidR="00067F5F">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0D56A8">
            <w:rPr>
              <w:rStyle w:val="PageNumber"/>
              <w:noProof/>
            </w:rPr>
            <w:t>2</w:t>
          </w:r>
          <w:r>
            <w:rPr>
              <w:rStyle w:val="PageNumber"/>
            </w:rPr>
            <w:fldChar w:fldCharType="end"/>
          </w:r>
        </w:p>
      </w:tc>
      <w:tc>
        <w:tcPr>
          <w:tcW w:w="3616" w:type="pct"/>
        </w:tcPr>
        <w:p w:rsidR="002A46D5" w:rsidRDefault="000F0260" w:rsidP="002A46D5">
          <w:pPr>
            <w:jc w:val="right"/>
          </w:pPr>
          <w:r>
            <w:fldChar w:fldCharType="begin"/>
          </w:r>
          <w:r>
            <w:instrText xml:space="preserve"> TITLE  \* MERGEFORMAT </w:instrText>
          </w:r>
          <w:r>
            <w:fldChar w:fldCharType="separate"/>
          </w:r>
          <w:r w:rsidR="000D56A8">
            <w:t>TN-9.1.1.5 Draft</w:t>
          </w:r>
          <w:r>
            <w:fldChar w:fldCharType="end"/>
          </w:r>
          <w:r w:rsidR="002A46D5">
            <w:t xml:space="preserve"> </w:t>
          </w:r>
          <w:fldSimple w:instr=" SUBJECT  \* MERGEFORMAT ">
            <w:r w:rsidR="000D56A8">
              <w:t>Next18 and Next18-S Decoder Interface</w:t>
            </w:r>
          </w:fldSimple>
        </w:p>
      </w:tc>
    </w:tr>
  </w:tbl>
  <w:p w:rsidR="00937078" w:rsidRPr="002A46D5" w:rsidRDefault="00937078" w:rsidP="002A46D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51FCA" w:rsidRDefault="00851FCA" w:rsidP="0044692D">
    <w:pPr>
      <w:spacing w:after="0"/>
    </w:pPr>
    <w:fldSimple w:instr=" DOCPROPERTY &quot;Company&quot;  \* MERGEFORMAT ">
      <w:r w:rsidR="000D56A8">
        <w:t>© 2020 National Model Railroad Association, Inc.</w:t>
      </w:r>
    </w:fldSimple>
  </w:p>
  <w:p w:rsidR="00937078" w:rsidRPr="002A46D5" w:rsidRDefault="00F71897" w:rsidP="0044692D">
    <w:pPr>
      <w:pStyle w:val="Footer"/>
      <w:tabs>
        <w:tab w:val="clear" w:pos="4320"/>
        <w:tab w:val="clear" w:pos="8640"/>
      </w:tabs>
      <w:spacing w:after="0"/>
    </w:pPr>
    <w:fldSimple w:instr=" TITLE  \* MERGEFORMAT ">
      <w:r w:rsidR="000D56A8">
        <w:t>TN-9.1.1.5 Draft</w:t>
      </w:r>
    </w:fldSimple>
    <w:r w:rsidR="00851FCA">
      <w:t xml:space="preserve"> </w:t>
    </w:r>
    <w:fldSimple w:instr=" SUBJECT  \* MERGEFORMAT ">
      <w:r w:rsidR="000D56A8">
        <w:t>Next18 and Next18-S Decoder Interface</w:t>
      </w:r>
    </w:fldSimple>
    <w:r w:rsidR="00851FCA">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CF4536">
      <w:rPr>
        <w:rStyle w:val="PageNumber"/>
        <w:noProof/>
      </w:rPr>
      <w:t>2</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CF4536">
      <w:rPr>
        <w:rStyle w:val="PageNumber"/>
        <w:noProof/>
      </w:rPr>
      <w:t>4</w:t>
    </w:r>
    <w:r w:rsidR="00851FCA">
      <w:rPr>
        <w:rStyle w:val="PageNumber"/>
      </w:rPr>
      <w:fldChar w:fldCharType="end"/>
    </w:r>
    <w:r w:rsidR="00851FCA">
      <w:rPr>
        <w:rStyle w:val="PageNumber"/>
      </w:rPr>
      <w:t xml:space="preserve"> – </w:t>
    </w:r>
    <w:r w:rsidR="009E51BF">
      <w:rPr>
        <w:rStyle w:val="PageNumber"/>
      </w:rPr>
      <w:fldChar w:fldCharType="begin"/>
    </w:r>
    <w:r w:rsidR="009E51BF">
      <w:rPr>
        <w:rStyle w:val="PageNumber"/>
      </w:rPr>
      <w:instrText xml:space="preserve"> SAVEDATE  \@ "MMM d, yyyy"  \* MERGEFORMAT </w:instrText>
    </w:r>
    <w:r w:rsidR="009E51BF">
      <w:rPr>
        <w:rStyle w:val="PageNumber"/>
      </w:rPr>
      <w:fldChar w:fldCharType="separate"/>
    </w:r>
    <w:r w:rsidR="000D56A8">
      <w:rPr>
        <w:rStyle w:val="PageNumber"/>
        <w:noProof/>
      </w:rPr>
      <w:t>Sep 7, 2020</w:t>
    </w:r>
    <w:r w:rsidR="009E51BF">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7078" w:rsidRDefault="00B97C75" w:rsidP="0044692D">
    <w:pPr>
      <w:spacing w:after="0"/>
    </w:pPr>
    <w:fldSimple w:instr=" DOCPROPERTY &quot;Company&quot;  \* MERGEFORMAT ">
      <w:r w:rsidR="000D56A8">
        <w:t>© 2020 National Model Railroad Association, Inc.</w:t>
      </w:r>
    </w:fldSimple>
  </w:p>
  <w:p w:rsidR="00851FCA" w:rsidRDefault="00F71897" w:rsidP="0044692D">
    <w:pPr>
      <w:spacing w:after="0"/>
    </w:pPr>
    <w:fldSimple w:instr=" TITLE  \* MERGEFORMAT ">
      <w:r w:rsidR="000D56A8">
        <w:t>TN-9.1.1.5 Draft</w:t>
      </w:r>
    </w:fldSimple>
    <w:r w:rsidR="00937078">
      <w:t xml:space="preserve"> </w:t>
    </w:r>
    <w:fldSimple w:instr=" SUBJECT  \* MERGEFORMAT ">
      <w:r w:rsidR="000D56A8">
        <w:t>Next18 and Next18-S Decoder Interface</w:t>
      </w:r>
    </w:fldSimple>
    <w:r w:rsidR="00067F5F">
      <w:ptab w:relativeTo="margin" w:alignment="right" w:leader="none"/>
    </w:r>
    <w:r w:rsidR="00851FCA" w:rsidRPr="00851FCA">
      <w:t xml:space="preserve"> </w:t>
    </w:r>
    <w:r w:rsidR="00851FCA">
      <w:t xml:space="preserve">Page </w:t>
    </w:r>
    <w:r w:rsidR="00851FCA">
      <w:rPr>
        <w:rStyle w:val="PageNumber"/>
      </w:rPr>
      <w:fldChar w:fldCharType="begin"/>
    </w:r>
    <w:r w:rsidR="00851FCA">
      <w:rPr>
        <w:rStyle w:val="PageNumber"/>
      </w:rPr>
      <w:instrText xml:space="preserve"> PAGE </w:instrText>
    </w:r>
    <w:r w:rsidR="00851FCA">
      <w:rPr>
        <w:rStyle w:val="PageNumber"/>
      </w:rPr>
      <w:fldChar w:fldCharType="separate"/>
    </w:r>
    <w:r w:rsidR="00CF4536">
      <w:rPr>
        <w:rStyle w:val="PageNumber"/>
        <w:noProof/>
      </w:rPr>
      <w:t>1</w:t>
    </w:r>
    <w:r w:rsidR="00851FCA">
      <w:rPr>
        <w:rStyle w:val="PageNumber"/>
      </w:rPr>
      <w:fldChar w:fldCharType="end"/>
    </w:r>
    <w:r w:rsidR="00851FCA">
      <w:rPr>
        <w:rStyle w:val="PageNumber"/>
      </w:rPr>
      <w:t xml:space="preserve"> of </w:t>
    </w:r>
    <w:r w:rsidR="00851FCA">
      <w:rPr>
        <w:rStyle w:val="PageNumber"/>
      </w:rPr>
      <w:fldChar w:fldCharType="begin"/>
    </w:r>
    <w:r w:rsidR="00851FCA">
      <w:rPr>
        <w:rStyle w:val="PageNumber"/>
      </w:rPr>
      <w:instrText xml:space="preserve"> NUMPAGES  \* MERGEFORMAT </w:instrText>
    </w:r>
    <w:r w:rsidR="00851FCA">
      <w:rPr>
        <w:rStyle w:val="PageNumber"/>
      </w:rPr>
      <w:fldChar w:fldCharType="separate"/>
    </w:r>
    <w:r w:rsidR="00CF4536">
      <w:rPr>
        <w:rStyle w:val="PageNumber"/>
        <w:noProof/>
      </w:rPr>
      <w:t>4</w:t>
    </w:r>
    <w:r w:rsidR="00851FCA">
      <w:rPr>
        <w:rStyle w:val="PageNumber"/>
      </w:rPr>
      <w:fldChar w:fldCharType="end"/>
    </w:r>
    <w:r w:rsidR="00851FCA">
      <w:rPr>
        <w:rStyle w:val="PageNumber"/>
      </w:rPr>
      <w:t xml:space="preserve"> – </w:t>
    </w:r>
    <w:r w:rsidR="009E51BF">
      <w:rPr>
        <w:rStyle w:val="PageNumber"/>
      </w:rPr>
      <w:fldChar w:fldCharType="begin"/>
    </w:r>
    <w:r w:rsidR="009E51BF">
      <w:rPr>
        <w:rStyle w:val="PageNumber"/>
      </w:rPr>
      <w:instrText xml:space="preserve"> SAVEDATE  \@ "MMM d, yyyy"  \* MERGEFORMAT </w:instrText>
    </w:r>
    <w:r w:rsidR="009E51BF">
      <w:rPr>
        <w:rStyle w:val="PageNumber"/>
      </w:rPr>
      <w:fldChar w:fldCharType="separate"/>
    </w:r>
    <w:r w:rsidR="000D56A8">
      <w:rPr>
        <w:rStyle w:val="PageNumber"/>
        <w:noProof/>
      </w:rPr>
      <w:t>Sep 7, 2020</w:t>
    </w:r>
    <w:r w:rsidR="009E51BF">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0260" w:rsidRDefault="000F0260">
      <w:r>
        <w:separator/>
      </w:r>
    </w:p>
  </w:footnote>
  <w:footnote w:type="continuationSeparator" w:id="0">
    <w:p w:rsidR="000F0260" w:rsidRDefault="000F02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5"/>
      <w:gridCol w:w="274"/>
      <w:gridCol w:w="4119"/>
      <w:gridCol w:w="237"/>
      <w:gridCol w:w="1454"/>
      <w:gridCol w:w="2695"/>
    </w:tblGrid>
    <w:tr w:rsidR="00800DAA" w:rsidTr="00F754E5">
      <w:tc>
        <w:tcPr>
          <w:tcW w:w="550" w:type="pct"/>
          <w:vMerge w:val="restart"/>
          <w:tcBorders>
            <w:top w:val="nil"/>
            <w:left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r>
            <w:rPr>
              <w:noProof/>
            </w:rPr>
            <w:drawing>
              <wp:inline distT="0" distB="0" distL="0" distR="0" wp14:anchorId="1D762448" wp14:editId="585AAC3B">
                <wp:extent cx="552450" cy="581025"/>
                <wp:effectExtent l="0" t="0" r="6350" b="3175"/>
                <wp:docPr id="20" name="Picture 6" descr="nmr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mra logo"/>
                        <pic:cNvPicPr>
                          <a:picLocks noChangeAspect="1" noChangeArrowheads="1"/>
                        </pic:cNvPicPr>
                      </pic:nvPicPr>
                      <pic:blipFill>
                        <a:blip r:embed="rId1">
                          <a:biLevel thresh="75000"/>
                          <a:extLst>
                            <a:ext uri="{BEBA8EAE-BF5A-486C-A8C5-ECC9F3942E4B}">
                              <a14:imgProps xmlns:a14="http://schemas.microsoft.com/office/drawing/2010/main">
                                <a14:imgLayer r:embed="rId2">
                                  <a14:imgEffect>
                                    <a14:saturation sat="130000"/>
                                  </a14:imgEffect>
                                </a14:imgLayer>
                              </a14:imgProps>
                            </a:ext>
                            <a:ext uri="{28A0092B-C50C-407E-A947-70E740481C1C}">
                              <a14:useLocalDpi xmlns:a14="http://schemas.microsoft.com/office/drawing/2010/main" val="0"/>
                            </a:ext>
                          </a:extLst>
                        </a:blip>
                        <a:srcRect/>
                        <a:stretch>
                          <a:fillRect/>
                        </a:stretch>
                      </pic:blipFill>
                      <pic:spPr bwMode="auto">
                        <a:xfrm>
                          <a:off x="0" y="0"/>
                          <a:ext cx="552450" cy="581025"/>
                        </a:xfrm>
                        <a:prstGeom prst="rect">
                          <a:avLst/>
                        </a:prstGeom>
                        <a:noFill/>
                        <a:ln>
                          <a:noFill/>
                        </a:ln>
                      </pic:spPr>
                    </pic:pic>
                  </a:graphicData>
                </a:graphic>
              </wp:inline>
            </w:drawing>
          </w:r>
        </w:p>
      </w:tc>
      <w:tc>
        <w:tcPr>
          <w:tcW w:w="139" w:type="pct"/>
          <w:tcBorders>
            <w:top w:val="nil"/>
            <w:left w:val="nil"/>
            <w:bottom w:val="nil"/>
            <w:right w:val="nil"/>
          </w:tcBorders>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2088" w:type="pct"/>
          <w:tcBorders>
            <w:top w:val="nil"/>
            <w:left w:val="nil"/>
            <w:bottom w:val="nil"/>
            <w:right w:val="nil"/>
          </w:tcBorders>
          <w:vAlign w:val="center"/>
        </w:tcPr>
        <w:p w:rsidR="00800DAA" w:rsidRDefault="00800DAA" w:rsidP="00152F81">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ind w:right="-872"/>
            <w:rPr>
              <w:rFonts w:ascii="CG Times" w:hAnsi="CG Times"/>
              <w:sz w:val="20"/>
            </w:rPr>
          </w:pPr>
        </w:p>
      </w:tc>
      <w:tc>
        <w:tcPr>
          <w:tcW w:w="120" w:type="pct"/>
          <w:tcBorders>
            <w:top w:val="nil"/>
            <w:left w:val="nil"/>
            <w:bottom w:val="nil"/>
          </w:tcBorders>
        </w:tcPr>
        <w:p w:rsidR="00800DAA" w:rsidRDefault="00800DAA" w:rsidP="00851FCA"/>
      </w:tc>
      <w:tc>
        <w:tcPr>
          <w:tcW w:w="2103" w:type="pct"/>
          <w:gridSpan w:val="2"/>
          <w:vAlign w:val="center"/>
        </w:tcPr>
        <w:p w:rsidR="00800DAA" w:rsidRPr="00851FCA" w:rsidRDefault="00800DAA" w:rsidP="00702CE6">
          <w:pPr>
            <w:pStyle w:val="Heading4"/>
            <w:numPr>
              <w:ilvl w:val="0"/>
              <w:numId w:val="0"/>
            </w:numPr>
            <w:spacing w:before="0" w:after="0"/>
            <w:jc w:val="center"/>
            <w:rPr>
              <w:rStyle w:val="Strong"/>
            </w:rPr>
          </w:pPr>
          <w:r w:rsidRPr="00851FCA">
            <w:rPr>
              <w:rStyle w:val="Strong"/>
            </w:rPr>
            <w:t xml:space="preserve">NMRA </w:t>
          </w:r>
          <w:del w:id="25" w:author="Baker, Stuart" w:date="2020-09-07T13:29:00Z">
            <w:r w:rsidR="00147FA4" w:rsidDel="00702CE6">
              <w:rPr>
                <w:rStyle w:val="Strong"/>
              </w:rPr>
              <w:delText>Standard</w:delText>
            </w:r>
          </w:del>
          <w:ins w:id="26" w:author="Baker, Stuart" w:date="2020-09-07T13:29:00Z">
            <w:r w:rsidR="00702CE6">
              <w:rPr>
                <w:rStyle w:val="Strong"/>
              </w:rPr>
              <w:t>Technical Note</w:t>
            </w:r>
          </w:ins>
        </w:p>
      </w:tc>
    </w:tr>
    <w:tr w:rsidR="00800DAA" w:rsidTr="00F754E5">
      <w:tc>
        <w:tcPr>
          <w:tcW w:w="550" w:type="pct"/>
          <w:vMerge/>
          <w:tcBorders>
            <w:left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088"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800DAA" w:rsidRDefault="00800DAA" w:rsidP="00152F81"/>
      </w:tc>
      <w:tc>
        <w:tcPr>
          <w:tcW w:w="2103" w:type="pct"/>
          <w:gridSpan w:val="2"/>
          <w:vAlign w:val="center"/>
        </w:tcPr>
        <w:p w:rsidR="00800DAA" w:rsidRDefault="00B97C75" w:rsidP="00851FCA">
          <w:pPr>
            <w:jc w:val="center"/>
          </w:pPr>
          <w:fldSimple w:instr=" SUBJECT  \* MERGEFORMAT ">
            <w:r w:rsidR="000D56A8">
              <w:t>Next18 and Next18-S Decoder Interface</w:t>
            </w:r>
          </w:fldSimple>
        </w:p>
      </w:tc>
    </w:tr>
    <w:tr w:rsidR="00800DAA" w:rsidTr="00F754E5">
      <w:tc>
        <w:tcPr>
          <w:tcW w:w="550" w:type="pct"/>
          <w:vMerge/>
          <w:tcBorders>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139" w:type="pct"/>
          <w:tcBorders>
            <w:top w:val="nil"/>
            <w:left w:val="nil"/>
            <w:bottom w:val="nil"/>
            <w:right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16"/>
            </w:rPr>
          </w:pPr>
        </w:p>
      </w:tc>
      <w:tc>
        <w:tcPr>
          <w:tcW w:w="2088" w:type="pct"/>
          <w:tcBorders>
            <w:top w:val="nil"/>
            <w:left w:val="nil"/>
            <w:bottom w:val="nil"/>
            <w:right w:val="nil"/>
          </w:tcBorders>
          <w:vAlign w:val="center"/>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16"/>
            </w:rPr>
          </w:pPr>
        </w:p>
      </w:tc>
      <w:tc>
        <w:tcPr>
          <w:tcW w:w="120" w:type="pct"/>
          <w:tcBorders>
            <w:top w:val="nil"/>
            <w:left w:val="nil"/>
            <w:bottom w:val="nil"/>
          </w:tcBorders>
        </w:tcPr>
        <w:p w:rsidR="00800DAA" w:rsidRDefault="00800DAA">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sz w:val="20"/>
            </w:rPr>
          </w:pPr>
        </w:p>
      </w:tc>
      <w:tc>
        <w:tcPr>
          <w:tcW w:w="737" w:type="pct"/>
          <w:vAlign w:val="center"/>
        </w:tcPr>
        <w:p w:rsidR="00800DAA" w:rsidRDefault="009E51BF">
          <w:pPr>
            <w:tabs>
              <w:tab w:val="left" w:pos="-1066"/>
              <w:tab w:val="center" w:pos="270"/>
              <w:tab w:val="center" w:pos="1350"/>
              <w:tab w:val="center" w:pos="2430"/>
              <w:tab w:val="center" w:pos="3510"/>
              <w:tab w:val="center" w:pos="4590"/>
              <w:tab w:val="center" w:pos="5670"/>
              <w:tab w:val="center" w:pos="6750"/>
              <w:tab w:val="center" w:pos="7830"/>
              <w:tab w:val="center" w:pos="8910"/>
              <w:tab w:val="left" w:pos="9734"/>
              <w:tab w:val="left" w:pos="10454"/>
              <w:tab w:val="left" w:pos="11174"/>
              <w:tab w:val="left" w:pos="11894"/>
              <w:tab w:val="left" w:pos="12614"/>
              <w:tab w:val="left" w:pos="13334"/>
              <w:tab w:val="left" w:pos="14054"/>
              <w:tab w:val="left" w:pos="14774"/>
              <w:tab w:val="left" w:pos="15494"/>
              <w:tab w:val="left" w:pos="16214"/>
              <w:tab w:val="left" w:pos="16934"/>
              <w:tab w:val="left" w:pos="17654"/>
              <w:tab w:val="left" w:pos="18374"/>
              <w:tab w:val="left" w:pos="30240"/>
            </w:tabs>
            <w:suppressAutoHyphens/>
            <w:rPr>
              <w:rFonts w:ascii="CG Times" w:hAnsi="CG Times"/>
              <w:sz w:val="20"/>
            </w:rPr>
          </w:pPr>
          <w:r>
            <w:rPr>
              <w:sz w:val="20"/>
            </w:rPr>
            <w:fldChar w:fldCharType="begin"/>
          </w:r>
          <w:r>
            <w:rPr>
              <w:sz w:val="20"/>
            </w:rPr>
            <w:instrText xml:space="preserve"> SAVEDATE  \@ "MMM d, yyyy"  \* MERGEFORMAT </w:instrText>
          </w:r>
          <w:r>
            <w:rPr>
              <w:sz w:val="20"/>
            </w:rPr>
            <w:fldChar w:fldCharType="separate"/>
          </w:r>
          <w:r w:rsidR="000D56A8">
            <w:rPr>
              <w:noProof/>
              <w:sz w:val="20"/>
            </w:rPr>
            <w:t>Sep 7, 2020</w:t>
          </w:r>
          <w:r>
            <w:rPr>
              <w:sz w:val="20"/>
            </w:rPr>
            <w:fldChar w:fldCharType="end"/>
          </w:r>
        </w:p>
      </w:tc>
      <w:tc>
        <w:tcPr>
          <w:tcW w:w="1366" w:type="pct"/>
          <w:vAlign w:val="center"/>
        </w:tcPr>
        <w:p w:rsidR="00800DAA" w:rsidRDefault="00F71897" w:rsidP="00851FCA">
          <w:pPr>
            <w:rPr>
              <w:rFonts w:ascii="CG Times" w:hAnsi="CG Times"/>
            </w:rPr>
          </w:pPr>
          <w:fldSimple w:instr=" TITLE  \* MERGEFORMAT ">
            <w:r w:rsidR="000D56A8">
              <w:t>TN-9.1.1.5 Draft</w:t>
            </w:r>
          </w:fldSimple>
        </w:p>
      </w:tc>
    </w:tr>
  </w:tbl>
  <w:p w:rsidR="00937078" w:rsidRDefault="00937078" w:rsidP="00F754E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E51BF" w:rsidRPr="008E667E" w:rsidRDefault="009E51BF" w:rsidP="008E66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F2A88D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C192836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9C85B04"/>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2220A6"/>
    <w:lvl w:ilvl="0">
      <w:start w:val="1"/>
      <w:numFmt w:val="decimal"/>
      <w:pStyle w:val="ListNumber2"/>
      <w:lvlText w:val="%1."/>
      <w:lvlJc w:val="left"/>
      <w:pPr>
        <w:tabs>
          <w:tab w:val="num" w:pos="720"/>
        </w:tabs>
        <w:ind w:left="720" w:hanging="360"/>
      </w:pPr>
    </w:lvl>
  </w:abstractNum>
  <w:abstractNum w:abstractNumId="4">
    <w:nsid w:val="FFFFFF80"/>
    <w:multiLevelType w:val="singleLevel"/>
    <w:tmpl w:val="61382E6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D36FE9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61BE54E4"/>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F2EA58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B85ACB6C"/>
    <w:lvl w:ilvl="0">
      <w:start w:val="1"/>
      <w:numFmt w:val="decimal"/>
      <w:pStyle w:val="ListNumber"/>
      <w:lvlText w:val="%1."/>
      <w:lvlJc w:val="left"/>
      <w:pPr>
        <w:tabs>
          <w:tab w:val="num" w:pos="360"/>
        </w:tabs>
        <w:ind w:left="360" w:hanging="360"/>
      </w:pPr>
    </w:lvl>
  </w:abstractNum>
  <w:abstractNum w:abstractNumId="9">
    <w:nsid w:val="FFFFFF89"/>
    <w:multiLevelType w:val="singleLevel"/>
    <w:tmpl w:val="CBE469C4"/>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1AC05FBF"/>
    <w:multiLevelType w:val="singleLevel"/>
    <w:tmpl w:val="DA884720"/>
    <w:lvl w:ilvl="0">
      <w:start w:val="1"/>
      <w:numFmt w:val="decimal"/>
      <w:lvlText w:val="%1) "/>
      <w:legacy w:legacy="1" w:legacySpace="0" w:legacyIndent="360"/>
      <w:lvlJc w:val="left"/>
      <w:pPr>
        <w:ind w:left="630" w:hanging="360"/>
      </w:pPr>
      <w:rPr>
        <w:rFonts w:ascii="Times New Roman" w:hAnsi="Times New Roman" w:hint="default"/>
        <w:b w:val="0"/>
        <w:i w:val="0"/>
        <w:sz w:val="24"/>
        <w:u w:val="none"/>
      </w:rPr>
    </w:lvl>
  </w:abstractNum>
  <w:abstractNum w:abstractNumId="12">
    <w:nsid w:val="2DB82509"/>
    <w:multiLevelType w:val="singleLevel"/>
    <w:tmpl w:val="04090001"/>
    <w:lvl w:ilvl="0">
      <w:start w:val="5"/>
      <w:numFmt w:val="bullet"/>
      <w:lvlText w:val=""/>
      <w:lvlJc w:val="left"/>
      <w:pPr>
        <w:tabs>
          <w:tab w:val="num" w:pos="360"/>
        </w:tabs>
        <w:ind w:left="360" w:hanging="360"/>
      </w:pPr>
      <w:rPr>
        <w:rFonts w:ascii="Symbol" w:hAnsi="Symbol" w:hint="default"/>
      </w:rPr>
    </w:lvl>
  </w:abstractNum>
  <w:abstractNum w:abstractNumId="13">
    <w:nsid w:val="338E1C68"/>
    <w:multiLevelType w:val="multilevel"/>
    <w:tmpl w:val="0409001F"/>
    <w:lvl w:ilvl="0">
      <w:start w:val="1"/>
      <w:numFmt w:val="decimal"/>
      <w:lvlText w:val="%1."/>
      <w:lvlJc w:val="left"/>
      <w:pPr>
        <w:ind w:left="720" w:hanging="360"/>
      </w:pPr>
    </w:lvl>
    <w:lvl w:ilvl="1">
      <w:start w:val="1"/>
      <w:numFmt w:val="decimal"/>
      <w:lvlText w:val="%1.%2."/>
      <w:lvlJc w:val="left"/>
      <w:pPr>
        <w:ind w:left="972" w:hanging="432"/>
      </w:pPr>
    </w:lvl>
    <w:lvl w:ilvl="2">
      <w:start w:val="1"/>
      <w:numFmt w:val="decimal"/>
      <w:lvlText w:val="%1.%2.%3."/>
      <w:lvlJc w:val="left"/>
      <w:pPr>
        <w:ind w:left="1404" w:hanging="504"/>
      </w:pPr>
    </w:lvl>
    <w:lvl w:ilvl="3">
      <w:start w:val="1"/>
      <w:numFmt w:val="decimal"/>
      <w:lvlText w:val="%1.%2.%3.%4."/>
      <w:lvlJc w:val="left"/>
      <w:pPr>
        <w:ind w:left="1908" w:hanging="648"/>
      </w:pPr>
    </w:lvl>
    <w:lvl w:ilvl="4">
      <w:start w:val="1"/>
      <w:numFmt w:val="decimal"/>
      <w:lvlText w:val="%1.%2.%3.%4.%5."/>
      <w:lvlJc w:val="left"/>
      <w:pPr>
        <w:ind w:left="2412" w:hanging="792"/>
      </w:pPr>
    </w:lvl>
    <w:lvl w:ilvl="5">
      <w:start w:val="1"/>
      <w:numFmt w:val="decimal"/>
      <w:lvlText w:val="%1.%2.%3.%4.%5.%6."/>
      <w:lvlJc w:val="left"/>
      <w:pPr>
        <w:ind w:left="2916" w:hanging="936"/>
      </w:pPr>
    </w:lvl>
    <w:lvl w:ilvl="6">
      <w:start w:val="1"/>
      <w:numFmt w:val="decimal"/>
      <w:lvlText w:val="%1.%2.%3.%4.%5.%6.%7."/>
      <w:lvlJc w:val="left"/>
      <w:pPr>
        <w:ind w:left="3420" w:hanging="1080"/>
      </w:pPr>
    </w:lvl>
    <w:lvl w:ilvl="7">
      <w:start w:val="1"/>
      <w:numFmt w:val="decimal"/>
      <w:lvlText w:val="%1.%2.%3.%4.%5.%6.%7.%8."/>
      <w:lvlJc w:val="left"/>
      <w:pPr>
        <w:ind w:left="3924" w:hanging="1224"/>
      </w:pPr>
    </w:lvl>
    <w:lvl w:ilvl="8">
      <w:start w:val="1"/>
      <w:numFmt w:val="decimal"/>
      <w:lvlText w:val="%1.%2.%3.%4.%5.%6.%7.%8.%9."/>
      <w:lvlJc w:val="left"/>
      <w:pPr>
        <w:ind w:left="4500" w:hanging="1440"/>
      </w:pPr>
    </w:lvl>
  </w:abstractNum>
  <w:abstractNum w:abstractNumId="14">
    <w:nsid w:val="40D607EC"/>
    <w:multiLevelType w:val="singleLevel"/>
    <w:tmpl w:val="40E273BC"/>
    <w:lvl w:ilvl="0">
      <w:start w:val="1"/>
      <w:numFmt w:val="decimal"/>
      <w:lvlText w:val="%1."/>
      <w:legacy w:legacy="1" w:legacySpace="0" w:legacyIndent="360"/>
      <w:lvlJc w:val="left"/>
      <w:pPr>
        <w:ind w:left="1440" w:hanging="360"/>
      </w:pPr>
    </w:lvl>
  </w:abstractNum>
  <w:abstractNum w:abstractNumId="15">
    <w:nsid w:val="46520B59"/>
    <w:multiLevelType w:val="singleLevel"/>
    <w:tmpl w:val="0409000F"/>
    <w:lvl w:ilvl="0">
      <w:start w:val="1"/>
      <w:numFmt w:val="decimal"/>
      <w:lvlText w:val="%1."/>
      <w:lvlJc w:val="left"/>
      <w:pPr>
        <w:tabs>
          <w:tab w:val="num" w:pos="360"/>
        </w:tabs>
        <w:ind w:left="360" w:hanging="360"/>
      </w:pPr>
      <w:rPr>
        <w:rFonts w:hint="default"/>
      </w:rPr>
    </w:lvl>
  </w:abstractNum>
  <w:abstractNum w:abstractNumId="16">
    <w:nsid w:val="474E3515"/>
    <w:multiLevelType w:val="hybridMultilevel"/>
    <w:tmpl w:val="C866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0906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64FE2F4B"/>
    <w:multiLevelType w:val="multilevel"/>
    <w:tmpl w:val="32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D049E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75D0731F"/>
    <w:multiLevelType w:val="hybridMultilevel"/>
    <w:tmpl w:val="61DE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6E41E9"/>
    <w:multiLevelType w:val="singleLevel"/>
    <w:tmpl w:val="B03A3A72"/>
    <w:lvl w:ilvl="0">
      <w:start w:val="1"/>
      <w:numFmt w:val="upperLetter"/>
      <w:lvlText w:val="%1."/>
      <w:lvlJc w:val="left"/>
      <w:pPr>
        <w:tabs>
          <w:tab w:val="num" w:pos="375"/>
        </w:tabs>
        <w:ind w:left="375" w:hanging="375"/>
      </w:pPr>
      <w:rPr>
        <w:rFonts w:hint="default"/>
      </w:rPr>
    </w:lvl>
  </w:abstractNum>
  <w:num w:numId="1">
    <w:abstractNumId w:val="10"/>
    <w:lvlOverride w:ilvl="0">
      <w:lvl w:ilvl="0">
        <w:start w:val="1"/>
        <w:numFmt w:val="bullet"/>
        <w:lvlText w:val=""/>
        <w:legacy w:legacy="1" w:legacySpace="0" w:legacyIndent="360"/>
        <w:lvlJc w:val="left"/>
        <w:pPr>
          <w:ind w:left="648" w:hanging="360"/>
        </w:pPr>
        <w:rPr>
          <w:rFonts w:ascii="Symbol" w:hAnsi="Symbol" w:hint="default"/>
        </w:rPr>
      </w:lvl>
    </w:lvlOverride>
  </w:num>
  <w:num w:numId="2">
    <w:abstractNumId w:val="11"/>
  </w:num>
  <w:num w:numId="3">
    <w:abstractNumId w:val="12"/>
  </w:num>
  <w:num w:numId="4">
    <w:abstractNumId w:val="14"/>
  </w:num>
  <w:num w:numId="5">
    <w:abstractNumId w:val="21"/>
  </w:num>
  <w:num w:numId="6">
    <w:abstractNumId w:val="17"/>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5"/>
  </w:num>
  <w:num w:numId="18">
    <w:abstractNumId w:val="18"/>
  </w:num>
  <w:num w:numId="19">
    <w:abstractNumId w:val="19"/>
  </w:num>
  <w:num w:numId="20">
    <w:abstractNumId w:val="16"/>
  </w:num>
  <w:num w:numId="21">
    <w:abstractNumId w:val="20"/>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4645"/>
    <w:rsid w:val="00005AA2"/>
    <w:rsid w:val="000556E9"/>
    <w:rsid w:val="00067F5F"/>
    <w:rsid w:val="000B53FB"/>
    <w:rsid w:val="000D56A8"/>
    <w:rsid w:val="000F0260"/>
    <w:rsid w:val="0011715A"/>
    <w:rsid w:val="001418C6"/>
    <w:rsid w:val="00147FA4"/>
    <w:rsid w:val="00152F81"/>
    <w:rsid w:val="00166EE5"/>
    <w:rsid w:val="0019474D"/>
    <w:rsid w:val="001A1300"/>
    <w:rsid w:val="001E03BC"/>
    <w:rsid w:val="001F517C"/>
    <w:rsid w:val="0022554F"/>
    <w:rsid w:val="00276555"/>
    <w:rsid w:val="002A058D"/>
    <w:rsid w:val="002A46D5"/>
    <w:rsid w:val="003428C9"/>
    <w:rsid w:val="003652CB"/>
    <w:rsid w:val="0039569D"/>
    <w:rsid w:val="0044186D"/>
    <w:rsid w:val="0044692D"/>
    <w:rsid w:val="00623B38"/>
    <w:rsid w:val="00627D4B"/>
    <w:rsid w:val="00643AF9"/>
    <w:rsid w:val="00686F5E"/>
    <w:rsid w:val="00702CE6"/>
    <w:rsid w:val="007D32FF"/>
    <w:rsid w:val="00800DAA"/>
    <w:rsid w:val="0082606B"/>
    <w:rsid w:val="00851FCA"/>
    <w:rsid w:val="008E667E"/>
    <w:rsid w:val="009010F3"/>
    <w:rsid w:val="00937078"/>
    <w:rsid w:val="0097522D"/>
    <w:rsid w:val="009870A1"/>
    <w:rsid w:val="009E51BF"/>
    <w:rsid w:val="00A41607"/>
    <w:rsid w:val="00A50314"/>
    <w:rsid w:val="00B57674"/>
    <w:rsid w:val="00B97C75"/>
    <w:rsid w:val="00BF381A"/>
    <w:rsid w:val="00C17D43"/>
    <w:rsid w:val="00C3636A"/>
    <w:rsid w:val="00C42899"/>
    <w:rsid w:val="00C72046"/>
    <w:rsid w:val="00CB0769"/>
    <w:rsid w:val="00CF4536"/>
    <w:rsid w:val="00D31FA4"/>
    <w:rsid w:val="00D64645"/>
    <w:rsid w:val="00EA0AE8"/>
    <w:rsid w:val="00EB6BF6"/>
    <w:rsid w:val="00EC47B6"/>
    <w:rsid w:val="00EC7602"/>
    <w:rsid w:val="00F40E66"/>
    <w:rsid w:val="00F53BC0"/>
    <w:rsid w:val="00F71897"/>
    <w:rsid w:val="00F754E5"/>
    <w:rsid w:val="00F7685D"/>
    <w:rsid w:val="00FB16DC"/>
    <w:rsid w:val="00FB29D7"/>
    <w:rsid w:val="00FC01ED"/>
    <w:rsid w:val="00FC2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semiHidden="0" w:unhideWhenUsed="0" w:qFormat="1"/>
    <w:lsdException w:name="heading 8" w:semiHidden="0" w:unhideWhenUsed="0" w:qFormat="1"/>
    <w:lsdException w:name="heading 9" w:semiHidden="0" w:unhideWhenUsed="0" w:qFormat="1"/>
    <w:lsdException w:name="index 1" w:semiHidden="0" w:unhideWhenUsed="0"/>
    <w:lsdException w:name="index 2" w:semiHidden="0" w:unhideWhenUsed="0"/>
    <w:lsdException w:name="caption" w:qFormat="1"/>
    <w:lsdException w:name="List Bullet 2" w:semiHidden="0" w:unhideWhenUsed="0"/>
    <w:lsdException w:name="List Bullet 5" w:semiHidden="0" w:unhideWhenUsed="0"/>
    <w:lsdException w:name="List Number 2" w:semiHidden="0" w:unhideWhenUsed="0"/>
    <w:lsdException w:name="Title" w:semiHidden="0" w:unhideWhenUsed="0" w:qFormat="1"/>
    <w:lsdException w:name="Subtitle" w:semiHidden="0" w:unhideWhenUsed="0" w:qFormat="1"/>
    <w:lsdException w:name="Note Heading" w:semiHidden="0" w:unhideWhenUsed="0"/>
    <w:lsdException w:name="Body Text 2" w:semiHidden="0" w:unhideWhenUsed="0"/>
    <w:lsdException w:name="Body Text 3" w:semiHidden="0" w:unhideWhenUsed="0"/>
    <w:lsdException w:name="Body Text Indent 2"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86D"/>
    <w:pPr>
      <w:spacing w:after="120"/>
    </w:pPr>
    <w:rPr>
      <w:sz w:val="24"/>
    </w:rPr>
  </w:style>
  <w:style w:type="paragraph" w:styleId="Heading1">
    <w:name w:val="heading 1"/>
    <w:basedOn w:val="Normal"/>
    <w:next w:val="Normal"/>
    <w:qFormat/>
    <w:pPr>
      <w:keepNext/>
      <w:numPr>
        <w:numId w:val="19"/>
      </w:numPr>
      <w:spacing w:before="240" w:after="60"/>
      <w:outlineLvl w:val="0"/>
    </w:pPr>
    <w:rPr>
      <w:rFonts w:ascii="Arial" w:hAnsi="Arial"/>
      <w:b/>
      <w:kern w:val="32"/>
      <w:sz w:val="32"/>
      <w:szCs w:val="32"/>
    </w:rPr>
  </w:style>
  <w:style w:type="paragraph" w:styleId="Heading2">
    <w:name w:val="heading 2"/>
    <w:basedOn w:val="Normal"/>
    <w:next w:val="Normal"/>
    <w:qFormat/>
    <w:rsid w:val="00643AF9"/>
    <w:pPr>
      <w:keepNext/>
      <w:numPr>
        <w:ilvl w:val="1"/>
        <w:numId w:val="19"/>
      </w:numPr>
      <w:spacing w:before="240" w:after="60"/>
      <w:outlineLvl w:val="1"/>
    </w:pPr>
    <w:rPr>
      <w:rFonts w:ascii="Arial" w:hAnsi="Arial"/>
      <w:b/>
      <w:sz w:val="28"/>
      <w:szCs w:val="28"/>
    </w:rPr>
  </w:style>
  <w:style w:type="paragraph" w:styleId="Heading3">
    <w:name w:val="heading 3"/>
    <w:basedOn w:val="Normal"/>
    <w:next w:val="Normal"/>
    <w:qFormat/>
    <w:rsid w:val="00643AF9"/>
    <w:pPr>
      <w:keepNext/>
      <w:numPr>
        <w:ilvl w:val="2"/>
        <w:numId w:val="19"/>
      </w:numPr>
      <w:spacing w:before="240" w:after="60"/>
      <w:outlineLvl w:val="2"/>
    </w:pPr>
    <w:rPr>
      <w:rFonts w:ascii="Arial" w:hAnsi="Arial"/>
      <w:b/>
      <w:color w:val="000000"/>
    </w:rPr>
  </w:style>
  <w:style w:type="paragraph" w:styleId="Heading4">
    <w:name w:val="heading 4"/>
    <w:basedOn w:val="Normal"/>
    <w:next w:val="Normal"/>
    <w:qFormat/>
    <w:rsid w:val="002A058D"/>
    <w:pPr>
      <w:keepNext/>
      <w:numPr>
        <w:ilvl w:val="3"/>
        <w:numId w:val="19"/>
      </w:numPr>
      <w:spacing w:before="240" w:after="60"/>
      <w:ind w:left="1008" w:hanging="1008"/>
      <w:outlineLvl w:val="3"/>
    </w:pPr>
    <w:rPr>
      <w:rFonts w:ascii="Arial" w:hAnsi="Arial"/>
      <w:b/>
    </w:rPr>
  </w:style>
  <w:style w:type="paragraph" w:styleId="Heading5">
    <w:name w:val="heading 5"/>
    <w:basedOn w:val="Normal"/>
    <w:next w:val="Normal"/>
    <w:qFormat/>
    <w:rsid w:val="002A058D"/>
    <w:pPr>
      <w:keepNext/>
      <w:numPr>
        <w:ilvl w:val="4"/>
        <w:numId w:val="19"/>
      </w:numPr>
      <w:spacing w:before="240" w:after="60"/>
      <w:ind w:left="1152" w:hanging="1152"/>
      <w:outlineLvl w:val="4"/>
    </w:pPr>
    <w:rPr>
      <w:rFonts w:ascii="Arial" w:hAnsi="Arial"/>
      <w:b/>
      <w:color w:val="000000"/>
    </w:rPr>
  </w:style>
  <w:style w:type="paragraph" w:styleId="Heading6">
    <w:name w:val="heading 6"/>
    <w:basedOn w:val="Normal"/>
    <w:next w:val="Normal"/>
    <w:qFormat/>
    <w:rsid w:val="002A058D"/>
    <w:pPr>
      <w:keepNext/>
      <w:numPr>
        <w:ilvl w:val="5"/>
        <w:numId w:val="19"/>
      </w:numPr>
      <w:spacing w:before="240" w:after="60"/>
      <w:ind w:left="1440" w:hanging="1440"/>
      <w:outlineLvl w:val="5"/>
    </w:pPr>
    <w:rPr>
      <w:rFonts w:ascii="Arial" w:hAnsi="Arial"/>
      <w:b/>
      <w:color w:val="000000"/>
    </w:rPr>
  </w:style>
  <w:style w:type="paragraph" w:styleId="Heading7">
    <w:name w:val="heading 7"/>
    <w:basedOn w:val="Normal"/>
    <w:next w:val="Normal"/>
    <w:qFormat/>
    <w:rsid w:val="002A058D"/>
    <w:pPr>
      <w:keepNext/>
      <w:numPr>
        <w:ilvl w:val="6"/>
        <w:numId w:val="19"/>
      </w:numPr>
      <w:spacing w:before="240" w:after="60"/>
      <w:ind w:left="1584" w:hanging="1584"/>
      <w:outlineLvl w:val="6"/>
    </w:pPr>
    <w:rPr>
      <w:rFonts w:ascii="Arial" w:hAnsi="Arial"/>
      <w:b/>
      <w:color w:val="000000"/>
    </w:rPr>
  </w:style>
  <w:style w:type="paragraph" w:styleId="Heading8">
    <w:name w:val="heading 8"/>
    <w:basedOn w:val="Normal"/>
    <w:next w:val="Normal"/>
    <w:qFormat/>
    <w:rsid w:val="002A058D"/>
    <w:pPr>
      <w:keepNext/>
      <w:numPr>
        <w:ilvl w:val="7"/>
        <w:numId w:val="19"/>
      </w:numPr>
      <w:spacing w:before="240" w:after="60"/>
      <w:ind w:left="1872" w:hanging="1872"/>
      <w:outlineLvl w:val="7"/>
    </w:pPr>
    <w:rPr>
      <w:rFonts w:ascii="Arial" w:hAnsi="Arial"/>
      <w:b/>
      <w:color w:val="000000"/>
    </w:rPr>
  </w:style>
  <w:style w:type="paragraph" w:styleId="Heading9">
    <w:name w:val="heading 9"/>
    <w:basedOn w:val="Normal"/>
    <w:next w:val="Normal"/>
    <w:qFormat/>
    <w:rsid w:val="002A058D"/>
    <w:pPr>
      <w:keepNext/>
      <w:numPr>
        <w:ilvl w:val="8"/>
        <w:numId w:val="19"/>
      </w:numPr>
      <w:spacing w:before="240" w:after="60"/>
      <w:ind w:left="2016" w:hanging="2016"/>
      <w:outlineLvl w:val="8"/>
    </w:pPr>
    <w:rPr>
      <w:rFonts w:ascii="Arial" w:hAnsi="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qFormat/>
    <w:rsid w:val="00EC47B6"/>
    <w:pPr>
      <w:spacing w:before="120"/>
      <w:jc w:val="center"/>
    </w:pPr>
    <w:rPr>
      <w:b/>
    </w:rPr>
  </w:style>
  <w:style w:type="character" w:styleId="LineNumber">
    <w:name w:val="line number"/>
    <w:basedOn w:val="DefaultParagraphFont"/>
  </w:style>
  <w:style w:type="paragraph" w:styleId="Header">
    <w:name w:val="header"/>
    <w:basedOn w:val="Normal"/>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TitleCover">
    <w:name w:val="Title Cover"/>
    <w:basedOn w:val="Normal"/>
    <w:next w:val="Normal"/>
    <w:pPr>
      <w:keepNext/>
      <w:keepLines/>
      <w:spacing w:before="720" w:after="160"/>
      <w:jc w:val="center"/>
    </w:pPr>
    <w:rPr>
      <w:rFonts w:ascii="Arial" w:hAnsi="Arial"/>
      <w:b/>
      <w:color w:val="000000"/>
      <w:kern w:val="28"/>
      <w:sz w:val="48"/>
    </w:rPr>
  </w:style>
  <w:style w:type="paragraph" w:customStyle="1" w:styleId="Exception">
    <w:name w:val="Exception"/>
    <w:basedOn w:val="Normal"/>
    <w:next w:val="Normal"/>
    <w:pPr>
      <w:spacing w:before="120"/>
      <w:ind w:left="720" w:right="720"/>
      <w:jc w:val="both"/>
    </w:pPr>
    <w:rPr>
      <w:i/>
    </w:rPr>
  </w:style>
  <w:style w:type="character" w:styleId="FootnoteReference">
    <w:name w:val="footnote reference"/>
    <w:basedOn w:val="DefaultParagraphFont"/>
    <w:rPr>
      <w:position w:val="6"/>
      <w:sz w:val="16"/>
    </w:rPr>
  </w:style>
  <w:style w:type="character" w:styleId="PageNumber">
    <w:name w:val="page number"/>
    <w:basedOn w:val="DefaultParagraphFont"/>
  </w:style>
  <w:style w:type="paragraph" w:customStyle="1" w:styleId="INDENT">
    <w:name w:val="INDENT"/>
    <w:basedOn w:val="HANGINGINDENT"/>
    <w:pPr>
      <w:spacing w:before="100" w:after="100"/>
      <w:ind w:left="288" w:firstLine="0"/>
    </w:pPr>
  </w:style>
  <w:style w:type="paragraph" w:customStyle="1" w:styleId="HANGINGINDENT">
    <w:name w:val="HANGING INDENT"/>
    <w:basedOn w:val="Normal"/>
    <w:pPr>
      <w:ind w:left="720" w:hanging="720"/>
    </w:pPr>
    <w:rPr>
      <w:color w:val="000000"/>
      <w:sz w:val="20"/>
    </w:rPr>
  </w:style>
  <w:style w:type="paragraph" w:styleId="FootnoteText">
    <w:name w:val="footnote text"/>
    <w:basedOn w:val="Normal"/>
    <w:next w:val="Normal"/>
    <w:rPr>
      <w:rFonts w:ascii="Times" w:hAnsi="Times"/>
      <w:color w:val="000000"/>
      <w:sz w:val="20"/>
    </w:rPr>
  </w:style>
  <w:style w:type="character" w:styleId="CommentReference">
    <w:name w:val="annotation reference"/>
    <w:basedOn w:val="DefaultParagraphFont"/>
    <w:rPr>
      <w:sz w:val="16"/>
    </w:rPr>
  </w:style>
  <w:style w:type="paragraph" w:styleId="CommentText">
    <w:name w:val="annotation text"/>
    <w:basedOn w:val="Normal"/>
    <w:rPr>
      <w:color w:val="000000"/>
      <w:sz w:val="20"/>
    </w:rPr>
  </w:style>
  <w:style w:type="paragraph" w:customStyle="1" w:styleId="H4">
    <w:name w:val="H4"/>
    <w:basedOn w:val="Normal"/>
    <w:next w:val="Normal"/>
    <w:pPr>
      <w:keepNext/>
      <w:widowControl w:val="0"/>
      <w:spacing w:before="100" w:after="100"/>
      <w:outlineLvl w:val="4"/>
    </w:pPr>
    <w:rPr>
      <w:b/>
      <w:snapToGrid w:val="0"/>
    </w:rPr>
  </w:style>
  <w:style w:type="paragraph" w:customStyle="1" w:styleId="Preformatted">
    <w:name w:val="Preformatted"/>
    <w:basedOn w:val="Normal"/>
    <w:pPr>
      <w:widowControl w:val="0"/>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styleId="Hyperlink">
    <w:name w:val="Hyperlink"/>
    <w:basedOn w:val="DefaultParagraphFont"/>
    <w:rPr>
      <w:color w:val="0000FF"/>
      <w:u w:val="single"/>
    </w:rPr>
  </w:style>
  <w:style w:type="paragraph" w:customStyle="1" w:styleId="Text2">
    <w:name w:val="Text 2"/>
    <w:basedOn w:val="Normal"/>
    <w:pPr>
      <w:ind w:left="720" w:firstLine="18"/>
    </w:pPr>
    <w:rPr>
      <w:sz w:val="20"/>
    </w:rPr>
  </w:style>
  <w:style w:type="paragraph" w:styleId="List2">
    <w:name w:val="List 2"/>
    <w:basedOn w:val="Normal"/>
    <w:pPr>
      <w:spacing w:after="240"/>
      <w:ind w:left="1080" w:hanging="360"/>
    </w:pPr>
    <w:rPr>
      <w:sz w:val="20"/>
    </w:rPr>
  </w:style>
  <w:style w:type="paragraph" w:customStyle="1" w:styleId="AreasOfConcern">
    <w:name w:val="AreasOfConcern"/>
    <w:basedOn w:val="Normal"/>
    <w:rPr>
      <w:color w:val="0000FF"/>
      <w:sz w:val="20"/>
      <w:u w:val="dotted"/>
    </w:rPr>
  </w:style>
  <w:style w:type="paragraph" w:styleId="BlockText">
    <w:name w:val="Block Text"/>
    <w:basedOn w:val="Normal"/>
    <w:pPr>
      <w:ind w:left="1440" w:right="1440"/>
    </w:pPr>
    <w:rPr>
      <w:color w:val="000000"/>
      <w:sz w:val="20"/>
    </w:rPr>
  </w:style>
  <w:style w:type="paragraph" w:styleId="BodyText">
    <w:name w:val="Body Text"/>
    <w:basedOn w:val="Normal"/>
    <w:rPr>
      <w:color w:val="000000"/>
      <w:sz w:val="20"/>
    </w:rPr>
  </w:style>
  <w:style w:type="paragraph" w:styleId="BodyText2">
    <w:name w:val="Body Text 2"/>
    <w:basedOn w:val="Normal"/>
    <w:pPr>
      <w:spacing w:line="480" w:lineRule="auto"/>
    </w:pPr>
    <w:rPr>
      <w:color w:val="000000"/>
      <w:sz w:val="20"/>
    </w:rPr>
  </w:style>
  <w:style w:type="paragraph" w:styleId="BodyText3">
    <w:name w:val="Body Text 3"/>
    <w:basedOn w:val="Normal"/>
    <w:rPr>
      <w:color w:val="000000"/>
      <w:sz w:val="16"/>
    </w:rPr>
  </w:style>
  <w:style w:type="paragraph" w:styleId="BodyTextFirstIndent">
    <w:name w:val="Body Text First Indent"/>
    <w:basedOn w:val="BodyText"/>
    <w:pPr>
      <w:ind w:firstLine="210"/>
    </w:pPr>
  </w:style>
  <w:style w:type="paragraph" w:styleId="BodyTextIndent">
    <w:name w:val="Body Text Indent"/>
    <w:basedOn w:val="Normal"/>
    <w:pPr>
      <w:ind w:left="360"/>
    </w:pPr>
    <w:rPr>
      <w:color w:val="000000"/>
      <w:sz w:val="20"/>
    </w:rPr>
  </w:style>
  <w:style w:type="paragraph" w:styleId="BodyTextFirstIndent2">
    <w:name w:val="Body Text First Indent 2"/>
    <w:basedOn w:val="BodyTextIndent"/>
    <w:pPr>
      <w:ind w:firstLine="210"/>
    </w:pPr>
  </w:style>
  <w:style w:type="paragraph" w:styleId="BodyTextIndent2">
    <w:name w:val="Body Text Indent 2"/>
    <w:basedOn w:val="Normal"/>
    <w:pPr>
      <w:spacing w:line="480" w:lineRule="auto"/>
      <w:ind w:left="360"/>
    </w:pPr>
    <w:rPr>
      <w:color w:val="000000"/>
      <w:sz w:val="20"/>
    </w:rPr>
  </w:style>
  <w:style w:type="paragraph" w:styleId="BodyTextIndent3">
    <w:name w:val="Body Text Indent 3"/>
    <w:basedOn w:val="Normal"/>
    <w:pPr>
      <w:ind w:left="360"/>
    </w:pPr>
    <w:rPr>
      <w:color w:val="000000"/>
      <w:sz w:val="16"/>
    </w:rPr>
  </w:style>
  <w:style w:type="paragraph" w:styleId="Closing">
    <w:name w:val="Closing"/>
    <w:basedOn w:val="Normal"/>
    <w:pPr>
      <w:ind w:left="4320"/>
    </w:pPr>
    <w:rPr>
      <w:color w:val="000000"/>
      <w:sz w:val="20"/>
    </w:rPr>
  </w:style>
  <w:style w:type="paragraph" w:styleId="Date">
    <w:name w:val="Date"/>
    <w:basedOn w:val="Normal"/>
    <w:next w:val="Normal"/>
    <w:rPr>
      <w:color w:val="000000"/>
      <w:sz w:val="20"/>
    </w:rPr>
  </w:style>
  <w:style w:type="paragraph" w:styleId="DocumentMap">
    <w:name w:val="Document Map"/>
    <w:basedOn w:val="Normal"/>
    <w:pPr>
      <w:shd w:val="clear" w:color="auto" w:fill="000080"/>
    </w:pPr>
    <w:rPr>
      <w:rFonts w:ascii="Tahoma" w:hAnsi="Tahoma"/>
      <w:color w:val="000000"/>
      <w:sz w:val="20"/>
    </w:rPr>
  </w:style>
  <w:style w:type="paragraph" w:styleId="EndnoteText">
    <w:name w:val="endnote text"/>
    <w:basedOn w:val="Normal"/>
    <w:rPr>
      <w:color w:val="000000"/>
      <w:sz w:val="20"/>
    </w:rPr>
  </w:style>
  <w:style w:type="paragraph" w:styleId="EnvelopeAddress">
    <w:name w:val="envelope address"/>
    <w:basedOn w:val="Normal"/>
    <w:pPr>
      <w:framePr w:w="7920" w:h="1980" w:hRule="exact" w:hSpace="180" w:wrap="auto" w:hAnchor="page" w:xAlign="center" w:yAlign="bottom"/>
      <w:ind w:left="2880"/>
    </w:pPr>
    <w:rPr>
      <w:rFonts w:ascii="Arial" w:hAnsi="Arial"/>
      <w:color w:val="000000"/>
    </w:rPr>
  </w:style>
  <w:style w:type="paragraph" w:styleId="EnvelopeReturn">
    <w:name w:val="envelope return"/>
    <w:basedOn w:val="Normal"/>
    <w:rPr>
      <w:rFonts w:ascii="Arial" w:hAnsi="Arial"/>
      <w:color w:val="000000"/>
      <w:sz w:val="20"/>
    </w:rPr>
  </w:style>
  <w:style w:type="paragraph" w:styleId="Index1">
    <w:name w:val="index 1"/>
    <w:basedOn w:val="Normal"/>
    <w:next w:val="Normal"/>
    <w:autoRedefine/>
    <w:pPr>
      <w:ind w:left="200" w:hanging="200"/>
    </w:pPr>
    <w:rPr>
      <w:color w:val="000000"/>
      <w:sz w:val="20"/>
    </w:rPr>
  </w:style>
  <w:style w:type="paragraph" w:styleId="Index2">
    <w:name w:val="index 2"/>
    <w:basedOn w:val="Normal"/>
    <w:next w:val="Normal"/>
    <w:autoRedefine/>
    <w:pPr>
      <w:ind w:left="400" w:hanging="200"/>
    </w:pPr>
    <w:rPr>
      <w:color w:val="000000"/>
      <w:sz w:val="20"/>
    </w:rPr>
  </w:style>
  <w:style w:type="paragraph" w:styleId="Index3">
    <w:name w:val="index 3"/>
    <w:basedOn w:val="Normal"/>
    <w:next w:val="Normal"/>
    <w:autoRedefine/>
    <w:pPr>
      <w:ind w:left="600" w:hanging="200"/>
    </w:pPr>
    <w:rPr>
      <w:color w:val="000000"/>
      <w:sz w:val="20"/>
    </w:rPr>
  </w:style>
  <w:style w:type="paragraph" w:styleId="Index4">
    <w:name w:val="index 4"/>
    <w:basedOn w:val="Normal"/>
    <w:next w:val="Normal"/>
    <w:autoRedefine/>
    <w:pPr>
      <w:ind w:left="800" w:hanging="200"/>
    </w:pPr>
    <w:rPr>
      <w:color w:val="000000"/>
      <w:sz w:val="20"/>
    </w:rPr>
  </w:style>
  <w:style w:type="paragraph" w:styleId="Index5">
    <w:name w:val="index 5"/>
    <w:basedOn w:val="Normal"/>
    <w:next w:val="Normal"/>
    <w:autoRedefine/>
    <w:pPr>
      <w:ind w:left="1000" w:hanging="200"/>
    </w:pPr>
    <w:rPr>
      <w:color w:val="000000"/>
      <w:sz w:val="20"/>
    </w:rPr>
  </w:style>
  <w:style w:type="paragraph" w:styleId="Index6">
    <w:name w:val="index 6"/>
    <w:basedOn w:val="Normal"/>
    <w:next w:val="Normal"/>
    <w:autoRedefine/>
    <w:pPr>
      <w:ind w:left="1200" w:hanging="200"/>
    </w:pPr>
    <w:rPr>
      <w:color w:val="000000"/>
      <w:sz w:val="20"/>
    </w:rPr>
  </w:style>
  <w:style w:type="paragraph" w:styleId="Index7">
    <w:name w:val="index 7"/>
    <w:basedOn w:val="Normal"/>
    <w:next w:val="Normal"/>
    <w:autoRedefine/>
    <w:pPr>
      <w:ind w:left="1400" w:hanging="200"/>
    </w:pPr>
    <w:rPr>
      <w:color w:val="000000"/>
      <w:sz w:val="20"/>
    </w:rPr>
  </w:style>
  <w:style w:type="paragraph" w:styleId="Index8">
    <w:name w:val="index 8"/>
    <w:basedOn w:val="Normal"/>
    <w:next w:val="Normal"/>
    <w:autoRedefine/>
    <w:pPr>
      <w:ind w:left="1600" w:hanging="200"/>
    </w:pPr>
    <w:rPr>
      <w:color w:val="000000"/>
      <w:sz w:val="20"/>
    </w:rPr>
  </w:style>
  <w:style w:type="paragraph" w:styleId="Index9">
    <w:name w:val="index 9"/>
    <w:basedOn w:val="Normal"/>
    <w:next w:val="Normal"/>
    <w:autoRedefine/>
    <w:pPr>
      <w:ind w:left="1800" w:hanging="200"/>
    </w:pPr>
    <w:rPr>
      <w:color w:val="000000"/>
      <w:sz w:val="20"/>
    </w:rPr>
  </w:style>
  <w:style w:type="paragraph" w:styleId="IndexHeading">
    <w:name w:val="index heading"/>
    <w:basedOn w:val="Normal"/>
    <w:next w:val="Index1"/>
    <w:rPr>
      <w:rFonts w:ascii="Arial" w:hAnsi="Arial"/>
      <w:b/>
      <w:color w:val="000000"/>
      <w:sz w:val="20"/>
    </w:rPr>
  </w:style>
  <w:style w:type="paragraph" w:styleId="List">
    <w:name w:val="List"/>
    <w:basedOn w:val="Normal"/>
    <w:pPr>
      <w:ind w:left="360" w:hanging="360"/>
    </w:pPr>
    <w:rPr>
      <w:color w:val="000000"/>
      <w:sz w:val="20"/>
    </w:rPr>
  </w:style>
  <w:style w:type="paragraph" w:styleId="List3">
    <w:name w:val="List 3"/>
    <w:basedOn w:val="Normal"/>
    <w:pPr>
      <w:ind w:left="1080" w:hanging="360"/>
    </w:pPr>
    <w:rPr>
      <w:color w:val="000000"/>
      <w:sz w:val="20"/>
    </w:rPr>
  </w:style>
  <w:style w:type="paragraph" w:styleId="List4">
    <w:name w:val="List 4"/>
    <w:basedOn w:val="Normal"/>
    <w:pPr>
      <w:ind w:left="1440" w:hanging="360"/>
    </w:pPr>
    <w:rPr>
      <w:color w:val="000000"/>
      <w:sz w:val="20"/>
    </w:rPr>
  </w:style>
  <w:style w:type="paragraph" w:styleId="List5">
    <w:name w:val="List 5"/>
    <w:basedOn w:val="Normal"/>
    <w:pPr>
      <w:ind w:left="1800" w:hanging="360"/>
    </w:pPr>
    <w:rPr>
      <w:color w:val="000000"/>
      <w:sz w:val="20"/>
    </w:rPr>
  </w:style>
  <w:style w:type="paragraph" w:styleId="ListBullet">
    <w:name w:val="List Bullet"/>
    <w:basedOn w:val="Normal"/>
    <w:autoRedefine/>
    <w:pPr>
      <w:numPr>
        <w:numId w:val="7"/>
      </w:numPr>
    </w:pPr>
    <w:rPr>
      <w:color w:val="000000"/>
      <w:sz w:val="20"/>
    </w:rPr>
  </w:style>
  <w:style w:type="paragraph" w:styleId="ListBullet2">
    <w:name w:val="List Bullet 2"/>
    <w:basedOn w:val="Normal"/>
    <w:autoRedefine/>
    <w:pPr>
      <w:numPr>
        <w:numId w:val="8"/>
      </w:numPr>
    </w:pPr>
    <w:rPr>
      <w:color w:val="000000"/>
      <w:sz w:val="20"/>
    </w:rPr>
  </w:style>
  <w:style w:type="paragraph" w:styleId="ListBullet3">
    <w:name w:val="List Bullet 3"/>
    <w:basedOn w:val="Normal"/>
    <w:autoRedefine/>
    <w:pPr>
      <w:numPr>
        <w:numId w:val="9"/>
      </w:numPr>
    </w:pPr>
    <w:rPr>
      <w:color w:val="000000"/>
      <w:sz w:val="20"/>
    </w:rPr>
  </w:style>
  <w:style w:type="paragraph" w:styleId="ListBullet4">
    <w:name w:val="List Bullet 4"/>
    <w:basedOn w:val="Normal"/>
    <w:autoRedefine/>
    <w:pPr>
      <w:numPr>
        <w:numId w:val="10"/>
      </w:numPr>
    </w:pPr>
    <w:rPr>
      <w:color w:val="000000"/>
      <w:sz w:val="20"/>
    </w:rPr>
  </w:style>
  <w:style w:type="paragraph" w:styleId="ListBullet5">
    <w:name w:val="List Bullet 5"/>
    <w:basedOn w:val="Normal"/>
    <w:autoRedefine/>
    <w:pPr>
      <w:numPr>
        <w:numId w:val="11"/>
      </w:numPr>
    </w:pPr>
    <w:rPr>
      <w:color w:val="000000"/>
      <w:sz w:val="20"/>
    </w:rPr>
  </w:style>
  <w:style w:type="paragraph" w:styleId="ListContinue">
    <w:name w:val="List Continue"/>
    <w:basedOn w:val="Normal"/>
    <w:pPr>
      <w:ind w:left="360"/>
    </w:pPr>
    <w:rPr>
      <w:color w:val="000000"/>
      <w:sz w:val="20"/>
    </w:rPr>
  </w:style>
  <w:style w:type="paragraph" w:styleId="ListContinue2">
    <w:name w:val="List Continue 2"/>
    <w:basedOn w:val="Normal"/>
    <w:pPr>
      <w:ind w:left="720"/>
    </w:pPr>
    <w:rPr>
      <w:color w:val="000000"/>
      <w:sz w:val="20"/>
    </w:rPr>
  </w:style>
  <w:style w:type="paragraph" w:styleId="ListContinue3">
    <w:name w:val="List Continue 3"/>
    <w:basedOn w:val="Normal"/>
    <w:pPr>
      <w:ind w:left="1080"/>
    </w:pPr>
    <w:rPr>
      <w:color w:val="000000"/>
      <w:sz w:val="20"/>
    </w:rPr>
  </w:style>
  <w:style w:type="paragraph" w:styleId="ListContinue4">
    <w:name w:val="List Continue 4"/>
    <w:basedOn w:val="Normal"/>
    <w:pPr>
      <w:ind w:left="1440"/>
    </w:pPr>
    <w:rPr>
      <w:color w:val="000000"/>
      <w:sz w:val="20"/>
    </w:rPr>
  </w:style>
  <w:style w:type="paragraph" w:styleId="ListContinue5">
    <w:name w:val="List Continue 5"/>
    <w:basedOn w:val="Normal"/>
    <w:pPr>
      <w:ind w:left="1800"/>
    </w:pPr>
    <w:rPr>
      <w:color w:val="000000"/>
      <w:sz w:val="20"/>
    </w:rPr>
  </w:style>
  <w:style w:type="paragraph" w:styleId="ListNumber">
    <w:name w:val="List Number"/>
    <w:basedOn w:val="Normal"/>
    <w:pPr>
      <w:numPr>
        <w:numId w:val="12"/>
      </w:numPr>
    </w:pPr>
    <w:rPr>
      <w:color w:val="000000"/>
      <w:sz w:val="20"/>
    </w:rPr>
  </w:style>
  <w:style w:type="paragraph" w:styleId="ListNumber2">
    <w:name w:val="List Number 2"/>
    <w:basedOn w:val="Normal"/>
    <w:pPr>
      <w:numPr>
        <w:numId w:val="13"/>
      </w:numPr>
    </w:pPr>
    <w:rPr>
      <w:color w:val="000000"/>
      <w:sz w:val="20"/>
    </w:rPr>
  </w:style>
  <w:style w:type="paragraph" w:styleId="ListNumber3">
    <w:name w:val="List Number 3"/>
    <w:basedOn w:val="Normal"/>
    <w:pPr>
      <w:numPr>
        <w:numId w:val="14"/>
      </w:numPr>
    </w:pPr>
    <w:rPr>
      <w:color w:val="000000"/>
      <w:sz w:val="20"/>
    </w:rPr>
  </w:style>
  <w:style w:type="paragraph" w:styleId="ListNumber4">
    <w:name w:val="List Number 4"/>
    <w:basedOn w:val="Normal"/>
    <w:pPr>
      <w:numPr>
        <w:numId w:val="15"/>
      </w:numPr>
    </w:pPr>
    <w:rPr>
      <w:color w:val="000000"/>
      <w:sz w:val="20"/>
    </w:rPr>
  </w:style>
  <w:style w:type="paragraph" w:styleId="ListNumber5">
    <w:name w:val="List Number 5"/>
    <w:basedOn w:val="Normal"/>
    <w:pPr>
      <w:numPr>
        <w:numId w:val="16"/>
      </w:numPr>
    </w:pPr>
    <w:rPr>
      <w:color w:val="000000"/>
      <w:sz w:val="20"/>
    </w:rPr>
  </w:style>
  <w:style w:type="paragraph" w:styleId="MacroText">
    <w:name w:val="macro"/>
    <w:pPr>
      <w:tabs>
        <w:tab w:val="left" w:pos="480"/>
        <w:tab w:val="left" w:pos="960"/>
        <w:tab w:val="left" w:pos="1440"/>
        <w:tab w:val="left" w:pos="1920"/>
        <w:tab w:val="left" w:pos="2400"/>
        <w:tab w:val="left" w:pos="2880"/>
        <w:tab w:val="left" w:pos="3360"/>
        <w:tab w:val="left" w:pos="3840"/>
        <w:tab w:val="left" w:pos="4320"/>
      </w:tabs>
    </w:pPr>
    <w:rPr>
      <w:rFonts w:ascii="Courier New" w:hAnsi="Courier New"/>
      <w:color w:val="000000"/>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000000"/>
    </w:rPr>
  </w:style>
  <w:style w:type="paragraph" w:styleId="NormalIndent">
    <w:name w:val="Normal Indent"/>
    <w:basedOn w:val="Normal"/>
    <w:pPr>
      <w:ind w:left="720"/>
    </w:pPr>
    <w:rPr>
      <w:color w:val="000000"/>
      <w:sz w:val="20"/>
    </w:rPr>
  </w:style>
  <w:style w:type="paragraph" w:styleId="NoteHeading">
    <w:name w:val="Note Heading"/>
    <w:basedOn w:val="Normal"/>
    <w:next w:val="Normal"/>
    <w:rPr>
      <w:color w:val="000000"/>
      <w:sz w:val="20"/>
    </w:rPr>
  </w:style>
  <w:style w:type="paragraph" w:styleId="PlainText">
    <w:name w:val="Plain Text"/>
    <w:basedOn w:val="Normal"/>
    <w:rPr>
      <w:rFonts w:ascii="Courier New" w:hAnsi="Courier New"/>
      <w:color w:val="000000"/>
      <w:sz w:val="20"/>
    </w:rPr>
  </w:style>
  <w:style w:type="paragraph" w:styleId="Salutation">
    <w:name w:val="Salutation"/>
    <w:basedOn w:val="Normal"/>
    <w:next w:val="Normal"/>
    <w:rPr>
      <w:color w:val="000000"/>
      <w:sz w:val="20"/>
    </w:rPr>
  </w:style>
  <w:style w:type="paragraph" w:styleId="Signature">
    <w:name w:val="Signature"/>
    <w:basedOn w:val="Normal"/>
    <w:pPr>
      <w:ind w:left="4320"/>
    </w:pPr>
    <w:rPr>
      <w:color w:val="000000"/>
      <w:sz w:val="20"/>
    </w:rPr>
  </w:style>
  <w:style w:type="paragraph" w:styleId="Subtitle">
    <w:name w:val="Subtitle"/>
    <w:basedOn w:val="Normal"/>
    <w:qFormat/>
    <w:pPr>
      <w:spacing w:after="60"/>
      <w:jc w:val="center"/>
      <w:outlineLvl w:val="1"/>
    </w:pPr>
    <w:rPr>
      <w:rFonts w:ascii="Arial" w:hAnsi="Arial"/>
      <w:color w:val="000000"/>
    </w:rPr>
  </w:style>
  <w:style w:type="paragraph" w:styleId="TableofAuthorities">
    <w:name w:val="table of authorities"/>
    <w:basedOn w:val="Normal"/>
    <w:next w:val="Normal"/>
    <w:pPr>
      <w:ind w:left="200" w:hanging="200"/>
    </w:pPr>
    <w:rPr>
      <w:color w:val="000000"/>
      <w:sz w:val="20"/>
    </w:rPr>
  </w:style>
  <w:style w:type="paragraph" w:styleId="TableofFigures">
    <w:name w:val="table of figures"/>
    <w:basedOn w:val="Normal"/>
    <w:next w:val="Normal"/>
    <w:pPr>
      <w:ind w:left="400" w:hanging="400"/>
    </w:pPr>
    <w:rPr>
      <w:color w:val="000000"/>
      <w:sz w:val="20"/>
    </w:rPr>
  </w:style>
  <w:style w:type="paragraph" w:styleId="Title">
    <w:name w:val="Title"/>
    <w:basedOn w:val="Normal"/>
    <w:qFormat/>
    <w:pPr>
      <w:spacing w:before="240" w:after="60"/>
      <w:jc w:val="center"/>
      <w:outlineLvl w:val="0"/>
    </w:pPr>
    <w:rPr>
      <w:rFonts w:ascii="Arial" w:hAnsi="Arial"/>
      <w:b/>
      <w:color w:val="000000"/>
      <w:kern w:val="28"/>
      <w:sz w:val="32"/>
    </w:rPr>
  </w:style>
  <w:style w:type="paragraph" w:styleId="TOAHeading">
    <w:name w:val="toa heading"/>
    <w:basedOn w:val="Normal"/>
    <w:next w:val="Normal"/>
    <w:pPr>
      <w:spacing w:before="120"/>
    </w:pPr>
    <w:rPr>
      <w:rFonts w:ascii="Arial" w:hAnsi="Arial"/>
      <w:b/>
      <w:color w:val="000000"/>
    </w:rPr>
  </w:style>
  <w:style w:type="paragraph" w:styleId="TOC1">
    <w:name w:val="toc 1"/>
    <w:basedOn w:val="Normal"/>
    <w:next w:val="Normal"/>
    <w:autoRedefine/>
    <w:rPr>
      <w:color w:val="000000"/>
      <w:sz w:val="20"/>
    </w:rPr>
  </w:style>
  <w:style w:type="paragraph" w:styleId="TOC2">
    <w:name w:val="toc 2"/>
    <w:basedOn w:val="Normal"/>
    <w:next w:val="Normal"/>
    <w:autoRedefine/>
    <w:pPr>
      <w:ind w:left="200"/>
    </w:pPr>
    <w:rPr>
      <w:color w:val="000000"/>
      <w:sz w:val="20"/>
    </w:rPr>
  </w:style>
  <w:style w:type="paragraph" w:styleId="TOC3">
    <w:name w:val="toc 3"/>
    <w:basedOn w:val="Normal"/>
    <w:next w:val="Normal"/>
    <w:autoRedefine/>
    <w:pPr>
      <w:ind w:left="400"/>
    </w:pPr>
    <w:rPr>
      <w:color w:val="000000"/>
      <w:sz w:val="20"/>
    </w:rPr>
  </w:style>
  <w:style w:type="paragraph" w:styleId="TOC4">
    <w:name w:val="toc 4"/>
    <w:basedOn w:val="Normal"/>
    <w:next w:val="Normal"/>
    <w:autoRedefine/>
    <w:pPr>
      <w:ind w:left="600"/>
    </w:pPr>
    <w:rPr>
      <w:color w:val="000000"/>
      <w:sz w:val="20"/>
    </w:rPr>
  </w:style>
  <w:style w:type="paragraph" w:styleId="TOC5">
    <w:name w:val="toc 5"/>
    <w:basedOn w:val="Normal"/>
    <w:next w:val="Normal"/>
    <w:autoRedefine/>
    <w:pPr>
      <w:ind w:left="800"/>
    </w:pPr>
    <w:rPr>
      <w:color w:val="000000"/>
      <w:sz w:val="20"/>
    </w:rPr>
  </w:style>
  <w:style w:type="paragraph" w:styleId="TOC6">
    <w:name w:val="toc 6"/>
    <w:basedOn w:val="Normal"/>
    <w:next w:val="Normal"/>
    <w:autoRedefine/>
    <w:pPr>
      <w:ind w:left="1000"/>
    </w:pPr>
    <w:rPr>
      <w:color w:val="000000"/>
      <w:sz w:val="20"/>
    </w:rPr>
  </w:style>
  <w:style w:type="paragraph" w:styleId="TOC7">
    <w:name w:val="toc 7"/>
    <w:basedOn w:val="Normal"/>
    <w:next w:val="Normal"/>
    <w:autoRedefine/>
    <w:pPr>
      <w:ind w:left="1200"/>
    </w:pPr>
    <w:rPr>
      <w:color w:val="000000"/>
      <w:sz w:val="20"/>
    </w:rPr>
  </w:style>
  <w:style w:type="paragraph" w:styleId="TOC8">
    <w:name w:val="toc 8"/>
    <w:basedOn w:val="Normal"/>
    <w:next w:val="Normal"/>
    <w:autoRedefine/>
    <w:pPr>
      <w:ind w:left="1400"/>
    </w:pPr>
    <w:rPr>
      <w:color w:val="000000"/>
      <w:sz w:val="20"/>
    </w:rPr>
  </w:style>
  <w:style w:type="paragraph" w:styleId="TOC9">
    <w:name w:val="toc 9"/>
    <w:basedOn w:val="Normal"/>
    <w:next w:val="Normal"/>
    <w:autoRedefine/>
    <w:pPr>
      <w:ind w:left="1600"/>
    </w:pPr>
    <w:rPr>
      <w:color w:val="000000"/>
      <w:sz w:val="20"/>
    </w:rPr>
  </w:style>
  <w:style w:type="character" w:styleId="FollowedHyperlink">
    <w:name w:val="FollowedHyperlink"/>
    <w:basedOn w:val="DefaultParagraphFont"/>
    <w:rPr>
      <w:color w:val="800080"/>
      <w:u w:val="single"/>
    </w:rPr>
  </w:style>
  <w:style w:type="paragraph" w:customStyle="1" w:styleId="xl24">
    <w:name w:val="xl24"/>
    <w:basedOn w:val="Normal"/>
    <w:pPr>
      <w:pBdr>
        <w:top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w:hAnsi="Arial"/>
      <w:b/>
      <w:sz w:val="16"/>
    </w:rPr>
  </w:style>
  <w:style w:type="paragraph" w:customStyle="1" w:styleId="xl25">
    <w:name w:val="xl25"/>
    <w:basedOn w:val="Normal"/>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6">
    <w:name w:val="xl26"/>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7">
    <w:name w:val="xl27"/>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28">
    <w:name w:val="xl28"/>
    <w:basedOn w:val="Normal"/>
    <w:pPr>
      <w:pBdr>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sz w:val="18"/>
    </w:rPr>
  </w:style>
  <w:style w:type="paragraph" w:customStyle="1" w:styleId="xl29">
    <w:name w:val="xl29"/>
    <w:basedOn w:val="Normal"/>
    <w:pPr>
      <w:pBdr>
        <w:left w:val="single" w:sz="4" w:space="0" w:color="auto"/>
        <w:right w:val="single" w:sz="4" w:space="0" w:color="auto"/>
      </w:pBdr>
      <w:shd w:val="clear" w:color="auto" w:fill="C0C0C0"/>
      <w:spacing w:before="100" w:beforeAutospacing="1" w:after="100" w:afterAutospacing="1"/>
      <w:jc w:val="center"/>
      <w:textAlignment w:val="center"/>
    </w:pPr>
    <w:rPr>
      <w:rFonts w:ascii="Arial Bold" w:hAnsi="Arial Bold"/>
      <w:b/>
      <w:sz w:val="18"/>
    </w:rPr>
  </w:style>
  <w:style w:type="paragraph" w:customStyle="1" w:styleId="xl30">
    <w:name w:val="xl30"/>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1">
    <w:name w:val="xl31"/>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paragraph" w:customStyle="1" w:styleId="xl32">
    <w:name w:val="xl32"/>
    <w:basedOn w:val="Normal"/>
    <w:pPr>
      <w:pBdr>
        <w:right w:val="single" w:sz="4" w:space="0" w:color="auto"/>
      </w:pBdr>
      <w:spacing w:before="100" w:beforeAutospacing="1" w:after="100" w:afterAutospacing="1"/>
      <w:jc w:val="center"/>
      <w:textAlignment w:val="center"/>
    </w:pPr>
    <w:rPr>
      <w:rFonts w:ascii="Arial" w:hAnsi="Arial"/>
      <w:sz w:val="18"/>
    </w:rPr>
  </w:style>
  <w:style w:type="paragraph" w:customStyle="1" w:styleId="xl33">
    <w:name w:val="xl33"/>
    <w:basedOn w:val="Normal"/>
    <w:pPr>
      <w:pBdr>
        <w:bottom w:val="single" w:sz="4" w:space="0" w:color="auto"/>
        <w:right w:val="single" w:sz="4" w:space="0" w:color="auto"/>
      </w:pBdr>
      <w:spacing w:before="100" w:beforeAutospacing="1" w:after="100" w:afterAutospacing="1"/>
      <w:jc w:val="center"/>
      <w:textAlignment w:val="center"/>
    </w:pPr>
    <w:rPr>
      <w:rFonts w:ascii="Arial" w:hAnsi="Arial"/>
      <w:sz w:val="18"/>
    </w:rPr>
  </w:style>
  <w:style w:type="table" w:styleId="TableGrid">
    <w:name w:val="Table Grid"/>
    <w:basedOn w:val="TableNormal"/>
    <w:rsid w:val="002A46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F7685D"/>
    <w:rPr>
      <w:rFonts w:ascii="Tahoma" w:hAnsi="Tahoma" w:cs="Tahoma"/>
      <w:sz w:val="16"/>
      <w:szCs w:val="16"/>
    </w:rPr>
  </w:style>
  <w:style w:type="character" w:customStyle="1" w:styleId="BalloonTextChar">
    <w:name w:val="Balloon Text Char"/>
    <w:basedOn w:val="DefaultParagraphFont"/>
    <w:link w:val="BalloonText"/>
    <w:semiHidden/>
    <w:rsid w:val="00F7685D"/>
    <w:rPr>
      <w:rFonts w:ascii="Tahoma" w:hAnsi="Tahoma" w:cs="Tahoma"/>
      <w:sz w:val="16"/>
      <w:szCs w:val="16"/>
    </w:rPr>
  </w:style>
  <w:style w:type="character" w:styleId="Strong">
    <w:name w:val="Strong"/>
    <w:basedOn w:val="DefaultParagraphFont"/>
    <w:qFormat/>
    <w:rsid w:val="00851FCA"/>
    <w:rPr>
      <w:b/>
      <w:bCs/>
    </w:rPr>
  </w:style>
  <w:style w:type="paragraph" w:styleId="ListParagraph">
    <w:name w:val="List Paragraph"/>
    <w:basedOn w:val="Normal"/>
    <w:uiPriority w:val="34"/>
    <w:qFormat/>
    <w:rsid w:val="00623B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5571857">
      <w:bodyDiv w:val="1"/>
      <w:marLeft w:val="0"/>
      <w:marRight w:val="0"/>
      <w:marTop w:val="0"/>
      <w:marBottom w:val="0"/>
      <w:divBdr>
        <w:top w:val="none" w:sz="0" w:space="0" w:color="auto"/>
        <w:left w:val="none" w:sz="0" w:space="0" w:color="auto"/>
        <w:bottom w:val="none" w:sz="0" w:space="0" w:color="auto"/>
        <w:right w:val="none" w:sz="0" w:space="0" w:color="auto"/>
      </w:divBdr>
    </w:div>
    <w:div w:id="1618490518">
      <w:bodyDiv w:val="1"/>
      <w:marLeft w:val="0"/>
      <w:marRight w:val="0"/>
      <w:marTop w:val="0"/>
      <w:marBottom w:val="0"/>
      <w:divBdr>
        <w:top w:val="none" w:sz="0" w:space="0" w:color="auto"/>
        <w:left w:val="none" w:sz="0" w:space="0" w:color="auto"/>
        <w:bottom w:val="none" w:sz="0" w:space="0" w:color="auto"/>
        <w:right w:val="none" w:sz="0" w:space="0" w:color="auto"/>
      </w:divBdr>
    </w:div>
    <w:div w:id="2022468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Customers\NMRA\documents\templates\NMRA%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7F187-03BC-4238-9E76-BD2BEF42D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NMRA Template.dotx</Template>
  <TotalTime>28</TotalTime>
  <Pages>4</Pages>
  <Words>1969</Words>
  <Characters>11226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TN-9.1.1.5 Draft</vt:lpstr>
    </vt:vector>
  </TitlesOfParts>
  <Manager>Carl Smeigh</Manager>
  <Company>© 2020 National Model Railroad Association, Inc.</Company>
  <LinksUpToDate>false</LinksUpToDate>
  <CharactersWithSpaces>13169</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TN-9.1.1.5 Draft</dc:title>
  <dc:subject>Next18 and Next18-S Decoder Interface</dc:subject>
  <dc:creator>Baker, Stuart</dc:creator>
  <cp:lastModifiedBy>Baker, Stuart</cp:lastModifiedBy>
  <cp:revision>6</cp:revision>
  <cp:lastPrinted>2011-06-18T21:26:00Z</cp:lastPrinted>
  <dcterms:created xsi:type="dcterms:W3CDTF">2020-09-07T18:13:00Z</dcterms:created>
  <dcterms:modified xsi:type="dcterms:W3CDTF">2020-09-07T18:42:00Z</dcterms:modified>
</cp:coreProperties>
</file>